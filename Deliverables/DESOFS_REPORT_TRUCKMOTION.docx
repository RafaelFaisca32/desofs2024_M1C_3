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45680890"/>
        <w:docPartObj>
          <w:docPartGallery w:val="Cover Pages"/>
          <w:docPartUnique/>
        </w:docPartObj>
      </w:sdtPr>
      <w:sdtEndPr>
        <w:rPr>
          <w:lang w:val="en-US"/>
        </w:rPr>
      </w:sdtEndPr>
      <w:sdtContent>
        <w:p w14:paraId="6907BDF5" w14:textId="77777777" w:rsidR="005E2EE3" w:rsidRDefault="005E2EE3" w:rsidP="00291825">
          <w:pPr>
            <w:jc w:val="both"/>
          </w:pPr>
        </w:p>
        <w:p w14:paraId="690F42D5" w14:textId="15138FC6" w:rsidR="005E2EE3" w:rsidRDefault="005E2EE3" w:rsidP="00291825">
          <w:pPr>
            <w:ind w:left="0"/>
            <w:jc w:val="both"/>
            <w:rPr>
              <w:lang w:val="en-US"/>
            </w:rPr>
          </w:pPr>
          <w:r>
            <w:rPr>
              <w:noProof/>
            </w:rPr>
            <mc:AlternateContent>
              <mc:Choice Requires="wps">
                <w:drawing>
                  <wp:anchor distT="0" distB="0" distL="182880" distR="182880" simplePos="0" relativeHeight="251658241" behindDoc="0" locked="0" layoutInCell="1" allowOverlap="1" wp14:anchorId="3F1DB88D" wp14:editId="38AEC646">
                    <wp:simplePos x="0" y="0"/>
                    <wp:positionH relativeFrom="margin">
                      <wp:align>left</wp:align>
                    </wp:positionH>
                    <wp:positionV relativeFrom="page">
                      <wp:posOffset>3778250</wp:posOffset>
                    </wp:positionV>
                    <wp:extent cx="6934200" cy="22860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69342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39D52" w14:textId="6A3A73AC" w:rsidR="00A20C24" w:rsidRPr="00B57BEF" w:rsidRDefault="001F716B" w:rsidP="005E2EE3">
                                <w:pPr>
                                  <w:pStyle w:val="NoSpacing"/>
                                  <w:spacing w:before="40" w:after="560" w:line="216" w:lineRule="auto"/>
                                  <w:rPr>
                                    <w:color w:val="D6615C" w:themeColor="accent1"/>
                                    <w:sz w:val="56"/>
                                    <w:szCs w:val="56"/>
                                  </w:rPr>
                                </w:pPr>
                                <w:sdt>
                                  <w:sdtPr>
                                    <w:rPr>
                                      <w:color w:val="D6615C" w:themeColor="accent1"/>
                                      <w:sz w:val="56"/>
                                      <w:szCs w:val="56"/>
                                    </w:rPr>
                                    <w:alias w:val="Title"/>
                                    <w:tag w:val=""/>
                                    <w:id w:val="-918786880"/>
                                    <w:dataBinding w:prefixMappings="xmlns:ns0='http://purl.org/dc/elements/1.1/' xmlns:ns1='http://schemas.openxmlformats.org/package/2006/metadata/core-properties' " w:xpath="/ns1:coreProperties[1]/ns0:title[1]" w:storeItemID="{6C3C8BC8-F283-45AE-878A-BAB7291924A1}"/>
                                    <w:text/>
                                  </w:sdtPr>
                                  <w:sdtEndPr/>
                                  <w:sdtContent>
                                    <w:r w:rsidR="004A1002">
                                      <w:rPr>
                                        <w:color w:val="D6615C" w:themeColor="accent1"/>
                                        <w:sz w:val="56"/>
                                        <w:szCs w:val="56"/>
                                      </w:rPr>
                                      <w:t>SSDLC Analysis and Design – TruckMotion</w:t>
                                    </w:r>
                                  </w:sdtContent>
                                </w:sdt>
                              </w:p>
                              <w:sdt>
                                <w:sdtPr>
                                  <w:rPr>
                                    <w:caps/>
                                    <w:color w:val="703E00" w:themeColor="accent5" w:themeShade="80"/>
                                    <w:sz w:val="28"/>
                                    <w:szCs w:val="28"/>
                                  </w:rPr>
                                  <w:alias w:val="Subtitle"/>
                                  <w:tag w:val=""/>
                                  <w:id w:val="1717318836"/>
                                  <w:dataBinding w:prefixMappings="xmlns:ns0='http://purl.org/dc/elements/1.1/' xmlns:ns1='http://schemas.openxmlformats.org/package/2006/metadata/core-properties' " w:xpath="/ns1:coreProperties[1]/ns0:subject[1]" w:storeItemID="{6C3C8BC8-F283-45AE-878A-BAB7291924A1}"/>
                                  <w:text/>
                                </w:sdtPr>
                                <w:sdtEndPr/>
                                <w:sdtContent>
                                  <w:p w14:paraId="4AA6F854" w14:textId="1ED8686D" w:rsidR="00A20C24" w:rsidRPr="00B57BEF" w:rsidRDefault="004D7F0E" w:rsidP="005E2EE3">
                                    <w:pPr>
                                      <w:pStyle w:val="NoSpacing"/>
                                      <w:spacing w:before="40" w:after="40"/>
                                      <w:rPr>
                                        <w:caps/>
                                        <w:color w:val="703E00" w:themeColor="accent5" w:themeShade="80"/>
                                        <w:sz w:val="28"/>
                                        <w:szCs w:val="28"/>
                                      </w:rPr>
                                    </w:pPr>
                                    <w:r>
                                      <w:rPr>
                                        <w:caps/>
                                        <w:color w:val="703E00" w:themeColor="accent5" w:themeShade="80"/>
                                        <w:sz w:val="28"/>
                                        <w:szCs w:val="28"/>
                                      </w:rPr>
                                      <w:t>steps</w:t>
                                    </w:r>
                                    <w:r w:rsidR="00A20C24">
                                      <w:rPr>
                                        <w:caps/>
                                        <w:color w:val="703E00" w:themeColor="accent5" w:themeShade="80"/>
                                        <w:sz w:val="28"/>
                                        <w:szCs w:val="28"/>
                                      </w:rPr>
                                      <w:t xml:space="preserve"> Specification – vERSION 1.</w:t>
                                    </w:r>
                                    <w:r w:rsidR="00872949">
                                      <w:rPr>
                                        <w:caps/>
                                        <w:color w:val="703E00" w:themeColor="accent5" w:themeShade="80"/>
                                        <w:sz w:val="28"/>
                                        <w:szCs w:val="28"/>
                                      </w:rPr>
                                      <w:t>0</w:t>
                                    </w:r>
                                  </w:p>
                                </w:sdtContent>
                              </w:sdt>
                              <w:sdt>
                                <w:sdtPr>
                                  <w:rPr>
                                    <w:caps/>
                                    <w:color w:val="E17E00" w:themeColor="accent5"/>
                                    <w:sz w:val="24"/>
                                    <w:szCs w:val="24"/>
                                  </w:rPr>
                                  <w:alias w:val="Author"/>
                                  <w:tag w:val=""/>
                                  <w:id w:val="817921076"/>
                                  <w:dataBinding w:prefixMappings="xmlns:ns0='http://purl.org/dc/elements/1.1/' xmlns:ns1='http://schemas.openxmlformats.org/package/2006/metadata/core-properties' " w:xpath="/ns1:coreProperties[1]/ns0:creator[1]" w:storeItemID="{6C3C8BC8-F283-45AE-878A-BAB7291924A1}"/>
                                  <w:text/>
                                </w:sdtPr>
                                <w:sdtEndPr/>
                                <w:sdtContent>
                                  <w:p w14:paraId="0291886F" w14:textId="7948E83B" w:rsidR="00A20C24" w:rsidRPr="00B02AE0" w:rsidRDefault="007E06A8" w:rsidP="005E2EE3">
                                    <w:pPr>
                                      <w:pStyle w:val="NoSpacing"/>
                                      <w:spacing w:before="80" w:after="40"/>
                                      <w:rPr>
                                        <w:caps/>
                                        <w:color w:val="E17E00" w:themeColor="accent5"/>
                                        <w:sz w:val="24"/>
                                        <w:szCs w:val="24"/>
                                      </w:rPr>
                                    </w:pPr>
                                    <w:r w:rsidRPr="00B02AE0">
                                      <w:rPr>
                                        <w:caps/>
                                        <w:color w:val="E17E00" w:themeColor="accent5"/>
                                        <w:sz w:val="24"/>
                                        <w:szCs w:val="24"/>
                                      </w:rPr>
                                      <w:t>Nuno marmeleiro 1190922</w:t>
                                    </w:r>
                                  </w:p>
                                </w:sdtContent>
                              </w:sdt>
                              <w:p w14:paraId="18598C2A" w14:textId="310D0176"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ROGÉRIO SOUSA 1191017</w:t>
                                </w:r>
                              </w:p>
                              <w:p w14:paraId="55968E23" w14:textId="3F2C3330"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RAFAEL FAÍSCA 1180658</w:t>
                                </w:r>
                              </w:p>
                              <w:p w14:paraId="4831F7F0" w14:textId="2EEE1FFF"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ÓSCAR FOLHA 1181600</w:t>
                                </w:r>
                              </w:p>
                              <w:p w14:paraId="555E7E17" w14:textId="435EF26D" w:rsidR="005D45FC" w:rsidRPr="005E2EE3"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RAFAEL OLIVEIRA 1191611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F1DB88D" id="_x0000_t202" coordsize="21600,21600" o:spt="202" path="m,l,21600r21600,l21600,xe">
                    <v:stroke joinstyle="miter"/>
                    <v:path gradientshapeok="t" o:connecttype="rect"/>
                  </v:shapetype>
                  <v:shape id="Text Box 131" o:spid="_x0000_s1026" type="#_x0000_t202" style="position:absolute;left:0;text-align:left;margin-left:0;margin-top:297.5pt;width:546pt;height:180pt;z-index:251658241;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" filled="f" stroked="f" strokeweight=".5pt">
                    <v:textbox inset="0,0,0,0">
                      <w:txbxContent>
                        <w:p w14:paraId="09B39D52" w14:textId="6A3A73AC" w:rsidR="00A20C24" w:rsidRPr="00B57BEF" w:rsidRDefault="001F716B" w:rsidP="005E2EE3">
                          <w:pPr>
                            <w:pStyle w:val="NoSpacing"/>
                            <w:spacing w:before="40" w:after="560" w:line="216" w:lineRule="auto"/>
                            <w:rPr>
                              <w:color w:val="D6615C" w:themeColor="accent1"/>
                              <w:sz w:val="56"/>
                              <w:szCs w:val="56"/>
                            </w:rPr>
                          </w:pPr>
                          <w:sdt>
                            <w:sdtPr>
                              <w:rPr>
                                <w:color w:val="D6615C" w:themeColor="accent1"/>
                                <w:sz w:val="56"/>
                                <w:szCs w:val="56"/>
                              </w:rPr>
                              <w:alias w:val="Title"/>
                              <w:tag w:val=""/>
                              <w:id w:val="-918786880"/>
                              <w:dataBinding w:prefixMappings="xmlns:ns0='http://purl.org/dc/elements/1.1/' xmlns:ns1='http://schemas.openxmlformats.org/package/2006/metadata/core-properties' " w:xpath="/ns1:coreProperties[1]/ns0:title[1]" w:storeItemID="{6C3C8BC8-F283-45AE-878A-BAB7291924A1}"/>
                              <w:text/>
                            </w:sdtPr>
                            <w:sdtEndPr/>
                            <w:sdtContent>
                              <w:r w:rsidR="004A1002">
                                <w:rPr>
                                  <w:color w:val="D6615C" w:themeColor="accent1"/>
                                  <w:sz w:val="56"/>
                                  <w:szCs w:val="56"/>
                                </w:rPr>
                                <w:t>SSDLC Analysis and Design – TruckMotion</w:t>
                              </w:r>
                            </w:sdtContent>
                          </w:sdt>
                        </w:p>
                        <w:sdt>
                          <w:sdtPr>
                            <w:rPr>
                              <w:caps/>
                              <w:color w:val="703E00" w:themeColor="accent5" w:themeShade="80"/>
                              <w:sz w:val="28"/>
                              <w:szCs w:val="28"/>
                            </w:rPr>
                            <w:alias w:val="Subtitle"/>
                            <w:tag w:val=""/>
                            <w:id w:val="1717318836"/>
                            <w:dataBinding w:prefixMappings="xmlns:ns0='http://purl.org/dc/elements/1.1/' xmlns:ns1='http://schemas.openxmlformats.org/package/2006/metadata/core-properties' " w:xpath="/ns1:coreProperties[1]/ns0:subject[1]" w:storeItemID="{6C3C8BC8-F283-45AE-878A-BAB7291924A1}"/>
                            <w:text/>
                          </w:sdtPr>
                          <w:sdtEndPr/>
                          <w:sdtContent>
                            <w:p w14:paraId="4AA6F854" w14:textId="1ED8686D" w:rsidR="00A20C24" w:rsidRPr="00B57BEF" w:rsidRDefault="004D7F0E" w:rsidP="005E2EE3">
                              <w:pPr>
                                <w:pStyle w:val="NoSpacing"/>
                                <w:spacing w:before="40" w:after="40"/>
                                <w:rPr>
                                  <w:caps/>
                                  <w:color w:val="703E00" w:themeColor="accent5" w:themeShade="80"/>
                                  <w:sz w:val="28"/>
                                  <w:szCs w:val="28"/>
                                </w:rPr>
                              </w:pPr>
                              <w:r>
                                <w:rPr>
                                  <w:caps/>
                                  <w:color w:val="703E00" w:themeColor="accent5" w:themeShade="80"/>
                                  <w:sz w:val="28"/>
                                  <w:szCs w:val="28"/>
                                </w:rPr>
                                <w:t>steps</w:t>
                              </w:r>
                              <w:r w:rsidR="00A20C24">
                                <w:rPr>
                                  <w:caps/>
                                  <w:color w:val="703E00" w:themeColor="accent5" w:themeShade="80"/>
                                  <w:sz w:val="28"/>
                                  <w:szCs w:val="28"/>
                                </w:rPr>
                                <w:t xml:space="preserve"> Specification – vERSION 1.</w:t>
                              </w:r>
                              <w:r w:rsidR="00872949">
                                <w:rPr>
                                  <w:caps/>
                                  <w:color w:val="703E00" w:themeColor="accent5" w:themeShade="80"/>
                                  <w:sz w:val="28"/>
                                  <w:szCs w:val="28"/>
                                </w:rPr>
                                <w:t>0</w:t>
                              </w:r>
                            </w:p>
                          </w:sdtContent>
                        </w:sdt>
                        <w:sdt>
                          <w:sdtPr>
                            <w:rPr>
                              <w:caps/>
                              <w:color w:val="E17E00" w:themeColor="accent5"/>
                              <w:sz w:val="24"/>
                              <w:szCs w:val="24"/>
                            </w:rPr>
                            <w:alias w:val="Author"/>
                            <w:tag w:val=""/>
                            <w:id w:val="817921076"/>
                            <w:dataBinding w:prefixMappings="xmlns:ns0='http://purl.org/dc/elements/1.1/' xmlns:ns1='http://schemas.openxmlformats.org/package/2006/metadata/core-properties' " w:xpath="/ns1:coreProperties[1]/ns0:creator[1]" w:storeItemID="{6C3C8BC8-F283-45AE-878A-BAB7291924A1}"/>
                            <w:text/>
                          </w:sdtPr>
                          <w:sdtEndPr/>
                          <w:sdtContent>
                            <w:p w14:paraId="0291886F" w14:textId="7948E83B" w:rsidR="00A20C24" w:rsidRPr="00B02AE0" w:rsidRDefault="007E06A8" w:rsidP="005E2EE3">
                              <w:pPr>
                                <w:pStyle w:val="NoSpacing"/>
                                <w:spacing w:before="80" w:after="40"/>
                                <w:rPr>
                                  <w:caps/>
                                  <w:color w:val="E17E00" w:themeColor="accent5"/>
                                  <w:sz w:val="24"/>
                                  <w:szCs w:val="24"/>
                                </w:rPr>
                              </w:pPr>
                              <w:r w:rsidRPr="00B02AE0">
                                <w:rPr>
                                  <w:caps/>
                                  <w:color w:val="E17E00" w:themeColor="accent5"/>
                                  <w:sz w:val="24"/>
                                  <w:szCs w:val="24"/>
                                </w:rPr>
                                <w:t>Nuno marmeleiro 1190922</w:t>
                              </w:r>
                            </w:p>
                          </w:sdtContent>
                        </w:sdt>
                        <w:p w14:paraId="18598C2A" w14:textId="310D0176"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ROGÉRIO SOUSA 1191017</w:t>
                          </w:r>
                        </w:p>
                        <w:p w14:paraId="55968E23" w14:textId="3F2C3330"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RAFAEL FAÍSCA 1180658</w:t>
                          </w:r>
                        </w:p>
                        <w:p w14:paraId="4831F7F0" w14:textId="2EEE1FFF"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ÓSCAR FOLHA 1181600</w:t>
                          </w:r>
                        </w:p>
                        <w:p w14:paraId="555E7E17" w14:textId="435EF26D" w:rsidR="005D45FC" w:rsidRPr="005E2EE3"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RAFAEL OLIVEIRA 1191611</w:t>
                          </w: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46F9C197" wp14:editId="7684933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045022992"/>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3CEF3537" w14:textId="3F416EA3" w:rsidR="00A20C24" w:rsidRDefault="007E06A8" w:rsidP="005E2EE3">
                                    <w:pPr>
                                      <w:pStyle w:val="NoSpacing"/>
                                      <w:jc w:val="right"/>
                                      <w:rPr>
                                        <w:color w:val="FFFFFF" w:themeColor="background1"/>
                                        <w:sz w:val="24"/>
                                        <w:szCs w:val="24"/>
                                      </w:rPr>
                                    </w:pPr>
                                    <w:r>
                                      <w:rPr>
                                        <w:color w:val="FFFFFF" w:themeColor="background1"/>
                                        <w:sz w:val="24"/>
                                        <w:szCs w:val="24"/>
                                      </w:rPr>
                                      <w:t>202</w:t>
                                    </w:r>
                                    <w:r w:rsidR="008E7A79">
                                      <w:rPr>
                                        <w:color w:val="FFFFFF" w:themeColor="background1"/>
                                        <w:sz w:val="24"/>
                                        <w:szCs w:val="24"/>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F9C197" id="Rectangle 132" o:spid="_x0000_s1027" style="position:absolute;left:0;text-align:left;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d6615c [3204]" stroked="f" strokeweight="1pt">
                    <o:lock v:ext="edit" aspectratio="t"/>
                    <v:textbox inset="3.6pt,,3.6pt">
                      <w:txbxContent>
                        <w:sdt>
                          <w:sdtPr>
                            <w:rPr>
                              <w:color w:val="FFFFFF" w:themeColor="background1"/>
                              <w:sz w:val="24"/>
                              <w:szCs w:val="24"/>
                            </w:rPr>
                            <w:alias w:val="Year"/>
                            <w:tag w:val=""/>
                            <w:id w:val="1045022992"/>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3CEF3537" w14:textId="3F416EA3" w:rsidR="00A20C24" w:rsidRDefault="007E06A8" w:rsidP="005E2EE3">
                              <w:pPr>
                                <w:pStyle w:val="NoSpacing"/>
                                <w:jc w:val="right"/>
                                <w:rPr>
                                  <w:color w:val="FFFFFF" w:themeColor="background1"/>
                                  <w:sz w:val="24"/>
                                  <w:szCs w:val="24"/>
                                </w:rPr>
                              </w:pPr>
                              <w:r>
                                <w:rPr>
                                  <w:color w:val="FFFFFF" w:themeColor="background1"/>
                                  <w:sz w:val="24"/>
                                  <w:szCs w:val="24"/>
                                </w:rPr>
                                <w:t>202</w:t>
                              </w:r>
                              <w:r w:rsidR="008E7A79">
                                <w:rPr>
                                  <w:color w:val="FFFFFF" w:themeColor="background1"/>
                                  <w:sz w:val="24"/>
                                  <w:szCs w:val="24"/>
                                </w:rPr>
                                <w:t>4</w:t>
                              </w:r>
                            </w:p>
                          </w:sdtContent>
                        </w:sdt>
                      </w:txbxContent>
                    </v:textbox>
                    <w10:wrap anchorx="margin" anchory="page"/>
                  </v:rect>
                </w:pict>
              </mc:Fallback>
            </mc:AlternateContent>
          </w:r>
          <w:r>
            <w:rPr>
              <w:b/>
              <w:bCs/>
              <w:lang w:val="en-US"/>
            </w:rPr>
            <w:br w:type="page"/>
          </w:r>
        </w:p>
      </w:sdtContent>
    </w:sdt>
    <w:sdt>
      <w:sdtPr>
        <w:rPr>
          <w:rFonts w:asciiTheme="minorHAnsi" w:eastAsiaTheme="minorEastAsia" w:hAnsiTheme="minorHAnsi" w:cstheme="minorBidi"/>
          <w:b w:val="0"/>
          <w:color w:val="404040" w:themeColor="text1" w:themeTint="BF"/>
          <w:spacing w:val="0"/>
          <w:kern w:val="0"/>
          <w:sz w:val="22"/>
        </w:rPr>
        <w:id w:val="1555425517"/>
        <w:docPartObj>
          <w:docPartGallery w:val="Table of Contents"/>
          <w:docPartUnique/>
        </w:docPartObj>
      </w:sdtPr>
      <w:sdtEndPr>
        <w:rPr>
          <w:bCs w:val="0"/>
          <w:color w:val="404040" w:themeColor="text1" w:themeTint="BF"/>
        </w:rPr>
      </w:sdtEndPr>
      <w:sdtContent>
        <w:p w14:paraId="6F9943B6" w14:textId="750A626D" w:rsidR="00094E63" w:rsidRDefault="00094E63" w:rsidP="00DC776A">
          <w:pPr>
            <w:pStyle w:val="Title"/>
          </w:pPr>
          <w:r>
            <w:t>Index</w:t>
          </w:r>
        </w:p>
        <w:p w14:paraId="4EF35D8B" w14:textId="77777777" w:rsidR="00DC776A" w:rsidRPr="00DC776A" w:rsidRDefault="00DC776A" w:rsidP="00DC776A">
          <w:pPr>
            <w:rPr>
              <w:lang w:eastAsia="en-US"/>
            </w:rPr>
          </w:pPr>
        </w:p>
        <w:bookmarkStart w:id="0" w:name="_Hlk494619974"/>
        <w:p w14:paraId="620EB143" w14:textId="2EF1AA9A" w:rsidR="0077268C" w:rsidRDefault="00094E63">
          <w:pPr>
            <w:pStyle w:val="TOC1"/>
            <w:tabs>
              <w:tab w:val="right" w:leader="dot" w:pos="9350"/>
            </w:tabs>
            <w:rPr>
              <w:rFonts w:eastAsiaTheme="minorEastAsia"/>
              <w:noProof/>
              <w:color w:val="auto"/>
              <w:kern w:val="2"/>
              <w:sz w:val="24"/>
              <w:szCs w:val="24"/>
              <w:lang w:val="en-US" w:eastAsia="en-US"/>
              <w14:ligatures w14:val="standardContextual"/>
            </w:rPr>
          </w:pPr>
          <w:r>
            <w:fldChar w:fldCharType="begin"/>
          </w:r>
          <w:r>
            <w:instrText xml:space="preserve"> TOC \o "1-3" \h \z \u </w:instrText>
          </w:r>
          <w:r>
            <w:fldChar w:fldCharType="separate"/>
          </w:r>
          <w:hyperlink w:anchor="_Toc164614214" w:history="1">
            <w:r w:rsidR="0077268C" w:rsidRPr="00602C57">
              <w:rPr>
                <w:rStyle w:val="Hyperlink"/>
                <w:noProof/>
                <w:lang w:val="en-US"/>
              </w:rPr>
              <w:t>Document Approval</w:t>
            </w:r>
            <w:r w:rsidR="0077268C">
              <w:rPr>
                <w:noProof/>
                <w:webHidden/>
              </w:rPr>
              <w:tab/>
            </w:r>
            <w:r w:rsidR="0077268C">
              <w:rPr>
                <w:noProof/>
                <w:webHidden/>
              </w:rPr>
              <w:fldChar w:fldCharType="begin"/>
            </w:r>
            <w:r w:rsidR="0077268C">
              <w:rPr>
                <w:noProof/>
                <w:webHidden/>
              </w:rPr>
              <w:instrText xml:space="preserve"> PAGEREF _Toc164614214 \h </w:instrText>
            </w:r>
            <w:r w:rsidR="0077268C">
              <w:rPr>
                <w:noProof/>
                <w:webHidden/>
              </w:rPr>
            </w:r>
            <w:r w:rsidR="0077268C">
              <w:rPr>
                <w:noProof/>
                <w:webHidden/>
              </w:rPr>
              <w:fldChar w:fldCharType="separate"/>
            </w:r>
            <w:r w:rsidR="0077268C">
              <w:rPr>
                <w:noProof/>
                <w:webHidden/>
              </w:rPr>
              <w:t>6</w:t>
            </w:r>
            <w:r w:rsidR="0077268C">
              <w:rPr>
                <w:noProof/>
                <w:webHidden/>
              </w:rPr>
              <w:fldChar w:fldCharType="end"/>
            </w:r>
          </w:hyperlink>
        </w:p>
        <w:p w14:paraId="68B352F8" w14:textId="10309E42" w:rsidR="0077268C" w:rsidRDefault="0077268C">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15" w:history="1">
            <w:r w:rsidRPr="00602C57">
              <w:rPr>
                <w:rStyle w:val="Hyperlink"/>
                <w:noProof/>
              </w:rPr>
              <w:t>1</w:t>
            </w:r>
            <w:r>
              <w:rPr>
                <w:rFonts w:eastAsiaTheme="minorEastAsia"/>
                <w:noProof/>
                <w:color w:val="auto"/>
                <w:kern w:val="2"/>
                <w:sz w:val="24"/>
                <w:szCs w:val="24"/>
                <w:lang w:val="en-US" w:eastAsia="en-US"/>
                <w14:ligatures w14:val="standardContextual"/>
              </w:rPr>
              <w:tab/>
            </w:r>
            <w:r w:rsidRPr="00602C57">
              <w:rPr>
                <w:rStyle w:val="Hyperlink"/>
                <w:noProof/>
              </w:rPr>
              <w:t>Introduction</w:t>
            </w:r>
            <w:r>
              <w:rPr>
                <w:noProof/>
                <w:webHidden/>
              </w:rPr>
              <w:tab/>
            </w:r>
            <w:r>
              <w:rPr>
                <w:noProof/>
                <w:webHidden/>
              </w:rPr>
              <w:fldChar w:fldCharType="begin"/>
            </w:r>
            <w:r>
              <w:rPr>
                <w:noProof/>
                <w:webHidden/>
              </w:rPr>
              <w:instrText xml:space="preserve"> PAGEREF _Toc164614215 \h </w:instrText>
            </w:r>
            <w:r>
              <w:rPr>
                <w:noProof/>
                <w:webHidden/>
              </w:rPr>
            </w:r>
            <w:r>
              <w:rPr>
                <w:noProof/>
                <w:webHidden/>
              </w:rPr>
              <w:fldChar w:fldCharType="separate"/>
            </w:r>
            <w:r>
              <w:rPr>
                <w:noProof/>
                <w:webHidden/>
              </w:rPr>
              <w:t>7</w:t>
            </w:r>
            <w:r>
              <w:rPr>
                <w:noProof/>
                <w:webHidden/>
              </w:rPr>
              <w:fldChar w:fldCharType="end"/>
            </w:r>
          </w:hyperlink>
        </w:p>
        <w:p w14:paraId="4282E90F" w14:textId="6B2F59B6" w:rsidR="0077268C" w:rsidRDefault="0077268C">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16" w:history="1">
            <w:r w:rsidRPr="00602C57">
              <w:rPr>
                <w:rStyle w:val="Hyperlink"/>
                <w:noProof/>
              </w:rPr>
              <w:t>1.1</w:t>
            </w:r>
            <w:r>
              <w:rPr>
                <w:rFonts w:eastAsiaTheme="minorEastAsia"/>
                <w:noProof/>
                <w:color w:val="auto"/>
                <w:kern w:val="2"/>
                <w:sz w:val="24"/>
                <w:szCs w:val="24"/>
                <w:lang w:val="en-US" w:eastAsia="en-US"/>
                <w14:ligatures w14:val="standardContextual"/>
              </w:rPr>
              <w:tab/>
            </w:r>
            <w:r w:rsidRPr="00602C57">
              <w:rPr>
                <w:rStyle w:val="Hyperlink"/>
                <w:noProof/>
              </w:rPr>
              <w:t>Purpose</w:t>
            </w:r>
            <w:r>
              <w:rPr>
                <w:noProof/>
                <w:webHidden/>
              </w:rPr>
              <w:tab/>
            </w:r>
            <w:r>
              <w:rPr>
                <w:noProof/>
                <w:webHidden/>
              </w:rPr>
              <w:fldChar w:fldCharType="begin"/>
            </w:r>
            <w:r>
              <w:rPr>
                <w:noProof/>
                <w:webHidden/>
              </w:rPr>
              <w:instrText xml:space="preserve"> PAGEREF _Toc164614216 \h </w:instrText>
            </w:r>
            <w:r>
              <w:rPr>
                <w:noProof/>
                <w:webHidden/>
              </w:rPr>
            </w:r>
            <w:r>
              <w:rPr>
                <w:noProof/>
                <w:webHidden/>
              </w:rPr>
              <w:fldChar w:fldCharType="separate"/>
            </w:r>
            <w:r>
              <w:rPr>
                <w:noProof/>
                <w:webHidden/>
              </w:rPr>
              <w:t>7</w:t>
            </w:r>
            <w:r>
              <w:rPr>
                <w:noProof/>
                <w:webHidden/>
              </w:rPr>
              <w:fldChar w:fldCharType="end"/>
            </w:r>
          </w:hyperlink>
        </w:p>
        <w:p w14:paraId="3333ACAE" w14:textId="6A8C60E5" w:rsidR="0077268C" w:rsidRDefault="0077268C">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17" w:history="1">
            <w:r w:rsidRPr="00602C57">
              <w:rPr>
                <w:rStyle w:val="Hyperlink"/>
                <w:noProof/>
              </w:rPr>
              <w:t>1.2</w:t>
            </w:r>
            <w:r>
              <w:rPr>
                <w:rFonts w:eastAsiaTheme="minorEastAsia"/>
                <w:noProof/>
                <w:color w:val="auto"/>
                <w:kern w:val="2"/>
                <w:sz w:val="24"/>
                <w:szCs w:val="24"/>
                <w:lang w:val="en-US" w:eastAsia="en-US"/>
                <w14:ligatures w14:val="standardContextual"/>
              </w:rPr>
              <w:tab/>
            </w:r>
            <w:r w:rsidRPr="00602C57">
              <w:rPr>
                <w:rStyle w:val="Hyperlink"/>
                <w:noProof/>
              </w:rPr>
              <w:t>Document conventions</w:t>
            </w:r>
            <w:r>
              <w:rPr>
                <w:noProof/>
                <w:webHidden/>
              </w:rPr>
              <w:tab/>
            </w:r>
            <w:r>
              <w:rPr>
                <w:noProof/>
                <w:webHidden/>
              </w:rPr>
              <w:fldChar w:fldCharType="begin"/>
            </w:r>
            <w:r>
              <w:rPr>
                <w:noProof/>
                <w:webHidden/>
              </w:rPr>
              <w:instrText xml:space="preserve"> PAGEREF _Toc164614217 \h </w:instrText>
            </w:r>
            <w:r>
              <w:rPr>
                <w:noProof/>
                <w:webHidden/>
              </w:rPr>
            </w:r>
            <w:r>
              <w:rPr>
                <w:noProof/>
                <w:webHidden/>
              </w:rPr>
              <w:fldChar w:fldCharType="separate"/>
            </w:r>
            <w:r>
              <w:rPr>
                <w:noProof/>
                <w:webHidden/>
              </w:rPr>
              <w:t>7</w:t>
            </w:r>
            <w:r>
              <w:rPr>
                <w:noProof/>
                <w:webHidden/>
              </w:rPr>
              <w:fldChar w:fldCharType="end"/>
            </w:r>
          </w:hyperlink>
        </w:p>
        <w:p w14:paraId="60746CF2" w14:textId="778EB309" w:rsidR="0077268C" w:rsidRDefault="0077268C">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18" w:history="1">
            <w:r w:rsidRPr="00602C57">
              <w:rPr>
                <w:rStyle w:val="Hyperlink"/>
                <w:noProof/>
              </w:rPr>
              <w:t>1.3</w:t>
            </w:r>
            <w:r>
              <w:rPr>
                <w:rFonts w:eastAsiaTheme="minorEastAsia"/>
                <w:noProof/>
                <w:color w:val="auto"/>
                <w:kern w:val="2"/>
                <w:sz w:val="24"/>
                <w:szCs w:val="24"/>
                <w:lang w:val="en-US" w:eastAsia="en-US"/>
                <w14:ligatures w14:val="standardContextual"/>
              </w:rPr>
              <w:tab/>
            </w:r>
            <w:r w:rsidRPr="00602C57">
              <w:rPr>
                <w:rStyle w:val="Hyperlink"/>
                <w:noProof/>
              </w:rPr>
              <w:t>Project scope</w:t>
            </w:r>
            <w:r>
              <w:rPr>
                <w:noProof/>
                <w:webHidden/>
              </w:rPr>
              <w:tab/>
            </w:r>
            <w:r>
              <w:rPr>
                <w:noProof/>
                <w:webHidden/>
              </w:rPr>
              <w:fldChar w:fldCharType="begin"/>
            </w:r>
            <w:r>
              <w:rPr>
                <w:noProof/>
                <w:webHidden/>
              </w:rPr>
              <w:instrText xml:space="preserve"> PAGEREF _Toc164614218 \h </w:instrText>
            </w:r>
            <w:r>
              <w:rPr>
                <w:noProof/>
                <w:webHidden/>
              </w:rPr>
            </w:r>
            <w:r>
              <w:rPr>
                <w:noProof/>
                <w:webHidden/>
              </w:rPr>
              <w:fldChar w:fldCharType="separate"/>
            </w:r>
            <w:r>
              <w:rPr>
                <w:noProof/>
                <w:webHidden/>
              </w:rPr>
              <w:t>7</w:t>
            </w:r>
            <w:r>
              <w:rPr>
                <w:noProof/>
                <w:webHidden/>
              </w:rPr>
              <w:fldChar w:fldCharType="end"/>
            </w:r>
          </w:hyperlink>
        </w:p>
        <w:p w14:paraId="6D8462AB" w14:textId="6BD6DC35" w:rsidR="0077268C" w:rsidRDefault="0077268C">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19" w:history="1">
            <w:r w:rsidRPr="00602C57">
              <w:rPr>
                <w:rStyle w:val="Hyperlink"/>
                <w:noProof/>
                <w:lang w:val="en-US"/>
              </w:rPr>
              <w:t>1.4</w:t>
            </w:r>
            <w:r>
              <w:rPr>
                <w:rFonts w:eastAsiaTheme="minorEastAsia"/>
                <w:noProof/>
                <w:color w:val="auto"/>
                <w:kern w:val="2"/>
                <w:sz w:val="24"/>
                <w:szCs w:val="24"/>
                <w:lang w:val="en-US" w:eastAsia="en-US"/>
                <w14:ligatures w14:val="standardContextual"/>
              </w:rPr>
              <w:tab/>
            </w:r>
            <w:r w:rsidRPr="00602C57">
              <w:rPr>
                <w:rStyle w:val="Hyperlink"/>
                <w:noProof/>
                <w:lang w:val="en-US"/>
              </w:rPr>
              <w:t>Business Logic – What is TruckMotion?</w:t>
            </w:r>
            <w:r>
              <w:rPr>
                <w:noProof/>
                <w:webHidden/>
              </w:rPr>
              <w:tab/>
            </w:r>
            <w:r>
              <w:rPr>
                <w:noProof/>
                <w:webHidden/>
              </w:rPr>
              <w:fldChar w:fldCharType="begin"/>
            </w:r>
            <w:r>
              <w:rPr>
                <w:noProof/>
                <w:webHidden/>
              </w:rPr>
              <w:instrText xml:space="preserve"> PAGEREF _Toc164614219 \h </w:instrText>
            </w:r>
            <w:r>
              <w:rPr>
                <w:noProof/>
                <w:webHidden/>
              </w:rPr>
            </w:r>
            <w:r>
              <w:rPr>
                <w:noProof/>
                <w:webHidden/>
              </w:rPr>
              <w:fldChar w:fldCharType="separate"/>
            </w:r>
            <w:r>
              <w:rPr>
                <w:noProof/>
                <w:webHidden/>
              </w:rPr>
              <w:t>8</w:t>
            </w:r>
            <w:r>
              <w:rPr>
                <w:noProof/>
                <w:webHidden/>
              </w:rPr>
              <w:fldChar w:fldCharType="end"/>
            </w:r>
          </w:hyperlink>
        </w:p>
        <w:p w14:paraId="0ACA2366" w14:textId="5A57F230" w:rsidR="0077268C" w:rsidRDefault="0077268C">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20" w:history="1">
            <w:r w:rsidRPr="00602C57">
              <w:rPr>
                <w:rStyle w:val="Hyperlink"/>
                <w:noProof/>
              </w:rPr>
              <w:t>2</w:t>
            </w:r>
            <w:r>
              <w:rPr>
                <w:rFonts w:eastAsiaTheme="minorEastAsia"/>
                <w:noProof/>
                <w:color w:val="auto"/>
                <w:kern w:val="2"/>
                <w:sz w:val="24"/>
                <w:szCs w:val="24"/>
                <w:lang w:val="en-US" w:eastAsia="en-US"/>
                <w14:ligatures w14:val="standardContextual"/>
              </w:rPr>
              <w:tab/>
            </w:r>
            <w:r w:rsidRPr="00602C57">
              <w:rPr>
                <w:rStyle w:val="Hyperlink"/>
                <w:noProof/>
              </w:rPr>
              <w:t>Analysis/Requirements</w:t>
            </w:r>
            <w:r>
              <w:rPr>
                <w:noProof/>
                <w:webHidden/>
              </w:rPr>
              <w:tab/>
            </w:r>
            <w:r>
              <w:rPr>
                <w:noProof/>
                <w:webHidden/>
              </w:rPr>
              <w:fldChar w:fldCharType="begin"/>
            </w:r>
            <w:r>
              <w:rPr>
                <w:noProof/>
                <w:webHidden/>
              </w:rPr>
              <w:instrText xml:space="preserve"> PAGEREF _Toc164614220 \h </w:instrText>
            </w:r>
            <w:r>
              <w:rPr>
                <w:noProof/>
                <w:webHidden/>
              </w:rPr>
            </w:r>
            <w:r>
              <w:rPr>
                <w:noProof/>
                <w:webHidden/>
              </w:rPr>
              <w:fldChar w:fldCharType="separate"/>
            </w:r>
            <w:r>
              <w:rPr>
                <w:noProof/>
                <w:webHidden/>
              </w:rPr>
              <w:t>8</w:t>
            </w:r>
            <w:r>
              <w:rPr>
                <w:noProof/>
                <w:webHidden/>
              </w:rPr>
              <w:fldChar w:fldCharType="end"/>
            </w:r>
          </w:hyperlink>
        </w:p>
        <w:p w14:paraId="07BCBB7A" w14:textId="305921B6" w:rsidR="0077268C" w:rsidRDefault="0077268C">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21" w:history="1">
            <w:r w:rsidRPr="00602C57">
              <w:rPr>
                <w:rStyle w:val="Hyperlink"/>
                <w:noProof/>
              </w:rPr>
              <w:t>2.1</w:t>
            </w:r>
            <w:r>
              <w:rPr>
                <w:rFonts w:eastAsiaTheme="minorEastAsia"/>
                <w:noProof/>
                <w:color w:val="auto"/>
                <w:kern w:val="2"/>
                <w:sz w:val="24"/>
                <w:szCs w:val="24"/>
                <w:lang w:val="en-US" w:eastAsia="en-US"/>
                <w14:ligatures w14:val="standardContextual"/>
              </w:rPr>
              <w:tab/>
            </w:r>
            <w:r w:rsidRPr="00602C57">
              <w:rPr>
                <w:rStyle w:val="Hyperlink"/>
                <w:noProof/>
              </w:rPr>
              <w:t>Use Cases</w:t>
            </w:r>
            <w:r>
              <w:rPr>
                <w:noProof/>
                <w:webHidden/>
              </w:rPr>
              <w:tab/>
            </w:r>
            <w:r>
              <w:rPr>
                <w:noProof/>
                <w:webHidden/>
              </w:rPr>
              <w:fldChar w:fldCharType="begin"/>
            </w:r>
            <w:r>
              <w:rPr>
                <w:noProof/>
                <w:webHidden/>
              </w:rPr>
              <w:instrText xml:space="preserve"> PAGEREF _Toc164614221 \h </w:instrText>
            </w:r>
            <w:r>
              <w:rPr>
                <w:noProof/>
                <w:webHidden/>
              </w:rPr>
            </w:r>
            <w:r>
              <w:rPr>
                <w:noProof/>
                <w:webHidden/>
              </w:rPr>
              <w:fldChar w:fldCharType="separate"/>
            </w:r>
            <w:r>
              <w:rPr>
                <w:noProof/>
                <w:webHidden/>
              </w:rPr>
              <w:t>8</w:t>
            </w:r>
            <w:r>
              <w:rPr>
                <w:noProof/>
                <w:webHidden/>
              </w:rPr>
              <w:fldChar w:fldCharType="end"/>
            </w:r>
          </w:hyperlink>
        </w:p>
        <w:p w14:paraId="6E70EC5E" w14:textId="4B731D85" w:rsidR="0077268C" w:rsidRDefault="0077268C">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22" w:history="1">
            <w:r w:rsidRPr="00602C57">
              <w:rPr>
                <w:rStyle w:val="Hyperlink"/>
                <w:noProof/>
              </w:rPr>
              <w:t>2.2</w:t>
            </w:r>
            <w:r>
              <w:rPr>
                <w:rFonts w:eastAsiaTheme="minorEastAsia"/>
                <w:noProof/>
                <w:color w:val="auto"/>
                <w:kern w:val="2"/>
                <w:sz w:val="24"/>
                <w:szCs w:val="24"/>
                <w:lang w:val="en-US" w:eastAsia="en-US"/>
                <w14:ligatures w14:val="standardContextual"/>
              </w:rPr>
              <w:tab/>
            </w:r>
            <w:r w:rsidRPr="00602C57">
              <w:rPr>
                <w:rStyle w:val="Hyperlink"/>
                <w:noProof/>
              </w:rPr>
              <w:t>Domain-Driven Design</w:t>
            </w:r>
            <w:r>
              <w:rPr>
                <w:noProof/>
                <w:webHidden/>
              </w:rPr>
              <w:tab/>
            </w:r>
            <w:r>
              <w:rPr>
                <w:noProof/>
                <w:webHidden/>
              </w:rPr>
              <w:fldChar w:fldCharType="begin"/>
            </w:r>
            <w:r>
              <w:rPr>
                <w:noProof/>
                <w:webHidden/>
              </w:rPr>
              <w:instrText xml:space="preserve"> PAGEREF _Toc164614222 \h </w:instrText>
            </w:r>
            <w:r>
              <w:rPr>
                <w:noProof/>
                <w:webHidden/>
              </w:rPr>
            </w:r>
            <w:r>
              <w:rPr>
                <w:noProof/>
                <w:webHidden/>
              </w:rPr>
              <w:fldChar w:fldCharType="separate"/>
            </w:r>
            <w:r>
              <w:rPr>
                <w:noProof/>
                <w:webHidden/>
              </w:rPr>
              <w:t>10</w:t>
            </w:r>
            <w:r>
              <w:rPr>
                <w:noProof/>
                <w:webHidden/>
              </w:rPr>
              <w:fldChar w:fldCharType="end"/>
            </w:r>
          </w:hyperlink>
        </w:p>
        <w:p w14:paraId="7D28C310" w14:textId="3ECC90BA" w:rsidR="0077268C" w:rsidRDefault="0077268C">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23" w:history="1">
            <w:r w:rsidRPr="00602C57">
              <w:rPr>
                <w:rStyle w:val="Hyperlink"/>
                <w:noProof/>
              </w:rPr>
              <w:t>2.3</w:t>
            </w:r>
            <w:r>
              <w:rPr>
                <w:rFonts w:eastAsiaTheme="minorEastAsia"/>
                <w:noProof/>
                <w:color w:val="auto"/>
                <w:kern w:val="2"/>
                <w:sz w:val="24"/>
                <w:szCs w:val="24"/>
                <w:lang w:val="en-US" w:eastAsia="en-US"/>
                <w14:ligatures w14:val="standardContextual"/>
              </w:rPr>
              <w:tab/>
            </w:r>
            <w:r w:rsidRPr="00602C57">
              <w:rPr>
                <w:rStyle w:val="Hyperlink"/>
                <w:noProof/>
              </w:rPr>
              <w:t>Abuse Cases</w:t>
            </w:r>
            <w:r>
              <w:rPr>
                <w:noProof/>
                <w:webHidden/>
              </w:rPr>
              <w:tab/>
            </w:r>
            <w:r>
              <w:rPr>
                <w:noProof/>
                <w:webHidden/>
              </w:rPr>
              <w:fldChar w:fldCharType="begin"/>
            </w:r>
            <w:r>
              <w:rPr>
                <w:noProof/>
                <w:webHidden/>
              </w:rPr>
              <w:instrText xml:space="preserve"> PAGEREF _Toc164614223 \h </w:instrText>
            </w:r>
            <w:r>
              <w:rPr>
                <w:noProof/>
                <w:webHidden/>
              </w:rPr>
            </w:r>
            <w:r>
              <w:rPr>
                <w:noProof/>
                <w:webHidden/>
              </w:rPr>
              <w:fldChar w:fldCharType="separate"/>
            </w:r>
            <w:r>
              <w:rPr>
                <w:noProof/>
                <w:webHidden/>
              </w:rPr>
              <w:t>11</w:t>
            </w:r>
            <w:r>
              <w:rPr>
                <w:noProof/>
                <w:webHidden/>
              </w:rPr>
              <w:fldChar w:fldCharType="end"/>
            </w:r>
          </w:hyperlink>
        </w:p>
        <w:p w14:paraId="1FD032D4" w14:textId="62C99972" w:rsidR="0077268C" w:rsidRDefault="0077268C">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24" w:history="1">
            <w:r w:rsidRPr="00602C57">
              <w:rPr>
                <w:rStyle w:val="Hyperlink"/>
                <w:noProof/>
              </w:rPr>
              <w:t>2.4</w:t>
            </w:r>
            <w:r>
              <w:rPr>
                <w:rFonts w:eastAsiaTheme="minorEastAsia"/>
                <w:noProof/>
                <w:color w:val="auto"/>
                <w:kern w:val="2"/>
                <w:sz w:val="24"/>
                <w:szCs w:val="24"/>
                <w:lang w:val="en-US" w:eastAsia="en-US"/>
                <w14:ligatures w14:val="standardContextual"/>
              </w:rPr>
              <w:tab/>
            </w:r>
            <w:r w:rsidRPr="00602C57">
              <w:rPr>
                <w:rStyle w:val="Hyperlink"/>
                <w:noProof/>
              </w:rPr>
              <w:t>Functional Security Requirements</w:t>
            </w:r>
            <w:r>
              <w:rPr>
                <w:noProof/>
                <w:webHidden/>
              </w:rPr>
              <w:tab/>
            </w:r>
            <w:r>
              <w:rPr>
                <w:noProof/>
                <w:webHidden/>
              </w:rPr>
              <w:fldChar w:fldCharType="begin"/>
            </w:r>
            <w:r>
              <w:rPr>
                <w:noProof/>
                <w:webHidden/>
              </w:rPr>
              <w:instrText xml:space="preserve"> PAGEREF _Toc164614224 \h </w:instrText>
            </w:r>
            <w:r>
              <w:rPr>
                <w:noProof/>
                <w:webHidden/>
              </w:rPr>
            </w:r>
            <w:r>
              <w:rPr>
                <w:noProof/>
                <w:webHidden/>
              </w:rPr>
              <w:fldChar w:fldCharType="separate"/>
            </w:r>
            <w:r>
              <w:rPr>
                <w:noProof/>
                <w:webHidden/>
              </w:rPr>
              <w:t>34</w:t>
            </w:r>
            <w:r>
              <w:rPr>
                <w:noProof/>
                <w:webHidden/>
              </w:rPr>
              <w:fldChar w:fldCharType="end"/>
            </w:r>
          </w:hyperlink>
        </w:p>
        <w:p w14:paraId="113AA5CB" w14:textId="28185093"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25" w:history="1">
            <w:r w:rsidRPr="00602C57">
              <w:rPr>
                <w:rStyle w:val="Hyperlink"/>
                <w:noProof/>
              </w:rPr>
              <w:t>2.4.1</w:t>
            </w:r>
            <w:r>
              <w:rPr>
                <w:rFonts w:eastAsiaTheme="minorEastAsia"/>
                <w:noProof/>
                <w:color w:val="auto"/>
                <w:kern w:val="2"/>
                <w:sz w:val="24"/>
                <w:szCs w:val="24"/>
                <w:lang w:val="en-US" w:eastAsia="en-US"/>
                <w14:ligatures w14:val="standardContextual"/>
              </w:rPr>
              <w:tab/>
            </w:r>
            <w:r w:rsidRPr="00602C57">
              <w:rPr>
                <w:rStyle w:val="Hyperlink"/>
                <w:noProof/>
              </w:rPr>
              <w:t>Authentication and Authorization</w:t>
            </w:r>
            <w:r>
              <w:rPr>
                <w:noProof/>
                <w:webHidden/>
              </w:rPr>
              <w:tab/>
            </w:r>
            <w:r>
              <w:rPr>
                <w:noProof/>
                <w:webHidden/>
              </w:rPr>
              <w:fldChar w:fldCharType="begin"/>
            </w:r>
            <w:r>
              <w:rPr>
                <w:noProof/>
                <w:webHidden/>
              </w:rPr>
              <w:instrText xml:space="preserve"> PAGEREF _Toc164614225 \h </w:instrText>
            </w:r>
            <w:r>
              <w:rPr>
                <w:noProof/>
                <w:webHidden/>
              </w:rPr>
            </w:r>
            <w:r>
              <w:rPr>
                <w:noProof/>
                <w:webHidden/>
              </w:rPr>
              <w:fldChar w:fldCharType="separate"/>
            </w:r>
            <w:r>
              <w:rPr>
                <w:noProof/>
                <w:webHidden/>
              </w:rPr>
              <w:t>34</w:t>
            </w:r>
            <w:r>
              <w:rPr>
                <w:noProof/>
                <w:webHidden/>
              </w:rPr>
              <w:fldChar w:fldCharType="end"/>
            </w:r>
          </w:hyperlink>
        </w:p>
        <w:p w14:paraId="11F707C2" w14:textId="0A8727AC"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26" w:history="1">
            <w:r w:rsidRPr="00602C57">
              <w:rPr>
                <w:rStyle w:val="Hyperlink"/>
                <w:noProof/>
              </w:rPr>
              <w:t>2.4.2</w:t>
            </w:r>
            <w:r>
              <w:rPr>
                <w:rFonts w:eastAsiaTheme="minorEastAsia"/>
                <w:noProof/>
                <w:color w:val="auto"/>
                <w:kern w:val="2"/>
                <w:sz w:val="24"/>
                <w:szCs w:val="24"/>
                <w:lang w:val="en-US" w:eastAsia="en-US"/>
                <w14:ligatures w14:val="standardContextual"/>
              </w:rPr>
              <w:tab/>
            </w:r>
            <w:r w:rsidRPr="00602C57">
              <w:rPr>
                <w:rStyle w:val="Hyperlink"/>
                <w:noProof/>
              </w:rPr>
              <w:t>Data Encryption</w:t>
            </w:r>
            <w:r>
              <w:rPr>
                <w:noProof/>
                <w:webHidden/>
              </w:rPr>
              <w:tab/>
            </w:r>
            <w:r>
              <w:rPr>
                <w:noProof/>
                <w:webHidden/>
              </w:rPr>
              <w:fldChar w:fldCharType="begin"/>
            </w:r>
            <w:r>
              <w:rPr>
                <w:noProof/>
                <w:webHidden/>
              </w:rPr>
              <w:instrText xml:space="preserve"> PAGEREF _Toc164614226 \h </w:instrText>
            </w:r>
            <w:r>
              <w:rPr>
                <w:noProof/>
                <w:webHidden/>
              </w:rPr>
            </w:r>
            <w:r>
              <w:rPr>
                <w:noProof/>
                <w:webHidden/>
              </w:rPr>
              <w:fldChar w:fldCharType="separate"/>
            </w:r>
            <w:r>
              <w:rPr>
                <w:noProof/>
                <w:webHidden/>
              </w:rPr>
              <w:t>35</w:t>
            </w:r>
            <w:r>
              <w:rPr>
                <w:noProof/>
                <w:webHidden/>
              </w:rPr>
              <w:fldChar w:fldCharType="end"/>
            </w:r>
          </w:hyperlink>
        </w:p>
        <w:p w14:paraId="4CF15AFE" w14:textId="088302AF"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27" w:history="1">
            <w:r w:rsidRPr="00602C57">
              <w:rPr>
                <w:rStyle w:val="Hyperlink"/>
                <w:noProof/>
                <w:lang w:val="en-US"/>
              </w:rPr>
              <w:t>2.4.3</w:t>
            </w:r>
            <w:r>
              <w:rPr>
                <w:rFonts w:eastAsiaTheme="minorEastAsia"/>
                <w:noProof/>
                <w:color w:val="auto"/>
                <w:kern w:val="2"/>
                <w:sz w:val="24"/>
                <w:szCs w:val="24"/>
                <w:lang w:val="en-US" w:eastAsia="en-US"/>
                <w14:ligatures w14:val="standardContextual"/>
              </w:rPr>
              <w:tab/>
            </w:r>
            <w:r w:rsidRPr="00602C57">
              <w:rPr>
                <w:rStyle w:val="Hyperlink"/>
                <w:noProof/>
              </w:rPr>
              <w:t>Secure Communication</w:t>
            </w:r>
            <w:r>
              <w:rPr>
                <w:noProof/>
                <w:webHidden/>
              </w:rPr>
              <w:tab/>
            </w:r>
            <w:r>
              <w:rPr>
                <w:noProof/>
                <w:webHidden/>
              </w:rPr>
              <w:fldChar w:fldCharType="begin"/>
            </w:r>
            <w:r>
              <w:rPr>
                <w:noProof/>
                <w:webHidden/>
              </w:rPr>
              <w:instrText xml:space="preserve"> PAGEREF _Toc164614227 \h </w:instrText>
            </w:r>
            <w:r>
              <w:rPr>
                <w:noProof/>
                <w:webHidden/>
              </w:rPr>
            </w:r>
            <w:r>
              <w:rPr>
                <w:noProof/>
                <w:webHidden/>
              </w:rPr>
              <w:fldChar w:fldCharType="separate"/>
            </w:r>
            <w:r>
              <w:rPr>
                <w:noProof/>
                <w:webHidden/>
              </w:rPr>
              <w:t>35</w:t>
            </w:r>
            <w:r>
              <w:rPr>
                <w:noProof/>
                <w:webHidden/>
              </w:rPr>
              <w:fldChar w:fldCharType="end"/>
            </w:r>
          </w:hyperlink>
        </w:p>
        <w:p w14:paraId="623CA0FB" w14:textId="1A417EC3"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28" w:history="1">
            <w:r w:rsidRPr="00602C57">
              <w:rPr>
                <w:rStyle w:val="Hyperlink"/>
                <w:noProof/>
              </w:rPr>
              <w:t>2.4.4</w:t>
            </w:r>
            <w:r>
              <w:rPr>
                <w:rFonts w:eastAsiaTheme="minorEastAsia"/>
                <w:noProof/>
                <w:color w:val="auto"/>
                <w:kern w:val="2"/>
                <w:sz w:val="24"/>
                <w:szCs w:val="24"/>
                <w:lang w:val="en-US" w:eastAsia="en-US"/>
                <w14:ligatures w14:val="standardContextual"/>
              </w:rPr>
              <w:tab/>
            </w:r>
            <w:r w:rsidRPr="00602C57">
              <w:rPr>
                <w:rStyle w:val="Hyperlink"/>
                <w:noProof/>
              </w:rPr>
              <w:t>Access Control</w:t>
            </w:r>
            <w:r>
              <w:rPr>
                <w:noProof/>
                <w:webHidden/>
              </w:rPr>
              <w:tab/>
            </w:r>
            <w:r>
              <w:rPr>
                <w:noProof/>
                <w:webHidden/>
              </w:rPr>
              <w:fldChar w:fldCharType="begin"/>
            </w:r>
            <w:r>
              <w:rPr>
                <w:noProof/>
                <w:webHidden/>
              </w:rPr>
              <w:instrText xml:space="preserve"> PAGEREF _Toc164614228 \h </w:instrText>
            </w:r>
            <w:r>
              <w:rPr>
                <w:noProof/>
                <w:webHidden/>
              </w:rPr>
            </w:r>
            <w:r>
              <w:rPr>
                <w:noProof/>
                <w:webHidden/>
              </w:rPr>
              <w:fldChar w:fldCharType="separate"/>
            </w:r>
            <w:r>
              <w:rPr>
                <w:noProof/>
                <w:webHidden/>
              </w:rPr>
              <w:t>36</w:t>
            </w:r>
            <w:r>
              <w:rPr>
                <w:noProof/>
                <w:webHidden/>
              </w:rPr>
              <w:fldChar w:fldCharType="end"/>
            </w:r>
          </w:hyperlink>
        </w:p>
        <w:p w14:paraId="4AF8ADCD" w14:textId="5F1064C8"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29" w:history="1">
            <w:r w:rsidRPr="00602C57">
              <w:rPr>
                <w:rStyle w:val="Hyperlink"/>
                <w:noProof/>
                <w:lang w:val="en-US"/>
              </w:rPr>
              <w:t>2.4.5</w:t>
            </w:r>
            <w:r>
              <w:rPr>
                <w:rFonts w:eastAsiaTheme="minorEastAsia"/>
                <w:noProof/>
                <w:color w:val="auto"/>
                <w:kern w:val="2"/>
                <w:sz w:val="24"/>
                <w:szCs w:val="24"/>
                <w:lang w:val="en-US" w:eastAsia="en-US"/>
                <w14:ligatures w14:val="standardContextual"/>
              </w:rPr>
              <w:tab/>
            </w:r>
            <w:r w:rsidRPr="00602C57">
              <w:rPr>
                <w:rStyle w:val="Hyperlink"/>
                <w:noProof/>
              </w:rPr>
              <w:t>Audit Trails</w:t>
            </w:r>
            <w:r>
              <w:rPr>
                <w:noProof/>
                <w:webHidden/>
              </w:rPr>
              <w:tab/>
            </w:r>
            <w:r>
              <w:rPr>
                <w:noProof/>
                <w:webHidden/>
              </w:rPr>
              <w:fldChar w:fldCharType="begin"/>
            </w:r>
            <w:r>
              <w:rPr>
                <w:noProof/>
                <w:webHidden/>
              </w:rPr>
              <w:instrText xml:space="preserve"> PAGEREF _Toc164614229 \h </w:instrText>
            </w:r>
            <w:r>
              <w:rPr>
                <w:noProof/>
                <w:webHidden/>
              </w:rPr>
            </w:r>
            <w:r>
              <w:rPr>
                <w:noProof/>
                <w:webHidden/>
              </w:rPr>
              <w:fldChar w:fldCharType="separate"/>
            </w:r>
            <w:r>
              <w:rPr>
                <w:noProof/>
                <w:webHidden/>
              </w:rPr>
              <w:t>36</w:t>
            </w:r>
            <w:r>
              <w:rPr>
                <w:noProof/>
                <w:webHidden/>
              </w:rPr>
              <w:fldChar w:fldCharType="end"/>
            </w:r>
          </w:hyperlink>
        </w:p>
        <w:p w14:paraId="41306B89" w14:textId="54BF631D" w:rsidR="0077268C" w:rsidRDefault="0077268C">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30" w:history="1">
            <w:r w:rsidRPr="00602C57">
              <w:rPr>
                <w:rStyle w:val="Hyperlink"/>
                <w:noProof/>
              </w:rPr>
              <w:t>2.5</w:t>
            </w:r>
            <w:r>
              <w:rPr>
                <w:rFonts w:eastAsiaTheme="minorEastAsia"/>
                <w:noProof/>
                <w:color w:val="auto"/>
                <w:kern w:val="2"/>
                <w:sz w:val="24"/>
                <w:szCs w:val="24"/>
                <w:lang w:val="en-US" w:eastAsia="en-US"/>
                <w14:ligatures w14:val="standardContextual"/>
              </w:rPr>
              <w:tab/>
            </w:r>
            <w:r w:rsidRPr="00602C57">
              <w:rPr>
                <w:rStyle w:val="Hyperlink"/>
                <w:noProof/>
              </w:rPr>
              <w:t>Non-functional Security Requirements</w:t>
            </w:r>
            <w:r>
              <w:rPr>
                <w:noProof/>
                <w:webHidden/>
              </w:rPr>
              <w:tab/>
            </w:r>
            <w:r>
              <w:rPr>
                <w:noProof/>
                <w:webHidden/>
              </w:rPr>
              <w:fldChar w:fldCharType="begin"/>
            </w:r>
            <w:r>
              <w:rPr>
                <w:noProof/>
                <w:webHidden/>
              </w:rPr>
              <w:instrText xml:space="preserve"> PAGEREF _Toc164614230 \h </w:instrText>
            </w:r>
            <w:r>
              <w:rPr>
                <w:noProof/>
                <w:webHidden/>
              </w:rPr>
            </w:r>
            <w:r>
              <w:rPr>
                <w:noProof/>
                <w:webHidden/>
              </w:rPr>
              <w:fldChar w:fldCharType="separate"/>
            </w:r>
            <w:r>
              <w:rPr>
                <w:noProof/>
                <w:webHidden/>
              </w:rPr>
              <w:t>36</w:t>
            </w:r>
            <w:r>
              <w:rPr>
                <w:noProof/>
                <w:webHidden/>
              </w:rPr>
              <w:fldChar w:fldCharType="end"/>
            </w:r>
          </w:hyperlink>
        </w:p>
        <w:p w14:paraId="799A4D58" w14:textId="54657BCA"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1" w:history="1">
            <w:r w:rsidRPr="00602C57">
              <w:rPr>
                <w:rStyle w:val="Hyperlink"/>
                <w:noProof/>
              </w:rPr>
              <w:t>2.5.1</w:t>
            </w:r>
            <w:r>
              <w:rPr>
                <w:rFonts w:eastAsiaTheme="minorEastAsia"/>
                <w:noProof/>
                <w:color w:val="auto"/>
                <w:kern w:val="2"/>
                <w:sz w:val="24"/>
                <w:szCs w:val="24"/>
                <w:lang w:val="en-US" w:eastAsia="en-US"/>
                <w14:ligatures w14:val="standardContextual"/>
              </w:rPr>
              <w:tab/>
            </w:r>
            <w:r w:rsidRPr="00602C57">
              <w:rPr>
                <w:rStyle w:val="Hyperlink"/>
                <w:noProof/>
              </w:rPr>
              <w:t>Performance</w:t>
            </w:r>
            <w:r>
              <w:rPr>
                <w:noProof/>
                <w:webHidden/>
              </w:rPr>
              <w:tab/>
            </w:r>
            <w:r>
              <w:rPr>
                <w:noProof/>
                <w:webHidden/>
              </w:rPr>
              <w:fldChar w:fldCharType="begin"/>
            </w:r>
            <w:r>
              <w:rPr>
                <w:noProof/>
                <w:webHidden/>
              </w:rPr>
              <w:instrText xml:space="preserve"> PAGEREF _Toc164614231 \h </w:instrText>
            </w:r>
            <w:r>
              <w:rPr>
                <w:noProof/>
                <w:webHidden/>
              </w:rPr>
            </w:r>
            <w:r>
              <w:rPr>
                <w:noProof/>
                <w:webHidden/>
              </w:rPr>
              <w:fldChar w:fldCharType="separate"/>
            </w:r>
            <w:r>
              <w:rPr>
                <w:noProof/>
                <w:webHidden/>
              </w:rPr>
              <w:t>36</w:t>
            </w:r>
            <w:r>
              <w:rPr>
                <w:noProof/>
                <w:webHidden/>
              </w:rPr>
              <w:fldChar w:fldCharType="end"/>
            </w:r>
          </w:hyperlink>
        </w:p>
        <w:p w14:paraId="2F961C5C" w14:textId="6AE2BC40"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2" w:history="1">
            <w:r w:rsidRPr="00602C57">
              <w:rPr>
                <w:rStyle w:val="Hyperlink"/>
                <w:noProof/>
              </w:rPr>
              <w:t>2.5.2</w:t>
            </w:r>
            <w:r>
              <w:rPr>
                <w:rFonts w:eastAsiaTheme="minorEastAsia"/>
                <w:noProof/>
                <w:color w:val="auto"/>
                <w:kern w:val="2"/>
                <w:sz w:val="24"/>
                <w:szCs w:val="24"/>
                <w:lang w:val="en-US" w:eastAsia="en-US"/>
                <w14:ligatures w14:val="standardContextual"/>
              </w:rPr>
              <w:tab/>
            </w:r>
            <w:r w:rsidRPr="00602C57">
              <w:rPr>
                <w:rStyle w:val="Hyperlink"/>
                <w:noProof/>
              </w:rPr>
              <w:t>Scalability</w:t>
            </w:r>
            <w:r>
              <w:rPr>
                <w:noProof/>
                <w:webHidden/>
              </w:rPr>
              <w:tab/>
            </w:r>
            <w:r>
              <w:rPr>
                <w:noProof/>
                <w:webHidden/>
              </w:rPr>
              <w:fldChar w:fldCharType="begin"/>
            </w:r>
            <w:r>
              <w:rPr>
                <w:noProof/>
                <w:webHidden/>
              </w:rPr>
              <w:instrText xml:space="preserve"> PAGEREF _Toc164614232 \h </w:instrText>
            </w:r>
            <w:r>
              <w:rPr>
                <w:noProof/>
                <w:webHidden/>
              </w:rPr>
            </w:r>
            <w:r>
              <w:rPr>
                <w:noProof/>
                <w:webHidden/>
              </w:rPr>
              <w:fldChar w:fldCharType="separate"/>
            </w:r>
            <w:r>
              <w:rPr>
                <w:noProof/>
                <w:webHidden/>
              </w:rPr>
              <w:t>36</w:t>
            </w:r>
            <w:r>
              <w:rPr>
                <w:noProof/>
                <w:webHidden/>
              </w:rPr>
              <w:fldChar w:fldCharType="end"/>
            </w:r>
          </w:hyperlink>
        </w:p>
        <w:p w14:paraId="2CCAC4C6" w14:textId="3E0557CE"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3" w:history="1">
            <w:r w:rsidRPr="00602C57">
              <w:rPr>
                <w:rStyle w:val="Hyperlink"/>
                <w:noProof/>
              </w:rPr>
              <w:t>2.5.3</w:t>
            </w:r>
            <w:r>
              <w:rPr>
                <w:rFonts w:eastAsiaTheme="minorEastAsia"/>
                <w:noProof/>
                <w:color w:val="auto"/>
                <w:kern w:val="2"/>
                <w:sz w:val="24"/>
                <w:szCs w:val="24"/>
                <w:lang w:val="en-US" w:eastAsia="en-US"/>
                <w14:ligatures w14:val="standardContextual"/>
              </w:rPr>
              <w:tab/>
            </w:r>
            <w:r w:rsidRPr="00602C57">
              <w:rPr>
                <w:rStyle w:val="Hyperlink"/>
                <w:noProof/>
              </w:rPr>
              <w:t>Availability</w:t>
            </w:r>
            <w:r>
              <w:rPr>
                <w:noProof/>
                <w:webHidden/>
              </w:rPr>
              <w:tab/>
            </w:r>
            <w:r>
              <w:rPr>
                <w:noProof/>
                <w:webHidden/>
              </w:rPr>
              <w:fldChar w:fldCharType="begin"/>
            </w:r>
            <w:r>
              <w:rPr>
                <w:noProof/>
                <w:webHidden/>
              </w:rPr>
              <w:instrText xml:space="preserve"> PAGEREF _Toc164614233 \h </w:instrText>
            </w:r>
            <w:r>
              <w:rPr>
                <w:noProof/>
                <w:webHidden/>
              </w:rPr>
            </w:r>
            <w:r>
              <w:rPr>
                <w:noProof/>
                <w:webHidden/>
              </w:rPr>
              <w:fldChar w:fldCharType="separate"/>
            </w:r>
            <w:r>
              <w:rPr>
                <w:noProof/>
                <w:webHidden/>
              </w:rPr>
              <w:t>36</w:t>
            </w:r>
            <w:r>
              <w:rPr>
                <w:noProof/>
                <w:webHidden/>
              </w:rPr>
              <w:fldChar w:fldCharType="end"/>
            </w:r>
          </w:hyperlink>
        </w:p>
        <w:p w14:paraId="79EBA11D" w14:textId="15E778AF"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4" w:history="1">
            <w:r w:rsidRPr="00602C57">
              <w:rPr>
                <w:rStyle w:val="Hyperlink"/>
                <w:noProof/>
              </w:rPr>
              <w:t>2.5.4</w:t>
            </w:r>
            <w:r>
              <w:rPr>
                <w:rFonts w:eastAsiaTheme="minorEastAsia"/>
                <w:noProof/>
                <w:color w:val="auto"/>
                <w:kern w:val="2"/>
                <w:sz w:val="24"/>
                <w:szCs w:val="24"/>
                <w:lang w:val="en-US" w:eastAsia="en-US"/>
                <w14:ligatures w14:val="standardContextual"/>
              </w:rPr>
              <w:tab/>
            </w:r>
            <w:r w:rsidRPr="00602C57">
              <w:rPr>
                <w:rStyle w:val="Hyperlink"/>
                <w:noProof/>
              </w:rPr>
              <w:t>Reliability</w:t>
            </w:r>
            <w:r>
              <w:rPr>
                <w:noProof/>
                <w:webHidden/>
              </w:rPr>
              <w:tab/>
            </w:r>
            <w:r>
              <w:rPr>
                <w:noProof/>
                <w:webHidden/>
              </w:rPr>
              <w:fldChar w:fldCharType="begin"/>
            </w:r>
            <w:r>
              <w:rPr>
                <w:noProof/>
                <w:webHidden/>
              </w:rPr>
              <w:instrText xml:space="preserve"> PAGEREF _Toc164614234 \h </w:instrText>
            </w:r>
            <w:r>
              <w:rPr>
                <w:noProof/>
                <w:webHidden/>
              </w:rPr>
            </w:r>
            <w:r>
              <w:rPr>
                <w:noProof/>
                <w:webHidden/>
              </w:rPr>
              <w:fldChar w:fldCharType="separate"/>
            </w:r>
            <w:r>
              <w:rPr>
                <w:noProof/>
                <w:webHidden/>
              </w:rPr>
              <w:t>36</w:t>
            </w:r>
            <w:r>
              <w:rPr>
                <w:noProof/>
                <w:webHidden/>
              </w:rPr>
              <w:fldChar w:fldCharType="end"/>
            </w:r>
          </w:hyperlink>
        </w:p>
        <w:p w14:paraId="5F90D6C9" w14:textId="473137F3"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5" w:history="1">
            <w:r w:rsidRPr="00602C57">
              <w:rPr>
                <w:rStyle w:val="Hyperlink"/>
                <w:noProof/>
              </w:rPr>
              <w:t>2.5.5</w:t>
            </w:r>
            <w:r>
              <w:rPr>
                <w:rFonts w:eastAsiaTheme="minorEastAsia"/>
                <w:noProof/>
                <w:color w:val="auto"/>
                <w:kern w:val="2"/>
                <w:sz w:val="24"/>
                <w:szCs w:val="24"/>
                <w:lang w:val="en-US" w:eastAsia="en-US"/>
                <w14:ligatures w14:val="standardContextual"/>
              </w:rPr>
              <w:tab/>
            </w:r>
            <w:r w:rsidRPr="00602C57">
              <w:rPr>
                <w:rStyle w:val="Hyperlink"/>
                <w:noProof/>
              </w:rPr>
              <w:t>Compliance</w:t>
            </w:r>
            <w:r>
              <w:rPr>
                <w:noProof/>
                <w:webHidden/>
              </w:rPr>
              <w:tab/>
            </w:r>
            <w:r>
              <w:rPr>
                <w:noProof/>
                <w:webHidden/>
              </w:rPr>
              <w:fldChar w:fldCharType="begin"/>
            </w:r>
            <w:r>
              <w:rPr>
                <w:noProof/>
                <w:webHidden/>
              </w:rPr>
              <w:instrText xml:space="preserve"> PAGEREF _Toc164614235 \h </w:instrText>
            </w:r>
            <w:r>
              <w:rPr>
                <w:noProof/>
                <w:webHidden/>
              </w:rPr>
            </w:r>
            <w:r>
              <w:rPr>
                <w:noProof/>
                <w:webHidden/>
              </w:rPr>
              <w:fldChar w:fldCharType="separate"/>
            </w:r>
            <w:r>
              <w:rPr>
                <w:noProof/>
                <w:webHidden/>
              </w:rPr>
              <w:t>37</w:t>
            </w:r>
            <w:r>
              <w:rPr>
                <w:noProof/>
                <w:webHidden/>
              </w:rPr>
              <w:fldChar w:fldCharType="end"/>
            </w:r>
          </w:hyperlink>
        </w:p>
        <w:p w14:paraId="528CC398" w14:textId="7BFB6A30" w:rsidR="0077268C" w:rsidRDefault="0077268C">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36" w:history="1">
            <w:r w:rsidRPr="00602C57">
              <w:rPr>
                <w:rStyle w:val="Hyperlink"/>
                <w:noProof/>
              </w:rPr>
              <w:t>2.6</w:t>
            </w:r>
            <w:r>
              <w:rPr>
                <w:rFonts w:eastAsiaTheme="minorEastAsia"/>
                <w:noProof/>
                <w:color w:val="auto"/>
                <w:kern w:val="2"/>
                <w:sz w:val="24"/>
                <w:szCs w:val="24"/>
                <w:lang w:val="en-US" w:eastAsia="en-US"/>
                <w14:ligatures w14:val="standardContextual"/>
              </w:rPr>
              <w:tab/>
            </w:r>
            <w:r w:rsidRPr="00602C57">
              <w:rPr>
                <w:rStyle w:val="Hyperlink"/>
                <w:noProof/>
              </w:rPr>
              <w:t>Secure Development Requirements</w:t>
            </w:r>
            <w:r>
              <w:rPr>
                <w:noProof/>
                <w:webHidden/>
              </w:rPr>
              <w:tab/>
            </w:r>
            <w:r>
              <w:rPr>
                <w:noProof/>
                <w:webHidden/>
              </w:rPr>
              <w:fldChar w:fldCharType="begin"/>
            </w:r>
            <w:r>
              <w:rPr>
                <w:noProof/>
                <w:webHidden/>
              </w:rPr>
              <w:instrText xml:space="preserve"> PAGEREF _Toc164614236 \h </w:instrText>
            </w:r>
            <w:r>
              <w:rPr>
                <w:noProof/>
                <w:webHidden/>
              </w:rPr>
            </w:r>
            <w:r>
              <w:rPr>
                <w:noProof/>
                <w:webHidden/>
              </w:rPr>
              <w:fldChar w:fldCharType="separate"/>
            </w:r>
            <w:r>
              <w:rPr>
                <w:noProof/>
                <w:webHidden/>
              </w:rPr>
              <w:t>37</w:t>
            </w:r>
            <w:r>
              <w:rPr>
                <w:noProof/>
                <w:webHidden/>
              </w:rPr>
              <w:fldChar w:fldCharType="end"/>
            </w:r>
          </w:hyperlink>
        </w:p>
        <w:p w14:paraId="7D38919B" w14:textId="77F6035A"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7" w:history="1">
            <w:r w:rsidRPr="00602C57">
              <w:rPr>
                <w:rStyle w:val="Hyperlink"/>
                <w:noProof/>
              </w:rPr>
              <w:t>2.6.1</w:t>
            </w:r>
            <w:r>
              <w:rPr>
                <w:rFonts w:eastAsiaTheme="minorEastAsia"/>
                <w:noProof/>
                <w:color w:val="auto"/>
                <w:kern w:val="2"/>
                <w:sz w:val="24"/>
                <w:szCs w:val="24"/>
                <w:lang w:val="en-US" w:eastAsia="en-US"/>
                <w14:ligatures w14:val="standardContextual"/>
              </w:rPr>
              <w:tab/>
            </w:r>
            <w:r w:rsidRPr="00602C57">
              <w:rPr>
                <w:rStyle w:val="Hyperlink"/>
                <w:noProof/>
              </w:rPr>
              <w:t>Secure Design</w:t>
            </w:r>
            <w:r>
              <w:rPr>
                <w:noProof/>
                <w:webHidden/>
              </w:rPr>
              <w:tab/>
            </w:r>
            <w:r>
              <w:rPr>
                <w:noProof/>
                <w:webHidden/>
              </w:rPr>
              <w:fldChar w:fldCharType="begin"/>
            </w:r>
            <w:r>
              <w:rPr>
                <w:noProof/>
                <w:webHidden/>
              </w:rPr>
              <w:instrText xml:space="preserve"> PAGEREF _Toc164614237 \h </w:instrText>
            </w:r>
            <w:r>
              <w:rPr>
                <w:noProof/>
                <w:webHidden/>
              </w:rPr>
            </w:r>
            <w:r>
              <w:rPr>
                <w:noProof/>
                <w:webHidden/>
              </w:rPr>
              <w:fldChar w:fldCharType="separate"/>
            </w:r>
            <w:r>
              <w:rPr>
                <w:noProof/>
                <w:webHidden/>
              </w:rPr>
              <w:t>37</w:t>
            </w:r>
            <w:r>
              <w:rPr>
                <w:noProof/>
                <w:webHidden/>
              </w:rPr>
              <w:fldChar w:fldCharType="end"/>
            </w:r>
          </w:hyperlink>
        </w:p>
        <w:p w14:paraId="7E36DD04" w14:textId="21D708EB"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8" w:history="1">
            <w:r w:rsidRPr="00602C57">
              <w:rPr>
                <w:rStyle w:val="Hyperlink"/>
                <w:noProof/>
              </w:rPr>
              <w:t>2.6.2</w:t>
            </w:r>
            <w:r>
              <w:rPr>
                <w:rFonts w:eastAsiaTheme="minorEastAsia"/>
                <w:noProof/>
                <w:color w:val="auto"/>
                <w:kern w:val="2"/>
                <w:sz w:val="24"/>
                <w:szCs w:val="24"/>
                <w:lang w:val="en-US" w:eastAsia="en-US"/>
                <w14:ligatures w14:val="standardContextual"/>
              </w:rPr>
              <w:tab/>
            </w:r>
            <w:r w:rsidRPr="00602C57">
              <w:rPr>
                <w:rStyle w:val="Hyperlink"/>
                <w:noProof/>
              </w:rPr>
              <w:t>Secure Coding Practices</w:t>
            </w:r>
            <w:r>
              <w:rPr>
                <w:noProof/>
                <w:webHidden/>
              </w:rPr>
              <w:tab/>
            </w:r>
            <w:r>
              <w:rPr>
                <w:noProof/>
                <w:webHidden/>
              </w:rPr>
              <w:fldChar w:fldCharType="begin"/>
            </w:r>
            <w:r>
              <w:rPr>
                <w:noProof/>
                <w:webHidden/>
              </w:rPr>
              <w:instrText xml:space="preserve"> PAGEREF _Toc164614238 \h </w:instrText>
            </w:r>
            <w:r>
              <w:rPr>
                <w:noProof/>
                <w:webHidden/>
              </w:rPr>
            </w:r>
            <w:r>
              <w:rPr>
                <w:noProof/>
                <w:webHidden/>
              </w:rPr>
              <w:fldChar w:fldCharType="separate"/>
            </w:r>
            <w:r>
              <w:rPr>
                <w:noProof/>
                <w:webHidden/>
              </w:rPr>
              <w:t>37</w:t>
            </w:r>
            <w:r>
              <w:rPr>
                <w:noProof/>
                <w:webHidden/>
              </w:rPr>
              <w:fldChar w:fldCharType="end"/>
            </w:r>
          </w:hyperlink>
        </w:p>
        <w:p w14:paraId="19C9F072" w14:textId="4E1D3235"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9" w:history="1">
            <w:r w:rsidRPr="00602C57">
              <w:rPr>
                <w:rStyle w:val="Hyperlink"/>
                <w:noProof/>
              </w:rPr>
              <w:t>2.6.3</w:t>
            </w:r>
            <w:r>
              <w:rPr>
                <w:rFonts w:eastAsiaTheme="minorEastAsia"/>
                <w:noProof/>
                <w:color w:val="auto"/>
                <w:kern w:val="2"/>
                <w:sz w:val="24"/>
                <w:szCs w:val="24"/>
                <w:lang w:val="en-US" w:eastAsia="en-US"/>
                <w14:ligatures w14:val="standardContextual"/>
              </w:rPr>
              <w:tab/>
            </w:r>
            <w:r w:rsidRPr="00602C57">
              <w:rPr>
                <w:rStyle w:val="Hyperlink"/>
                <w:noProof/>
              </w:rPr>
              <w:t>Input Validation</w:t>
            </w:r>
            <w:r>
              <w:rPr>
                <w:noProof/>
                <w:webHidden/>
              </w:rPr>
              <w:tab/>
            </w:r>
            <w:r>
              <w:rPr>
                <w:noProof/>
                <w:webHidden/>
              </w:rPr>
              <w:fldChar w:fldCharType="begin"/>
            </w:r>
            <w:r>
              <w:rPr>
                <w:noProof/>
                <w:webHidden/>
              </w:rPr>
              <w:instrText xml:space="preserve"> PAGEREF _Toc164614239 \h </w:instrText>
            </w:r>
            <w:r>
              <w:rPr>
                <w:noProof/>
                <w:webHidden/>
              </w:rPr>
            </w:r>
            <w:r>
              <w:rPr>
                <w:noProof/>
                <w:webHidden/>
              </w:rPr>
              <w:fldChar w:fldCharType="separate"/>
            </w:r>
            <w:r>
              <w:rPr>
                <w:noProof/>
                <w:webHidden/>
              </w:rPr>
              <w:t>37</w:t>
            </w:r>
            <w:r>
              <w:rPr>
                <w:noProof/>
                <w:webHidden/>
              </w:rPr>
              <w:fldChar w:fldCharType="end"/>
            </w:r>
          </w:hyperlink>
        </w:p>
        <w:p w14:paraId="731A00FB" w14:textId="3C51EB5E"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0" w:history="1">
            <w:r w:rsidRPr="00602C57">
              <w:rPr>
                <w:rStyle w:val="Hyperlink"/>
                <w:noProof/>
              </w:rPr>
              <w:t>2.6.4</w:t>
            </w:r>
            <w:r>
              <w:rPr>
                <w:rFonts w:eastAsiaTheme="minorEastAsia"/>
                <w:noProof/>
                <w:color w:val="auto"/>
                <w:kern w:val="2"/>
                <w:sz w:val="24"/>
                <w:szCs w:val="24"/>
                <w:lang w:val="en-US" w:eastAsia="en-US"/>
                <w14:ligatures w14:val="standardContextual"/>
              </w:rPr>
              <w:tab/>
            </w:r>
            <w:r w:rsidRPr="00602C57">
              <w:rPr>
                <w:rStyle w:val="Hyperlink"/>
                <w:noProof/>
              </w:rPr>
              <w:t>Output Encoding</w:t>
            </w:r>
            <w:r>
              <w:rPr>
                <w:noProof/>
                <w:webHidden/>
              </w:rPr>
              <w:tab/>
            </w:r>
            <w:r>
              <w:rPr>
                <w:noProof/>
                <w:webHidden/>
              </w:rPr>
              <w:fldChar w:fldCharType="begin"/>
            </w:r>
            <w:r>
              <w:rPr>
                <w:noProof/>
                <w:webHidden/>
              </w:rPr>
              <w:instrText xml:space="preserve"> PAGEREF _Toc164614240 \h </w:instrText>
            </w:r>
            <w:r>
              <w:rPr>
                <w:noProof/>
                <w:webHidden/>
              </w:rPr>
            </w:r>
            <w:r>
              <w:rPr>
                <w:noProof/>
                <w:webHidden/>
              </w:rPr>
              <w:fldChar w:fldCharType="separate"/>
            </w:r>
            <w:r>
              <w:rPr>
                <w:noProof/>
                <w:webHidden/>
              </w:rPr>
              <w:t>37</w:t>
            </w:r>
            <w:r>
              <w:rPr>
                <w:noProof/>
                <w:webHidden/>
              </w:rPr>
              <w:fldChar w:fldCharType="end"/>
            </w:r>
          </w:hyperlink>
        </w:p>
        <w:p w14:paraId="47A48688" w14:textId="393FBEAA"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1" w:history="1">
            <w:r w:rsidRPr="00602C57">
              <w:rPr>
                <w:rStyle w:val="Hyperlink"/>
                <w:noProof/>
              </w:rPr>
              <w:t>2.6.5</w:t>
            </w:r>
            <w:r>
              <w:rPr>
                <w:rFonts w:eastAsiaTheme="minorEastAsia"/>
                <w:noProof/>
                <w:color w:val="auto"/>
                <w:kern w:val="2"/>
                <w:sz w:val="24"/>
                <w:szCs w:val="24"/>
                <w:lang w:val="en-US" w:eastAsia="en-US"/>
                <w14:ligatures w14:val="standardContextual"/>
              </w:rPr>
              <w:tab/>
            </w:r>
            <w:r w:rsidRPr="00602C57">
              <w:rPr>
                <w:rStyle w:val="Hyperlink"/>
                <w:noProof/>
              </w:rPr>
              <w:t xml:space="preserve">Secure </w:t>
            </w:r>
            <w:r w:rsidRPr="00602C57">
              <w:rPr>
                <w:rStyle w:val="Hyperlink"/>
                <w:noProof/>
                <w:lang w:val="en-US"/>
              </w:rPr>
              <w:t>Configuration</w:t>
            </w:r>
            <w:r>
              <w:rPr>
                <w:noProof/>
                <w:webHidden/>
              </w:rPr>
              <w:tab/>
            </w:r>
            <w:r>
              <w:rPr>
                <w:noProof/>
                <w:webHidden/>
              </w:rPr>
              <w:fldChar w:fldCharType="begin"/>
            </w:r>
            <w:r>
              <w:rPr>
                <w:noProof/>
                <w:webHidden/>
              </w:rPr>
              <w:instrText xml:space="preserve"> PAGEREF _Toc164614241 \h </w:instrText>
            </w:r>
            <w:r>
              <w:rPr>
                <w:noProof/>
                <w:webHidden/>
              </w:rPr>
            </w:r>
            <w:r>
              <w:rPr>
                <w:noProof/>
                <w:webHidden/>
              </w:rPr>
              <w:fldChar w:fldCharType="separate"/>
            </w:r>
            <w:r>
              <w:rPr>
                <w:noProof/>
                <w:webHidden/>
              </w:rPr>
              <w:t>38</w:t>
            </w:r>
            <w:r>
              <w:rPr>
                <w:noProof/>
                <w:webHidden/>
              </w:rPr>
              <w:fldChar w:fldCharType="end"/>
            </w:r>
          </w:hyperlink>
        </w:p>
        <w:p w14:paraId="0DC9F83C" w14:textId="7CFF0ABB"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2" w:history="1">
            <w:r w:rsidRPr="00602C57">
              <w:rPr>
                <w:rStyle w:val="Hyperlink"/>
                <w:noProof/>
                <w:lang w:val="en-US"/>
              </w:rPr>
              <w:t>2.6.6</w:t>
            </w:r>
            <w:r>
              <w:rPr>
                <w:rFonts w:eastAsiaTheme="minorEastAsia"/>
                <w:noProof/>
                <w:color w:val="auto"/>
                <w:kern w:val="2"/>
                <w:sz w:val="24"/>
                <w:szCs w:val="24"/>
                <w:lang w:val="en-US" w:eastAsia="en-US"/>
                <w14:ligatures w14:val="standardContextual"/>
              </w:rPr>
              <w:tab/>
            </w:r>
            <w:r w:rsidRPr="00602C57">
              <w:rPr>
                <w:rStyle w:val="Hyperlink"/>
                <w:noProof/>
                <w:lang w:val="en-US"/>
              </w:rPr>
              <w:t>Secure Authentication and Session Management</w:t>
            </w:r>
            <w:r>
              <w:rPr>
                <w:noProof/>
                <w:webHidden/>
              </w:rPr>
              <w:tab/>
            </w:r>
            <w:r>
              <w:rPr>
                <w:noProof/>
                <w:webHidden/>
              </w:rPr>
              <w:fldChar w:fldCharType="begin"/>
            </w:r>
            <w:r>
              <w:rPr>
                <w:noProof/>
                <w:webHidden/>
              </w:rPr>
              <w:instrText xml:space="preserve"> PAGEREF _Toc164614242 \h </w:instrText>
            </w:r>
            <w:r>
              <w:rPr>
                <w:noProof/>
                <w:webHidden/>
              </w:rPr>
            </w:r>
            <w:r>
              <w:rPr>
                <w:noProof/>
                <w:webHidden/>
              </w:rPr>
              <w:fldChar w:fldCharType="separate"/>
            </w:r>
            <w:r>
              <w:rPr>
                <w:noProof/>
                <w:webHidden/>
              </w:rPr>
              <w:t>39</w:t>
            </w:r>
            <w:r>
              <w:rPr>
                <w:noProof/>
                <w:webHidden/>
              </w:rPr>
              <w:fldChar w:fldCharType="end"/>
            </w:r>
          </w:hyperlink>
        </w:p>
        <w:p w14:paraId="1844CDB2" w14:textId="3C48E0D9"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3" w:history="1">
            <w:r w:rsidRPr="00602C57">
              <w:rPr>
                <w:rStyle w:val="Hyperlink"/>
                <w:noProof/>
              </w:rPr>
              <w:t>2.6.7</w:t>
            </w:r>
            <w:r>
              <w:rPr>
                <w:rFonts w:eastAsiaTheme="minorEastAsia"/>
                <w:noProof/>
                <w:color w:val="auto"/>
                <w:kern w:val="2"/>
                <w:sz w:val="24"/>
                <w:szCs w:val="24"/>
                <w:lang w:val="en-US" w:eastAsia="en-US"/>
                <w14:ligatures w14:val="standardContextual"/>
              </w:rPr>
              <w:tab/>
            </w:r>
            <w:r w:rsidRPr="00602C57">
              <w:rPr>
                <w:rStyle w:val="Hyperlink"/>
                <w:noProof/>
              </w:rPr>
              <w:t>Error Handling and Logging</w:t>
            </w:r>
            <w:r>
              <w:rPr>
                <w:noProof/>
                <w:webHidden/>
              </w:rPr>
              <w:tab/>
            </w:r>
            <w:r>
              <w:rPr>
                <w:noProof/>
                <w:webHidden/>
              </w:rPr>
              <w:fldChar w:fldCharType="begin"/>
            </w:r>
            <w:r>
              <w:rPr>
                <w:noProof/>
                <w:webHidden/>
              </w:rPr>
              <w:instrText xml:space="preserve"> PAGEREF _Toc164614243 \h </w:instrText>
            </w:r>
            <w:r>
              <w:rPr>
                <w:noProof/>
                <w:webHidden/>
              </w:rPr>
            </w:r>
            <w:r>
              <w:rPr>
                <w:noProof/>
                <w:webHidden/>
              </w:rPr>
              <w:fldChar w:fldCharType="separate"/>
            </w:r>
            <w:r>
              <w:rPr>
                <w:noProof/>
                <w:webHidden/>
              </w:rPr>
              <w:t>39</w:t>
            </w:r>
            <w:r>
              <w:rPr>
                <w:noProof/>
                <w:webHidden/>
              </w:rPr>
              <w:fldChar w:fldCharType="end"/>
            </w:r>
          </w:hyperlink>
        </w:p>
        <w:p w14:paraId="2293EC79" w14:textId="50B0FCCA"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4" w:history="1">
            <w:r w:rsidRPr="00602C57">
              <w:rPr>
                <w:rStyle w:val="Hyperlink"/>
                <w:noProof/>
              </w:rPr>
              <w:t>2.6.8</w:t>
            </w:r>
            <w:r>
              <w:rPr>
                <w:rFonts w:eastAsiaTheme="minorEastAsia"/>
                <w:noProof/>
                <w:color w:val="auto"/>
                <w:kern w:val="2"/>
                <w:sz w:val="24"/>
                <w:szCs w:val="24"/>
                <w:lang w:val="en-US" w:eastAsia="en-US"/>
                <w14:ligatures w14:val="standardContextual"/>
              </w:rPr>
              <w:tab/>
            </w:r>
            <w:r w:rsidRPr="00602C57">
              <w:rPr>
                <w:rStyle w:val="Hyperlink"/>
                <w:noProof/>
              </w:rPr>
              <w:t>Secure Communication</w:t>
            </w:r>
            <w:r>
              <w:rPr>
                <w:noProof/>
                <w:webHidden/>
              </w:rPr>
              <w:tab/>
            </w:r>
            <w:r>
              <w:rPr>
                <w:noProof/>
                <w:webHidden/>
              </w:rPr>
              <w:fldChar w:fldCharType="begin"/>
            </w:r>
            <w:r>
              <w:rPr>
                <w:noProof/>
                <w:webHidden/>
              </w:rPr>
              <w:instrText xml:space="preserve"> PAGEREF _Toc164614244 \h </w:instrText>
            </w:r>
            <w:r>
              <w:rPr>
                <w:noProof/>
                <w:webHidden/>
              </w:rPr>
            </w:r>
            <w:r>
              <w:rPr>
                <w:noProof/>
                <w:webHidden/>
              </w:rPr>
              <w:fldChar w:fldCharType="separate"/>
            </w:r>
            <w:r>
              <w:rPr>
                <w:noProof/>
                <w:webHidden/>
              </w:rPr>
              <w:t>39</w:t>
            </w:r>
            <w:r>
              <w:rPr>
                <w:noProof/>
                <w:webHidden/>
              </w:rPr>
              <w:fldChar w:fldCharType="end"/>
            </w:r>
          </w:hyperlink>
        </w:p>
        <w:p w14:paraId="1FE3AA63" w14:textId="4DDBA8DA"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5" w:history="1">
            <w:r w:rsidRPr="00602C57">
              <w:rPr>
                <w:rStyle w:val="Hyperlink"/>
                <w:noProof/>
              </w:rPr>
              <w:t>2.6.9</w:t>
            </w:r>
            <w:r>
              <w:rPr>
                <w:rFonts w:eastAsiaTheme="minorEastAsia"/>
                <w:noProof/>
                <w:color w:val="auto"/>
                <w:kern w:val="2"/>
                <w:sz w:val="24"/>
                <w:szCs w:val="24"/>
                <w:lang w:val="en-US" w:eastAsia="en-US"/>
                <w14:ligatures w14:val="standardContextual"/>
              </w:rPr>
              <w:tab/>
            </w:r>
            <w:r w:rsidRPr="00602C57">
              <w:rPr>
                <w:rStyle w:val="Hyperlink"/>
                <w:noProof/>
              </w:rPr>
              <w:t>Secure Data Storage</w:t>
            </w:r>
            <w:r>
              <w:rPr>
                <w:noProof/>
                <w:webHidden/>
              </w:rPr>
              <w:tab/>
            </w:r>
            <w:r>
              <w:rPr>
                <w:noProof/>
                <w:webHidden/>
              </w:rPr>
              <w:fldChar w:fldCharType="begin"/>
            </w:r>
            <w:r>
              <w:rPr>
                <w:noProof/>
                <w:webHidden/>
              </w:rPr>
              <w:instrText xml:space="preserve"> PAGEREF _Toc164614245 \h </w:instrText>
            </w:r>
            <w:r>
              <w:rPr>
                <w:noProof/>
                <w:webHidden/>
              </w:rPr>
            </w:r>
            <w:r>
              <w:rPr>
                <w:noProof/>
                <w:webHidden/>
              </w:rPr>
              <w:fldChar w:fldCharType="separate"/>
            </w:r>
            <w:r>
              <w:rPr>
                <w:noProof/>
                <w:webHidden/>
              </w:rPr>
              <w:t>39</w:t>
            </w:r>
            <w:r>
              <w:rPr>
                <w:noProof/>
                <w:webHidden/>
              </w:rPr>
              <w:fldChar w:fldCharType="end"/>
            </w:r>
          </w:hyperlink>
        </w:p>
        <w:p w14:paraId="7C0C55ED" w14:textId="2528670A"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6" w:history="1">
            <w:r w:rsidRPr="00602C57">
              <w:rPr>
                <w:rStyle w:val="Hyperlink"/>
                <w:noProof/>
              </w:rPr>
              <w:t>2.6.10</w:t>
            </w:r>
            <w:r>
              <w:rPr>
                <w:rFonts w:eastAsiaTheme="minorEastAsia"/>
                <w:noProof/>
                <w:color w:val="auto"/>
                <w:kern w:val="2"/>
                <w:sz w:val="24"/>
                <w:szCs w:val="24"/>
                <w:lang w:val="en-US" w:eastAsia="en-US"/>
                <w14:ligatures w14:val="standardContextual"/>
              </w:rPr>
              <w:tab/>
            </w:r>
            <w:r w:rsidRPr="00602C57">
              <w:rPr>
                <w:rStyle w:val="Hyperlink"/>
                <w:noProof/>
              </w:rPr>
              <w:t>Security Testing</w:t>
            </w:r>
            <w:r>
              <w:rPr>
                <w:noProof/>
                <w:webHidden/>
              </w:rPr>
              <w:tab/>
            </w:r>
            <w:r>
              <w:rPr>
                <w:noProof/>
                <w:webHidden/>
              </w:rPr>
              <w:fldChar w:fldCharType="begin"/>
            </w:r>
            <w:r>
              <w:rPr>
                <w:noProof/>
                <w:webHidden/>
              </w:rPr>
              <w:instrText xml:space="preserve"> PAGEREF _Toc164614246 \h </w:instrText>
            </w:r>
            <w:r>
              <w:rPr>
                <w:noProof/>
                <w:webHidden/>
              </w:rPr>
            </w:r>
            <w:r>
              <w:rPr>
                <w:noProof/>
                <w:webHidden/>
              </w:rPr>
              <w:fldChar w:fldCharType="separate"/>
            </w:r>
            <w:r>
              <w:rPr>
                <w:noProof/>
                <w:webHidden/>
              </w:rPr>
              <w:t>39</w:t>
            </w:r>
            <w:r>
              <w:rPr>
                <w:noProof/>
                <w:webHidden/>
              </w:rPr>
              <w:fldChar w:fldCharType="end"/>
            </w:r>
          </w:hyperlink>
        </w:p>
        <w:p w14:paraId="00496D9F" w14:textId="5C4EFC2C" w:rsidR="0077268C" w:rsidRDefault="0077268C">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47" w:history="1">
            <w:r w:rsidRPr="00602C57">
              <w:rPr>
                <w:rStyle w:val="Hyperlink"/>
                <w:noProof/>
              </w:rPr>
              <w:t>3</w:t>
            </w:r>
            <w:r>
              <w:rPr>
                <w:rFonts w:eastAsiaTheme="minorEastAsia"/>
                <w:noProof/>
                <w:color w:val="auto"/>
                <w:kern w:val="2"/>
                <w:sz w:val="24"/>
                <w:szCs w:val="24"/>
                <w:lang w:val="en-US" w:eastAsia="en-US"/>
                <w14:ligatures w14:val="standardContextual"/>
              </w:rPr>
              <w:tab/>
            </w:r>
            <w:r w:rsidRPr="00602C57">
              <w:rPr>
                <w:rStyle w:val="Hyperlink"/>
                <w:noProof/>
              </w:rPr>
              <w:t>Design</w:t>
            </w:r>
            <w:r>
              <w:rPr>
                <w:noProof/>
                <w:webHidden/>
              </w:rPr>
              <w:tab/>
            </w:r>
            <w:r>
              <w:rPr>
                <w:noProof/>
                <w:webHidden/>
              </w:rPr>
              <w:fldChar w:fldCharType="begin"/>
            </w:r>
            <w:r>
              <w:rPr>
                <w:noProof/>
                <w:webHidden/>
              </w:rPr>
              <w:instrText xml:space="preserve"> PAGEREF _Toc164614247 \h </w:instrText>
            </w:r>
            <w:r>
              <w:rPr>
                <w:noProof/>
                <w:webHidden/>
              </w:rPr>
            </w:r>
            <w:r>
              <w:rPr>
                <w:noProof/>
                <w:webHidden/>
              </w:rPr>
              <w:fldChar w:fldCharType="separate"/>
            </w:r>
            <w:r>
              <w:rPr>
                <w:noProof/>
                <w:webHidden/>
              </w:rPr>
              <w:t>40</w:t>
            </w:r>
            <w:r>
              <w:rPr>
                <w:noProof/>
                <w:webHidden/>
              </w:rPr>
              <w:fldChar w:fldCharType="end"/>
            </w:r>
          </w:hyperlink>
        </w:p>
        <w:p w14:paraId="1BFF1E71" w14:textId="6A457DF9" w:rsidR="0077268C" w:rsidRDefault="0077268C">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48" w:history="1">
            <w:r w:rsidRPr="00602C57">
              <w:rPr>
                <w:rStyle w:val="Hyperlink"/>
                <w:noProof/>
              </w:rPr>
              <w:t>3.1</w:t>
            </w:r>
            <w:r>
              <w:rPr>
                <w:rFonts w:eastAsiaTheme="minorEastAsia"/>
                <w:noProof/>
                <w:color w:val="auto"/>
                <w:kern w:val="2"/>
                <w:sz w:val="24"/>
                <w:szCs w:val="24"/>
                <w:lang w:val="en-US" w:eastAsia="en-US"/>
                <w14:ligatures w14:val="standardContextual"/>
              </w:rPr>
              <w:tab/>
            </w:r>
            <w:r w:rsidRPr="00602C57">
              <w:rPr>
                <w:rStyle w:val="Hyperlink"/>
                <w:noProof/>
              </w:rPr>
              <w:t>Secure Design Pattern</w:t>
            </w:r>
            <w:r>
              <w:rPr>
                <w:noProof/>
                <w:webHidden/>
              </w:rPr>
              <w:tab/>
            </w:r>
            <w:r>
              <w:rPr>
                <w:noProof/>
                <w:webHidden/>
              </w:rPr>
              <w:fldChar w:fldCharType="begin"/>
            </w:r>
            <w:r>
              <w:rPr>
                <w:noProof/>
                <w:webHidden/>
              </w:rPr>
              <w:instrText xml:space="preserve"> PAGEREF _Toc164614248 \h </w:instrText>
            </w:r>
            <w:r>
              <w:rPr>
                <w:noProof/>
                <w:webHidden/>
              </w:rPr>
            </w:r>
            <w:r>
              <w:rPr>
                <w:noProof/>
                <w:webHidden/>
              </w:rPr>
              <w:fldChar w:fldCharType="separate"/>
            </w:r>
            <w:r>
              <w:rPr>
                <w:noProof/>
                <w:webHidden/>
              </w:rPr>
              <w:t>40</w:t>
            </w:r>
            <w:r>
              <w:rPr>
                <w:noProof/>
                <w:webHidden/>
              </w:rPr>
              <w:fldChar w:fldCharType="end"/>
            </w:r>
          </w:hyperlink>
        </w:p>
        <w:p w14:paraId="253F98F0" w14:textId="07AA1FB6"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9" w:history="1">
            <w:r w:rsidRPr="00602C57">
              <w:rPr>
                <w:rStyle w:val="Hyperlink"/>
                <w:noProof/>
              </w:rPr>
              <w:t>3.1.1</w:t>
            </w:r>
            <w:r>
              <w:rPr>
                <w:rFonts w:eastAsiaTheme="minorEastAsia"/>
                <w:noProof/>
                <w:color w:val="auto"/>
                <w:kern w:val="2"/>
                <w:sz w:val="24"/>
                <w:szCs w:val="24"/>
                <w:lang w:val="en-US" w:eastAsia="en-US"/>
                <w14:ligatures w14:val="standardContextual"/>
              </w:rPr>
              <w:tab/>
            </w:r>
            <w:r w:rsidRPr="00602C57">
              <w:rPr>
                <w:rStyle w:val="Hyperlink"/>
                <w:noProof/>
              </w:rPr>
              <w:t>Exposure Minization</w:t>
            </w:r>
            <w:r>
              <w:rPr>
                <w:noProof/>
                <w:webHidden/>
              </w:rPr>
              <w:tab/>
            </w:r>
            <w:r>
              <w:rPr>
                <w:noProof/>
                <w:webHidden/>
              </w:rPr>
              <w:fldChar w:fldCharType="begin"/>
            </w:r>
            <w:r>
              <w:rPr>
                <w:noProof/>
                <w:webHidden/>
              </w:rPr>
              <w:instrText xml:space="preserve"> PAGEREF _Toc164614249 \h </w:instrText>
            </w:r>
            <w:r>
              <w:rPr>
                <w:noProof/>
                <w:webHidden/>
              </w:rPr>
            </w:r>
            <w:r>
              <w:rPr>
                <w:noProof/>
                <w:webHidden/>
              </w:rPr>
              <w:fldChar w:fldCharType="separate"/>
            </w:r>
            <w:r>
              <w:rPr>
                <w:noProof/>
                <w:webHidden/>
              </w:rPr>
              <w:t>40</w:t>
            </w:r>
            <w:r>
              <w:rPr>
                <w:noProof/>
                <w:webHidden/>
              </w:rPr>
              <w:fldChar w:fldCharType="end"/>
            </w:r>
          </w:hyperlink>
        </w:p>
        <w:p w14:paraId="13DB06C8" w14:textId="2CBB37A7"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0" w:history="1">
            <w:r w:rsidRPr="00602C57">
              <w:rPr>
                <w:rStyle w:val="Hyperlink"/>
                <w:noProof/>
              </w:rPr>
              <w:t>3.1.2</w:t>
            </w:r>
            <w:r>
              <w:rPr>
                <w:rFonts w:eastAsiaTheme="minorEastAsia"/>
                <w:noProof/>
                <w:color w:val="auto"/>
                <w:kern w:val="2"/>
                <w:sz w:val="24"/>
                <w:szCs w:val="24"/>
                <w:lang w:val="en-US" w:eastAsia="en-US"/>
                <w14:ligatures w14:val="standardContextual"/>
              </w:rPr>
              <w:tab/>
            </w:r>
            <w:r w:rsidRPr="00602C57">
              <w:rPr>
                <w:rStyle w:val="Hyperlink"/>
                <w:noProof/>
              </w:rPr>
              <w:t>Strong Enforcement</w:t>
            </w:r>
            <w:r>
              <w:rPr>
                <w:noProof/>
                <w:webHidden/>
              </w:rPr>
              <w:tab/>
            </w:r>
            <w:r>
              <w:rPr>
                <w:noProof/>
                <w:webHidden/>
              </w:rPr>
              <w:fldChar w:fldCharType="begin"/>
            </w:r>
            <w:r>
              <w:rPr>
                <w:noProof/>
                <w:webHidden/>
              </w:rPr>
              <w:instrText xml:space="preserve"> PAGEREF _Toc164614250 \h </w:instrText>
            </w:r>
            <w:r>
              <w:rPr>
                <w:noProof/>
                <w:webHidden/>
              </w:rPr>
            </w:r>
            <w:r>
              <w:rPr>
                <w:noProof/>
                <w:webHidden/>
              </w:rPr>
              <w:fldChar w:fldCharType="separate"/>
            </w:r>
            <w:r>
              <w:rPr>
                <w:noProof/>
                <w:webHidden/>
              </w:rPr>
              <w:t>40</w:t>
            </w:r>
            <w:r>
              <w:rPr>
                <w:noProof/>
                <w:webHidden/>
              </w:rPr>
              <w:fldChar w:fldCharType="end"/>
            </w:r>
          </w:hyperlink>
        </w:p>
        <w:p w14:paraId="549FE718" w14:textId="729CE815"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1" w:history="1">
            <w:r w:rsidRPr="00602C57">
              <w:rPr>
                <w:rStyle w:val="Hyperlink"/>
                <w:noProof/>
              </w:rPr>
              <w:t>3.1.3</w:t>
            </w:r>
            <w:r>
              <w:rPr>
                <w:rFonts w:eastAsiaTheme="minorEastAsia"/>
                <w:noProof/>
                <w:color w:val="auto"/>
                <w:kern w:val="2"/>
                <w:sz w:val="24"/>
                <w:szCs w:val="24"/>
                <w:lang w:val="en-US" w:eastAsia="en-US"/>
                <w14:ligatures w14:val="standardContextual"/>
              </w:rPr>
              <w:tab/>
            </w:r>
            <w:r w:rsidRPr="00602C57">
              <w:rPr>
                <w:rStyle w:val="Hyperlink"/>
                <w:noProof/>
              </w:rPr>
              <w:t>Redundancy</w:t>
            </w:r>
            <w:r>
              <w:rPr>
                <w:noProof/>
                <w:webHidden/>
              </w:rPr>
              <w:tab/>
            </w:r>
            <w:r>
              <w:rPr>
                <w:noProof/>
                <w:webHidden/>
              </w:rPr>
              <w:fldChar w:fldCharType="begin"/>
            </w:r>
            <w:r>
              <w:rPr>
                <w:noProof/>
                <w:webHidden/>
              </w:rPr>
              <w:instrText xml:space="preserve"> PAGEREF _Toc164614251 \h </w:instrText>
            </w:r>
            <w:r>
              <w:rPr>
                <w:noProof/>
                <w:webHidden/>
              </w:rPr>
            </w:r>
            <w:r>
              <w:rPr>
                <w:noProof/>
                <w:webHidden/>
              </w:rPr>
              <w:fldChar w:fldCharType="separate"/>
            </w:r>
            <w:r>
              <w:rPr>
                <w:noProof/>
                <w:webHidden/>
              </w:rPr>
              <w:t>40</w:t>
            </w:r>
            <w:r>
              <w:rPr>
                <w:noProof/>
                <w:webHidden/>
              </w:rPr>
              <w:fldChar w:fldCharType="end"/>
            </w:r>
          </w:hyperlink>
        </w:p>
        <w:p w14:paraId="157165A7" w14:textId="23FAC96B"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2" w:history="1">
            <w:r w:rsidRPr="00602C57">
              <w:rPr>
                <w:rStyle w:val="Hyperlink"/>
                <w:noProof/>
              </w:rPr>
              <w:t>3.1.4</w:t>
            </w:r>
            <w:r>
              <w:rPr>
                <w:rFonts w:eastAsiaTheme="minorEastAsia"/>
                <w:noProof/>
                <w:color w:val="auto"/>
                <w:kern w:val="2"/>
                <w:sz w:val="24"/>
                <w:szCs w:val="24"/>
                <w:lang w:val="en-US" w:eastAsia="en-US"/>
                <w14:ligatures w14:val="standardContextual"/>
              </w:rPr>
              <w:tab/>
            </w:r>
            <w:r w:rsidRPr="00602C57">
              <w:rPr>
                <w:rStyle w:val="Hyperlink"/>
                <w:noProof/>
              </w:rPr>
              <w:t>Trust and Responsibility</w:t>
            </w:r>
            <w:r>
              <w:rPr>
                <w:noProof/>
                <w:webHidden/>
              </w:rPr>
              <w:tab/>
            </w:r>
            <w:r>
              <w:rPr>
                <w:noProof/>
                <w:webHidden/>
              </w:rPr>
              <w:fldChar w:fldCharType="begin"/>
            </w:r>
            <w:r>
              <w:rPr>
                <w:noProof/>
                <w:webHidden/>
              </w:rPr>
              <w:instrText xml:space="preserve"> PAGEREF _Toc164614252 \h </w:instrText>
            </w:r>
            <w:r>
              <w:rPr>
                <w:noProof/>
                <w:webHidden/>
              </w:rPr>
            </w:r>
            <w:r>
              <w:rPr>
                <w:noProof/>
                <w:webHidden/>
              </w:rPr>
              <w:fldChar w:fldCharType="separate"/>
            </w:r>
            <w:r>
              <w:rPr>
                <w:noProof/>
                <w:webHidden/>
              </w:rPr>
              <w:t>41</w:t>
            </w:r>
            <w:r>
              <w:rPr>
                <w:noProof/>
                <w:webHidden/>
              </w:rPr>
              <w:fldChar w:fldCharType="end"/>
            </w:r>
          </w:hyperlink>
        </w:p>
        <w:p w14:paraId="3A557AA8" w14:textId="142720EE" w:rsidR="0077268C" w:rsidRDefault="0077268C">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53" w:history="1">
            <w:r w:rsidRPr="00602C57">
              <w:rPr>
                <w:rStyle w:val="Hyperlink"/>
                <w:noProof/>
              </w:rPr>
              <w:t>3.2</w:t>
            </w:r>
            <w:r>
              <w:rPr>
                <w:rFonts w:eastAsiaTheme="minorEastAsia"/>
                <w:noProof/>
                <w:color w:val="auto"/>
                <w:kern w:val="2"/>
                <w:sz w:val="24"/>
                <w:szCs w:val="24"/>
                <w:lang w:val="en-US" w:eastAsia="en-US"/>
                <w14:ligatures w14:val="standardContextual"/>
              </w:rPr>
              <w:tab/>
            </w:r>
            <w:r w:rsidRPr="00602C57">
              <w:rPr>
                <w:rStyle w:val="Hyperlink"/>
                <w:noProof/>
              </w:rPr>
              <w:t>Threat Modeling</w:t>
            </w:r>
            <w:r>
              <w:rPr>
                <w:noProof/>
                <w:webHidden/>
              </w:rPr>
              <w:tab/>
            </w:r>
            <w:r>
              <w:rPr>
                <w:noProof/>
                <w:webHidden/>
              </w:rPr>
              <w:fldChar w:fldCharType="begin"/>
            </w:r>
            <w:r>
              <w:rPr>
                <w:noProof/>
                <w:webHidden/>
              </w:rPr>
              <w:instrText xml:space="preserve"> PAGEREF _Toc164614253 \h </w:instrText>
            </w:r>
            <w:r>
              <w:rPr>
                <w:noProof/>
                <w:webHidden/>
              </w:rPr>
            </w:r>
            <w:r>
              <w:rPr>
                <w:noProof/>
                <w:webHidden/>
              </w:rPr>
              <w:fldChar w:fldCharType="separate"/>
            </w:r>
            <w:r>
              <w:rPr>
                <w:noProof/>
                <w:webHidden/>
              </w:rPr>
              <w:t>41</w:t>
            </w:r>
            <w:r>
              <w:rPr>
                <w:noProof/>
                <w:webHidden/>
              </w:rPr>
              <w:fldChar w:fldCharType="end"/>
            </w:r>
          </w:hyperlink>
        </w:p>
        <w:p w14:paraId="7C4F4157" w14:textId="6FEB320D"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4" w:history="1">
            <w:r w:rsidRPr="00602C57">
              <w:rPr>
                <w:rStyle w:val="Hyperlink"/>
                <w:noProof/>
              </w:rPr>
              <w:t>3.2.1</w:t>
            </w:r>
            <w:r>
              <w:rPr>
                <w:rFonts w:eastAsiaTheme="minorEastAsia"/>
                <w:noProof/>
                <w:color w:val="auto"/>
                <w:kern w:val="2"/>
                <w:sz w:val="24"/>
                <w:szCs w:val="24"/>
                <w:lang w:val="en-US" w:eastAsia="en-US"/>
                <w14:ligatures w14:val="standardContextual"/>
              </w:rPr>
              <w:tab/>
            </w:r>
            <w:r w:rsidRPr="00602C57">
              <w:rPr>
                <w:rStyle w:val="Hyperlink"/>
                <w:noProof/>
              </w:rPr>
              <w:t>Threat Model Process</w:t>
            </w:r>
            <w:r>
              <w:rPr>
                <w:noProof/>
                <w:webHidden/>
              </w:rPr>
              <w:tab/>
            </w:r>
            <w:r>
              <w:rPr>
                <w:noProof/>
                <w:webHidden/>
              </w:rPr>
              <w:fldChar w:fldCharType="begin"/>
            </w:r>
            <w:r>
              <w:rPr>
                <w:noProof/>
                <w:webHidden/>
              </w:rPr>
              <w:instrText xml:space="preserve"> PAGEREF _Toc164614254 \h </w:instrText>
            </w:r>
            <w:r>
              <w:rPr>
                <w:noProof/>
                <w:webHidden/>
              </w:rPr>
            </w:r>
            <w:r>
              <w:rPr>
                <w:noProof/>
                <w:webHidden/>
              </w:rPr>
              <w:fldChar w:fldCharType="separate"/>
            </w:r>
            <w:r>
              <w:rPr>
                <w:noProof/>
                <w:webHidden/>
              </w:rPr>
              <w:t>41</w:t>
            </w:r>
            <w:r>
              <w:rPr>
                <w:noProof/>
                <w:webHidden/>
              </w:rPr>
              <w:fldChar w:fldCharType="end"/>
            </w:r>
          </w:hyperlink>
        </w:p>
        <w:p w14:paraId="078A9D4C" w14:textId="73C9D170"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5" w:history="1">
            <w:r w:rsidRPr="00602C57">
              <w:rPr>
                <w:rStyle w:val="Hyperlink"/>
                <w:noProof/>
              </w:rPr>
              <w:t>3.2.2</w:t>
            </w:r>
            <w:r>
              <w:rPr>
                <w:rFonts w:eastAsiaTheme="minorEastAsia"/>
                <w:noProof/>
                <w:color w:val="auto"/>
                <w:kern w:val="2"/>
                <w:sz w:val="24"/>
                <w:szCs w:val="24"/>
                <w:lang w:val="en-US" w:eastAsia="en-US"/>
                <w14:ligatures w14:val="standardContextual"/>
              </w:rPr>
              <w:tab/>
            </w:r>
            <w:r w:rsidRPr="00602C57">
              <w:rPr>
                <w:rStyle w:val="Hyperlink"/>
                <w:noProof/>
              </w:rPr>
              <w:t>Trust Levels</w:t>
            </w:r>
            <w:r>
              <w:rPr>
                <w:noProof/>
                <w:webHidden/>
              </w:rPr>
              <w:tab/>
            </w:r>
            <w:r>
              <w:rPr>
                <w:noProof/>
                <w:webHidden/>
              </w:rPr>
              <w:fldChar w:fldCharType="begin"/>
            </w:r>
            <w:r>
              <w:rPr>
                <w:noProof/>
                <w:webHidden/>
              </w:rPr>
              <w:instrText xml:space="preserve"> PAGEREF _Toc164614255 \h </w:instrText>
            </w:r>
            <w:r>
              <w:rPr>
                <w:noProof/>
                <w:webHidden/>
              </w:rPr>
            </w:r>
            <w:r>
              <w:rPr>
                <w:noProof/>
                <w:webHidden/>
              </w:rPr>
              <w:fldChar w:fldCharType="separate"/>
            </w:r>
            <w:r>
              <w:rPr>
                <w:noProof/>
                <w:webHidden/>
              </w:rPr>
              <w:t>42</w:t>
            </w:r>
            <w:r>
              <w:rPr>
                <w:noProof/>
                <w:webHidden/>
              </w:rPr>
              <w:fldChar w:fldCharType="end"/>
            </w:r>
          </w:hyperlink>
        </w:p>
        <w:p w14:paraId="6BC1154B" w14:textId="490D6B9F"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6" w:history="1">
            <w:r w:rsidRPr="00602C57">
              <w:rPr>
                <w:rStyle w:val="Hyperlink"/>
                <w:noProof/>
              </w:rPr>
              <w:t>3.2.3</w:t>
            </w:r>
            <w:r>
              <w:rPr>
                <w:rFonts w:eastAsiaTheme="minorEastAsia"/>
                <w:noProof/>
                <w:color w:val="auto"/>
                <w:kern w:val="2"/>
                <w:sz w:val="24"/>
                <w:szCs w:val="24"/>
                <w:lang w:val="en-US" w:eastAsia="en-US"/>
                <w14:ligatures w14:val="standardContextual"/>
              </w:rPr>
              <w:tab/>
            </w:r>
            <w:r w:rsidRPr="00602C57">
              <w:rPr>
                <w:rStyle w:val="Hyperlink"/>
                <w:noProof/>
              </w:rPr>
              <w:t>Entry Points</w:t>
            </w:r>
            <w:r>
              <w:rPr>
                <w:noProof/>
                <w:webHidden/>
              </w:rPr>
              <w:tab/>
            </w:r>
            <w:r>
              <w:rPr>
                <w:noProof/>
                <w:webHidden/>
              </w:rPr>
              <w:fldChar w:fldCharType="begin"/>
            </w:r>
            <w:r>
              <w:rPr>
                <w:noProof/>
                <w:webHidden/>
              </w:rPr>
              <w:instrText xml:space="preserve"> PAGEREF _Toc164614256 \h </w:instrText>
            </w:r>
            <w:r>
              <w:rPr>
                <w:noProof/>
                <w:webHidden/>
              </w:rPr>
            </w:r>
            <w:r>
              <w:rPr>
                <w:noProof/>
                <w:webHidden/>
              </w:rPr>
              <w:fldChar w:fldCharType="separate"/>
            </w:r>
            <w:r>
              <w:rPr>
                <w:noProof/>
                <w:webHidden/>
              </w:rPr>
              <w:t>43</w:t>
            </w:r>
            <w:r>
              <w:rPr>
                <w:noProof/>
                <w:webHidden/>
              </w:rPr>
              <w:fldChar w:fldCharType="end"/>
            </w:r>
          </w:hyperlink>
        </w:p>
        <w:p w14:paraId="695AD049" w14:textId="4DFE2D20"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7" w:history="1">
            <w:r w:rsidRPr="00602C57">
              <w:rPr>
                <w:rStyle w:val="Hyperlink"/>
                <w:noProof/>
              </w:rPr>
              <w:t>3.2.4</w:t>
            </w:r>
            <w:r>
              <w:rPr>
                <w:rFonts w:eastAsiaTheme="minorEastAsia"/>
                <w:noProof/>
                <w:color w:val="auto"/>
                <w:kern w:val="2"/>
                <w:sz w:val="24"/>
                <w:szCs w:val="24"/>
                <w:lang w:val="en-US" w:eastAsia="en-US"/>
                <w14:ligatures w14:val="standardContextual"/>
              </w:rPr>
              <w:tab/>
            </w:r>
            <w:r w:rsidRPr="00602C57">
              <w:rPr>
                <w:rStyle w:val="Hyperlink"/>
                <w:noProof/>
              </w:rPr>
              <w:t>External Dependencies</w:t>
            </w:r>
            <w:r>
              <w:rPr>
                <w:noProof/>
                <w:webHidden/>
              </w:rPr>
              <w:tab/>
            </w:r>
            <w:r>
              <w:rPr>
                <w:noProof/>
                <w:webHidden/>
              </w:rPr>
              <w:fldChar w:fldCharType="begin"/>
            </w:r>
            <w:r>
              <w:rPr>
                <w:noProof/>
                <w:webHidden/>
              </w:rPr>
              <w:instrText xml:space="preserve"> PAGEREF _Toc164614257 \h </w:instrText>
            </w:r>
            <w:r>
              <w:rPr>
                <w:noProof/>
                <w:webHidden/>
              </w:rPr>
            </w:r>
            <w:r>
              <w:rPr>
                <w:noProof/>
                <w:webHidden/>
              </w:rPr>
              <w:fldChar w:fldCharType="separate"/>
            </w:r>
            <w:r>
              <w:rPr>
                <w:noProof/>
                <w:webHidden/>
              </w:rPr>
              <w:t>45</w:t>
            </w:r>
            <w:r>
              <w:rPr>
                <w:noProof/>
                <w:webHidden/>
              </w:rPr>
              <w:fldChar w:fldCharType="end"/>
            </w:r>
          </w:hyperlink>
        </w:p>
        <w:p w14:paraId="5BF56C0A" w14:textId="28253C29"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8" w:history="1">
            <w:r w:rsidRPr="00602C57">
              <w:rPr>
                <w:rStyle w:val="Hyperlink"/>
                <w:noProof/>
              </w:rPr>
              <w:t>3.2.5</w:t>
            </w:r>
            <w:r>
              <w:rPr>
                <w:rFonts w:eastAsiaTheme="minorEastAsia"/>
                <w:noProof/>
                <w:color w:val="auto"/>
                <w:kern w:val="2"/>
                <w:sz w:val="24"/>
                <w:szCs w:val="24"/>
                <w:lang w:val="en-US" w:eastAsia="en-US"/>
                <w14:ligatures w14:val="standardContextual"/>
              </w:rPr>
              <w:tab/>
            </w:r>
            <w:r w:rsidRPr="00602C57">
              <w:rPr>
                <w:rStyle w:val="Hyperlink"/>
                <w:noProof/>
              </w:rPr>
              <w:t>Assets</w:t>
            </w:r>
            <w:r>
              <w:rPr>
                <w:noProof/>
                <w:webHidden/>
              </w:rPr>
              <w:tab/>
            </w:r>
            <w:r>
              <w:rPr>
                <w:noProof/>
                <w:webHidden/>
              </w:rPr>
              <w:fldChar w:fldCharType="begin"/>
            </w:r>
            <w:r>
              <w:rPr>
                <w:noProof/>
                <w:webHidden/>
              </w:rPr>
              <w:instrText xml:space="preserve"> PAGEREF _Toc164614258 \h </w:instrText>
            </w:r>
            <w:r>
              <w:rPr>
                <w:noProof/>
                <w:webHidden/>
              </w:rPr>
            </w:r>
            <w:r>
              <w:rPr>
                <w:noProof/>
                <w:webHidden/>
              </w:rPr>
              <w:fldChar w:fldCharType="separate"/>
            </w:r>
            <w:r>
              <w:rPr>
                <w:noProof/>
                <w:webHidden/>
              </w:rPr>
              <w:t>45</w:t>
            </w:r>
            <w:r>
              <w:rPr>
                <w:noProof/>
                <w:webHidden/>
              </w:rPr>
              <w:fldChar w:fldCharType="end"/>
            </w:r>
          </w:hyperlink>
        </w:p>
        <w:p w14:paraId="713EAE92" w14:textId="4B9124CA"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9" w:history="1">
            <w:r w:rsidRPr="00602C57">
              <w:rPr>
                <w:rStyle w:val="Hyperlink"/>
                <w:noProof/>
                <w:lang w:val="en-GB"/>
              </w:rPr>
              <w:t>3.2.6</w:t>
            </w:r>
            <w:r>
              <w:rPr>
                <w:rFonts w:eastAsiaTheme="minorEastAsia"/>
                <w:noProof/>
                <w:color w:val="auto"/>
                <w:kern w:val="2"/>
                <w:sz w:val="24"/>
                <w:szCs w:val="24"/>
                <w:lang w:val="en-US" w:eastAsia="en-US"/>
                <w14:ligatures w14:val="standardContextual"/>
              </w:rPr>
              <w:tab/>
            </w:r>
            <w:r w:rsidRPr="00602C57">
              <w:rPr>
                <w:rStyle w:val="Hyperlink"/>
                <w:noProof/>
                <w:lang w:val="en-GB"/>
              </w:rPr>
              <w:t>Data Flow Diagram and STRIDE</w:t>
            </w:r>
            <w:r>
              <w:rPr>
                <w:noProof/>
                <w:webHidden/>
              </w:rPr>
              <w:tab/>
            </w:r>
            <w:r>
              <w:rPr>
                <w:noProof/>
                <w:webHidden/>
              </w:rPr>
              <w:fldChar w:fldCharType="begin"/>
            </w:r>
            <w:r>
              <w:rPr>
                <w:noProof/>
                <w:webHidden/>
              </w:rPr>
              <w:instrText xml:space="preserve"> PAGEREF _Toc164614259 \h </w:instrText>
            </w:r>
            <w:r>
              <w:rPr>
                <w:noProof/>
                <w:webHidden/>
              </w:rPr>
            </w:r>
            <w:r>
              <w:rPr>
                <w:noProof/>
                <w:webHidden/>
              </w:rPr>
              <w:fldChar w:fldCharType="separate"/>
            </w:r>
            <w:r>
              <w:rPr>
                <w:noProof/>
                <w:webHidden/>
              </w:rPr>
              <w:t>48</w:t>
            </w:r>
            <w:r>
              <w:rPr>
                <w:noProof/>
                <w:webHidden/>
              </w:rPr>
              <w:fldChar w:fldCharType="end"/>
            </w:r>
          </w:hyperlink>
        </w:p>
        <w:p w14:paraId="0CBC094F" w14:textId="67B16423" w:rsidR="0077268C" w:rsidRDefault="0077268C">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60" w:history="1">
            <w:r w:rsidRPr="00602C57">
              <w:rPr>
                <w:rStyle w:val="Hyperlink"/>
                <w:noProof/>
              </w:rPr>
              <w:t>3.3</w:t>
            </w:r>
            <w:r>
              <w:rPr>
                <w:rFonts w:eastAsiaTheme="minorEastAsia"/>
                <w:noProof/>
                <w:color w:val="auto"/>
                <w:kern w:val="2"/>
                <w:sz w:val="24"/>
                <w:szCs w:val="24"/>
                <w:lang w:val="en-US" w:eastAsia="en-US"/>
                <w14:ligatures w14:val="standardContextual"/>
              </w:rPr>
              <w:tab/>
            </w:r>
            <w:r w:rsidRPr="00602C57">
              <w:rPr>
                <w:rStyle w:val="Hyperlink"/>
                <w:noProof/>
              </w:rPr>
              <w:t>Security Test Planning</w:t>
            </w:r>
            <w:r>
              <w:rPr>
                <w:noProof/>
                <w:webHidden/>
              </w:rPr>
              <w:tab/>
            </w:r>
            <w:r>
              <w:rPr>
                <w:noProof/>
                <w:webHidden/>
              </w:rPr>
              <w:fldChar w:fldCharType="begin"/>
            </w:r>
            <w:r>
              <w:rPr>
                <w:noProof/>
                <w:webHidden/>
              </w:rPr>
              <w:instrText xml:space="preserve"> PAGEREF _Toc164614260 \h </w:instrText>
            </w:r>
            <w:r>
              <w:rPr>
                <w:noProof/>
                <w:webHidden/>
              </w:rPr>
            </w:r>
            <w:r>
              <w:rPr>
                <w:noProof/>
                <w:webHidden/>
              </w:rPr>
              <w:fldChar w:fldCharType="separate"/>
            </w:r>
            <w:r>
              <w:rPr>
                <w:noProof/>
                <w:webHidden/>
              </w:rPr>
              <w:t>51</w:t>
            </w:r>
            <w:r>
              <w:rPr>
                <w:noProof/>
                <w:webHidden/>
              </w:rPr>
              <w:fldChar w:fldCharType="end"/>
            </w:r>
          </w:hyperlink>
        </w:p>
        <w:p w14:paraId="24BDCF54" w14:textId="2F0EC5E7"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1" w:history="1">
            <w:r w:rsidRPr="00602C57">
              <w:rPr>
                <w:rStyle w:val="Hyperlink"/>
                <w:noProof/>
              </w:rPr>
              <w:t>3.3.1</w:t>
            </w:r>
            <w:r>
              <w:rPr>
                <w:rFonts w:eastAsiaTheme="minorEastAsia"/>
                <w:noProof/>
                <w:color w:val="auto"/>
                <w:kern w:val="2"/>
                <w:sz w:val="24"/>
                <w:szCs w:val="24"/>
                <w:lang w:val="en-US" w:eastAsia="en-US"/>
                <w14:ligatures w14:val="standardContextual"/>
              </w:rPr>
              <w:tab/>
            </w:r>
            <w:r w:rsidRPr="00602C57">
              <w:rPr>
                <w:rStyle w:val="Hyperlink"/>
                <w:noProof/>
              </w:rPr>
              <w:t>Determine the Scope</w:t>
            </w:r>
            <w:r>
              <w:rPr>
                <w:noProof/>
                <w:webHidden/>
              </w:rPr>
              <w:tab/>
            </w:r>
            <w:r>
              <w:rPr>
                <w:noProof/>
                <w:webHidden/>
              </w:rPr>
              <w:fldChar w:fldCharType="begin"/>
            </w:r>
            <w:r>
              <w:rPr>
                <w:noProof/>
                <w:webHidden/>
              </w:rPr>
              <w:instrText xml:space="preserve"> PAGEREF _Toc164614261 \h </w:instrText>
            </w:r>
            <w:r>
              <w:rPr>
                <w:noProof/>
                <w:webHidden/>
              </w:rPr>
            </w:r>
            <w:r>
              <w:rPr>
                <w:noProof/>
                <w:webHidden/>
              </w:rPr>
              <w:fldChar w:fldCharType="separate"/>
            </w:r>
            <w:r>
              <w:rPr>
                <w:noProof/>
                <w:webHidden/>
              </w:rPr>
              <w:t>51</w:t>
            </w:r>
            <w:r>
              <w:rPr>
                <w:noProof/>
                <w:webHidden/>
              </w:rPr>
              <w:fldChar w:fldCharType="end"/>
            </w:r>
          </w:hyperlink>
        </w:p>
        <w:p w14:paraId="20C782C3" w14:textId="68C587CC"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2" w:history="1">
            <w:r w:rsidRPr="00602C57">
              <w:rPr>
                <w:rStyle w:val="Hyperlink"/>
                <w:noProof/>
              </w:rPr>
              <w:t>3.3.2</w:t>
            </w:r>
            <w:r>
              <w:rPr>
                <w:rFonts w:eastAsiaTheme="minorEastAsia"/>
                <w:noProof/>
                <w:color w:val="auto"/>
                <w:kern w:val="2"/>
                <w:sz w:val="24"/>
                <w:szCs w:val="24"/>
                <w:lang w:val="en-US" w:eastAsia="en-US"/>
                <w14:ligatures w14:val="standardContextual"/>
              </w:rPr>
              <w:tab/>
            </w:r>
            <w:r w:rsidRPr="00602C57">
              <w:rPr>
                <w:rStyle w:val="Hyperlink"/>
                <w:noProof/>
              </w:rPr>
              <w:t>Conduct Risk Assessment</w:t>
            </w:r>
            <w:r>
              <w:rPr>
                <w:noProof/>
                <w:webHidden/>
              </w:rPr>
              <w:tab/>
            </w:r>
            <w:r>
              <w:rPr>
                <w:noProof/>
                <w:webHidden/>
              </w:rPr>
              <w:fldChar w:fldCharType="begin"/>
            </w:r>
            <w:r>
              <w:rPr>
                <w:noProof/>
                <w:webHidden/>
              </w:rPr>
              <w:instrText xml:space="preserve"> PAGEREF _Toc164614262 \h </w:instrText>
            </w:r>
            <w:r>
              <w:rPr>
                <w:noProof/>
                <w:webHidden/>
              </w:rPr>
            </w:r>
            <w:r>
              <w:rPr>
                <w:noProof/>
                <w:webHidden/>
              </w:rPr>
              <w:fldChar w:fldCharType="separate"/>
            </w:r>
            <w:r>
              <w:rPr>
                <w:noProof/>
                <w:webHidden/>
              </w:rPr>
              <w:t>52</w:t>
            </w:r>
            <w:r>
              <w:rPr>
                <w:noProof/>
                <w:webHidden/>
              </w:rPr>
              <w:fldChar w:fldCharType="end"/>
            </w:r>
          </w:hyperlink>
        </w:p>
        <w:p w14:paraId="20F043FD" w14:textId="0EDE2ED6"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3" w:history="1">
            <w:r w:rsidRPr="00602C57">
              <w:rPr>
                <w:rStyle w:val="Hyperlink"/>
                <w:noProof/>
              </w:rPr>
              <w:t>3.3.3</w:t>
            </w:r>
            <w:r>
              <w:rPr>
                <w:rFonts w:eastAsiaTheme="minorEastAsia"/>
                <w:noProof/>
                <w:color w:val="auto"/>
                <w:kern w:val="2"/>
                <w:sz w:val="24"/>
                <w:szCs w:val="24"/>
                <w:lang w:val="en-US" w:eastAsia="en-US"/>
                <w14:ligatures w14:val="standardContextual"/>
              </w:rPr>
              <w:tab/>
            </w:r>
            <w:r w:rsidRPr="00602C57">
              <w:rPr>
                <w:rStyle w:val="Hyperlink"/>
                <w:noProof/>
              </w:rPr>
              <w:t>Select Methods and Tools</w:t>
            </w:r>
            <w:r>
              <w:rPr>
                <w:noProof/>
                <w:webHidden/>
              </w:rPr>
              <w:tab/>
            </w:r>
            <w:r>
              <w:rPr>
                <w:noProof/>
                <w:webHidden/>
              </w:rPr>
              <w:fldChar w:fldCharType="begin"/>
            </w:r>
            <w:r>
              <w:rPr>
                <w:noProof/>
                <w:webHidden/>
              </w:rPr>
              <w:instrText xml:space="preserve"> PAGEREF _Toc164614263 \h </w:instrText>
            </w:r>
            <w:r>
              <w:rPr>
                <w:noProof/>
                <w:webHidden/>
              </w:rPr>
            </w:r>
            <w:r>
              <w:rPr>
                <w:noProof/>
                <w:webHidden/>
              </w:rPr>
              <w:fldChar w:fldCharType="separate"/>
            </w:r>
            <w:r>
              <w:rPr>
                <w:noProof/>
                <w:webHidden/>
              </w:rPr>
              <w:t>53</w:t>
            </w:r>
            <w:r>
              <w:rPr>
                <w:noProof/>
                <w:webHidden/>
              </w:rPr>
              <w:fldChar w:fldCharType="end"/>
            </w:r>
          </w:hyperlink>
        </w:p>
        <w:p w14:paraId="3C6D0FE3" w14:textId="75F68485"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4" w:history="1">
            <w:r w:rsidRPr="00602C57">
              <w:rPr>
                <w:rStyle w:val="Hyperlink"/>
                <w:noProof/>
              </w:rPr>
              <w:t>3.3.4</w:t>
            </w:r>
            <w:r>
              <w:rPr>
                <w:rFonts w:eastAsiaTheme="minorEastAsia"/>
                <w:noProof/>
                <w:color w:val="auto"/>
                <w:kern w:val="2"/>
                <w:sz w:val="24"/>
                <w:szCs w:val="24"/>
                <w:lang w:val="en-US" w:eastAsia="en-US"/>
                <w14:ligatures w14:val="standardContextual"/>
              </w:rPr>
              <w:tab/>
            </w:r>
            <w:r w:rsidRPr="00602C57">
              <w:rPr>
                <w:rStyle w:val="Hyperlink"/>
                <w:noProof/>
              </w:rPr>
              <w:t>Execute Security Testing</w:t>
            </w:r>
            <w:r>
              <w:rPr>
                <w:noProof/>
                <w:webHidden/>
              </w:rPr>
              <w:tab/>
            </w:r>
            <w:r>
              <w:rPr>
                <w:noProof/>
                <w:webHidden/>
              </w:rPr>
              <w:fldChar w:fldCharType="begin"/>
            </w:r>
            <w:r>
              <w:rPr>
                <w:noProof/>
                <w:webHidden/>
              </w:rPr>
              <w:instrText xml:space="preserve"> PAGEREF _Toc164614264 \h </w:instrText>
            </w:r>
            <w:r>
              <w:rPr>
                <w:noProof/>
                <w:webHidden/>
              </w:rPr>
            </w:r>
            <w:r>
              <w:rPr>
                <w:noProof/>
                <w:webHidden/>
              </w:rPr>
              <w:fldChar w:fldCharType="separate"/>
            </w:r>
            <w:r>
              <w:rPr>
                <w:noProof/>
                <w:webHidden/>
              </w:rPr>
              <w:t>53</w:t>
            </w:r>
            <w:r>
              <w:rPr>
                <w:noProof/>
                <w:webHidden/>
              </w:rPr>
              <w:fldChar w:fldCharType="end"/>
            </w:r>
          </w:hyperlink>
        </w:p>
        <w:p w14:paraId="3F073C2D" w14:textId="1E531E21"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5" w:history="1">
            <w:r w:rsidRPr="00602C57">
              <w:rPr>
                <w:rStyle w:val="Hyperlink"/>
                <w:noProof/>
              </w:rPr>
              <w:t>3.3.5</w:t>
            </w:r>
            <w:r>
              <w:rPr>
                <w:rFonts w:eastAsiaTheme="minorEastAsia"/>
                <w:noProof/>
                <w:color w:val="auto"/>
                <w:kern w:val="2"/>
                <w:sz w:val="24"/>
                <w:szCs w:val="24"/>
                <w:lang w:val="en-US" w:eastAsia="en-US"/>
                <w14:ligatures w14:val="standardContextual"/>
              </w:rPr>
              <w:tab/>
            </w:r>
            <w:r w:rsidRPr="00602C57">
              <w:rPr>
                <w:rStyle w:val="Hyperlink"/>
                <w:noProof/>
              </w:rPr>
              <w:t>Report and Communicate</w:t>
            </w:r>
            <w:r>
              <w:rPr>
                <w:noProof/>
                <w:webHidden/>
              </w:rPr>
              <w:tab/>
            </w:r>
            <w:r>
              <w:rPr>
                <w:noProof/>
                <w:webHidden/>
              </w:rPr>
              <w:fldChar w:fldCharType="begin"/>
            </w:r>
            <w:r>
              <w:rPr>
                <w:noProof/>
                <w:webHidden/>
              </w:rPr>
              <w:instrText xml:space="preserve"> PAGEREF _Toc164614265 \h </w:instrText>
            </w:r>
            <w:r>
              <w:rPr>
                <w:noProof/>
                <w:webHidden/>
              </w:rPr>
            </w:r>
            <w:r>
              <w:rPr>
                <w:noProof/>
                <w:webHidden/>
              </w:rPr>
              <w:fldChar w:fldCharType="separate"/>
            </w:r>
            <w:r>
              <w:rPr>
                <w:noProof/>
                <w:webHidden/>
              </w:rPr>
              <w:t>54</w:t>
            </w:r>
            <w:r>
              <w:rPr>
                <w:noProof/>
                <w:webHidden/>
              </w:rPr>
              <w:fldChar w:fldCharType="end"/>
            </w:r>
          </w:hyperlink>
        </w:p>
        <w:p w14:paraId="139C537B" w14:textId="684D0456" w:rsidR="0077268C" w:rsidRDefault="0077268C">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6" w:history="1">
            <w:r w:rsidRPr="00602C57">
              <w:rPr>
                <w:rStyle w:val="Hyperlink"/>
                <w:noProof/>
              </w:rPr>
              <w:t>3.3.6</w:t>
            </w:r>
            <w:r>
              <w:rPr>
                <w:rFonts w:eastAsiaTheme="minorEastAsia"/>
                <w:noProof/>
                <w:color w:val="auto"/>
                <w:kern w:val="2"/>
                <w:sz w:val="24"/>
                <w:szCs w:val="24"/>
                <w:lang w:val="en-US" w:eastAsia="en-US"/>
                <w14:ligatures w14:val="standardContextual"/>
              </w:rPr>
              <w:tab/>
            </w:r>
            <w:r w:rsidRPr="00602C57">
              <w:rPr>
                <w:rStyle w:val="Hyperlink"/>
                <w:noProof/>
              </w:rPr>
              <w:t>Review and Improve</w:t>
            </w:r>
            <w:r>
              <w:rPr>
                <w:noProof/>
                <w:webHidden/>
              </w:rPr>
              <w:tab/>
            </w:r>
            <w:r>
              <w:rPr>
                <w:noProof/>
                <w:webHidden/>
              </w:rPr>
              <w:fldChar w:fldCharType="begin"/>
            </w:r>
            <w:r>
              <w:rPr>
                <w:noProof/>
                <w:webHidden/>
              </w:rPr>
              <w:instrText xml:space="preserve"> PAGEREF _Toc164614266 \h </w:instrText>
            </w:r>
            <w:r>
              <w:rPr>
                <w:noProof/>
                <w:webHidden/>
              </w:rPr>
            </w:r>
            <w:r>
              <w:rPr>
                <w:noProof/>
                <w:webHidden/>
              </w:rPr>
              <w:fldChar w:fldCharType="separate"/>
            </w:r>
            <w:r>
              <w:rPr>
                <w:noProof/>
                <w:webHidden/>
              </w:rPr>
              <w:t>55</w:t>
            </w:r>
            <w:r>
              <w:rPr>
                <w:noProof/>
                <w:webHidden/>
              </w:rPr>
              <w:fldChar w:fldCharType="end"/>
            </w:r>
          </w:hyperlink>
        </w:p>
        <w:p w14:paraId="6F3B53F2" w14:textId="34AE2D70" w:rsidR="0077268C" w:rsidRDefault="0077268C">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67" w:history="1">
            <w:r w:rsidRPr="00602C57">
              <w:rPr>
                <w:rStyle w:val="Hyperlink"/>
                <w:noProof/>
              </w:rPr>
              <w:t>4</w:t>
            </w:r>
            <w:r>
              <w:rPr>
                <w:rFonts w:eastAsiaTheme="minorEastAsia"/>
                <w:noProof/>
                <w:color w:val="auto"/>
                <w:kern w:val="2"/>
                <w:sz w:val="24"/>
                <w:szCs w:val="24"/>
                <w:lang w:val="en-US" w:eastAsia="en-US"/>
                <w14:ligatures w14:val="standardContextual"/>
              </w:rPr>
              <w:tab/>
            </w:r>
            <w:r w:rsidRPr="00602C57">
              <w:rPr>
                <w:rStyle w:val="Hyperlink"/>
                <w:noProof/>
              </w:rPr>
              <w:t>ASVS v4 Checklist</w:t>
            </w:r>
            <w:r>
              <w:rPr>
                <w:noProof/>
                <w:webHidden/>
              </w:rPr>
              <w:tab/>
            </w:r>
            <w:r>
              <w:rPr>
                <w:noProof/>
                <w:webHidden/>
              </w:rPr>
              <w:fldChar w:fldCharType="begin"/>
            </w:r>
            <w:r>
              <w:rPr>
                <w:noProof/>
                <w:webHidden/>
              </w:rPr>
              <w:instrText xml:space="preserve"> PAGEREF _Toc164614267 \h </w:instrText>
            </w:r>
            <w:r>
              <w:rPr>
                <w:noProof/>
                <w:webHidden/>
              </w:rPr>
            </w:r>
            <w:r>
              <w:rPr>
                <w:noProof/>
                <w:webHidden/>
              </w:rPr>
              <w:fldChar w:fldCharType="separate"/>
            </w:r>
            <w:r>
              <w:rPr>
                <w:noProof/>
                <w:webHidden/>
              </w:rPr>
              <w:t>55</w:t>
            </w:r>
            <w:r>
              <w:rPr>
                <w:noProof/>
                <w:webHidden/>
              </w:rPr>
              <w:fldChar w:fldCharType="end"/>
            </w:r>
          </w:hyperlink>
        </w:p>
        <w:p w14:paraId="521068F1" w14:textId="35BFDD94" w:rsidR="0077268C" w:rsidRDefault="0077268C">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68" w:history="1">
            <w:r w:rsidRPr="00602C57">
              <w:rPr>
                <w:rStyle w:val="Hyperlink"/>
                <w:noProof/>
              </w:rPr>
              <w:t>5</w:t>
            </w:r>
            <w:r>
              <w:rPr>
                <w:rFonts w:eastAsiaTheme="minorEastAsia"/>
                <w:noProof/>
                <w:color w:val="auto"/>
                <w:kern w:val="2"/>
                <w:sz w:val="24"/>
                <w:szCs w:val="24"/>
                <w:lang w:val="en-US" w:eastAsia="en-US"/>
                <w14:ligatures w14:val="standardContextual"/>
              </w:rPr>
              <w:tab/>
            </w:r>
            <w:r w:rsidRPr="00602C57">
              <w:rPr>
                <w:rStyle w:val="Hyperlink"/>
                <w:noProof/>
              </w:rPr>
              <w:t>Appendix</w:t>
            </w:r>
            <w:r>
              <w:rPr>
                <w:noProof/>
                <w:webHidden/>
              </w:rPr>
              <w:tab/>
            </w:r>
            <w:r>
              <w:rPr>
                <w:noProof/>
                <w:webHidden/>
              </w:rPr>
              <w:fldChar w:fldCharType="begin"/>
            </w:r>
            <w:r>
              <w:rPr>
                <w:noProof/>
                <w:webHidden/>
              </w:rPr>
              <w:instrText xml:space="preserve"> PAGEREF _Toc164614268 \h </w:instrText>
            </w:r>
            <w:r>
              <w:rPr>
                <w:noProof/>
                <w:webHidden/>
              </w:rPr>
            </w:r>
            <w:r>
              <w:rPr>
                <w:noProof/>
                <w:webHidden/>
              </w:rPr>
              <w:fldChar w:fldCharType="separate"/>
            </w:r>
            <w:r>
              <w:rPr>
                <w:noProof/>
                <w:webHidden/>
              </w:rPr>
              <w:t>58</w:t>
            </w:r>
            <w:r>
              <w:rPr>
                <w:noProof/>
                <w:webHidden/>
              </w:rPr>
              <w:fldChar w:fldCharType="end"/>
            </w:r>
          </w:hyperlink>
        </w:p>
        <w:p w14:paraId="5A96D378" w14:textId="0E6F2C09" w:rsidR="0077268C" w:rsidRDefault="0077268C">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69" w:history="1">
            <w:r w:rsidRPr="00602C57">
              <w:rPr>
                <w:rStyle w:val="Hyperlink"/>
                <w:noProof/>
                <w:lang w:val="en-US"/>
              </w:rPr>
              <w:t>5.1</w:t>
            </w:r>
            <w:r>
              <w:rPr>
                <w:rFonts w:eastAsiaTheme="minorEastAsia"/>
                <w:noProof/>
                <w:color w:val="auto"/>
                <w:kern w:val="2"/>
                <w:sz w:val="24"/>
                <w:szCs w:val="24"/>
                <w:lang w:val="en-US" w:eastAsia="en-US"/>
                <w14:ligatures w14:val="standardContextual"/>
              </w:rPr>
              <w:tab/>
            </w:r>
            <w:r w:rsidRPr="00602C57">
              <w:rPr>
                <w:rStyle w:val="Hyperlink"/>
                <w:noProof/>
                <w:lang w:val="en-US"/>
              </w:rPr>
              <w:t>Appendix – Glossary</w:t>
            </w:r>
            <w:r>
              <w:rPr>
                <w:noProof/>
                <w:webHidden/>
              </w:rPr>
              <w:tab/>
            </w:r>
            <w:r>
              <w:rPr>
                <w:noProof/>
                <w:webHidden/>
              </w:rPr>
              <w:fldChar w:fldCharType="begin"/>
            </w:r>
            <w:r>
              <w:rPr>
                <w:noProof/>
                <w:webHidden/>
              </w:rPr>
              <w:instrText xml:space="preserve"> PAGEREF _Toc164614269 \h </w:instrText>
            </w:r>
            <w:r>
              <w:rPr>
                <w:noProof/>
                <w:webHidden/>
              </w:rPr>
            </w:r>
            <w:r>
              <w:rPr>
                <w:noProof/>
                <w:webHidden/>
              </w:rPr>
              <w:fldChar w:fldCharType="separate"/>
            </w:r>
            <w:r>
              <w:rPr>
                <w:noProof/>
                <w:webHidden/>
              </w:rPr>
              <w:t>58</w:t>
            </w:r>
            <w:r>
              <w:rPr>
                <w:noProof/>
                <w:webHidden/>
              </w:rPr>
              <w:fldChar w:fldCharType="end"/>
            </w:r>
          </w:hyperlink>
        </w:p>
        <w:p w14:paraId="673B8E57" w14:textId="405B2924" w:rsidR="0077268C" w:rsidRDefault="0077268C">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70" w:history="1">
            <w:r w:rsidRPr="00602C57">
              <w:rPr>
                <w:rStyle w:val="Hyperlink"/>
                <w:noProof/>
                <w:lang w:val="en-US"/>
              </w:rPr>
              <w:t>5.2</w:t>
            </w:r>
            <w:r>
              <w:rPr>
                <w:rFonts w:eastAsiaTheme="minorEastAsia"/>
                <w:noProof/>
                <w:color w:val="auto"/>
                <w:kern w:val="2"/>
                <w:sz w:val="24"/>
                <w:szCs w:val="24"/>
                <w:lang w:val="en-US" w:eastAsia="en-US"/>
                <w14:ligatures w14:val="standardContextual"/>
              </w:rPr>
              <w:tab/>
            </w:r>
            <w:r w:rsidRPr="00602C57">
              <w:rPr>
                <w:rStyle w:val="Hyperlink"/>
                <w:noProof/>
                <w:lang w:val="en-US"/>
              </w:rPr>
              <w:t>Appendix – Documentation</w:t>
            </w:r>
            <w:r>
              <w:rPr>
                <w:noProof/>
                <w:webHidden/>
              </w:rPr>
              <w:tab/>
            </w:r>
            <w:r>
              <w:rPr>
                <w:noProof/>
                <w:webHidden/>
              </w:rPr>
              <w:fldChar w:fldCharType="begin"/>
            </w:r>
            <w:r>
              <w:rPr>
                <w:noProof/>
                <w:webHidden/>
              </w:rPr>
              <w:instrText xml:space="preserve"> PAGEREF _Toc164614270 \h </w:instrText>
            </w:r>
            <w:r>
              <w:rPr>
                <w:noProof/>
                <w:webHidden/>
              </w:rPr>
            </w:r>
            <w:r>
              <w:rPr>
                <w:noProof/>
                <w:webHidden/>
              </w:rPr>
              <w:fldChar w:fldCharType="separate"/>
            </w:r>
            <w:r>
              <w:rPr>
                <w:noProof/>
                <w:webHidden/>
              </w:rPr>
              <w:t>59</w:t>
            </w:r>
            <w:r>
              <w:rPr>
                <w:noProof/>
                <w:webHidden/>
              </w:rPr>
              <w:fldChar w:fldCharType="end"/>
            </w:r>
          </w:hyperlink>
        </w:p>
        <w:p w14:paraId="72D08116" w14:textId="587602D4" w:rsidR="0077268C" w:rsidRDefault="0077268C">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71" w:history="1">
            <w:r w:rsidRPr="00602C57">
              <w:rPr>
                <w:rStyle w:val="Hyperlink"/>
                <w:noProof/>
              </w:rPr>
              <w:t>6</w:t>
            </w:r>
            <w:r>
              <w:rPr>
                <w:rFonts w:eastAsiaTheme="minorEastAsia"/>
                <w:noProof/>
                <w:color w:val="auto"/>
                <w:kern w:val="2"/>
                <w:sz w:val="24"/>
                <w:szCs w:val="24"/>
                <w:lang w:val="en-US" w:eastAsia="en-US"/>
                <w14:ligatures w14:val="standardContextual"/>
              </w:rPr>
              <w:tab/>
            </w:r>
            <w:r w:rsidRPr="00602C57">
              <w:rPr>
                <w:rStyle w:val="Hyperlink"/>
                <w:noProof/>
              </w:rPr>
              <w:t>References</w:t>
            </w:r>
            <w:r>
              <w:rPr>
                <w:noProof/>
                <w:webHidden/>
              </w:rPr>
              <w:tab/>
            </w:r>
            <w:r>
              <w:rPr>
                <w:noProof/>
                <w:webHidden/>
              </w:rPr>
              <w:fldChar w:fldCharType="begin"/>
            </w:r>
            <w:r>
              <w:rPr>
                <w:noProof/>
                <w:webHidden/>
              </w:rPr>
              <w:instrText xml:space="preserve"> PAGEREF _Toc164614271 \h </w:instrText>
            </w:r>
            <w:r>
              <w:rPr>
                <w:noProof/>
                <w:webHidden/>
              </w:rPr>
            </w:r>
            <w:r>
              <w:rPr>
                <w:noProof/>
                <w:webHidden/>
              </w:rPr>
              <w:fldChar w:fldCharType="separate"/>
            </w:r>
            <w:r>
              <w:rPr>
                <w:noProof/>
                <w:webHidden/>
              </w:rPr>
              <w:t>59</w:t>
            </w:r>
            <w:r>
              <w:rPr>
                <w:noProof/>
                <w:webHidden/>
              </w:rPr>
              <w:fldChar w:fldCharType="end"/>
            </w:r>
          </w:hyperlink>
        </w:p>
        <w:p w14:paraId="65C78A83" w14:textId="43F50EE5" w:rsidR="00094E63" w:rsidRDefault="00094E63" w:rsidP="00291825">
          <w:pPr>
            <w:jc w:val="both"/>
          </w:pPr>
          <w:r>
            <w:rPr>
              <w:b/>
              <w:bCs/>
              <w:noProof/>
            </w:rPr>
            <w:fldChar w:fldCharType="end"/>
          </w:r>
        </w:p>
      </w:sdtContent>
    </w:sdt>
    <w:p w14:paraId="41A0D29D" w14:textId="77777777" w:rsidR="00A847A1" w:rsidRPr="00A847A1" w:rsidRDefault="00A847A1" w:rsidP="00291825">
      <w:pPr>
        <w:jc w:val="both"/>
      </w:pPr>
    </w:p>
    <w:p w14:paraId="73AC8E4D" w14:textId="0F09AD59" w:rsidR="00994A94" w:rsidRDefault="004D6292" w:rsidP="00DC776A">
      <w:pPr>
        <w:pStyle w:val="Title"/>
        <w:rPr>
          <w:lang w:val="en-US"/>
        </w:rPr>
      </w:pPr>
      <w:r>
        <w:rPr>
          <w:lang w:val="en-US"/>
        </w:rPr>
        <w:br w:type="page"/>
      </w:r>
      <w:r w:rsidR="0036695B">
        <w:rPr>
          <w:lang w:val="en-US"/>
        </w:rPr>
        <w:t>Index</w:t>
      </w:r>
      <w:r w:rsidR="00994A94">
        <w:rPr>
          <w:lang w:val="en-US"/>
        </w:rPr>
        <w:t xml:space="preserve"> of </w:t>
      </w:r>
      <w:r w:rsidRPr="00DC776A">
        <w:t>F</w:t>
      </w:r>
      <w:r w:rsidR="00994A94" w:rsidRPr="00DC776A">
        <w:t>igures</w:t>
      </w:r>
    </w:p>
    <w:p w14:paraId="71D500EA" w14:textId="77777777" w:rsidR="00DC776A" w:rsidRPr="00DC776A" w:rsidRDefault="00DC776A" w:rsidP="00DC776A">
      <w:pPr>
        <w:rPr>
          <w:lang w:val="en-US"/>
        </w:rPr>
      </w:pPr>
    </w:p>
    <w:p w14:paraId="5AAA6AFD" w14:textId="3C4571E2" w:rsidR="0077268C" w:rsidRDefault="008B6482">
      <w:pPr>
        <w:pStyle w:val="TableofFigures"/>
        <w:tabs>
          <w:tab w:val="right" w:leader="dot" w:pos="9350"/>
        </w:tabs>
        <w:rPr>
          <w:rFonts w:eastAsiaTheme="minorEastAsia"/>
          <w:noProof/>
          <w:color w:val="auto"/>
          <w:kern w:val="2"/>
          <w:sz w:val="24"/>
          <w:szCs w:val="24"/>
          <w:lang w:val="en-US" w:eastAsia="en-US"/>
          <w14:ligatures w14:val="standardContextual"/>
        </w:rPr>
      </w:pPr>
      <w:r>
        <w:rPr>
          <w:lang w:val="en-US"/>
        </w:rPr>
        <w:fldChar w:fldCharType="begin"/>
      </w:r>
      <w:r>
        <w:rPr>
          <w:lang w:val="en-US"/>
        </w:rPr>
        <w:instrText xml:space="preserve"> TOC \h \z \c "Figure" </w:instrText>
      </w:r>
      <w:r>
        <w:rPr>
          <w:lang w:val="en-US"/>
        </w:rPr>
        <w:fldChar w:fldCharType="separate"/>
      </w:r>
      <w:hyperlink w:anchor="_Toc164614272" w:history="1">
        <w:r w:rsidR="0077268C" w:rsidRPr="002E10C9">
          <w:rPr>
            <w:rStyle w:val="Hyperlink"/>
            <w:noProof/>
          </w:rPr>
          <w:t>Figure 1 - Use Case Diagram</w:t>
        </w:r>
        <w:r w:rsidR="0077268C">
          <w:rPr>
            <w:noProof/>
            <w:webHidden/>
          </w:rPr>
          <w:tab/>
        </w:r>
        <w:r w:rsidR="0077268C">
          <w:rPr>
            <w:noProof/>
            <w:webHidden/>
          </w:rPr>
          <w:fldChar w:fldCharType="begin"/>
        </w:r>
        <w:r w:rsidR="0077268C">
          <w:rPr>
            <w:noProof/>
            <w:webHidden/>
          </w:rPr>
          <w:instrText xml:space="preserve"> PAGEREF _Toc164614272 \h </w:instrText>
        </w:r>
        <w:r w:rsidR="0077268C">
          <w:rPr>
            <w:noProof/>
            <w:webHidden/>
          </w:rPr>
        </w:r>
        <w:r w:rsidR="0077268C">
          <w:rPr>
            <w:noProof/>
            <w:webHidden/>
          </w:rPr>
          <w:fldChar w:fldCharType="separate"/>
        </w:r>
        <w:r w:rsidR="0077268C">
          <w:rPr>
            <w:noProof/>
            <w:webHidden/>
          </w:rPr>
          <w:t>10</w:t>
        </w:r>
        <w:r w:rsidR="0077268C">
          <w:rPr>
            <w:noProof/>
            <w:webHidden/>
          </w:rPr>
          <w:fldChar w:fldCharType="end"/>
        </w:r>
      </w:hyperlink>
    </w:p>
    <w:p w14:paraId="56D7527C" w14:textId="6ED4AA3C" w:rsidR="0077268C" w:rsidRDefault="0077268C">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3" w:history="1">
        <w:r w:rsidRPr="002E10C9">
          <w:rPr>
            <w:rStyle w:val="Hyperlink"/>
            <w:noProof/>
            <w:lang w:val="en-US"/>
          </w:rPr>
          <w:t>Figure 2 - Domain-Driven Design Diagram</w:t>
        </w:r>
        <w:r>
          <w:rPr>
            <w:noProof/>
            <w:webHidden/>
          </w:rPr>
          <w:tab/>
        </w:r>
        <w:r>
          <w:rPr>
            <w:noProof/>
            <w:webHidden/>
          </w:rPr>
          <w:fldChar w:fldCharType="begin"/>
        </w:r>
        <w:r>
          <w:rPr>
            <w:noProof/>
            <w:webHidden/>
          </w:rPr>
          <w:instrText xml:space="preserve"> PAGEREF _Toc164614273 \h </w:instrText>
        </w:r>
        <w:r>
          <w:rPr>
            <w:noProof/>
            <w:webHidden/>
          </w:rPr>
        </w:r>
        <w:r>
          <w:rPr>
            <w:noProof/>
            <w:webHidden/>
          </w:rPr>
          <w:fldChar w:fldCharType="separate"/>
        </w:r>
        <w:r>
          <w:rPr>
            <w:noProof/>
            <w:webHidden/>
          </w:rPr>
          <w:t>11</w:t>
        </w:r>
        <w:r>
          <w:rPr>
            <w:noProof/>
            <w:webHidden/>
          </w:rPr>
          <w:fldChar w:fldCharType="end"/>
        </w:r>
      </w:hyperlink>
    </w:p>
    <w:p w14:paraId="1D845270" w14:textId="4653DB76" w:rsidR="0077268C" w:rsidRDefault="0077268C">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4" w:history="1">
        <w:r w:rsidRPr="002E10C9">
          <w:rPr>
            <w:rStyle w:val="Hyperlink"/>
            <w:noProof/>
            <w:lang w:val="en-GB"/>
          </w:rPr>
          <w:t>Figure 3 - Data Flow Diagram</w:t>
        </w:r>
        <w:r>
          <w:rPr>
            <w:noProof/>
            <w:webHidden/>
          </w:rPr>
          <w:tab/>
        </w:r>
        <w:r>
          <w:rPr>
            <w:noProof/>
            <w:webHidden/>
          </w:rPr>
          <w:fldChar w:fldCharType="begin"/>
        </w:r>
        <w:r>
          <w:rPr>
            <w:noProof/>
            <w:webHidden/>
          </w:rPr>
          <w:instrText xml:space="preserve"> PAGEREF _Toc164614274 \h </w:instrText>
        </w:r>
        <w:r>
          <w:rPr>
            <w:noProof/>
            <w:webHidden/>
          </w:rPr>
        </w:r>
        <w:r>
          <w:rPr>
            <w:noProof/>
            <w:webHidden/>
          </w:rPr>
          <w:fldChar w:fldCharType="separate"/>
        </w:r>
        <w:r>
          <w:rPr>
            <w:noProof/>
            <w:webHidden/>
          </w:rPr>
          <w:t>50</w:t>
        </w:r>
        <w:r>
          <w:rPr>
            <w:noProof/>
            <w:webHidden/>
          </w:rPr>
          <w:fldChar w:fldCharType="end"/>
        </w:r>
      </w:hyperlink>
    </w:p>
    <w:p w14:paraId="785B6209" w14:textId="6847EF10" w:rsidR="0077268C" w:rsidRDefault="0077268C">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5" w:history="1">
        <w:r w:rsidRPr="002E10C9">
          <w:rPr>
            <w:rStyle w:val="Hyperlink"/>
            <w:noProof/>
            <w:lang w:val="en-GB"/>
          </w:rPr>
          <w:t>Figure 4 - ASVS v4 Checklist Graphic Results</w:t>
        </w:r>
        <w:r>
          <w:rPr>
            <w:noProof/>
            <w:webHidden/>
          </w:rPr>
          <w:tab/>
        </w:r>
        <w:r>
          <w:rPr>
            <w:noProof/>
            <w:webHidden/>
          </w:rPr>
          <w:fldChar w:fldCharType="begin"/>
        </w:r>
        <w:r>
          <w:rPr>
            <w:noProof/>
            <w:webHidden/>
          </w:rPr>
          <w:instrText xml:space="preserve"> PAGEREF _Toc164614275 \h </w:instrText>
        </w:r>
        <w:r>
          <w:rPr>
            <w:noProof/>
            <w:webHidden/>
          </w:rPr>
        </w:r>
        <w:r>
          <w:rPr>
            <w:noProof/>
            <w:webHidden/>
          </w:rPr>
          <w:fldChar w:fldCharType="separate"/>
        </w:r>
        <w:r>
          <w:rPr>
            <w:noProof/>
            <w:webHidden/>
          </w:rPr>
          <w:t>57</w:t>
        </w:r>
        <w:r>
          <w:rPr>
            <w:noProof/>
            <w:webHidden/>
          </w:rPr>
          <w:fldChar w:fldCharType="end"/>
        </w:r>
      </w:hyperlink>
    </w:p>
    <w:p w14:paraId="36D46F6B" w14:textId="64CCDAD2" w:rsidR="00094E63" w:rsidRPr="00E713B1" w:rsidRDefault="008B6482" w:rsidP="00291825">
      <w:pPr>
        <w:jc w:val="both"/>
        <w:rPr>
          <w:lang w:val="en-US"/>
        </w:rPr>
      </w:pPr>
      <w:r>
        <w:rPr>
          <w:lang w:val="en-US"/>
        </w:rPr>
        <w:fldChar w:fldCharType="end"/>
      </w:r>
    </w:p>
    <w:p w14:paraId="2A91FAED" w14:textId="30802645" w:rsidR="004D6292" w:rsidRDefault="004D6292" w:rsidP="0036695B">
      <w:pPr>
        <w:pStyle w:val="Title"/>
        <w:jc w:val="both"/>
        <w:rPr>
          <w:lang w:val="en-US"/>
        </w:rPr>
      </w:pPr>
      <w:r w:rsidRPr="00E713B1">
        <w:rPr>
          <w:lang w:val="en-US"/>
        </w:rPr>
        <w:br w:type="page"/>
      </w:r>
      <w:r w:rsidR="0036695B" w:rsidRPr="0036695B">
        <w:rPr>
          <w:lang w:val="en-US"/>
        </w:rPr>
        <w:t>Index</w:t>
      </w:r>
      <w:r w:rsidRPr="0036695B">
        <w:rPr>
          <w:lang w:val="en-US"/>
        </w:rPr>
        <w:t xml:space="preserve"> of Tables</w:t>
      </w:r>
    </w:p>
    <w:p w14:paraId="5B161665" w14:textId="77777777" w:rsidR="00266003" w:rsidRPr="00266003" w:rsidRDefault="00266003" w:rsidP="0036695B">
      <w:pPr>
        <w:rPr>
          <w:lang w:val="en-US"/>
        </w:rPr>
      </w:pPr>
    </w:p>
    <w:p w14:paraId="010D3FD8" w14:textId="72412837" w:rsidR="0077268C" w:rsidRDefault="007C2A07">
      <w:pPr>
        <w:pStyle w:val="TableofFigures"/>
        <w:tabs>
          <w:tab w:val="right" w:leader="dot" w:pos="9350"/>
        </w:tabs>
        <w:rPr>
          <w:rFonts w:eastAsiaTheme="minorEastAsia"/>
          <w:noProof/>
          <w:color w:val="auto"/>
          <w:kern w:val="2"/>
          <w:sz w:val="24"/>
          <w:szCs w:val="24"/>
          <w:lang w:val="en-US" w:eastAsia="en-US"/>
          <w14:ligatures w14:val="standardContextual"/>
        </w:rPr>
      </w:pPr>
      <w:r>
        <w:fldChar w:fldCharType="begin"/>
      </w:r>
      <w:r>
        <w:instrText xml:space="preserve"> TOC \h \z \c "Table" </w:instrText>
      </w:r>
      <w:r>
        <w:fldChar w:fldCharType="separate"/>
      </w:r>
      <w:hyperlink w:anchor="_Toc164614276" w:history="1">
        <w:r w:rsidR="0077268C" w:rsidRPr="004657FF">
          <w:rPr>
            <w:rStyle w:val="Hyperlink"/>
            <w:noProof/>
          </w:rPr>
          <w:t>Table 1 - Trust Levels</w:t>
        </w:r>
        <w:r w:rsidR="0077268C">
          <w:rPr>
            <w:noProof/>
            <w:webHidden/>
          </w:rPr>
          <w:tab/>
        </w:r>
        <w:r w:rsidR="0077268C">
          <w:rPr>
            <w:noProof/>
            <w:webHidden/>
          </w:rPr>
          <w:fldChar w:fldCharType="begin"/>
        </w:r>
        <w:r w:rsidR="0077268C">
          <w:rPr>
            <w:noProof/>
            <w:webHidden/>
          </w:rPr>
          <w:instrText xml:space="preserve"> PAGEREF _Toc164614276 \h </w:instrText>
        </w:r>
        <w:r w:rsidR="0077268C">
          <w:rPr>
            <w:noProof/>
            <w:webHidden/>
          </w:rPr>
        </w:r>
        <w:r w:rsidR="0077268C">
          <w:rPr>
            <w:noProof/>
            <w:webHidden/>
          </w:rPr>
          <w:fldChar w:fldCharType="separate"/>
        </w:r>
        <w:r w:rsidR="0077268C">
          <w:rPr>
            <w:noProof/>
            <w:webHidden/>
          </w:rPr>
          <w:t>43</w:t>
        </w:r>
        <w:r w:rsidR="0077268C">
          <w:rPr>
            <w:noProof/>
            <w:webHidden/>
          </w:rPr>
          <w:fldChar w:fldCharType="end"/>
        </w:r>
      </w:hyperlink>
    </w:p>
    <w:p w14:paraId="7456E1C3" w14:textId="449F33A6" w:rsidR="0077268C" w:rsidRDefault="0077268C">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7" w:history="1">
        <w:r w:rsidRPr="004657FF">
          <w:rPr>
            <w:rStyle w:val="Hyperlink"/>
            <w:noProof/>
          </w:rPr>
          <w:t>Table 2 - Entry Points</w:t>
        </w:r>
        <w:r>
          <w:rPr>
            <w:noProof/>
            <w:webHidden/>
          </w:rPr>
          <w:tab/>
        </w:r>
        <w:r>
          <w:rPr>
            <w:noProof/>
            <w:webHidden/>
          </w:rPr>
          <w:fldChar w:fldCharType="begin"/>
        </w:r>
        <w:r>
          <w:rPr>
            <w:noProof/>
            <w:webHidden/>
          </w:rPr>
          <w:instrText xml:space="preserve"> PAGEREF _Toc164614277 \h </w:instrText>
        </w:r>
        <w:r>
          <w:rPr>
            <w:noProof/>
            <w:webHidden/>
          </w:rPr>
        </w:r>
        <w:r>
          <w:rPr>
            <w:noProof/>
            <w:webHidden/>
          </w:rPr>
          <w:fldChar w:fldCharType="separate"/>
        </w:r>
        <w:r>
          <w:rPr>
            <w:noProof/>
            <w:webHidden/>
          </w:rPr>
          <w:t>44</w:t>
        </w:r>
        <w:r>
          <w:rPr>
            <w:noProof/>
            <w:webHidden/>
          </w:rPr>
          <w:fldChar w:fldCharType="end"/>
        </w:r>
      </w:hyperlink>
    </w:p>
    <w:p w14:paraId="441FDAB2" w14:textId="3DB183E6" w:rsidR="0077268C" w:rsidRDefault="0077268C">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8" w:history="1">
        <w:r w:rsidRPr="004657FF">
          <w:rPr>
            <w:rStyle w:val="Hyperlink"/>
            <w:noProof/>
          </w:rPr>
          <w:t>Table 3 - External Dependencies</w:t>
        </w:r>
        <w:r>
          <w:rPr>
            <w:noProof/>
            <w:webHidden/>
          </w:rPr>
          <w:tab/>
        </w:r>
        <w:r>
          <w:rPr>
            <w:noProof/>
            <w:webHidden/>
          </w:rPr>
          <w:fldChar w:fldCharType="begin"/>
        </w:r>
        <w:r>
          <w:rPr>
            <w:noProof/>
            <w:webHidden/>
          </w:rPr>
          <w:instrText xml:space="preserve"> PAGEREF _Toc164614278 \h </w:instrText>
        </w:r>
        <w:r>
          <w:rPr>
            <w:noProof/>
            <w:webHidden/>
          </w:rPr>
        </w:r>
        <w:r>
          <w:rPr>
            <w:noProof/>
            <w:webHidden/>
          </w:rPr>
          <w:fldChar w:fldCharType="separate"/>
        </w:r>
        <w:r>
          <w:rPr>
            <w:noProof/>
            <w:webHidden/>
          </w:rPr>
          <w:t>45</w:t>
        </w:r>
        <w:r>
          <w:rPr>
            <w:noProof/>
            <w:webHidden/>
          </w:rPr>
          <w:fldChar w:fldCharType="end"/>
        </w:r>
      </w:hyperlink>
    </w:p>
    <w:p w14:paraId="1515B06A" w14:textId="460F2FF8" w:rsidR="0077268C" w:rsidRDefault="0077268C">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9" w:history="1">
        <w:r w:rsidRPr="004657FF">
          <w:rPr>
            <w:rStyle w:val="Hyperlink"/>
            <w:noProof/>
          </w:rPr>
          <w:t>Table 4 – Assets</w:t>
        </w:r>
        <w:r>
          <w:rPr>
            <w:noProof/>
            <w:webHidden/>
          </w:rPr>
          <w:tab/>
        </w:r>
        <w:r>
          <w:rPr>
            <w:noProof/>
            <w:webHidden/>
          </w:rPr>
          <w:fldChar w:fldCharType="begin"/>
        </w:r>
        <w:r>
          <w:rPr>
            <w:noProof/>
            <w:webHidden/>
          </w:rPr>
          <w:instrText xml:space="preserve"> PAGEREF _Toc164614279 \h </w:instrText>
        </w:r>
        <w:r>
          <w:rPr>
            <w:noProof/>
            <w:webHidden/>
          </w:rPr>
        </w:r>
        <w:r>
          <w:rPr>
            <w:noProof/>
            <w:webHidden/>
          </w:rPr>
          <w:fldChar w:fldCharType="separate"/>
        </w:r>
        <w:r>
          <w:rPr>
            <w:noProof/>
            <w:webHidden/>
          </w:rPr>
          <w:t>48</w:t>
        </w:r>
        <w:r>
          <w:rPr>
            <w:noProof/>
            <w:webHidden/>
          </w:rPr>
          <w:fldChar w:fldCharType="end"/>
        </w:r>
      </w:hyperlink>
    </w:p>
    <w:p w14:paraId="7C1D8C80" w14:textId="789FB274" w:rsidR="0077268C" w:rsidRDefault="0077268C">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80" w:history="1">
        <w:r w:rsidRPr="004657FF">
          <w:rPr>
            <w:rStyle w:val="Hyperlink"/>
            <w:noProof/>
            <w:lang w:val="en-GB"/>
          </w:rPr>
          <w:t>Table 5 - STRIDE Categories and Security Control</w:t>
        </w:r>
        <w:r>
          <w:rPr>
            <w:noProof/>
            <w:webHidden/>
          </w:rPr>
          <w:tab/>
        </w:r>
        <w:r>
          <w:rPr>
            <w:noProof/>
            <w:webHidden/>
          </w:rPr>
          <w:fldChar w:fldCharType="begin"/>
        </w:r>
        <w:r>
          <w:rPr>
            <w:noProof/>
            <w:webHidden/>
          </w:rPr>
          <w:instrText xml:space="preserve"> PAGEREF _Toc164614280 \h </w:instrText>
        </w:r>
        <w:r>
          <w:rPr>
            <w:noProof/>
            <w:webHidden/>
          </w:rPr>
        </w:r>
        <w:r>
          <w:rPr>
            <w:noProof/>
            <w:webHidden/>
          </w:rPr>
          <w:fldChar w:fldCharType="separate"/>
        </w:r>
        <w:r>
          <w:rPr>
            <w:noProof/>
            <w:webHidden/>
          </w:rPr>
          <w:t>49</w:t>
        </w:r>
        <w:r>
          <w:rPr>
            <w:noProof/>
            <w:webHidden/>
          </w:rPr>
          <w:fldChar w:fldCharType="end"/>
        </w:r>
      </w:hyperlink>
    </w:p>
    <w:p w14:paraId="14A3FAF8" w14:textId="3E971D99" w:rsidR="0077268C" w:rsidRDefault="0077268C">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81" w:history="1">
        <w:r w:rsidRPr="004657FF">
          <w:rPr>
            <w:rStyle w:val="Hyperlink"/>
            <w:noProof/>
            <w:lang w:val="en-GB"/>
          </w:rPr>
          <w:t>Table 6 - ASVS v4 Checklist Table Results</w:t>
        </w:r>
        <w:r>
          <w:rPr>
            <w:noProof/>
            <w:webHidden/>
          </w:rPr>
          <w:tab/>
        </w:r>
        <w:r>
          <w:rPr>
            <w:noProof/>
            <w:webHidden/>
          </w:rPr>
          <w:fldChar w:fldCharType="begin"/>
        </w:r>
        <w:r>
          <w:rPr>
            <w:noProof/>
            <w:webHidden/>
          </w:rPr>
          <w:instrText xml:space="preserve"> PAGEREF _Toc164614281 \h </w:instrText>
        </w:r>
        <w:r>
          <w:rPr>
            <w:noProof/>
            <w:webHidden/>
          </w:rPr>
        </w:r>
        <w:r>
          <w:rPr>
            <w:noProof/>
            <w:webHidden/>
          </w:rPr>
          <w:fldChar w:fldCharType="separate"/>
        </w:r>
        <w:r>
          <w:rPr>
            <w:noProof/>
            <w:webHidden/>
          </w:rPr>
          <w:t>56</w:t>
        </w:r>
        <w:r>
          <w:rPr>
            <w:noProof/>
            <w:webHidden/>
          </w:rPr>
          <w:fldChar w:fldCharType="end"/>
        </w:r>
      </w:hyperlink>
    </w:p>
    <w:p w14:paraId="02F88CEA" w14:textId="71DFC84B" w:rsidR="00B57BEF" w:rsidRDefault="007C2A07" w:rsidP="00291825">
      <w:pPr>
        <w:pStyle w:val="Heading1"/>
        <w:numPr>
          <w:ilvl w:val="0"/>
          <w:numId w:val="0"/>
        </w:numPr>
        <w:ind w:left="435" w:hanging="435"/>
        <w:jc w:val="both"/>
        <w:rPr>
          <w:lang w:val="en-US"/>
        </w:rPr>
      </w:pPr>
      <w:r>
        <w:fldChar w:fldCharType="end"/>
      </w:r>
      <w:r w:rsidR="0066712E" w:rsidRPr="00A95BA9">
        <w:br w:type="page"/>
      </w:r>
      <w:bookmarkStart w:id="1" w:name="_Toc164526076"/>
      <w:bookmarkStart w:id="2" w:name="_Toc164614214"/>
      <w:r w:rsidR="00B57BEF" w:rsidRPr="00B57BEF">
        <w:rPr>
          <w:lang w:val="en-US"/>
        </w:rPr>
        <w:t>Document Approval</w:t>
      </w:r>
      <w:bookmarkEnd w:id="1"/>
      <w:bookmarkEnd w:id="2"/>
    </w:p>
    <w:p w14:paraId="14429ED7" w14:textId="77777777" w:rsidR="008A45AB" w:rsidRPr="008A45AB" w:rsidRDefault="008A45AB" w:rsidP="00291825">
      <w:pPr>
        <w:jc w:val="both"/>
        <w:rPr>
          <w:lang w:val="en-US"/>
        </w:rPr>
      </w:pPr>
    </w:p>
    <w:tbl>
      <w:tblPr>
        <w:tblStyle w:val="SyllabusTable-withBorders"/>
        <w:tblW w:w="9350" w:type="dxa"/>
        <w:tblLook w:val="0420" w:firstRow="1" w:lastRow="0" w:firstColumn="0" w:lastColumn="0" w:noHBand="0" w:noVBand="1"/>
      </w:tblPr>
      <w:tblGrid>
        <w:gridCol w:w="3440"/>
        <w:gridCol w:w="2708"/>
        <w:gridCol w:w="3202"/>
      </w:tblGrid>
      <w:tr w:rsidR="0017642A" w14:paraId="58E8061C" w14:textId="77777777" w:rsidTr="00071C3F">
        <w:trPr>
          <w:cnfStyle w:val="100000000000" w:firstRow="1" w:lastRow="0" w:firstColumn="0" w:lastColumn="0" w:oddVBand="0" w:evenVBand="0" w:oddHBand="0" w:evenHBand="0" w:firstRowFirstColumn="0" w:firstRowLastColumn="0" w:lastRowFirstColumn="0" w:lastRowLastColumn="0"/>
          <w:trHeight w:val="651"/>
        </w:trPr>
        <w:tc>
          <w:tcPr>
            <w:tcW w:w="3440" w:type="dxa"/>
          </w:tcPr>
          <w:p w14:paraId="5AD44991" w14:textId="77777777" w:rsidR="0017642A" w:rsidRDefault="0017642A" w:rsidP="00291825">
            <w:pPr>
              <w:ind w:left="0"/>
              <w:jc w:val="both"/>
              <w:rPr>
                <w:lang w:val="en-US"/>
              </w:rPr>
            </w:pPr>
            <w:r>
              <w:rPr>
                <w:lang w:val="en-US"/>
              </w:rPr>
              <w:t>Name</w:t>
            </w:r>
          </w:p>
        </w:tc>
        <w:tc>
          <w:tcPr>
            <w:tcW w:w="2708" w:type="dxa"/>
          </w:tcPr>
          <w:p w14:paraId="19F2D1DC" w14:textId="77777777" w:rsidR="0017642A" w:rsidRDefault="0017642A" w:rsidP="00291825">
            <w:pPr>
              <w:ind w:left="0"/>
              <w:jc w:val="both"/>
              <w:rPr>
                <w:lang w:val="en-US"/>
              </w:rPr>
            </w:pPr>
            <w:r>
              <w:rPr>
                <w:lang w:val="en-US"/>
              </w:rPr>
              <w:t>Date</w:t>
            </w:r>
          </w:p>
        </w:tc>
        <w:tc>
          <w:tcPr>
            <w:tcW w:w="3202" w:type="dxa"/>
          </w:tcPr>
          <w:p w14:paraId="1369B240" w14:textId="77777777" w:rsidR="0017642A" w:rsidRDefault="0017642A" w:rsidP="00291825">
            <w:pPr>
              <w:ind w:left="0"/>
              <w:jc w:val="both"/>
              <w:rPr>
                <w:lang w:val="en-US"/>
              </w:rPr>
            </w:pPr>
            <w:r>
              <w:rPr>
                <w:lang w:val="en-US"/>
              </w:rPr>
              <w:t>Signature</w:t>
            </w:r>
          </w:p>
        </w:tc>
      </w:tr>
      <w:tr w:rsidR="0017642A" w14:paraId="30EABF7F" w14:textId="77777777" w:rsidTr="00071C3F">
        <w:trPr>
          <w:trHeight w:val="651"/>
        </w:trPr>
        <w:tc>
          <w:tcPr>
            <w:tcW w:w="3440" w:type="dxa"/>
          </w:tcPr>
          <w:p w14:paraId="583F373D" w14:textId="70E7EDD3" w:rsidR="0017642A" w:rsidRPr="00F81AAC" w:rsidRDefault="0017642A" w:rsidP="00291825">
            <w:pPr>
              <w:ind w:left="0"/>
              <w:jc w:val="both"/>
              <w:rPr>
                <w:lang w:val="en-US"/>
              </w:rPr>
            </w:pPr>
            <w:r w:rsidRPr="00F81AAC">
              <w:rPr>
                <w:lang w:val="en-US"/>
              </w:rPr>
              <w:t>Rogério Sousa</w:t>
            </w:r>
          </w:p>
        </w:tc>
        <w:tc>
          <w:tcPr>
            <w:tcW w:w="2708" w:type="dxa"/>
          </w:tcPr>
          <w:p w14:paraId="345D0247" w14:textId="55E29E2B" w:rsidR="0017642A" w:rsidRPr="00F81AAC" w:rsidRDefault="0017642A" w:rsidP="00291825">
            <w:pPr>
              <w:ind w:left="0"/>
              <w:jc w:val="both"/>
              <w:rPr>
                <w:lang w:val="en-US"/>
              </w:rPr>
            </w:pPr>
            <w:r w:rsidRPr="00F81AAC">
              <w:rPr>
                <w:lang w:val="en-US"/>
              </w:rPr>
              <w:t>21/04/2024</w:t>
            </w:r>
          </w:p>
        </w:tc>
        <w:tc>
          <w:tcPr>
            <w:tcW w:w="3202" w:type="dxa"/>
          </w:tcPr>
          <w:p w14:paraId="6F2D1E27" w14:textId="124EA260" w:rsidR="0017642A" w:rsidRPr="00F81AAC" w:rsidRDefault="0017642A" w:rsidP="00291825">
            <w:pPr>
              <w:ind w:left="0"/>
              <w:jc w:val="both"/>
              <w:rPr>
                <w:lang w:val="en-US"/>
              </w:rPr>
            </w:pPr>
            <w:r w:rsidRPr="00F81AAC">
              <w:rPr>
                <w:lang w:val="en-US"/>
              </w:rPr>
              <w:t>Rogério Sousa</w:t>
            </w:r>
          </w:p>
        </w:tc>
      </w:tr>
      <w:tr w:rsidR="0017642A" w14:paraId="594D914A" w14:textId="77777777" w:rsidTr="00071C3F">
        <w:trPr>
          <w:trHeight w:val="651"/>
        </w:trPr>
        <w:tc>
          <w:tcPr>
            <w:tcW w:w="3440" w:type="dxa"/>
          </w:tcPr>
          <w:p w14:paraId="38C13265" w14:textId="49941527" w:rsidR="0017642A" w:rsidRDefault="00461B19" w:rsidP="00291825">
            <w:pPr>
              <w:ind w:left="0"/>
              <w:jc w:val="both"/>
              <w:rPr>
                <w:lang w:val="en-US"/>
              </w:rPr>
            </w:pPr>
            <w:r>
              <w:rPr>
                <w:lang w:val="en-US"/>
              </w:rPr>
              <w:t>Óscar Folha</w:t>
            </w:r>
          </w:p>
        </w:tc>
        <w:tc>
          <w:tcPr>
            <w:tcW w:w="2708" w:type="dxa"/>
          </w:tcPr>
          <w:p w14:paraId="19CFB248" w14:textId="354DDD98" w:rsidR="0017642A" w:rsidRDefault="00F005C7" w:rsidP="00291825">
            <w:pPr>
              <w:ind w:left="0"/>
              <w:jc w:val="both"/>
              <w:rPr>
                <w:lang w:val="en-US"/>
              </w:rPr>
            </w:pPr>
            <w:r>
              <w:rPr>
                <w:lang w:val="en-US"/>
              </w:rPr>
              <w:t>21/04/2024</w:t>
            </w:r>
          </w:p>
        </w:tc>
        <w:tc>
          <w:tcPr>
            <w:tcW w:w="3202" w:type="dxa"/>
          </w:tcPr>
          <w:p w14:paraId="4FF73232" w14:textId="316C35DC" w:rsidR="0017642A" w:rsidRDefault="00F005C7" w:rsidP="00291825">
            <w:pPr>
              <w:ind w:left="0"/>
              <w:jc w:val="both"/>
              <w:rPr>
                <w:lang w:val="en-US"/>
              </w:rPr>
            </w:pPr>
            <w:r>
              <w:rPr>
                <w:lang w:val="en-US"/>
              </w:rPr>
              <w:t>Óscar Folha</w:t>
            </w:r>
          </w:p>
        </w:tc>
      </w:tr>
      <w:tr w:rsidR="0017642A" w14:paraId="44C15CEB" w14:textId="77777777" w:rsidTr="00071C3F">
        <w:trPr>
          <w:trHeight w:val="651"/>
        </w:trPr>
        <w:tc>
          <w:tcPr>
            <w:tcW w:w="3440" w:type="dxa"/>
          </w:tcPr>
          <w:p w14:paraId="0FCB97A8" w14:textId="48B7B10C" w:rsidR="0017642A" w:rsidRDefault="00B64BF9" w:rsidP="00291825">
            <w:pPr>
              <w:ind w:left="0"/>
              <w:jc w:val="both"/>
              <w:rPr>
                <w:lang w:val="en-US"/>
              </w:rPr>
            </w:pPr>
            <w:r>
              <w:rPr>
                <w:lang w:val="en-US"/>
              </w:rPr>
              <w:t>Rafael Faísca</w:t>
            </w:r>
          </w:p>
        </w:tc>
        <w:tc>
          <w:tcPr>
            <w:tcW w:w="2708" w:type="dxa"/>
          </w:tcPr>
          <w:p w14:paraId="75E476FB" w14:textId="413923B5" w:rsidR="0017642A" w:rsidRDefault="00B64BF9" w:rsidP="00291825">
            <w:pPr>
              <w:ind w:left="0"/>
              <w:jc w:val="both"/>
              <w:rPr>
                <w:lang w:val="en-US"/>
              </w:rPr>
            </w:pPr>
            <w:r>
              <w:rPr>
                <w:lang w:val="en-US"/>
              </w:rPr>
              <w:t>21</w:t>
            </w:r>
            <w:r w:rsidR="00370A93">
              <w:rPr>
                <w:lang w:val="en-US"/>
              </w:rPr>
              <w:t>/04/2024</w:t>
            </w:r>
          </w:p>
        </w:tc>
        <w:tc>
          <w:tcPr>
            <w:tcW w:w="3202" w:type="dxa"/>
          </w:tcPr>
          <w:p w14:paraId="58B577CA" w14:textId="52B345EF" w:rsidR="0017642A" w:rsidRDefault="00370A93" w:rsidP="00291825">
            <w:pPr>
              <w:ind w:left="0"/>
              <w:jc w:val="both"/>
              <w:rPr>
                <w:lang w:val="en-US"/>
              </w:rPr>
            </w:pPr>
            <w:r>
              <w:rPr>
                <w:lang w:val="en-US"/>
              </w:rPr>
              <w:t>Rafael Faísca</w:t>
            </w:r>
          </w:p>
        </w:tc>
      </w:tr>
      <w:tr w:rsidR="0017642A" w14:paraId="7CBDCBDE" w14:textId="77777777" w:rsidTr="00071C3F">
        <w:trPr>
          <w:trHeight w:val="651"/>
        </w:trPr>
        <w:tc>
          <w:tcPr>
            <w:tcW w:w="3440" w:type="dxa"/>
          </w:tcPr>
          <w:p w14:paraId="491689B9" w14:textId="4A8771EF" w:rsidR="0017642A" w:rsidRDefault="00E37FA0" w:rsidP="00291825">
            <w:pPr>
              <w:ind w:left="0"/>
              <w:jc w:val="both"/>
              <w:rPr>
                <w:lang w:val="en-US"/>
              </w:rPr>
            </w:pPr>
            <w:r>
              <w:rPr>
                <w:lang w:val="en-US"/>
              </w:rPr>
              <w:t>Nuno Marmeleiro</w:t>
            </w:r>
          </w:p>
        </w:tc>
        <w:tc>
          <w:tcPr>
            <w:tcW w:w="2708" w:type="dxa"/>
          </w:tcPr>
          <w:p w14:paraId="3C26CE03" w14:textId="62FF0B5D" w:rsidR="0017642A" w:rsidRDefault="00E37FA0" w:rsidP="00291825">
            <w:pPr>
              <w:ind w:left="0"/>
              <w:jc w:val="both"/>
              <w:rPr>
                <w:lang w:val="en-US"/>
              </w:rPr>
            </w:pPr>
            <w:r>
              <w:rPr>
                <w:lang w:val="en-US"/>
              </w:rPr>
              <w:t>21/04/2024</w:t>
            </w:r>
          </w:p>
        </w:tc>
        <w:tc>
          <w:tcPr>
            <w:tcW w:w="3202" w:type="dxa"/>
          </w:tcPr>
          <w:p w14:paraId="37BA2F85" w14:textId="07989A10" w:rsidR="0017642A" w:rsidRDefault="00E37FA0" w:rsidP="00291825">
            <w:pPr>
              <w:ind w:left="0"/>
              <w:jc w:val="both"/>
              <w:rPr>
                <w:lang w:val="en-US"/>
              </w:rPr>
            </w:pPr>
            <w:r>
              <w:rPr>
                <w:lang w:val="en-US"/>
              </w:rPr>
              <w:t>Nuno Marmeleiro</w:t>
            </w:r>
          </w:p>
        </w:tc>
      </w:tr>
      <w:tr w:rsidR="00E37FA0" w14:paraId="7086AA11" w14:textId="77777777" w:rsidTr="00071C3F">
        <w:trPr>
          <w:trHeight w:val="651"/>
        </w:trPr>
        <w:tc>
          <w:tcPr>
            <w:tcW w:w="3440" w:type="dxa"/>
          </w:tcPr>
          <w:p w14:paraId="49AAC402" w14:textId="46539522" w:rsidR="00E37FA0" w:rsidRDefault="00E37FA0" w:rsidP="00291825">
            <w:pPr>
              <w:ind w:left="0"/>
              <w:jc w:val="both"/>
              <w:rPr>
                <w:lang w:val="en-US"/>
              </w:rPr>
            </w:pPr>
            <w:r>
              <w:rPr>
                <w:lang w:val="en-US"/>
              </w:rPr>
              <w:t>Rafael Oliveira</w:t>
            </w:r>
          </w:p>
        </w:tc>
        <w:tc>
          <w:tcPr>
            <w:tcW w:w="2708" w:type="dxa"/>
          </w:tcPr>
          <w:p w14:paraId="372E5FD0" w14:textId="0045386B" w:rsidR="00E37FA0" w:rsidRDefault="00E37FA0" w:rsidP="00291825">
            <w:pPr>
              <w:ind w:left="0"/>
              <w:jc w:val="both"/>
              <w:rPr>
                <w:lang w:val="en-US"/>
              </w:rPr>
            </w:pPr>
            <w:r>
              <w:rPr>
                <w:lang w:val="en-US"/>
              </w:rPr>
              <w:t>21/04/2024</w:t>
            </w:r>
          </w:p>
        </w:tc>
        <w:tc>
          <w:tcPr>
            <w:tcW w:w="3202" w:type="dxa"/>
          </w:tcPr>
          <w:p w14:paraId="091E754C" w14:textId="79CEEF1F" w:rsidR="00E37FA0" w:rsidRDefault="00E37FA0" w:rsidP="00291825">
            <w:pPr>
              <w:ind w:left="0"/>
              <w:jc w:val="both"/>
              <w:rPr>
                <w:lang w:val="en-US"/>
              </w:rPr>
            </w:pPr>
            <w:r>
              <w:rPr>
                <w:lang w:val="en-US"/>
              </w:rPr>
              <w:t>Rafael Oliveira</w:t>
            </w:r>
          </w:p>
        </w:tc>
      </w:tr>
    </w:tbl>
    <w:p w14:paraId="5C6DC5BC" w14:textId="77777777" w:rsidR="00B57BEF" w:rsidRDefault="00B57BEF" w:rsidP="00A0791F">
      <w:pPr>
        <w:ind w:left="0"/>
        <w:jc w:val="both"/>
        <w:rPr>
          <w:lang w:val="en-US"/>
        </w:rPr>
      </w:pPr>
    </w:p>
    <w:p w14:paraId="5EC21117" w14:textId="77777777" w:rsidR="00235B2B" w:rsidRDefault="00235B2B" w:rsidP="00A0791F">
      <w:pPr>
        <w:ind w:left="0"/>
        <w:jc w:val="both"/>
        <w:rPr>
          <w:lang w:val="en-US"/>
        </w:rPr>
      </w:pPr>
    </w:p>
    <w:p w14:paraId="385C889A" w14:textId="77777777" w:rsidR="00B57BEF" w:rsidRDefault="00B57BEF" w:rsidP="00291825">
      <w:pPr>
        <w:pStyle w:val="Title"/>
        <w:jc w:val="both"/>
        <w:rPr>
          <w:sz w:val="24"/>
          <w:szCs w:val="24"/>
          <w:lang w:val="en-US"/>
        </w:rPr>
      </w:pPr>
      <w:r>
        <w:rPr>
          <w:sz w:val="24"/>
          <w:szCs w:val="24"/>
          <w:lang w:val="en-US"/>
        </w:rPr>
        <w:t>Revision history</w:t>
      </w:r>
    </w:p>
    <w:tbl>
      <w:tblPr>
        <w:tblStyle w:val="ListTable4-Accent1"/>
        <w:tblW w:w="0" w:type="auto"/>
        <w:tblInd w:w="265" w:type="dxa"/>
        <w:tblLook w:val="0420" w:firstRow="1" w:lastRow="0" w:firstColumn="0" w:lastColumn="0" w:noHBand="0" w:noVBand="1"/>
      </w:tblPr>
      <w:tblGrid>
        <w:gridCol w:w="989"/>
        <w:gridCol w:w="1860"/>
        <w:gridCol w:w="4678"/>
        <w:gridCol w:w="1558"/>
      </w:tblGrid>
      <w:tr w:rsidR="00B57BEF" w14:paraId="317E477E" w14:textId="77777777" w:rsidTr="007E06A8">
        <w:trPr>
          <w:cnfStyle w:val="100000000000" w:firstRow="1" w:lastRow="0" w:firstColumn="0" w:lastColumn="0" w:oddVBand="0" w:evenVBand="0" w:oddHBand="0" w:evenHBand="0" w:firstRowFirstColumn="0" w:firstRowLastColumn="0" w:lastRowFirstColumn="0" w:lastRowLastColumn="0"/>
        </w:trPr>
        <w:tc>
          <w:tcPr>
            <w:tcW w:w="989" w:type="dxa"/>
          </w:tcPr>
          <w:p w14:paraId="50F15E40" w14:textId="77777777" w:rsidR="00B57BEF" w:rsidRDefault="00B57BEF" w:rsidP="00291825">
            <w:pPr>
              <w:ind w:left="0"/>
              <w:jc w:val="both"/>
              <w:rPr>
                <w:lang w:val="en-US"/>
              </w:rPr>
            </w:pPr>
            <w:r>
              <w:rPr>
                <w:lang w:val="en-US"/>
              </w:rPr>
              <w:t>Version</w:t>
            </w:r>
          </w:p>
        </w:tc>
        <w:tc>
          <w:tcPr>
            <w:tcW w:w="1860" w:type="dxa"/>
          </w:tcPr>
          <w:p w14:paraId="56B9A314" w14:textId="77777777" w:rsidR="00B57BEF" w:rsidRDefault="00B57BEF" w:rsidP="00291825">
            <w:pPr>
              <w:ind w:left="0"/>
              <w:jc w:val="both"/>
              <w:rPr>
                <w:lang w:val="en-US"/>
              </w:rPr>
            </w:pPr>
            <w:r>
              <w:rPr>
                <w:lang w:val="en-US"/>
              </w:rPr>
              <w:t>Author</w:t>
            </w:r>
          </w:p>
        </w:tc>
        <w:tc>
          <w:tcPr>
            <w:tcW w:w="4678" w:type="dxa"/>
          </w:tcPr>
          <w:p w14:paraId="2AB20A56" w14:textId="77777777" w:rsidR="00B57BEF" w:rsidRDefault="00B57BEF" w:rsidP="00291825">
            <w:pPr>
              <w:ind w:left="0"/>
              <w:jc w:val="both"/>
              <w:rPr>
                <w:lang w:val="en-US"/>
              </w:rPr>
            </w:pPr>
            <w:r>
              <w:rPr>
                <w:lang w:val="en-US"/>
              </w:rPr>
              <w:t>Description</w:t>
            </w:r>
          </w:p>
        </w:tc>
        <w:tc>
          <w:tcPr>
            <w:tcW w:w="1558" w:type="dxa"/>
          </w:tcPr>
          <w:p w14:paraId="0B435771" w14:textId="77777777" w:rsidR="00B57BEF" w:rsidRDefault="00B57BEF" w:rsidP="00291825">
            <w:pPr>
              <w:ind w:left="0"/>
              <w:jc w:val="both"/>
              <w:rPr>
                <w:lang w:val="en-US"/>
              </w:rPr>
            </w:pPr>
            <w:r>
              <w:rPr>
                <w:lang w:val="en-US"/>
              </w:rPr>
              <w:t>Date</w:t>
            </w:r>
          </w:p>
        </w:tc>
      </w:tr>
      <w:tr w:rsidR="00B57BEF" w14:paraId="1A4CD18B" w14:textId="77777777" w:rsidTr="007E06A8">
        <w:trPr>
          <w:cnfStyle w:val="000000100000" w:firstRow="0" w:lastRow="0" w:firstColumn="0" w:lastColumn="0" w:oddVBand="0" w:evenVBand="0" w:oddHBand="1" w:evenHBand="0" w:firstRowFirstColumn="0" w:firstRowLastColumn="0" w:lastRowFirstColumn="0" w:lastRowLastColumn="0"/>
        </w:trPr>
        <w:tc>
          <w:tcPr>
            <w:tcW w:w="989" w:type="dxa"/>
          </w:tcPr>
          <w:p w14:paraId="54898483" w14:textId="27EEEFA3" w:rsidR="00B57BEF" w:rsidRPr="0066712E" w:rsidRDefault="005376C3" w:rsidP="00291825">
            <w:pPr>
              <w:ind w:left="0"/>
              <w:jc w:val="both"/>
              <w:rPr>
                <w:sz w:val="20"/>
                <w:szCs w:val="20"/>
                <w:lang w:val="en-US"/>
              </w:rPr>
            </w:pPr>
            <w:r>
              <w:rPr>
                <w:sz w:val="20"/>
                <w:szCs w:val="20"/>
                <w:lang w:val="en-US"/>
              </w:rPr>
              <w:t>1.0</w:t>
            </w:r>
          </w:p>
        </w:tc>
        <w:tc>
          <w:tcPr>
            <w:tcW w:w="1860" w:type="dxa"/>
          </w:tcPr>
          <w:p w14:paraId="3AAD8A54" w14:textId="3954B0B6" w:rsidR="00B57BEF" w:rsidRPr="0066712E" w:rsidRDefault="009B03AF" w:rsidP="00291825">
            <w:pPr>
              <w:ind w:left="0"/>
              <w:jc w:val="both"/>
              <w:rPr>
                <w:sz w:val="20"/>
                <w:szCs w:val="20"/>
                <w:lang w:val="en-US"/>
              </w:rPr>
            </w:pPr>
            <w:r>
              <w:rPr>
                <w:sz w:val="20"/>
                <w:szCs w:val="20"/>
                <w:lang w:val="en-US"/>
              </w:rPr>
              <w:t>Óscar Folha</w:t>
            </w:r>
          </w:p>
        </w:tc>
        <w:tc>
          <w:tcPr>
            <w:tcW w:w="4678" w:type="dxa"/>
          </w:tcPr>
          <w:p w14:paraId="2EA09235" w14:textId="4BB9B429" w:rsidR="00B57BEF" w:rsidRPr="0066712E" w:rsidRDefault="00B57BEF" w:rsidP="00291825">
            <w:pPr>
              <w:ind w:left="0"/>
              <w:jc w:val="both"/>
              <w:rPr>
                <w:sz w:val="20"/>
                <w:szCs w:val="20"/>
                <w:lang w:val="en-US"/>
              </w:rPr>
            </w:pPr>
            <w:r w:rsidRPr="0066712E">
              <w:rPr>
                <w:sz w:val="20"/>
                <w:szCs w:val="20"/>
                <w:lang w:val="en-US"/>
              </w:rPr>
              <w:t>Initial version</w:t>
            </w:r>
            <w:r w:rsidR="008F558C">
              <w:rPr>
                <w:sz w:val="20"/>
                <w:szCs w:val="20"/>
                <w:lang w:val="en-US"/>
              </w:rPr>
              <w:t xml:space="preserve">, divide the document and add </w:t>
            </w:r>
            <w:r w:rsidR="008E7A79">
              <w:rPr>
                <w:sz w:val="20"/>
                <w:szCs w:val="20"/>
                <w:lang w:val="en-US"/>
              </w:rPr>
              <w:t>analysis</w:t>
            </w:r>
            <w:r w:rsidR="00BA7E0C">
              <w:rPr>
                <w:sz w:val="20"/>
                <w:szCs w:val="20"/>
                <w:lang w:val="en-US"/>
              </w:rPr>
              <w:t>/requirements</w:t>
            </w:r>
            <w:r w:rsidR="00D21E34">
              <w:rPr>
                <w:sz w:val="20"/>
                <w:szCs w:val="20"/>
                <w:lang w:val="en-US"/>
              </w:rPr>
              <w:t xml:space="preserve"> statements</w:t>
            </w:r>
            <w:r w:rsidR="00BA7E0C">
              <w:rPr>
                <w:sz w:val="20"/>
                <w:szCs w:val="20"/>
                <w:lang w:val="en-US"/>
              </w:rPr>
              <w:t xml:space="preserve"> </w:t>
            </w:r>
            <w:r w:rsidR="00D21E34">
              <w:rPr>
                <w:sz w:val="20"/>
                <w:szCs w:val="20"/>
                <w:lang w:val="en-US"/>
              </w:rPr>
              <w:t>that already exist in our repository as a .md file.</w:t>
            </w:r>
            <w:r w:rsidR="00BA7E0C">
              <w:rPr>
                <w:sz w:val="20"/>
                <w:szCs w:val="20"/>
                <w:lang w:val="en-US"/>
              </w:rPr>
              <w:t xml:space="preserve"> </w:t>
            </w:r>
          </w:p>
        </w:tc>
        <w:tc>
          <w:tcPr>
            <w:tcW w:w="1558" w:type="dxa"/>
          </w:tcPr>
          <w:p w14:paraId="6115BEFD" w14:textId="4ADEC330" w:rsidR="00B57BEF" w:rsidRPr="0066712E" w:rsidRDefault="005376C3" w:rsidP="00291825">
            <w:pPr>
              <w:ind w:left="0"/>
              <w:jc w:val="both"/>
              <w:rPr>
                <w:sz w:val="20"/>
                <w:szCs w:val="20"/>
                <w:lang w:val="en-US"/>
              </w:rPr>
            </w:pPr>
            <w:r>
              <w:rPr>
                <w:sz w:val="20"/>
                <w:szCs w:val="20"/>
                <w:lang w:val="en-US"/>
              </w:rPr>
              <w:t>17</w:t>
            </w:r>
            <w:r w:rsidR="007E06A8">
              <w:rPr>
                <w:sz w:val="20"/>
                <w:szCs w:val="20"/>
                <w:lang w:val="en-US"/>
              </w:rPr>
              <w:t>-</w:t>
            </w:r>
            <w:r>
              <w:rPr>
                <w:sz w:val="20"/>
                <w:szCs w:val="20"/>
                <w:lang w:val="en-US"/>
              </w:rPr>
              <w:t>04</w:t>
            </w:r>
            <w:r w:rsidR="007E06A8">
              <w:rPr>
                <w:sz w:val="20"/>
                <w:szCs w:val="20"/>
                <w:lang w:val="en-US"/>
              </w:rPr>
              <w:t>-202</w:t>
            </w:r>
            <w:r>
              <w:rPr>
                <w:sz w:val="20"/>
                <w:szCs w:val="20"/>
                <w:lang w:val="en-US"/>
              </w:rPr>
              <w:t>4</w:t>
            </w:r>
          </w:p>
        </w:tc>
      </w:tr>
      <w:tr w:rsidR="00077789" w14:paraId="0B920A00" w14:textId="77777777" w:rsidTr="007E06A8">
        <w:tc>
          <w:tcPr>
            <w:tcW w:w="989" w:type="dxa"/>
          </w:tcPr>
          <w:p w14:paraId="40754F99" w14:textId="0C875EC1" w:rsidR="00077789" w:rsidRDefault="00077789" w:rsidP="00291825">
            <w:pPr>
              <w:ind w:left="0"/>
              <w:jc w:val="both"/>
              <w:rPr>
                <w:sz w:val="20"/>
                <w:szCs w:val="20"/>
                <w:lang w:val="en-US"/>
              </w:rPr>
            </w:pPr>
            <w:r>
              <w:rPr>
                <w:sz w:val="20"/>
                <w:szCs w:val="20"/>
                <w:lang w:val="en-US"/>
              </w:rPr>
              <w:t>2.0</w:t>
            </w:r>
          </w:p>
        </w:tc>
        <w:tc>
          <w:tcPr>
            <w:tcW w:w="1860" w:type="dxa"/>
          </w:tcPr>
          <w:p w14:paraId="6F7B66A3" w14:textId="5EE69BA3" w:rsidR="00077789" w:rsidRDefault="00077789" w:rsidP="00291825">
            <w:pPr>
              <w:ind w:left="0"/>
              <w:jc w:val="both"/>
              <w:rPr>
                <w:sz w:val="20"/>
                <w:szCs w:val="20"/>
                <w:lang w:val="en-US"/>
              </w:rPr>
            </w:pPr>
            <w:r>
              <w:rPr>
                <w:sz w:val="20"/>
                <w:szCs w:val="20"/>
                <w:lang w:val="en-US"/>
              </w:rPr>
              <w:t>Everyone</w:t>
            </w:r>
          </w:p>
        </w:tc>
        <w:tc>
          <w:tcPr>
            <w:tcW w:w="4678" w:type="dxa"/>
          </w:tcPr>
          <w:p w14:paraId="6C1D750C" w14:textId="1368567E" w:rsidR="00077789" w:rsidRPr="0066712E" w:rsidRDefault="007F1EBC" w:rsidP="00291825">
            <w:pPr>
              <w:ind w:left="0"/>
              <w:jc w:val="both"/>
              <w:rPr>
                <w:sz w:val="20"/>
                <w:szCs w:val="20"/>
                <w:lang w:val="en-US"/>
              </w:rPr>
            </w:pPr>
            <w:r>
              <w:rPr>
                <w:sz w:val="20"/>
                <w:szCs w:val="20"/>
                <w:lang w:val="en-US"/>
              </w:rPr>
              <w:t>Final version</w:t>
            </w:r>
          </w:p>
        </w:tc>
        <w:tc>
          <w:tcPr>
            <w:tcW w:w="1558" w:type="dxa"/>
          </w:tcPr>
          <w:p w14:paraId="412034B0" w14:textId="48FF3A3A" w:rsidR="00077789" w:rsidRDefault="00195C37" w:rsidP="00291825">
            <w:pPr>
              <w:ind w:left="0"/>
              <w:jc w:val="both"/>
              <w:rPr>
                <w:sz w:val="20"/>
                <w:szCs w:val="20"/>
                <w:lang w:val="en-US"/>
              </w:rPr>
            </w:pPr>
            <w:r>
              <w:rPr>
                <w:sz w:val="20"/>
                <w:szCs w:val="20"/>
                <w:lang w:val="en-US"/>
              </w:rPr>
              <w:t>21-04-2024</w:t>
            </w:r>
          </w:p>
        </w:tc>
      </w:tr>
    </w:tbl>
    <w:p w14:paraId="32D55588" w14:textId="77777777" w:rsidR="00B57BEF" w:rsidRDefault="00B57BEF" w:rsidP="00291825">
      <w:pPr>
        <w:jc w:val="both"/>
        <w:rPr>
          <w:lang w:val="en-US"/>
        </w:rPr>
      </w:pPr>
    </w:p>
    <w:p w14:paraId="3D3F0398" w14:textId="77777777" w:rsidR="00B57BEF" w:rsidRDefault="00B57BEF" w:rsidP="00291825">
      <w:pPr>
        <w:jc w:val="both"/>
        <w:rPr>
          <w:lang w:val="en-US"/>
        </w:rPr>
      </w:pPr>
    </w:p>
    <w:p w14:paraId="3579B91C" w14:textId="77777777" w:rsidR="00B57BEF" w:rsidRDefault="00B57BEF" w:rsidP="00291825">
      <w:pPr>
        <w:jc w:val="both"/>
        <w:rPr>
          <w:lang w:val="en-US"/>
        </w:rPr>
      </w:pPr>
    </w:p>
    <w:p w14:paraId="5553EE1F" w14:textId="211601F7" w:rsidR="001B4740" w:rsidRPr="00466BA1" w:rsidRDefault="00B57BEF" w:rsidP="00291825">
      <w:pPr>
        <w:pStyle w:val="Heading1"/>
        <w:jc w:val="both"/>
      </w:pPr>
      <w:r w:rsidRPr="00527B2F">
        <w:rPr>
          <w:lang w:val="en-US"/>
        </w:rPr>
        <w:br w:type="page"/>
      </w:r>
      <w:bookmarkStart w:id="3" w:name="_Toc164526077"/>
      <w:bookmarkStart w:id="4" w:name="_Toc164614215"/>
      <w:r w:rsidR="001B4740" w:rsidRPr="00466BA1">
        <w:t>Introduction</w:t>
      </w:r>
      <w:bookmarkEnd w:id="3"/>
      <w:bookmarkEnd w:id="4"/>
    </w:p>
    <w:p w14:paraId="0FE2EEBC" w14:textId="77777777" w:rsidR="002A3C30" w:rsidRDefault="001B4740" w:rsidP="00291825">
      <w:pPr>
        <w:pStyle w:val="Heading1"/>
        <w:numPr>
          <w:ilvl w:val="1"/>
          <w:numId w:val="2"/>
        </w:numPr>
        <w:jc w:val="both"/>
      </w:pPr>
      <w:bookmarkStart w:id="5" w:name="_Toc164526078"/>
      <w:bookmarkStart w:id="6" w:name="_Toc164614216"/>
      <w:r w:rsidRPr="00E16C06">
        <w:t>Purpose</w:t>
      </w:r>
      <w:bookmarkEnd w:id="5"/>
      <w:bookmarkEnd w:id="6"/>
    </w:p>
    <w:p w14:paraId="209A2A39" w14:textId="18A9E844" w:rsidR="00863C16" w:rsidRDefault="00DB3DD2" w:rsidP="008D0031">
      <w:pPr>
        <w:rPr>
          <w:lang w:val="en-US"/>
        </w:rPr>
      </w:pPr>
      <w:r w:rsidRPr="0085033C">
        <w:rPr>
          <w:lang w:val="en-US"/>
        </w:rPr>
        <w:t>This document</w:t>
      </w:r>
      <w:r w:rsidR="0085033C" w:rsidRPr="0085033C">
        <w:rPr>
          <w:lang w:val="en-US"/>
        </w:rPr>
        <w:t>’s intention is t</w:t>
      </w:r>
      <w:r w:rsidR="0085033C">
        <w:rPr>
          <w:lang w:val="en-US"/>
        </w:rPr>
        <w:t xml:space="preserve">o describe and </w:t>
      </w:r>
      <w:r w:rsidR="0091320D">
        <w:rPr>
          <w:lang w:val="en-US"/>
        </w:rPr>
        <w:t xml:space="preserve">to document an application </w:t>
      </w:r>
      <w:r w:rsidR="00BA0436">
        <w:rPr>
          <w:lang w:val="en-US"/>
        </w:rPr>
        <w:t xml:space="preserve">asked to be done </w:t>
      </w:r>
      <w:r w:rsidR="006C660F">
        <w:rPr>
          <w:lang w:val="en-US"/>
        </w:rPr>
        <w:t xml:space="preserve">during </w:t>
      </w:r>
      <w:r w:rsidR="00744822">
        <w:rPr>
          <w:lang w:val="en-US"/>
        </w:rPr>
        <w:t>the curricular unit</w:t>
      </w:r>
      <w:r w:rsidR="00C77FD8">
        <w:rPr>
          <w:lang w:val="en-US"/>
        </w:rPr>
        <w:t xml:space="preserve"> Desenvolvimento de Software Seguro, DESOFS</w:t>
      </w:r>
      <w:r w:rsidR="00744822">
        <w:rPr>
          <w:lang w:val="en-US"/>
        </w:rPr>
        <w:t>.</w:t>
      </w:r>
      <w:r w:rsidR="00863C16">
        <w:rPr>
          <w:lang w:val="en-US"/>
        </w:rPr>
        <w:t xml:space="preserve"> </w:t>
      </w:r>
    </w:p>
    <w:p w14:paraId="422B62A8" w14:textId="12571B39" w:rsidR="00A46995" w:rsidRDefault="005D6A64" w:rsidP="008D0031">
      <w:pPr>
        <w:rPr>
          <w:lang w:val="en-US"/>
        </w:rPr>
      </w:pPr>
      <w:r w:rsidRPr="005D6A64">
        <w:rPr>
          <w:lang w:val="en-US"/>
        </w:rPr>
        <w:t xml:space="preserve">Within the scope of the Secure Software Development (DESOFS) curriculum unit, a project was developed to address the critical challenges associated with efficient truck traffic management, while providing secure and reliable solutions for drivers and </w:t>
      </w:r>
      <w:r w:rsidR="00C66263">
        <w:rPr>
          <w:lang w:val="en-US"/>
        </w:rPr>
        <w:t>customer</w:t>
      </w:r>
      <w:r w:rsidRPr="005D6A64">
        <w:rPr>
          <w:lang w:val="en-US"/>
        </w:rPr>
        <w:t xml:space="preserve">s involved in this process. </w:t>
      </w:r>
    </w:p>
    <w:p w14:paraId="308D8B29" w14:textId="0A2695E1" w:rsidR="005D6A64" w:rsidRDefault="005D6A64" w:rsidP="008D0031">
      <w:pPr>
        <w:rPr>
          <w:lang w:val="en-US"/>
        </w:rPr>
      </w:pPr>
      <w:r w:rsidRPr="005D6A64">
        <w:rPr>
          <w:lang w:val="en-US"/>
        </w:rPr>
        <w:t xml:space="preserve">This report aims to provide a comprehensive overview of the design and development of the application conceived to </w:t>
      </w:r>
      <w:r w:rsidR="00D16219">
        <w:rPr>
          <w:lang w:val="en-US"/>
        </w:rPr>
        <w:t>explore the security, vul</w:t>
      </w:r>
      <w:r w:rsidR="00C16A9B">
        <w:rPr>
          <w:lang w:val="en-US"/>
        </w:rPr>
        <w:t>nerability</w:t>
      </w:r>
      <w:r w:rsidR="008723DD">
        <w:rPr>
          <w:lang w:val="en-US"/>
        </w:rPr>
        <w:t xml:space="preserve">, </w:t>
      </w:r>
      <w:r w:rsidR="00F35AAC">
        <w:rPr>
          <w:lang w:val="en-US"/>
        </w:rPr>
        <w:t>threat analysis</w:t>
      </w:r>
      <w:r w:rsidR="001171B7">
        <w:rPr>
          <w:lang w:val="en-US"/>
        </w:rPr>
        <w:t xml:space="preserve"> and </w:t>
      </w:r>
      <w:r w:rsidR="00A46995">
        <w:rPr>
          <w:lang w:val="en-US"/>
        </w:rPr>
        <w:t>its impact in the app</w:t>
      </w:r>
      <w:r w:rsidR="0038572F">
        <w:rPr>
          <w:lang w:val="en-US"/>
        </w:rPr>
        <w:t>lication.</w:t>
      </w:r>
    </w:p>
    <w:p w14:paraId="192FB3E0" w14:textId="77777777" w:rsidR="00B65F1E" w:rsidRDefault="001B4740" w:rsidP="00291825">
      <w:pPr>
        <w:pStyle w:val="Heading1"/>
        <w:numPr>
          <w:ilvl w:val="1"/>
          <w:numId w:val="2"/>
        </w:numPr>
        <w:jc w:val="both"/>
      </w:pPr>
      <w:bookmarkStart w:id="7" w:name="_Toc164526079"/>
      <w:bookmarkStart w:id="8" w:name="_Toc164614217"/>
      <w:r>
        <w:t>Document conventions</w:t>
      </w:r>
      <w:bookmarkEnd w:id="7"/>
      <w:bookmarkEnd w:id="8"/>
    </w:p>
    <w:p w14:paraId="5A4B4D4F" w14:textId="77777777" w:rsidR="007C3394" w:rsidRDefault="007C3394" w:rsidP="00291825">
      <w:pPr>
        <w:jc w:val="both"/>
        <w:rPr>
          <w:lang w:val="en-US"/>
        </w:rPr>
      </w:pPr>
      <w:r w:rsidRPr="007C3394">
        <w:rPr>
          <w:lang w:val="en-US"/>
        </w:rPr>
        <w:t xml:space="preserve">For the development of this document some conventions were followed, such as: </w:t>
      </w:r>
    </w:p>
    <w:p w14:paraId="1287A2AD" w14:textId="4D104D04" w:rsidR="003B4FF5" w:rsidRPr="00127B85" w:rsidRDefault="007C3394" w:rsidP="00291825">
      <w:pPr>
        <w:pStyle w:val="ListParagraph"/>
        <w:numPr>
          <w:ilvl w:val="0"/>
          <w:numId w:val="4"/>
        </w:numPr>
        <w:jc w:val="both"/>
        <w:rPr>
          <w:sz w:val="48"/>
          <w:szCs w:val="48"/>
          <w:lang w:val="en-GB"/>
        </w:rPr>
      </w:pPr>
      <w:r w:rsidRPr="002215A7">
        <w:rPr>
          <w:lang w:val="en-US"/>
        </w:rPr>
        <w:t xml:space="preserve">IEEE bibliographic citation </w:t>
      </w:r>
      <w:r w:rsidRPr="00506DB7">
        <w:rPr>
          <w:lang w:val="en-US"/>
        </w:rPr>
        <w:t>style</w:t>
      </w:r>
      <w:r w:rsidRPr="002215A7">
        <w:rPr>
          <w:lang w:val="en-US"/>
        </w:rPr>
        <w:t xml:space="preserve">. </w:t>
      </w:r>
      <w:r w:rsidR="002215A7" w:rsidRPr="002215A7">
        <w:rPr>
          <w:lang w:val="en-US"/>
        </w:rPr>
        <w:t xml:space="preserve"> </w:t>
      </w:r>
    </w:p>
    <w:p w14:paraId="7B592B8E" w14:textId="1B7A52FC" w:rsidR="007C3394" w:rsidRPr="007C3394" w:rsidRDefault="007C3394" w:rsidP="00291825">
      <w:pPr>
        <w:pStyle w:val="ListParagraph"/>
        <w:numPr>
          <w:ilvl w:val="0"/>
          <w:numId w:val="4"/>
        </w:numPr>
        <w:jc w:val="both"/>
        <w:rPr>
          <w:lang w:val="en-US"/>
        </w:rPr>
      </w:pPr>
      <w:r w:rsidRPr="007C3394">
        <w:rPr>
          <w:lang w:val="en-US"/>
        </w:rPr>
        <w:t>For the development of domain</w:t>
      </w:r>
      <w:r>
        <w:rPr>
          <w:lang w:val="en-US"/>
        </w:rPr>
        <w:t xml:space="preserve"> </w:t>
      </w:r>
      <w:r w:rsidR="00C6339E">
        <w:rPr>
          <w:lang w:val="en-US"/>
        </w:rPr>
        <w:t>models</w:t>
      </w:r>
      <w:r w:rsidRPr="007C3394">
        <w:rPr>
          <w:lang w:val="en-US"/>
        </w:rPr>
        <w:t xml:space="preserve">, </w:t>
      </w:r>
      <w:r w:rsidR="00CF4B3F">
        <w:rPr>
          <w:lang w:val="en-US"/>
        </w:rPr>
        <w:t>logical data model</w:t>
      </w:r>
      <w:r w:rsidRPr="007C3394">
        <w:rPr>
          <w:lang w:val="en-US"/>
        </w:rPr>
        <w:t xml:space="preserve"> and use case diagrams</w:t>
      </w:r>
      <w:r w:rsidR="00CF4B3F">
        <w:rPr>
          <w:lang w:val="en-US"/>
        </w:rPr>
        <w:t xml:space="preserve"> it was used </w:t>
      </w:r>
      <w:r w:rsidRPr="007C3394">
        <w:rPr>
          <w:lang w:val="en-US"/>
        </w:rPr>
        <w:t>the Unified Modeling Language (UML) notatio</w:t>
      </w:r>
      <w:r w:rsidR="00CF4B3F">
        <w:rPr>
          <w:lang w:val="en-US"/>
        </w:rPr>
        <w:t>n</w:t>
      </w:r>
      <w:r w:rsidRPr="007C3394">
        <w:rPr>
          <w:lang w:val="en-US"/>
        </w:rPr>
        <w:t>.</w:t>
      </w:r>
      <w:r w:rsidR="005B0DB8">
        <w:rPr>
          <w:lang w:val="en-US"/>
        </w:rPr>
        <w:t xml:space="preserve"> </w:t>
      </w:r>
      <w:sdt>
        <w:sdtPr>
          <w:rPr>
            <w:lang w:val="en-US"/>
          </w:rPr>
          <w:id w:val="2131422864"/>
          <w:citation/>
        </w:sdtPr>
        <w:sdtContent>
          <w:r w:rsidR="005B0DB8">
            <w:rPr>
              <w:lang w:val="en-US"/>
            </w:rPr>
            <w:fldChar w:fldCharType="begin"/>
          </w:r>
          <w:r w:rsidR="005B0DB8">
            <w:rPr>
              <w:lang w:val="en-US"/>
            </w:rPr>
            <w:instrText xml:space="preserve"> CITATION Obj23 \l 1033 </w:instrText>
          </w:r>
          <w:r w:rsidR="005B0DB8">
            <w:rPr>
              <w:lang w:val="en-US"/>
            </w:rPr>
            <w:fldChar w:fldCharType="separate"/>
          </w:r>
          <w:r w:rsidR="0077268C" w:rsidRPr="0077268C">
            <w:rPr>
              <w:noProof/>
              <w:lang w:val="en-US"/>
            </w:rPr>
            <w:t>[1]</w:t>
          </w:r>
          <w:r w:rsidR="005B0DB8">
            <w:rPr>
              <w:lang w:val="en-US"/>
            </w:rPr>
            <w:fldChar w:fldCharType="end"/>
          </w:r>
        </w:sdtContent>
      </w:sdt>
    </w:p>
    <w:p w14:paraId="662FBF07" w14:textId="77777777" w:rsidR="001B4740" w:rsidRDefault="001B4740" w:rsidP="00291825">
      <w:pPr>
        <w:pStyle w:val="Heading1"/>
        <w:numPr>
          <w:ilvl w:val="1"/>
          <w:numId w:val="2"/>
        </w:numPr>
        <w:jc w:val="both"/>
      </w:pPr>
      <w:bookmarkStart w:id="9" w:name="_Toc164526080"/>
      <w:bookmarkStart w:id="10" w:name="_Toc164614218"/>
      <w:r>
        <w:t>Project scope</w:t>
      </w:r>
      <w:bookmarkEnd w:id="9"/>
      <w:bookmarkEnd w:id="10"/>
    </w:p>
    <w:p w14:paraId="1929E79D" w14:textId="3AD24EB4" w:rsidR="00482AFB" w:rsidRDefault="00482AFB" w:rsidP="008D0031">
      <w:pPr>
        <w:rPr>
          <w:lang w:val="en-US"/>
        </w:rPr>
      </w:pPr>
      <w:r w:rsidRPr="00482AFB">
        <w:rPr>
          <w:lang w:val="en-US"/>
        </w:rPr>
        <w:t xml:space="preserve">Within the framework of the Secure Software Development (DESOFS) curriculum unit, the project aims to delve into security aspects surrounding the development of an application designed for truck traffic management. </w:t>
      </w:r>
    </w:p>
    <w:p w14:paraId="4DFC3E1F" w14:textId="0AAF9399" w:rsidR="003356E2" w:rsidRPr="00482AFB" w:rsidRDefault="003356E2" w:rsidP="008D0031">
      <w:pPr>
        <w:rPr>
          <w:lang w:val="en-US"/>
        </w:rPr>
      </w:pPr>
      <w:r>
        <w:rPr>
          <w:lang w:val="en-US"/>
        </w:rPr>
        <w:t xml:space="preserve">The main topics </w:t>
      </w:r>
      <w:r w:rsidR="0018232C">
        <w:rPr>
          <w:lang w:val="en-US"/>
        </w:rPr>
        <w:t>described in</w:t>
      </w:r>
      <w:r w:rsidR="00077675">
        <w:rPr>
          <w:lang w:val="en-US"/>
        </w:rPr>
        <w:t xml:space="preserve"> this</w:t>
      </w:r>
      <w:r w:rsidR="005865AB">
        <w:rPr>
          <w:lang w:val="en-US"/>
        </w:rPr>
        <w:t xml:space="preserve"> report </w:t>
      </w:r>
      <w:r w:rsidR="006829DA">
        <w:rPr>
          <w:lang w:val="en-US"/>
        </w:rPr>
        <w:t>are the following:</w:t>
      </w:r>
    </w:p>
    <w:p w14:paraId="77A7250F" w14:textId="77777777" w:rsidR="00482AFB" w:rsidRPr="00482AFB" w:rsidRDefault="00482AFB" w:rsidP="008D0031">
      <w:pPr>
        <w:rPr>
          <w:lang w:val="en-US"/>
        </w:rPr>
      </w:pPr>
    </w:p>
    <w:p w14:paraId="1B505D68" w14:textId="48630B73" w:rsidR="00482AFB" w:rsidRPr="00AC437C" w:rsidRDefault="00482AFB" w:rsidP="00AC437C">
      <w:pPr>
        <w:pStyle w:val="ListParagraph"/>
        <w:numPr>
          <w:ilvl w:val="0"/>
          <w:numId w:val="43"/>
        </w:numPr>
        <w:rPr>
          <w:lang w:val="en-US"/>
        </w:rPr>
      </w:pPr>
      <w:r w:rsidRPr="00482AFB">
        <w:rPr>
          <w:lang w:val="en-US"/>
        </w:rPr>
        <w:t>Vulnerability Analysis: Conducting in-depth analysis to identify potential vulnerabilities within the application, including but not limited to code vulnerabilities, configuration weaknesses and design flaws.</w:t>
      </w:r>
    </w:p>
    <w:p w14:paraId="3B5FE653" w14:textId="7BE23B82" w:rsidR="00482AFB" w:rsidRPr="00AC437C" w:rsidRDefault="00482AFB" w:rsidP="00AC437C">
      <w:pPr>
        <w:pStyle w:val="ListParagraph"/>
        <w:numPr>
          <w:ilvl w:val="0"/>
          <w:numId w:val="43"/>
        </w:numPr>
        <w:rPr>
          <w:lang w:val="en-US"/>
        </w:rPr>
      </w:pPr>
      <w:r w:rsidRPr="00482AFB">
        <w:rPr>
          <w:lang w:val="en-US"/>
        </w:rPr>
        <w:t>Threat Modeling: Developing threat models to systematically identify, prioritize, and mitigate potential threats to the security of the application and its associated data.</w:t>
      </w:r>
    </w:p>
    <w:p w14:paraId="0383211B" w14:textId="0F01C7DA" w:rsidR="00482AFB" w:rsidRPr="00AC437C" w:rsidRDefault="00482AFB" w:rsidP="00AC437C">
      <w:pPr>
        <w:pStyle w:val="ListParagraph"/>
        <w:numPr>
          <w:ilvl w:val="0"/>
          <w:numId w:val="43"/>
        </w:numPr>
        <w:rPr>
          <w:lang w:val="en-US"/>
        </w:rPr>
      </w:pPr>
      <w:r w:rsidRPr="00482AFB">
        <w:rPr>
          <w:lang w:val="en-US"/>
        </w:rPr>
        <w:t>Security Assessment: Performing comprehensive security assessments, including penetration testing, code reviews and security audits, to evaluate the effectiveness of security controls and identify areas for improvement.</w:t>
      </w:r>
    </w:p>
    <w:p w14:paraId="010177FB" w14:textId="77777777" w:rsidR="00AC437C" w:rsidRDefault="00482AFB">
      <w:pPr>
        <w:pStyle w:val="ListParagraph"/>
        <w:numPr>
          <w:ilvl w:val="0"/>
          <w:numId w:val="43"/>
        </w:numPr>
        <w:rPr>
          <w:lang w:val="en-US"/>
        </w:rPr>
      </w:pPr>
      <w:r w:rsidRPr="00AC437C">
        <w:rPr>
          <w:lang w:val="en-US"/>
        </w:rPr>
        <w:t>Risk Assessment: Assessing the potential risks posed by identified vulnerabilities and threats, considering their likelihood and potential impact on the confidentiality, integrity, and availability of the application and its data</w:t>
      </w:r>
      <w:r w:rsidR="00AC437C" w:rsidRPr="00AC437C">
        <w:rPr>
          <w:lang w:val="en-US"/>
        </w:rPr>
        <w:t>.</w:t>
      </w:r>
    </w:p>
    <w:p w14:paraId="69DB3B4F" w14:textId="2F16B6A5" w:rsidR="00482AFB" w:rsidRPr="00AC437C" w:rsidRDefault="00482AFB" w:rsidP="00AC437C">
      <w:pPr>
        <w:pStyle w:val="ListParagraph"/>
        <w:numPr>
          <w:ilvl w:val="0"/>
          <w:numId w:val="43"/>
        </w:numPr>
        <w:rPr>
          <w:lang w:val="en-US"/>
        </w:rPr>
      </w:pPr>
      <w:r w:rsidRPr="00AC437C">
        <w:rPr>
          <w:lang w:val="en-US"/>
        </w:rPr>
        <w:t>Mitigation Strategies: Developing and implementing mitigation strategies to address identified vulnerabilities and mitigate potential threats, including the application of security best practices, patches and updates.</w:t>
      </w:r>
    </w:p>
    <w:p w14:paraId="001540EA" w14:textId="07F84483" w:rsidR="00482AFB" w:rsidRPr="00AC437C" w:rsidRDefault="00482AFB" w:rsidP="00AC437C">
      <w:pPr>
        <w:pStyle w:val="ListParagraph"/>
        <w:numPr>
          <w:ilvl w:val="0"/>
          <w:numId w:val="43"/>
        </w:numPr>
        <w:rPr>
          <w:lang w:val="en-US"/>
        </w:rPr>
      </w:pPr>
      <w:r w:rsidRPr="00482AFB">
        <w:rPr>
          <w:lang w:val="en-US"/>
        </w:rPr>
        <w:t>Impact Analysis: Evaluating the potential impact of security incidents on the application, its users and associated stakeholders and developing contingency plans to mitigate adverse effects.</w:t>
      </w:r>
    </w:p>
    <w:p w14:paraId="22408D3A" w14:textId="230315AB" w:rsidR="00FF11DF" w:rsidRPr="00C6339E" w:rsidRDefault="00482AFB" w:rsidP="008D0031">
      <w:pPr>
        <w:pStyle w:val="ListParagraph"/>
        <w:numPr>
          <w:ilvl w:val="0"/>
          <w:numId w:val="43"/>
        </w:numPr>
        <w:rPr>
          <w:lang w:val="en-US"/>
        </w:rPr>
      </w:pPr>
      <w:r w:rsidRPr="00482AFB">
        <w:rPr>
          <w:lang w:val="en-US"/>
        </w:rPr>
        <w:t>Documentation and Reporting: Documenting findings, analysis and mitigation strategies in comprehensive reports to facilitate understanding, communication and decision-making among stakeholders.</w:t>
      </w:r>
    </w:p>
    <w:p w14:paraId="4D46CAF0" w14:textId="420667C8" w:rsidR="00603649" w:rsidRPr="00603649" w:rsidRDefault="00852C45" w:rsidP="00B3399D">
      <w:pPr>
        <w:pStyle w:val="Heading1"/>
        <w:numPr>
          <w:ilvl w:val="1"/>
          <w:numId w:val="2"/>
        </w:numPr>
        <w:rPr>
          <w:lang w:val="en-US"/>
        </w:rPr>
      </w:pPr>
      <w:bookmarkStart w:id="11" w:name="_Toc164614219"/>
      <w:r>
        <w:rPr>
          <w:lang w:val="en-US"/>
        </w:rPr>
        <w:t xml:space="preserve">Business </w:t>
      </w:r>
      <w:r w:rsidR="00760FA2">
        <w:rPr>
          <w:lang w:val="en-US"/>
        </w:rPr>
        <w:t>Logic – What is TruckMotion?</w:t>
      </w:r>
      <w:bookmarkEnd w:id="11"/>
      <w:r w:rsidR="00760FA2">
        <w:rPr>
          <w:lang w:val="en-US"/>
        </w:rPr>
        <w:t xml:space="preserve"> </w:t>
      </w:r>
    </w:p>
    <w:p w14:paraId="20AD54B2" w14:textId="7491A763" w:rsidR="00B3399D" w:rsidRPr="00B3399D" w:rsidRDefault="00B3399D" w:rsidP="008D0031">
      <w:pPr>
        <w:jc w:val="both"/>
        <w:rPr>
          <w:lang w:val="en-US"/>
        </w:rPr>
      </w:pPr>
      <w:r w:rsidRPr="00B3399D">
        <w:rPr>
          <w:lang w:val="en-US"/>
        </w:rPr>
        <w:t xml:space="preserve">TruckMotion is an application designed for package delivery management. </w:t>
      </w:r>
      <w:r w:rsidR="00C66263">
        <w:rPr>
          <w:lang w:val="en-US"/>
        </w:rPr>
        <w:t>Customer</w:t>
      </w:r>
      <w:r w:rsidR="0034422B">
        <w:rPr>
          <w:lang w:val="en-US"/>
        </w:rPr>
        <w:t>s</w:t>
      </w:r>
      <w:r w:rsidRPr="00B3399D">
        <w:rPr>
          <w:lang w:val="en-US"/>
        </w:rPr>
        <w:t xml:space="preserve"> request deliveries through the app and managers assign these requests to the most suitable drivers to ensure packages are delivered to the correct destinations.</w:t>
      </w:r>
    </w:p>
    <w:p w14:paraId="34970316" w14:textId="3DF9FC07" w:rsidR="00B3399D" w:rsidRPr="00B3399D" w:rsidRDefault="00C66263" w:rsidP="008D0031">
      <w:pPr>
        <w:jc w:val="both"/>
        <w:rPr>
          <w:lang w:val="en-US"/>
        </w:rPr>
      </w:pPr>
      <w:r>
        <w:rPr>
          <w:lang w:val="en-US"/>
        </w:rPr>
        <w:t>Customer</w:t>
      </w:r>
      <w:r w:rsidR="0034422B">
        <w:rPr>
          <w:lang w:val="en-US"/>
        </w:rPr>
        <w:t>s</w:t>
      </w:r>
      <w:r w:rsidR="00B3399D" w:rsidRPr="00B3399D">
        <w:rPr>
          <w:lang w:val="en-US"/>
        </w:rPr>
        <w:t xml:space="preserve"> enter personal information such as their name, email, and birthdate, and can connect multiple locations to their account. They also provide information about the companies they work for. Managers assign service requests to drivers and manage accounts. Drivers receive their assignments from managers, carry out the delivery and provide proof of delivery with a photo </w:t>
      </w:r>
      <w:r w:rsidR="00C6339E" w:rsidRPr="00B3399D">
        <w:rPr>
          <w:lang w:val="en-US"/>
        </w:rPr>
        <w:t>of</w:t>
      </w:r>
      <w:r w:rsidR="00B3399D" w:rsidRPr="00B3399D">
        <w:rPr>
          <w:lang w:val="en-US"/>
        </w:rPr>
        <w:t xml:space="preserve"> the destination.</w:t>
      </w:r>
    </w:p>
    <w:p w14:paraId="205E3557" w14:textId="35BABDBA" w:rsidR="00B3399D" w:rsidRPr="00B3399D" w:rsidRDefault="00B3399D" w:rsidP="008D0031">
      <w:pPr>
        <w:jc w:val="both"/>
        <w:rPr>
          <w:lang w:val="en-US"/>
        </w:rPr>
      </w:pPr>
      <w:r w:rsidRPr="00B3399D">
        <w:rPr>
          <w:lang w:val="en-US"/>
        </w:rPr>
        <w:t xml:space="preserve">When </w:t>
      </w:r>
      <w:r w:rsidR="00C66263">
        <w:rPr>
          <w:lang w:val="en-US"/>
        </w:rPr>
        <w:t>customer</w:t>
      </w:r>
      <w:r w:rsidR="0034422B">
        <w:rPr>
          <w:lang w:val="en-US"/>
        </w:rPr>
        <w:t>s</w:t>
      </w:r>
      <w:r w:rsidRPr="00B3399D">
        <w:rPr>
          <w:lang w:val="en-US"/>
        </w:rPr>
        <w:t xml:space="preserve"> request a delivery, they provide details like the service name, total weight of the items</w:t>
      </w:r>
      <w:r w:rsidR="002513F8">
        <w:rPr>
          <w:lang w:val="en-US"/>
        </w:rPr>
        <w:t xml:space="preserve"> and </w:t>
      </w:r>
      <w:r w:rsidRPr="00B3399D">
        <w:rPr>
          <w:lang w:val="en-US"/>
        </w:rPr>
        <w:t>expected delivery date. The status of a service can be active, finished, canceled</w:t>
      </w:r>
      <w:r w:rsidR="00B40455" w:rsidRPr="00B3399D">
        <w:rPr>
          <w:lang w:val="en-US"/>
        </w:rPr>
        <w:t>,</w:t>
      </w:r>
      <w:r w:rsidRPr="00B3399D">
        <w:rPr>
          <w:lang w:val="en-US"/>
        </w:rPr>
        <w:t xml:space="preserve"> or pending, which </w:t>
      </w:r>
      <w:r w:rsidR="00C66263">
        <w:rPr>
          <w:lang w:val="en-US"/>
        </w:rPr>
        <w:t>customer</w:t>
      </w:r>
      <w:r w:rsidR="0034422B">
        <w:rPr>
          <w:lang w:val="en-US"/>
        </w:rPr>
        <w:t>s</w:t>
      </w:r>
      <w:r w:rsidRPr="00B3399D">
        <w:rPr>
          <w:lang w:val="en-US"/>
        </w:rPr>
        <w:t xml:space="preserve"> can monitor through the app. Drivers update the status as they transport packages, marking a service as finished upon delivery.</w:t>
      </w:r>
    </w:p>
    <w:p w14:paraId="0DE7312E" w14:textId="13575566" w:rsidR="00B3399D" w:rsidRPr="00B3399D" w:rsidRDefault="00B3399D" w:rsidP="008D0031">
      <w:pPr>
        <w:jc w:val="both"/>
        <w:rPr>
          <w:lang w:val="en-US"/>
        </w:rPr>
      </w:pPr>
      <w:r w:rsidRPr="00B3399D">
        <w:rPr>
          <w:lang w:val="en-US"/>
        </w:rPr>
        <w:t xml:space="preserve">TruckMotion ensures smooth package delivery operations, offering a system for </w:t>
      </w:r>
      <w:r w:rsidR="00C66263">
        <w:rPr>
          <w:lang w:val="en-US"/>
        </w:rPr>
        <w:t>customer</w:t>
      </w:r>
      <w:r w:rsidRPr="00B3399D">
        <w:rPr>
          <w:lang w:val="en-US"/>
        </w:rPr>
        <w:t>s to request services, managers to assign tasks and drivers to complete deliveries with proof of arrival.</w:t>
      </w:r>
    </w:p>
    <w:p w14:paraId="3F8DF007" w14:textId="190D8833" w:rsidR="00C471CB" w:rsidRDefault="00C471CB" w:rsidP="00291825">
      <w:pPr>
        <w:pStyle w:val="Heading1"/>
        <w:jc w:val="both"/>
      </w:pPr>
      <w:bookmarkStart w:id="12" w:name="_Toc164526082"/>
      <w:bookmarkStart w:id="13" w:name="_Toc164614220"/>
      <w:bookmarkEnd w:id="0"/>
      <w:r>
        <w:t>Analysis/Requirements</w:t>
      </w:r>
      <w:bookmarkEnd w:id="12"/>
      <w:bookmarkEnd w:id="13"/>
    </w:p>
    <w:p w14:paraId="6D16BAE9" w14:textId="3FB03BA8" w:rsidR="00E713B1" w:rsidRDefault="00E713B1" w:rsidP="00E713B1">
      <w:pPr>
        <w:pStyle w:val="Heading1"/>
        <w:numPr>
          <w:ilvl w:val="1"/>
          <w:numId w:val="2"/>
        </w:numPr>
      </w:pPr>
      <w:bookmarkStart w:id="14" w:name="_Toc164614221"/>
      <w:r>
        <w:t>Use Cases</w:t>
      </w:r>
      <w:bookmarkEnd w:id="14"/>
    </w:p>
    <w:p w14:paraId="3CAAB663" w14:textId="57CF5FFA" w:rsidR="00E713B1" w:rsidRDefault="00533AC2" w:rsidP="008D0031">
      <w:pPr>
        <w:jc w:val="both"/>
        <w:rPr>
          <w:lang w:val="en-US"/>
        </w:rPr>
      </w:pPr>
      <w:r w:rsidRPr="001D1808">
        <w:rPr>
          <w:lang w:val="en-US"/>
        </w:rPr>
        <w:t xml:space="preserve">There </w:t>
      </w:r>
      <w:r w:rsidR="001D1808" w:rsidRPr="001D1808">
        <w:rPr>
          <w:lang w:val="en-US"/>
        </w:rPr>
        <w:t>are thirteen use c</w:t>
      </w:r>
      <w:r w:rsidR="001D1808">
        <w:rPr>
          <w:lang w:val="en-US"/>
        </w:rPr>
        <w:t>ases identified:</w:t>
      </w:r>
    </w:p>
    <w:p w14:paraId="61A35C28" w14:textId="31904A5D" w:rsidR="001D1808" w:rsidRDefault="00B0674C" w:rsidP="008D0031">
      <w:pPr>
        <w:pStyle w:val="ListParagraph"/>
        <w:numPr>
          <w:ilvl w:val="0"/>
          <w:numId w:val="45"/>
        </w:numPr>
        <w:jc w:val="both"/>
        <w:rPr>
          <w:lang w:val="en-US"/>
        </w:rPr>
      </w:pPr>
      <w:r w:rsidRPr="00B0674C">
        <w:rPr>
          <w:lang w:val="en-US"/>
        </w:rPr>
        <w:t xml:space="preserve">As a </w:t>
      </w:r>
      <w:r w:rsidR="00C66263">
        <w:rPr>
          <w:lang w:val="en-US"/>
        </w:rPr>
        <w:t>Customer</w:t>
      </w:r>
      <w:r w:rsidRPr="00B0674C">
        <w:rPr>
          <w:lang w:val="en-US"/>
        </w:rPr>
        <w:t>, I want to be able to register delivery services so that I can have the parcel delivered to my Location. I should only register delivery services for myself.</w:t>
      </w:r>
    </w:p>
    <w:p w14:paraId="4353E4E3" w14:textId="1071BB0A" w:rsidR="0093008D" w:rsidRPr="006E1318" w:rsidRDefault="0093008D" w:rsidP="008D0031">
      <w:pPr>
        <w:pStyle w:val="ListParagraph"/>
        <w:numPr>
          <w:ilvl w:val="0"/>
          <w:numId w:val="45"/>
        </w:numPr>
        <w:jc w:val="both"/>
        <w:rPr>
          <w:lang w:val="en-US"/>
        </w:rPr>
      </w:pPr>
      <w:r w:rsidRPr="0093008D">
        <w:rPr>
          <w:lang w:val="en-US"/>
        </w:rPr>
        <w:t xml:space="preserve">As a </w:t>
      </w:r>
      <w:r w:rsidR="00C66263">
        <w:rPr>
          <w:lang w:val="en-US"/>
        </w:rPr>
        <w:t>Customer</w:t>
      </w:r>
      <w:r w:rsidRPr="0093008D">
        <w:rPr>
          <w:lang w:val="en-US"/>
        </w:rPr>
        <w:t>, I want to be able to see the status of my requested Service (Pending/Accepted/Rejected/In progress) so that I can have control of it. I should only check my requested services status.</w:t>
      </w:r>
    </w:p>
    <w:p w14:paraId="566241BC" w14:textId="7079BA17" w:rsidR="0093008D" w:rsidRPr="006E1318" w:rsidRDefault="0093008D" w:rsidP="008D0031">
      <w:pPr>
        <w:pStyle w:val="ListParagraph"/>
        <w:numPr>
          <w:ilvl w:val="0"/>
          <w:numId w:val="45"/>
        </w:numPr>
        <w:jc w:val="both"/>
        <w:rPr>
          <w:lang w:val="en-US"/>
        </w:rPr>
      </w:pPr>
      <w:r w:rsidRPr="0093008D">
        <w:rPr>
          <w:lang w:val="en-US"/>
        </w:rPr>
        <w:t xml:space="preserve">As a </w:t>
      </w:r>
      <w:r w:rsidR="00C66263">
        <w:rPr>
          <w:lang w:val="en-US"/>
        </w:rPr>
        <w:t>customer</w:t>
      </w:r>
      <w:r w:rsidRPr="0093008D">
        <w:rPr>
          <w:lang w:val="en-US"/>
        </w:rPr>
        <w:t>, I want to be able to add Locations associated to me so that I can choose one of them in the Service. I should only be able to add locations to myself.</w:t>
      </w:r>
    </w:p>
    <w:p w14:paraId="6C33050E" w14:textId="5434BBF9" w:rsidR="0093008D" w:rsidRPr="006E1318" w:rsidRDefault="006E1318" w:rsidP="008D0031">
      <w:pPr>
        <w:pStyle w:val="ListParagraph"/>
        <w:numPr>
          <w:ilvl w:val="0"/>
          <w:numId w:val="45"/>
        </w:numPr>
        <w:jc w:val="both"/>
        <w:rPr>
          <w:lang w:val="en-US"/>
        </w:rPr>
      </w:pPr>
      <w:r>
        <w:rPr>
          <w:lang w:val="en-US"/>
        </w:rPr>
        <w:t>A</w:t>
      </w:r>
      <w:r w:rsidR="0093008D" w:rsidRPr="0093008D">
        <w:rPr>
          <w:lang w:val="en-US"/>
        </w:rPr>
        <w:t xml:space="preserve">s a </w:t>
      </w:r>
      <w:r w:rsidR="00C66263">
        <w:rPr>
          <w:lang w:val="en-US"/>
        </w:rPr>
        <w:t>Customer</w:t>
      </w:r>
      <w:r w:rsidR="0093008D" w:rsidRPr="0093008D">
        <w:rPr>
          <w:lang w:val="en-US"/>
        </w:rPr>
        <w:t>, I want to be able to see the progress of my accepted Service so that I have full control of it. I should only have control of my accepted services.</w:t>
      </w:r>
    </w:p>
    <w:p w14:paraId="075A6703" w14:textId="2F7BE21E" w:rsidR="0093008D" w:rsidRPr="006E1318" w:rsidRDefault="0093008D" w:rsidP="008D0031">
      <w:pPr>
        <w:pStyle w:val="ListParagraph"/>
        <w:numPr>
          <w:ilvl w:val="0"/>
          <w:numId w:val="45"/>
        </w:numPr>
        <w:jc w:val="both"/>
        <w:rPr>
          <w:lang w:val="en-US"/>
        </w:rPr>
      </w:pPr>
      <w:r w:rsidRPr="0093008D">
        <w:rPr>
          <w:lang w:val="en-US"/>
        </w:rPr>
        <w:t xml:space="preserve">As the Driver, I want to visualize the Transports that have been assigned to me so that I can have control of my work. I should only visualize the </w:t>
      </w:r>
      <w:r w:rsidR="006E1318" w:rsidRPr="0093008D">
        <w:rPr>
          <w:lang w:val="en-US"/>
        </w:rPr>
        <w:t>transport</w:t>
      </w:r>
      <w:r w:rsidRPr="0093008D">
        <w:rPr>
          <w:lang w:val="en-US"/>
        </w:rPr>
        <w:t xml:space="preserve"> assigned to me.</w:t>
      </w:r>
    </w:p>
    <w:p w14:paraId="4084AE7C" w14:textId="733C6C74" w:rsidR="0093008D" w:rsidRPr="006E1318" w:rsidRDefault="0093008D" w:rsidP="008D0031">
      <w:pPr>
        <w:pStyle w:val="ListParagraph"/>
        <w:numPr>
          <w:ilvl w:val="0"/>
          <w:numId w:val="45"/>
        </w:numPr>
        <w:jc w:val="both"/>
        <w:rPr>
          <w:lang w:val="en-US"/>
        </w:rPr>
      </w:pPr>
      <w:r w:rsidRPr="0093008D">
        <w:rPr>
          <w:lang w:val="en-US"/>
        </w:rPr>
        <w:t>As the Driver, I want to signal the start and end of a Transport that has been provided by me so that I can finish my Service. I should only signal the start of a transport if it is assigned to me, I should only signal the end of a transport that had been assigned to me and started by me and not yet concluded.</w:t>
      </w:r>
    </w:p>
    <w:p w14:paraId="0E5CAC78" w14:textId="26679535" w:rsidR="0093008D" w:rsidRPr="0093008D" w:rsidRDefault="0093008D" w:rsidP="008D0031">
      <w:pPr>
        <w:pStyle w:val="ListParagraph"/>
        <w:numPr>
          <w:ilvl w:val="0"/>
          <w:numId w:val="45"/>
        </w:numPr>
        <w:jc w:val="both"/>
        <w:rPr>
          <w:lang w:val="en-US"/>
        </w:rPr>
      </w:pPr>
      <w:r w:rsidRPr="0093008D">
        <w:rPr>
          <w:lang w:val="en-US"/>
        </w:rPr>
        <w:t>As a driver, I want to be able to prove my delivery with a photo or a screenshot of the maps so that my job execution is accepted. I should only verify my execution if the job is assigned to me and started by me.</w:t>
      </w:r>
    </w:p>
    <w:p w14:paraId="087B2863" w14:textId="7F45674E" w:rsidR="0093008D" w:rsidRPr="006E1318" w:rsidRDefault="0093008D" w:rsidP="008D0031">
      <w:pPr>
        <w:pStyle w:val="ListParagraph"/>
        <w:numPr>
          <w:ilvl w:val="0"/>
          <w:numId w:val="45"/>
        </w:numPr>
        <w:jc w:val="both"/>
        <w:rPr>
          <w:lang w:val="en-US"/>
        </w:rPr>
      </w:pPr>
      <w:r w:rsidRPr="0093008D">
        <w:rPr>
          <w:lang w:val="en-US"/>
        </w:rPr>
        <w:t xml:space="preserve">As a manager, I want to be able to approve or reject a job so that I can control the Services. I should only approve and reject jobs if they are registered in the system by </w:t>
      </w:r>
      <w:r w:rsidR="00C66263">
        <w:rPr>
          <w:lang w:val="en-US"/>
        </w:rPr>
        <w:t>customer</w:t>
      </w:r>
      <w:r w:rsidRPr="0093008D">
        <w:rPr>
          <w:lang w:val="en-US"/>
        </w:rPr>
        <w:t>s</w:t>
      </w:r>
      <w:r w:rsidR="006E1318">
        <w:rPr>
          <w:lang w:val="en-US"/>
        </w:rPr>
        <w:t>.</w:t>
      </w:r>
    </w:p>
    <w:p w14:paraId="79529AD6" w14:textId="358EDFAD" w:rsidR="0093008D" w:rsidRPr="0093008D" w:rsidRDefault="0093008D" w:rsidP="008D0031">
      <w:pPr>
        <w:pStyle w:val="ListParagraph"/>
        <w:numPr>
          <w:ilvl w:val="0"/>
          <w:numId w:val="45"/>
        </w:numPr>
        <w:jc w:val="both"/>
        <w:rPr>
          <w:lang w:val="en-US"/>
        </w:rPr>
      </w:pPr>
      <w:r w:rsidRPr="0093008D">
        <w:rPr>
          <w:lang w:val="en-US"/>
        </w:rPr>
        <w:t>As a manager, I want to be able to dispatch services to drivers so that the Services are executed. I should only dispatch services if the requests are approved.</w:t>
      </w:r>
    </w:p>
    <w:p w14:paraId="5063987C" w14:textId="7C7E5071" w:rsidR="0093008D" w:rsidRPr="0093008D" w:rsidRDefault="0093008D" w:rsidP="008D0031">
      <w:pPr>
        <w:pStyle w:val="ListParagraph"/>
        <w:numPr>
          <w:ilvl w:val="0"/>
          <w:numId w:val="45"/>
        </w:numPr>
        <w:jc w:val="both"/>
        <w:rPr>
          <w:lang w:val="en-US"/>
        </w:rPr>
      </w:pPr>
      <w:r w:rsidRPr="0093008D">
        <w:rPr>
          <w:lang w:val="en-US"/>
        </w:rPr>
        <w:t>As a manager, I want to be able to register Drivers in the application so that the Transports can be executed by them. I should only be able to register them and not update their data.</w:t>
      </w:r>
    </w:p>
    <w:p w14:paraId="2FB988B9" w14:textId="1DFC4EC0" w:rsidR="0093008D" w:rsidRPr="0093008D" w:rsidRDefault="0093008D" w:rsidP="008D0031">
      <w:pPr>
        <w:pStyle w:val="ListParagraph"/>
        <w:numPr>
          <w:ilvl w:val="0"/>
          <w:numId w:val="45"/>
        </w:numPr>
        <w:jc w:val="both"/>
        <w:rPr>
          <w:lang w:val="en-US"/>
        </w:rPr>
      </w:pPr>
      <w:r w:rsidRPr="0093008D">
        <w:rPr>
          <w:lang w:val="en-US"/>
        </w:rPr>
        <w:t xml:space="preserve">As a manager, I want to be able to register </w:t>
      </w:r>
      <w:r w:rsidR="00C66263">
        <w:rPr>
          <w:lang w:val="en-US"/>
        </w:rPr>
        <w:t>Customer</w:t>
      </w:r>
      <w:r w:rsidR="0034422B">
        <w:rPr>
          <w:lang w:val="en-US"/>
        </w:rPr>
        <w:t>s</w:t>
      </w:r>
      <w:r w:rsidRPr="0093008D">
        <w:rPr>
          <w:lang w:val="en-US"/>
        </w:rPr>
        <w:t xml:space="preserve"> in the application so that I have the possibility of new Services be asked. I should only be able to register them and not update their data.</w:t>
      </w:r>
    </w:p>
    <w:p w14:paraId="2C852DF6" w14:textId="5BE8CB5A" w:rsidR="00B0674C" w:rsidRDefault="0093008D" w:rsidP="008D0031">
      <w:pPr>
        <w:pStyle w:val="ListParagraph"/>
        <w:numPr>
          <w:ilvl w:val="0"/>
          <w:numId w:val="45"/>
        </w:numPr>
        <w:jc w:val="both"/>
        <w:rPr>
          <w:lang w:val="en-US"/>
        </w:rPr>
      </w:pPr>
      <w:r w:rsidRPr="0093008D">
        <w:rPr>
          <w:lang w:val="en-US"/>
        </w:rPr>
        <w:t>As a user of the system, I want to be able to login into the application so that I can access the application features. I should not be able to access the system without valid login credentials.</w:t>
      </w:r>
    </w:p>
    <w:p w14:paraId="7DC4481A" w14:textId="44438981" w:rsidR="00D32011" w:rsidRDefault="00D32011" w:rsidP="008D0031">
      <w:pPr>
        <w:pStyle w:val="ListParagraph"/>
        <w:numPr>
          <w:ilvl w:val="0"/>
          <w:numId w:val="45"/>
        </w:numPr>
        <w:jc w:val="both"/>
        <w:rPr>
          <w:lang w:val="en-US"/>
        </w:rPr>
      </w:pPr>
      <w:r w:rsidRPr="00D32011">
        <w:rPr>
          <w:lang w:val="en-US"/>
        </w:rPr>
        <w:t xml:space="preserve">As a user of the system, I want to be able to change my password following the </w:t>
      </w:r>
      <w:r w:rsidR="00122417">
        <w:rPr>
          <w:lang w:val="en-US"/>
        </w:rPr>
        <w:t xml:space="preserve">correct </w:t>
      </w:r>
      <w:r w:rsidR="00937786">
        <w:rPr>
          <w:lang w:val="en-US"/>
        </w:rPr>
        <w:t>rules</w:t>
      </w:r>
      <w:r w:rsidRPr="00D32011">
        <w:rPr>
          <w:lang w:val="en-US"/>
        </w:rPr>
        <w:t>. I should only be able to change my password.</w:t>
      </w:r>
    </w:p>
    <w:p w14:paraId="6345D55A" w14:textId="1C2C702A" w:rsidR="00D0578E" w:rsidRPr="00D0578E" w:rsidRDefault="00D0578E" w:rsidP="008D0031">
      <w:pPr>
        <w:pStyle w:val="ListParagraph"/>
        <w:numPr>
          <w:ilvl w:val="1"/>
          <w:numId w:val="45"/>
        </w:numPr>
        <w:jc w:val="both"/>
        <w:rPr>
          <w:lang w:val="en-US"/>
        </w:rPr>
      </w:pPr>
      <w:r w:rsidRPr="00D0578E">
        <w:rPr>
          <w:lang w:val="en-US"/>
        </w:rPr>
        <w:t xml:space="preserve">This </w:t>
      </w:r>
      <w:r w:rsidR="00150317" w:rsidRPr="00D0578E">
        <w:rPr>
          <w:lang w:val="en-US"/>
        </w:rPr>
        <w:t>password</w:t>
      </w:r>
      <w:r w:rsidRPr="00D0578E">
        <w:rPr>
          <w:lang w:val="en-US"/>
        </w:rPr>
        <w:t xml:space="preserve"> should be at least 12 characters long, after multiple spaces are combined.</w:t>
      </w:r>
    </w:p>
    <w:p w14:paraId="0916CE51" w14:textId="2F65CCE8" w:rsidR="00D0578E" w:rsidRPr="00D0578E" w:rsidRDefault="00D0578E" w:rsidP="008D0031">
      <w:pPr>
        <w:pStyle w:val="ListParagraph"/>
        <w:numPr>
          <w:ilvl w:val="1"/>
          <w:numId w:val="45"/>
        </w:numPr>
        <w:jc w:val="both"/>
        <w:rPr>
          <w:lang w:val="en-US"/>
        </w:rPr>
      </w:pPr>
      <w:r w:rsidRPr="00D0578E">
        <w:rPr>
          <w:lang w:val="en-US"/>
        </w:rPr>
        <w:t>This password should not be more than 128 characters.</w:t>
      </w:r>
    </w:p>
    <w:p w14:paraId="4AF5AD20" w14:textId="20216003" w:rsidR="00D0578E" w:rsidRPr="00D0578E" w:rsidRDefault="00D0578E" w:rsidP="008D0031">
      <w:pPr>
        <w:pStyle w:val="ListParagraph"/>
        <w:numPr>
          <w:ilvl w:val="1"/>
          <w:numId w:val="45"/>
        </w:numPr>
        <w:jc w:val="both"/>
        <w:rPr>
          <w:lang w:val="en-US"/>
        </w:rPr>
      </w:pPr>
      <w:r w:rsidRPr="00D0578E">
        <w:rPr>
          <w:lang w:val="en-US"/>
        </w:rPr>
        <w:t>This password should not be truncated, only multiple concatenated spaces should be replaced by a single space.</w:t>
      </w:r>
    </w:p>
    <w:p w14:paraId="4DFF8B34" w14:textId="7C13B08D" w:rsidR="00D0578E" w:rsidRPr="00D0578E" w:rsidRDefault="00D0578E" w:rsidP="008D0031">
      <w:pPr>
        <w:pStyle w:val="ListParagraph"/>
        <w:numPr>
          <w:ilvl w:val="1"/>
          <w:numId w:val="45"/>
        </w:numPr>
        <w:jc w:val="both"/>
        <w:rPr>
          <w:lang w:val="en-US"/>
        </w:rPr>
      </w:pPr>
      <w:r w:rsidRPr="00D0578E">
        <w:rPr>
          <w:lang w:val="en-US"/>
        </w:rPr>
        <w:t>This password should allow any printable Unicode character.</w:t>
      </w:r>
    </w:p>
    <w:p w14:paraId="5F8C16EA" w14:textId="38E1315C" w:rsidR="00D0578E" w:rsidRPr="00D0578E" w:rsidRDefault="00D0578E" w:rsidP="008D0031">
      <w:pPr>
        <w:pStyle w:val="ListParagraph"/>
        <w:numPr>
          <w:ilvl w:val="1"/>
          <w:numId w:val="45"/>
        </w:numPr>
        <w:jc w:val="both"/>
        <w:rPr>
          <w:lang w:val="en-US"/>
        </w:rPr>
      </w:pPr>
      <w:r w:rsidRPr="00D0578E">
        <w:rPr>
          <w:lang w:val="en-US"/>
        </w:rPr>
        <w:t>It requires me to use my current password and new password to change it.</w:t>
      </w:r>
    </w:p>
    <w:p w14:paraId="1C5804B9" w14:textId="23F1DDA1" w:rsidR="00D0578E" w:rsidRPr="00D0578E" w:rsidRDefault="00D0578E" w:rsidP="008D0031">
      <w:pPr>
        <w:pStyle w:val="ListParagraph"/>
        <w:numPr>
          <w:ilvl w:val="1"/>
          <w:numId w:val="45"/>
        </w:numPr>
        <w:jc w:val="both"/>
        <w:rPr>
          <w:lang w:val="en-US"/>
        </w:rPr>
      </w:pPr>
      <w:r w:rsidRPr="00D0578E">
        <w:rPr>
          <w:lang w:val="en-US"/>
        </w:rPr>
        <w:t>There should be a strength meter.</w:t>
      </w:r>
    </w:p>
    <w:p w14:paraId="77B9EE64" w14:textId="324B279F" w:rsidR="00D0578E" w:rsidRPr="00D0578E" w:rsidRDefault="00D0578E" w:rsidP="008D0031">
      <w:pPr>
        <w:pStyle w:val="ListParagraph"/>
        <w:numPr>
          <w:ilvl w:val="1"/>
          <w:numId w:val="45"/>
        </w:numPr>
        <w:jc w:val="both"/>
        <w:rPr>
          <w:lang w:val="en-US"/>
        </w:rPr>
      </w:pPr>
      <w:r w:rsidRPr="00D0578E">
        <w:rPr>
          <w:lang w:val="en-US"/>
        </w:rPr>
        <w:t>There should be no requirement for upper or lowe</w:t>
      </w:r>
      <w:r>
        <w:rPr>
          <w:lang w:val="en-US"/>
        </w:rPr>
        <w:t>r</w:t>
      </w:r>
      <w:r w:rsidRPr="00D0578E">
        <w:rPr>
          <w:lang w:val="en-US"/>
        </w:rPr>
        <w:t xml:space="preserve"> case or numbers or special characters.</w:t>
      </w:r>
    </w:p>
    <w:p w14:paraId="32FB7395" w14:textId="4A1FFC73" w:rsidR="00D0578E" w:rsidRPr="00D0578E" w:rsidRDefault="00D0578E" w:rsidP="008D0031">
      <w:pPr>
        <w:pStyle w:val="ListParagraph"/>
        <w:numPr>
          <w:ilvl w:val="1"/>
          <w:numId w:val="45"/>
        </w:numPr>
        <w:jc w:val="both"/>
        <w:rPr>
          <w:lang w:val="en-US"/>
        </w:rPr>
      </w:pPr>
      <w:r w:rsidRPr="00D0578E">
        <w:rPr>
          <w:lang w:val="en-US"/>
        </w:rPr>
        <w:t>There should not be any password history requirement.</w:t>
      </w:r>
    </w:p>
    <w:p w14:paraId="738DDB57" w14:textId="4C3570D9" w:rsidR="00D0578E" w:rsidRPr="00D0578E" w:rsidRDefault="00D0578E" w:rsidP="008D0031">
      <w:pPr>
        <w:pStyle w:val="ListParagraph"/>
        <w:numPr>
          <w:ilvl w:val="1"/>
          <w:numId w:val="45"/>
        </w:numPr>
        <w:jc w:val="both"/>
        <w:rPr>
          <w:lang w:val="en-US"/>
        </w:rPr>
      </w:pPr>
      <w:r w:rsidRPr="00D0578E">
        <w:rPr>
          <w:lang w:val="en-US"/>
        </w:rPr>
        <w:t>"Paste" functionality should be allowed.</w:t>
      </w:r>
    </w:p>
    <w:p w14:paraId="6A25830F" w14:textId="14F5BC72" w:rsidR="00937786" w:rsidRPr="001D1808" w:rsidRDefault="00D0578E" w:rsidP="008D0031">
      <w:pPr>
        <w:pStyle w:val="ListParagraph"/>
        <w:numPr>
          <w:ilvl w:val="1"/>
          <w:numId w:val="45"/>
        </w:numPr>
        <w:jc w:val="both"/>
        <w:rPr>
          <w:lang w:val="en-US"/>
        </w:rPr>
      </w:pPr>
      <w:r w:rsidRPr="00D0578E">
        <w:rPr>
          <w:lang w:val="en-US"/>
        </w:rPr>
        <w:t>I should be able to see the full length of the password I just typed or only the last character.</w:t>
      </w:r>
    </w:p>
    <w:p w14:paraId="1072561E" w14:textId="77777777" w:rsidR="00FE0CC5" w:rsidRDefault="00FE0CC5" w:rsidP="008D0031">
      <w:pPr>
        <w:jc w:val="both"/>
        <w:rPr>
          <w:lang w:val="en-US"/>
        </w:rPr>
      </w:pPr>
    </w:p>
    <w:p w14:paraId="65485BF3" w14:textId="17CA7713" w:rsidR="00B66747" w:rsidRPr="001D1808" w:rsidRDefault="00B66747" w:rsidP="008D0031">
      <w:pPr>
        <w:jc w:val="both"/>
        <w:rPr>
          <w:lang w:val="en-US"/>
        </w:rPr>
      </w:pPr>
      <w:r>
        <w:rPr>
          <w:lang w:val="en-US"/>
        </w:rPr>
        <w:t>All the mentioned Use Cases are illustrated in the</w:t>
      </w:r>
      <w:r w:rsidR="00162ADF">
        <w:rPr>
          <w:lang w:val="en-US"/>
        </w:rPr>
        <w:t xml:space="preserve"> </w:t>
      </w:r>
      <w:r w:rsidR="00162ADF">
        <w:rPr>
          <w:lang w:val="en-US"/>
        </w:rPr>
        <w:fldChar w:fldCharType="begin"/>
      </w:r>
      <w:r w:rsidR="00162ADF">
        <w:rPr>
          <w:lang w:val="en-US"/>
        </w:rPr>
        <w:instrText xml:space="preserve"> REF _Ref164592557 \h </w:instrText>
      </w:r>
      <w:r w:rsidR="00162ADF">
        <w:rPr>
          <w:lang w:val="en-US"/>
        </w:rPr>
      </w:r>
      <w:r w:rsidR="008D0031">
        <w:rPr>
          <w:lang w:val="en-US"/>
        </w:rPr>
        <w:instrText xml:space="preserve"> \* MERGEFORMAT </w:instrText>
      </w:r>
      <w:r w:rsidR="00162ADF">
        <w:rPr>
          <w:lang w:val="en-US"/>
        </w:rPr>
        <w:fldChar w:fldCharType="separate"/>
      </w:r>
      <w:r w:rsidR="0077268C" w:rsidRPr="0077268C">
        <w:rPr>
          <w:lang w:val="en-US"/>
        </w:rPr>
        <w:t xml:space="preserve">Figure </w:t>
      </w:r>
      <w:r w:rsidR="0077268C" w:rsidRPr="0077268C">
        <w:rPr>
          <w:noProof/>
          <w:lang w:val="en-US"/>
        </w:rPr>
        <w:t>1</w:t>
      </w:r>
      <w:r w:rsidR="00162ADF">
        <w:rPr>
          <w:lang w:val="en-US"/>
        </w:rPr>
        <w:fldChar w:fldCharType="end"/>
      </w:r>
      <w:r>
        <w:rPr>
          <w:lang w:val="en-US"/>
        </w:rPr>
        <w:t>.</w:t>
      </w:r>
    </w:p>
    <w:p w14:paraId="4EADEDAF" w14:textId="77777777" w:rsidR="00B66747" w:rsidRDefault="00FE0CC5" w:rsidP="00B66747">
      <w:pPr>
        <w:keepNext/>
        <w:jc w:val="center"/>
      </w:pPr>
      <w:r>
        <w:rPr>
          <w:noProof/>
        </w:rPr>
        <w:drawing>
          <wp:inline distT="0" distB="0" distL="0" distR="0" wp14:anchorId="2BC6335C" wp14:editId="59514BD9">
            <wp:extent cx="5168900" cy="4997450"/>
            <wp:effectExtent l="0" t="0" r="0" b="0"/>
            <wp:docPr id="1412148499"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48499" name="Picture 1" descr="A diagram of a servi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900" cy="4997450"/>
                    </a:xfrm>
                    <a:prstGeom prst="rect">
                      <a:avLst/>
                    </a:prstGeom>
                    <a:noFill/>
                    <a:ln>
                      <a:noFill/>
                    </a:ln>
                  </pic:spPr>
                </pic:pic>
              </a:graphicData>
            </a:graphic>
          </wp:inline>
        </w:drawing>
      </w:r>
    </w:p>
    <w:p w14:paraId="78675D10" w14:textId="3282AA44" w:rsidR="00861E9D" w:rsidRDefault="00B66747" w:rsidP="00C6339E">
      <w:pPr>
        <w:pStyle w:val="Caption"/>
        <w:jc w:val="center"/>
        <w:rPr>
          <w:noProof/>
        </w:rPr>
      </w:pPr>
      <w:bookmarkStart w:id="15" w:name="_Ref164592557"/>
      <w:bookmarkStart w:id="16" w:name="_Toc164614272"/>
      <w:r>
        <w:t xml:space="preserve">Figure </w:t>
      </w:r>
      <w:r>
        <w:fldChar w:fldCharType="begin"/>
      </w:r>
      <w:r>
        <w:instrText xml:space="preserve"> SEQ Figure \* ARABIC </w:instrText>
      </w:r>
      <w:r>
        <w:fldChar w:fldCharType="separate"/>
      </w:r>
      <w:r w:rsidR="0077268C">
        <w:rPr>
          <w:noProof/>
        </w:rPr>
        <w:t>1</w:t>
      </w:r>
      <w:r>
        <w:fldChar w:fldCharType="end"/>
      </w:r>
      <w:bookmarkEnd w:id="15"/>
      <w:r>
        <w:t xml:space="preserve"> </w:t>
      </w:r>
      <w:r>
        <w:rPr>
          <w:noProof/>
        </w:rPr>
        <w:t>- Use Case Diagram</w:t>
      </w:r>
      <w:bookmarkEnd w:id="16"/>
    </w:p>
    <w:p w14:paraId="5B21E311" w14:textId="22CAAE4B" w:rsidR="003676DD" w:rsidRDefault="00861E9D" w:rsidP="003D0C1F">
      <w:pPr>
        <w:pStyle w:val="Heading1"/>
        <w:numPr>
          <w:ilvl w:val="1"/>
          <w:numId w:val="2"/>
        </w:numPr>
      </w:pPr>
      <w:bookmarkStart w:id="17" w:name="_Toc164614222"/>
      <w:r>
        <w:t>Domain-Driven Design</w:t>
      </w:r>
      <w:bookmarkEnd w:id="17"/>
    </w:p>
    <w:p w14:paraId="4191AF8B" w14:textId="0DAEDC04" w:rsidR="0009301B" w:rsidRPr="00C92A71" w:rsidRDefault="0009301B" w:rsidP="008D0031">
      <w:pPr>
        <w:jc w:val="both"/>
        <w:rPr>
          <w:lang w:val="en-US"/>
        </w:rPr>
      </w:pPr>
      <w:r w:rsidRPr="0009301B">
        <w:rPr>
          <w:lang w:val="en-US"/>
        </w:rPr>
        <w:t>The Domain-Driven Design D</w:t>
      </w:r>
      <w:r>
        <w:rPr>
          <w:lang w:val="en-US"/>
        </w:rPr>
        <w:t>iagram is represented in</w:t>
      </w:r>
      <w:r w:rsidR="00C92A71">
        <w:rPr>
          <w:lang w:val="en-US"/>
        </w:rPr>
        <w:t xml:space="preserve"> </w:t>
      </w:r>
      <w:r w:rsidR="00C92A71">
        <w:rPr>
          <w:lang w:val="en-US"/>
        </w:rPr>
        <w:fldChar w:fldCharType="begin"/>
      </w:r>
      <w:r w:rsidR="00C92A71">
        <w:rPr>
          <w:lang w:val="en-US"/>
        </w:rPr>
        <w:instrText xml:space="preserve"> REF _Ref164614282 \h </w:instrText>
      </w:r>
      <w:r w:rsidR="00C92A71">
        <w:rPr>
          <w:lang w:val="en-US"/>
        </w:rPr>
      </w:r>
      <w:r w:rsidR="00C92A71">
        <w:rPr>
          <w:lang w:val="en-US"/>
        </w:rPr>
        <w:fldChar w:fldCharType="separate"/>
      </w:r>
      <w:r w:rsidR="00C92A71" w:rsidRPr="00D25302">
        <w:rPr>
          <w:lang w:val="en-US"/>
        </w:rPr>
        <w:t xml:space="preserve">Figure </w:t>
      </w:r>
      <w:r w:rsidR="00C92A71">
        <w:rPr>
          <w:noProof/>
          <w:lang w:val="en-US"/>
        </w:rPr>
        <w:t>2</w:t>
      </w:r>
      <w:r w:rsidR="00C92A71">
        <w:rPr>
          <w:lang w:val="en-US"/>
        </w:rPr>
        <w:fldChar w:fldCharType="end"/>
      </w:r>
      <w:r w:rsidR="00333D79" w:rsidRPr="00C92A71">
        <w:rPr>
          <w:lang w:val="en-US"/>
        </w:rPr>
        <w:t>.</w:t>
      </w:r>
    </w:p>
    <w:p w14:paraId="0A69BF3F" w14:textId="77777777" w:rsidR="002827F8" w:rsidRDefault="002827F8" w:rsidP="002827F8">
      <w:pPr>
        <w:keepNext/>
        <w:jc w:val="center"/>
      </w:pPr>
      <w:r>
        <w:rPr>
          <w:noProof/>
        </w:rPr>
        <w:drawing>
          <wp:inline distT="0" distB="0" distL="0" distR="0" wp14:anchorId="4EAEF117" wp14:editId="061E7FA4">
            <wp:extent cx="5943600" cy="3522345"/>
            <wp:effectExtent l="0" t="0" r="0" b="1905"/>
            <wp:docPr id="103539626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96261" name="Picture 4" descr="A diagram of a dia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22345"/>
                    </a:xfrm>
                    <a:prstGeom prst="rect">
                      <a:avLst/>
                    </a:prstGeom>
                    <a:noFill/>
                    <a:ln>
                      <a:noFill/>
                    </a:ln>
                  </pic:spPr>
                </pic:pic>
              </a:graphicData>
            </a:graphic>
          </wp:inline>
        </w:drawing>
      </w:r>
    </w:p>
    <w:p w14:paraId="0D52EB27" w14:textId="7C73E951" w:rsidR="00A34E83" w:rsidRPr="00906302" w:rsidRDefault="002827F8" w:rsidP="002827F8">
      <w:pPr>
        <w:pStyle w:val="Caption"/>
        <w:jc w:val="center"/>
        <w:rPr>
          <w:lang w:val="en-GB"/>
        </w:rPr>
      </w:pPr>
      <w:bookmarkStart w:id="18" w:name="_Toc164614273"/>
      <w:bookmarkStart w:id="19" w:name="_Ref164614282"/>
      <w:r w:rsidRPr="00D25302">
        <w:rPr>
          <w:lang w:val="en-US"/>
        </w:rPr>
        <w:t xml:space="preserve">Figure </w:t>
      </w:r>
      <w:r>
        <w:fldChar w:fldCharType="begin"/>
      </w:r>
      <w:r w:rsidRPr="00D25302">
        <w:rPr>
          <w:lang w:val="en-US"/>
        </w:rPr>
        <w:instrText xml:space="preserve"> SEQ Figure \* ARABIC </w:instrText>
      </w:r>
      <w:r>
        <w:fldChar w:fldCharType="separate"/>
      </w:r>
      <w:r w:rsidR="0077268C">
        <w:rPr>
          <w:noProof/>
          <w:lang w:val="en-US"/>
        </w:rPr>
        <w:t>2</w:t>
      </w:r>
      <w:r>
        <w:fldChar w:fldCharType="end"/>
      </w:r>
      <w:bookmarkEnd w:id="19"/>
      <w:r w:rsidRPr="00D25302">
        <w:rPr>
          <w:lang w:val="en-US"/>
        </w:rPr>
        <w:t xml:space="preserve"> - Domain-Driven Design Diagram</w:t>
      </w:r>
      <w:bookmarkEnd w:id="18"/>
    </w:p>
    <w:p w14:paraId="4BCB960F" w14:textId="102B7DED" w:rsidR="00333D79" w:rsidRDefault="007C5C71" w:rsidP="008D0031">
      <w:pPr>
        <w:jc w:val="both"/>
        <w:rPr>
          <w:lang w:val="en-US"/>
        </w:rPr>
      </w:pPr>
      <w:r>
        <w:rPr>
          <w:lang w:val="en-US"/>
        </w:rPr>
        <w:t xml:space="preserve">The Manager is responsible for creating Drivers and </w:t>
      </w:r>
      <w:r w:rsidR="00C66263">
        <w:rPr>
          <w:lang w:val="en-US"/>
        </w:rPr>
        <w:t>Customer</w:t>
      </w:r>
      <w:r w:rsidR="0034422B">
        <w:rPr>
          <w:lang w:val="en-US"/>
        </w:rPr>
        <w:t>s</w:t>
      </w:r>
      <w:r>
        <w:rPr>
          <w:lang w:val="en-US"/>
        </w:rPr>
        <w:t xml:space="preserve"> accounts</w:t>
      </w:r>
      <w:r w:rsidR="00C1224F">
        <w:rPr>
          <w:lang w:val="en-US"/>
        </w:rPr>
        <w:t xml:space="preserve"> and generally manage</w:t>
      </w:r>
      <w:r w:rsidR="000B7ED0">
        <w:rPr>
          <w:lang w:val="en-US"/>
        </w:rPr>
        <w:t>s</w:t>
      </w:r>
      <w:r w:rsidR="00C1224F">
        <w:rPr>
          <w:lang w:val="en-US"/>
        </w:rPr>
        <w:t xml:space="preserve"> the application</w:t>
      </w:r>
      <w:r w:rsidR="00186781">
        <w:rPr>
          <w:lang w:val="en-US"/>
        </w:rPr>
        <w:t>.</w:t>
      </w:r>
      <w:r w:rsidR="00E30162">
        <w:rPr>
          <w:lang w:val="en-US"/>
        </w:rPr>
        <w:t xml:space="preserve"> The </w:t>
      </w:r>
      <w:r w:rsidR="00C66263">
        <w:rPr>
          <w:lang w:val="en-US"/>
        </w:rPr>
        <w:t>Customer</w:t>
      </w:r>
      <w:r w:rsidR="0034422B">
        <w:rPr>
          <w:lang w:val="en-US"/>
        </w:rPr>
        <w:t>s</w:t>
      </w:r>
      <w:r w:rsidR="00E30162">
        <w:rPr>
          <w:lang w:val="en-US"/>
        </w:rPr>
        <w:t xml:space="preserve"> asks for Services to be delivered at the Location desired and the Manager assigns a Driver with a Truck already assigned to </w:t>
      </w:r>
      <w:r w:rsidR="004F19B1">
        <w:rPr>
          <w:lang w:val="en-US"/>
        </w:rPr>
        <w:t xml:space="preserve">execute the Transport of the </w:t>
      </w:r>
      <w:r w:rsidR="00C66263">
        <w:rPr>
          <w:lang w:val="en-US"/>
        </w:rPr>
        <w:t>Customer</w:t>
      </w:r>
      <w:r w:rsidR="004F19B1">
        <w:rPr>
          <w:lang w:val="en-US"/>
        </w:rPr>
        <w:t>’s Service</w:t>
      </w:r>
      <w:r w:rsidR="00754027">
        <w:rPr>
          <w:lang w:val="en-US"/>
        </w:rPr>
        <w:t>.</w:t>
      </w:r>
      <w:r w:rsidR="00A75054">
        <w:rPr>
          <w:lang w:val="en-US"/>
        </w:rPr>
        <w:t xml:space="preserve"> Finalizing the Transport, the </w:t>
      </w:r>
      <w:r w:rsidR="00AA497C">
        <w:rPr>
          <w:lang w:val="en-US"/>
        </w:rPr>
        <w:t xml:space="preserve">Driver updates the Service Status </w:t>
      </w:r>
      <w:r w:rsidR="003020BF">
        <w:rPr>
          <w:lang w:val="en-US"/>
        </w:rPr>
        <w:t>to Finished.</w:t>
      </w:r>
    </w:p>
    <w:p w14:paraId="1F91CD07" w14:textId="6768D8C4" w:rsidR="00081BF8" w:rsidRDefault="00844CB1" w:rsidP="008D0031">
      <w:pPr>
        <w:jc w:val="both"/>
        <w:rPr>
          <w:lang w:val="en-US"/>
        </w:rPr>
      </w:pPr>
      <w:r>
        <w:rPr>
          <w:lang w:val="en-US"/>
        </w:rPr>
        <w:t xml:space="preserve">It is visible </w:t>
      </w:r>
      <w:r w:rsidR="002F7EFC">
        <w:rPr>
          <w:lang w:val="en-US"/>
        </w:rPr>
        <w:t>eight Aggregates:</w:t>
      </w:r>
    </w:p>
    <w:p w14:paraId="43AEA3A8" w14:textId="35DF7221" w:rsidR="002F7EFC" w:rsidRDefault="008D1093" w:rsidP="008D0031">
      <w:pPr>
        <w:pStyle w:val="ListParagraph"/>
        <w:numPr>
          <w:ilvl w:val="0"/>
          <w:numId w:val="46"/>
        </w:numPr>
        <w:jc w:val="both"/>
        <w:rPr>
          <w:lang w:val="en-US"/>
        </w:rPr>
      </w:pPr>
      <w:r>
        <w:rPr>
          <w:lang w:val="en-US"/>
        </w:rPr>
        <w:t xml:space="preserve">User – composed with User </w:t>
      </w:r>
      <w:r w:rsidR="00231C99">
        <w:rPr>
          <w:lang w:val="en-US"/>
        </w:rPr>
        <w:t>entity and Gender Enum</w:t>
      </w:r>
      <w:r w:rsidR="00C6339E">
        <w:rPr>
          <w:lang w:val="en-US"/>
        </w:rPr>
        <w:t>.</w:t>
      </w:r>
    </w:p>
    <w:p w14:paraId="2CDB63B1" w14:textId="4ADFEB83" w:rsidR="00E108ED" w:rsidRDefault="00E108ED" w:rsidP="008D0031">
      <w:pPr>
        <w:pStyle w:val="ListParagraph"/>
        <w:numPr>
          <w:ilvl w:val="0"/>
          <w:numId w:val="46"/>
        </w:numPr>
        <w:jc w:val="both"/>
        <w:rPr>
          <w:lang w:val="en-US"/>
        </w:rPr>
      </w:pPr>
      <w:r>
        <w:rPr>
          <w:lang w:val="en-US"/>
        </w:rPr>
        <w:t>Truck – composed with Truck entity</w:t>
      </w:r>
      <w:r w:rsidR="00C6339E">
        <w:rPr>
          <w:lang w:val="en-US"/>
        </w:rPr>
        <w:t>.</w:t>
      </w:r>
    </w:p>
    <w:p w14:paraId="43D69FDC" w14:textId="6461ED59" w:rsidR="00E108ED" w:rsidRDefault="00B31E61" w:rsidP="008D0031">
      <w:pPr>
        <w:pStyle w:val="ListParagraph"/>
        <w:numPr>
          <w:ilvl w:val="0"/>
          <w:numId w:val="46"/>
        </w:numPr>
        <w:jc w:val="both"/>
        <w:rPr>
          <w:lang w:val="en-US"/>
        </w:rPr>
      </w:pPr>
      <w:r>
        <w:rPr>
          <w:lang w:val="en-US"/>
        </w:rPr>
        <w:t>Driver - composed with Driver entity</w:t>
      </w:r>
      <w:r w:rsidR="00C6339E">
        <w:rPr>
          <w:lang w:val="en-US"/>
        </w:rPr>
        <w:t>.</w:t>
      </w:r>
    </w:p>
    <w:p w14:paraId="04CB0356" w14:textId="0C859539" w:rsidR="00B31E61" w:rsidRDefault="00E54827" w:rsidP="008D0031">
      <w:pPr>
        <w:pStyle w:val="ListParagraph"/>
        <w:numPr>
          <w:ilvl w:val="0"/>
          <w:numId w:val="46"/>
        </w:numPr>
        <w:jc w:val="both"/>
        <w:rPr>
          <w:lang w:val="en-US"/>
        </w:rPr>
      </w:pPr>
      <w:r>
        <w:rPr>
          <w:lang w:val="en-US"/>
        </w:rPr>
        <w:t xml:space="preserve">Transport - composed </w:t>
      </w:r>
      <w:r w:rsidR="00C6339E">
        <w:rPr>
          <w:lang w:val="en-US"/>
        </w:rPr>
        <w:t>of the Transport</w:t>
      </w:r>
      <w:r>
        <w:rPr>
          <w:lang w:val="en-US"/>
        </w:rPr>
        <w:t xml:space="preserve"> entity</w:t>
      </w:r>
      <w:r w:rsidR="00C6339E">
        <w:rPr>
          <w:lang w:val="en-US"/>
        </w:rPr>
        <w:t>.</w:t>
      </w:r>
    </w:p>
    <w:p w14:paraId="635414DB" w14:textId="390A726D" w:rsidR="00E54827" w:rsidRDefault="00D71395" w:rsidP="008D0031">
      <w:pPr>
        <w:pStyle w:val="ListParagraph"/>
        <w:numPr>
          <w:ilvl w:val="0"/>
          <w:numId w:val="46"/>
        </w:numPr>
        <w:jc w:val="both"/>
        <w:rPr>
          <w:lang w:val="en-US"/>
        </w:rPr>
      </w:pPr>
      <w:r>
        <w:rPr>
          <w:lang w:val="en-US"/>
        </w:rPr>
        <w:t xml:space="preserve">Service - composed </w:t>
      </w:r>
      <w:r w:rsidR="00C6339E">
        <w:rPr>
          <w:lang w:val="en-US"/>
        </w:rPr>
        <w:t>of</w:t>
      </w:r>
      <w:r>
        <w:rPr>
          <w:lang w:val="en-US"/>
        </w:rPr>
        <w:t xml:space="preserve"> Service and ServiceStatus entities and the Status Enum</w:t>
      </w:r>
      <w:r w:rsidR="00C6339E">
        <w:rPr>
          <w:lang w:val="en-US"/>
        </w:rPr>
        <w:t>.</w:t>
      </w:r>
    </w:p>
    <w:p w14:paraId="5220C178" w14:textId="4E9D93AF" w:rsidR="00D71395" w:rsidRDefault="00F603EC" w:rsidP="008D0031">
      <w:pPr>
        <w:pStyle w:val="ListParagraph"/>
        <w:numPr>
          <w:ilvl w:val="0"/>
          <w:numId w:val="46"/>
        </w:numPr>
        <w:jc w:val="both"/>
        <w:rPr>
          <w:lang w:val="en-US"/>
        </w:rPr>
      </w:pPr>
      <w:r>
        <w:rPr>
          <w:lang w:val="en-US"/>
        </w:rPr>
        <w:t>Location - composed with Location entity</w:t>
      </w:r>
      <w:r w:rsidR="00C6339E">
        <w:rPr>
          <w:lang w:val="en-US"/>
        </w:rPr>
        <w:t>.</w:t>
      </w:r>
    </w:p>
    <w:p w14:paraId="30F5C1CA" w14:textId="4797B26D" w:rsidR="00F603EC" w:rsidRDefault="00F603EC" w:rsidP="008D0031">
      <w:pPr>
        <w:pStyle w:val="ListParagraph"/>
        <w:numPr>
          <w:ilvl w:val="0"/>
          <w:numId w:val="46"/>
        </w:numPr>
        <w:jc w:val="both"/>
        <w:rPr>
          <w:lang w:val="en-US"/>
        </w:rPr>
      </w:pPr>
      <w:r>
        <w:rPr>
          <w:lang w:val="en-US"/>
        </w:rPr>
        <w:t>Manager – composed with Manager entity</w:t>
      </w:r>
      <w:r w:rsidR="00C6339E">
        <w:rPr>
          <w:lang w:val="en-US"/>
        </w:rPr>
        <w:t>.</w:t>
      </w:r>
    </w:p>
    <w:p w14:paraId="3E04E3FC" w14:textId="682AE3DA" w:rsidR="00F603EC" w:rsidRPr="00BA1C1C" w:rsidRDefault="00C66263" w:rsidP="008D0031">
      <w:pPr>
        <w:pStyle w:val="ListParagraph"/>
        <w:numPr>
          <w:ilvl w:val="0"/>
          <w:numId w:val="46"/>
        </w:numPr>
        <w:jc w:val="both"/>
        <w:rPr>
          <w:lang w:val="en-US"/>
        </w:rPr>
      </w:pPr>
      <w:r>
        <w:rPr>
          <w:lang w:val="en-US"/>
        </w:rPr>
        <w:t>Customer</w:t>
      </w:r>
      <w:r w:rsidR="00F603EC">
        <w:rPr>
          <w:lang w:val="en-US"/>
        </w:rPr>
        <w:t xml:space="preserve"> - composed with </w:t>
      </w:r>
      <w:r>
        <w:rPr>
          <w:lang w:val="en-US"/>
        </w:rPr>
        <w:t>Customer</w:t>
      </w:r>
      <w:r w:rsidR="00F603EC">
        <w:rPr>
          <w:lang w:val="en-US"/>
        </w:rPr>
        <w:t xml:space="preserve"> entity.</w:t>
      </w:r>
    </w:p>
    <w:p w14:paraId="45D20A50" w14:textId="31DE7DD4" w:rsidR="00C4697F" w:rsidRPr="00C471CB" w:rsidRDefault="008820FF" w:rsidP="00291825">
      <w:pPr>
        <w:pStyle w:val="Heading1"/>
        <w:numPr>
          <w:ilvl w:val="1"/>
          <w:numId w:val="2"/>
        </w:numPr>
        <w:jc w:val="both"/>
      </w:pPr>
      <w:bookmarkStart w:id="20" w:name="_Toc164526083"/>
      <w:bookmarkStart w:id="21" w:name="_Toc164614223"/>
      <w:r w:rsidRPr="00C471CB">
        <w:t>Abuse Cases</w:t>
      </w:r>
      <w:bookmarkEnd w:id="20"/>
      <w:bookmarkEnd w:id="21"/>
    </w:p>
    <w:p w14:paraId="16626B08" w14:textId="0FE5D0EC" w:rsidR="00EA0A27" w:rsidRPr="00EA0A27" w:rsidRDefault="00EA0A27" w:rsidP="00291825">
      <w:pPr>
        <w:jc w:val="both"/>
        <w:rPr>
          <w:b/>
          <w:bCs/>
          <w:color w:val="D6615C" w:themeColor="accent1"/>
          <w:lang w:val="en-US"/>
        </w:rPr>
      </w:pPr>
      <w:r w:rsidRPr="00EA0A27">
        <w:rPr>
          <w:b/>
          <w:bCs/>
          <w:color w:val="D6615C" w:themeColor="accent1"/>
          <w:lang w:val="en-US"/>
        </w:rPr>
        <w:t xml:space="preserve">UC1. As a </w:t>
      </w:r>
      <w:r w:rsidR="00C66263">
        <w:rPr>
          <w:b/>
          <w:bCs/>
          <w:color w:val="D6615C" w:themeColor="accent1"/>
          <w:lang w:val="en-US"/>
        </w:rPr>
        <w:t>Customer</w:t>
      </w:r>
      <w:r w:rsidRPr="00EA0A27">
        <w:rPr>
          <w:b/>
          <w:bCs/>
          <w:color w:val="D6615C" w:themeColor="accent1"/>
          <w:lang w:val="en-US"/>
        </w:rPr>
        <w:t>, I want to be able to register delivery services so that I can have the parcel delivered to my company/address/</w:t>
      </w:r>
      <w:r w:rsidR="00517ADD" w:rsidRPr="00EA0A27">
        <w:rPr>
          <w:b/>
          <w:bCs/>
          <w:color w:val="D6615C" w:themeColor="accent1"/>
          <w:lang w:val="en-US"/>
        </w:rPr>
        <w:t>place.</w:t>
      </w:r>
    </w:p>
    <w:p w14:paraId="58B0D3D8" w14:textId="3EABA312" w:rsidR="00EA0A27" w:rsidRPr="00EA0A27" w:rsidRDefault="00EA0A27" w:rsidP="00195C37">
      <w:pPr>
        <w:numPr>
          <w:ilvl w:val="0"/>
          <w:numId w:val="24"/>
        </w:numPr>
        <w:jc w:val="both"/>
        <w:rPr>
          <w:lang w:val="en-US"/>
        </w:rPr>
      </w:pPr>
      <w:r w:rsidRPr="00EA0A27">
        <w:rPr>
          <w:lang w:val="en-US"/>
        </w:rPr>
        <w:t xml:space="preserve">Attackers could manipulate the location data provided during the registration process to redirect deliveries to a different address, potentially their own. This could result in theft or tampering </w:t>
      </w:r>
      <w:r w:rsidR="00C6339E" w:rsidRPr="00EA0A27">
        <w:rPr>
          <w:lang w:val="en-US"/>
        </w:rPr>
        <w:t>with</w:t>
      </w:r>
      <w:r w:rsidRPr="00EA0A27">
        <w:rPr>
          <w:lang w:val="en-US"/>
        </w:rPr>
        <w:t xml:space="preserve"> packages.</w:t>
      </w:r>
    </w:p>
    <w:p w14:paraId="12BBD951" w14:textId="77777777" w:rsidR="00EA0A27" w:rsidRPr="00EA0A27" w:rsidRDefault="00EA0A27" w:rsidP="00195C37">
      <w:pPr>
        <w:numPr>
          <w:ilvl w:val="1"/>
          <w:numId w:val="24"/>
        </w:numPr>
        <w:jc w:val="both"/>
      </w:pPr>
      <w:r w:rsidRPr="00EA0A27">
        <w:rPr>
          <w:b/>
          <w:bCs/>
        </w:rPr>
        <w:t>CVSS Risk Rating:</w:t>
      </w:r>
    </w:p>
    <w:p w14:paraId="4B8CB5B7" w14:textId="77777777" w:rsidR="00EA0A27" w:rsidRPr="00EA0A27" w:rsidRDefault="00EA0A27" w:rsidP="00195C37">
      <w:pPr>
        <w:numPr>
          <w:ilvl w:val="2"/>
          <w:numId w:val="24"/>
        </w:numPr>
        <w:jc w:val="both"/>
      </w:pPr>
      <w:r w:rsidRPr="00EA0A27">
        <w:t>7.3 (High) CVSS:3.0/AV:N/AC:H/PR:H/UI:R/S:C/C:H/I:H/A:N</w:t>
      </w:r>
    </w:p>
    <w:p w14:paraId="70241DA5" w14:textId="77777777" w:rsidR="00EA0A27" w:rsidRPr="00EA0A27" w:rsidRDefault="00EA0A27" w:rsidP="00195C37">
      <w:pPr>
        <w:numPr>
          <w:ilvl w:val="1"/>
          <w:numId w:val="24"/>
        </w:numPr>
        <w:jc w:val="both"/>
      </w:pPr>
      <w:r w:rsidRPr="00EA0A27">
        <w:rPr>
          <w:b/>
          <w:bCs/>
        </w:rPr>
        <w:t>Justification:</w:t>
      </w:r>
    </w:p>
    <w:p w14:paraId="34923FEC" w14:textId="77777777" w:rsidR="00EA0A27" w:rsidRPr="00EA0A27" w:rsidRDefault="00EA0A27" w:rsidP="00195C37">
      <w:pPr>
        <w:numPr>
          <w:ilvl w:val="2"/>
          <w:numId w:val="24"/>
        </w:numPr>
        <w:jc w:val="both"/>
        <w:rPr>
          <w:lang w:val="en-US"/>
        </w:rPr>
      </w:pPr>
      <w:r w:rsidRPr="00EA0A27">
        <w:rPr>
          <w:lang w:val="en-US"/>
        </w:rPr>
        <w:t>Location spoofing can redirect deliveries to unauthorized addresses, leading to theft or tampering of packages.</w:t>
      </w:r>
    </w:p>
    <w:p w14:paraId="69AB19AC" w14:textId="0A2F9112" w:rsidR="00EA0A27" w:rsidRPr="00EA0A27" w:rsidRDefault="00EA0A27" w:rsidP="00195C37">
      <w:pPr>
        <w:numPr>
          <w:ilvl w:val="1"/>
          <w:numId w:val="24"/>
        </w:numPr>
        <w:jc w:val="both"/>
      </w:pPr>
      <w:r w:rsidRPr="00EA0A27">
        <w:rPr>
          <w:b/>
          <w:bCs/>
        </w:rPr>
        <w:t xml:space="preserve">Kind </w:t>
      </w:r>
      <w:r w:rsidR="00517ADD" w:rsidRPr="00EA0A27">
        <w:rPr>
          <w:b/>
          <w:bCs/>
        </w:rPr>
        <w:t>of abuse</w:t>
      </w:r>
      <w:r w:rsidRPr="00EA0A27">
        <w:rPr>
          <w:b/>
          <w:bCs/>
        </w:rPr>
        <w:t>:</w:t>
      </w:r>
    </w:p>
    <w:p w14:paraId="6404CCA0" w14:textId="77777777" w:rsidR="00EA0A27" w:rsidRPr="00EA0A27" w:rsidRDefault="00EA0A27" w:rsidP="00195C37">
      <w:pPr>
        <w:numPr>
          <w:ilvl w:val="2"/>
          <w:numId w:val="24"/>
        </w:numPr>
        <w:jc w:val="both"/>
      </w:pPr>
      <w:r w:rsidRPr="00EA0A27">
        <w:t>Business</w:t>
      </w:r>
    </w:p>
    <w:p w14:paraId="272AFA9B" w14:textId="77777777" w:rsidR="00EA0A27" w:rsidRPr="00EA0A27" w:rsidRDefault="00EA0A27" w:rsidP="00195C37">
      <w:pPr>
        <w:numPr>
          <w:ilvl w:val="1"/>
          <w:numId w:val="24"/>
        </w:numPr>
        <w:jc w:val="both"/>
      </w:pPr>
      <w:r w:rsidRPr="00EA0A27">
        <w:rPr>
          <w:b/>
          <w:bCs/>
        </w:rPr>
        <w:t>Countermeasures:</w:t>
      </w:r>
    </w:p>
    <w:p w14:paraId="36DCD60A" w14:textId="77777777" w:rsidR="00EA0A27" w:rsidRPr="00EA0A27" w:rsidRDefault="00EA0A27" w:rsidP="00195C37">
      <w:pPr>
        <w:numPr>
          <w:ilvl w:val="2"/>
          <w:numId w:val="24"/>
        </w:numPr>
        <w:jc w:val="both"/>
        <w:rPr>
          <w:lang w:val="en-US"/>
        </w:rPr>
      </w:pPr>
      <w:r w:rsidRPr="00EA0A27">
        <w:rPr>
          <w:lang w:val="en-US"/>
        </w:rPr>
        <w:t>Implement geolocation validation during registration to detect anomalies.</w:t>
      </w:r>
    </w:p>
    <w:p w14:paraId="510C0D48" w14:textId="77777777" w:rsidR="00EA0A27" w:rsidRPr="00EA0A27" w:rsidRDefault="00EA0A27" w:rsidP="00195C37">
      <w:pPr>
        <w:numPr>
          <w:ilvl w:val="2"/>
          <w:numId w:val="24"/>
        </w:numPr>
        <w:jc w:val="both"/>
        <w:rPr>
          <w:lang w:val="en-US"/>
        </w:rPr>
      </w:pPr>
      <w:r w:rsidRPr="00EA0A27">
        <w:rPr>
          <w:lang w:val="en-US"/>
        </w:rPr>
        <w:t>Use secure communication protocols to prevent location manipulation.</w:t>
      </w:r>
    </w:p>
    <w:p w14:paraId="56666037" w14:textId="76674B63" w:rsidR="00EA0A27" w:rsidRPr="00EA0A27" w:rsidRDefault="00EA0A27" w:rsidP="00195C37">
      <w:pPr>
        <w:numPr>
          <w:ilvl w:val="2"/>
          <w:numId w:val="24"/>
        </w:numPr>
        <w:jc w:val="both"/>
        <w:rPr>
          <w:lang w:val="en-US"/>
        </w:rPr>
      </w:pPr>
      <w:r w:rsidRPr="00EA0A27">
        <w:rPr>
          <w:lang w:val="en-US"/>
        </w:rPr>
        <w:t xml:space="preserve">Provide </w:t>
      </w:r>
      <w:r w:rsidR="00C66263">
        <w:rPr>
          <w:lang w:val="en-US"/>
        </w:rPr>
        <w:t>customer</w:t>
      </w:r>
      <w:r w:rsidR="0034422B">
        <w:rPr>
          <w:lang w:val="en-US"/>
        </w:rPr>
        <w:t>s</w:t>
      </w:r>
      <w:r w:rsidRPr="00EA0A27">
        <w:rPr>
          <w:lang w:val="en-US"/>
        </w:rPr>
        <w:t xml:space="preserve"> with delivery tracking and verification mechanisms.</w:t>
      </w:r>
    </w:p>
    <w:p w14:paraId="30860EC0" w14:textId="42677BA6" w:rsidR="00EA0A27" w:rsidRPr="00EA0A27" w:rsidRDefault="00EA0A27" w:rsidP="00195C37">
      <w:pPr>
        <w:numPr>
          <w:ilvl w:val="0"/>
          <w:numId w:val="24"/>
        </w:numPr>
        <w:jc w:val="both"/>
        <w:rPr>
          <w:lang w:val="en-US"/>
        </w:rPr>
      </w:pPr>
      <w:r w:rsidRPr="00EA0A27">
        <w:rPr>
          <w:lang w:val="en-US"/>
        </w:rPr>
        <w:t xml:space="preserve">During the registration process, if the communication channel between the </w:t>
      </w:r>
      <w:r w:rsidR="00C66263">
        <w:rPr>
          <w:lang w:val="en-US"/>
        </w:rPr>
        <w:t>customer</w:t>
      </w:r>
      <w:r w:rsidRPr="00EA0A27">
        <w:rPr>
          <w:lang w:val="en-US"/>
        </w:rPr>
        <w:t xml:space="preserve"> and the delivery service provider is compromised, attackers could intercept the registration data, modify it, and redirect deliveries to an unauthorized location.</w:t>
      </w:r>
    </w:p>
    <w:p w14:paraId="21F09D64" w14:textId="77777777" w:rsidR="00EA0A27" w:rsidRPr="00EA0A27" w:rsidRDefault="00EA0A27" w:rsidP="00195C37">
      <w:pPr>
        <w:numPr>
          <w:ilvl w:val="1"/>
          <w:numId w:val="24"/>
        </w:numPr>
        <w:jc w:val="both"/>
      </w:pPr>
      <w:r w:rsidRPr="00EA0A27">
        <w:rPr>
          <w:b/>
          <w:bCs/>
        </w:rPr>
        <w:t>CVSS Risk Rating:</w:t>
      </w:r>
    </w:p>
    <w:p w14:paraId="26D2BD4D" w14:textId="77777777" w:rsidR="00EA0A27" w:rsidRPr="00EA0A27" w:rsidRDefault="00EA0A27" w:rsidP="00195C37">
      <w:pPr>
        <w:numPr>
          <w:ilvl w:val="2"/>
          <w:numId w:val="24"/>
        </w:numPr>
        <w:jc w:val="both"/>
      </w:pPr>
      <w:r w:rsidRPr="00EA0A27">
        <w:t>8.7 (High) CVSS:3.0/AV:N/AC:H/PR:N/UI:N/S:C/C:H/I:H/A:N</w:t>
      </w:r>
    </w:p>
    <w:p w14:paraId="7DB500BF" w14:textId="77777777" w:rsidR="00EA0A27" w:rsidRPr="00EA0A27" w:rsidRDefault="00EA0A27" w:rsidP="00195C37">
      <w:pPr>
        <w:numPr>
          <w:ilvl w:val="1"/>
          <w:numId w:val="24"/>
        </w:numPr>
        <w:jc w:val="both"/>
      </w:pPr>
      <w:r w:rsidRPr="00EA0A27">
        <w:rPr>
          <w:b/>
          <w:bCs/>
        </w:rPr>
        <w:t>Justification:</w:t>
      </w:r>
    </w:p>
    <w:p w14:paraId="23EA8E0F" w14:textId="77777777" w:rsidR="00EA0A27" w:rsidRPr="00EA0A27" w:rsidRDefault="00EA0A27" w:rsidP="00195C37">
      <w:pPr>
        <w:numPr>
          <w:ilvl w:val="2"/>
          <w:numId w:val="24"/>
        </w:numPr>
        <w:jc w:val="both"/>
        <w:rPr>
          <w:lang w:val="en-US"/>
        </w:rPr>
      </w:pPr>
      <w:r w:rsidRPr="00EA0A27">
        <w:rPr>
          <w:lang w:val="en-US"/>
        </w:rPr>
        <w:t>Man in the Middle attacks during registration can intercept and modify registration data, leading to unauthorized redirection of deliveries.</w:t>
      </w:r>
    </w:p>
    <w:p w14:paraId="785893DD" w14:textId="77777777" w:rsidR="00EA0A27" w:rsidRPr="00EA0A27" w:rsidRDefault="00EA0A27" w:rsidP="00195C37">
      <w:pPr>
        <w:numPr>
          <w:ilvl w:val="1"/>
          <w:numId w:val="24"/>
        </w:numPr>
        <w:jc w:val="both"/>
      </w:pPr>
      <w:r w:rsidRPr="00EA0A27">
        <w:rPr>
          <w:b/>
          <w:bCs/>
        </w:rPr>
        <w:t>Kind of Abuse:</w:t>
      </w:r>
    </w:p>
    <w:p w14:paraId="792D6AE2" w14:textId="77777777" w:rsidR="00EA0A27" w:rsidRPr="00EA0A27" w:rsidRDefault="00EA0A27" w:rsidP="00195C37">
      <w:pPr>
        <w:numPr>
          <w:ilvl w:val="2"/>
          <w:numId w:val="24"/>
        </w:numPr>
        <w:jc w:val="both"/>
      </w:pPr>
      <w:r w:rsidRPr="00EA0A27">
        <w:t>Business</w:t>
      </w:r>
    </w:p>
    <w:p w14:paraId="5E6A6BFE" w14:textId="77777777" w:rsidR="00EA0A27" w:rsidRPr="00EA0A27" w:rsidRDefault="00EA0A27" w:rsidP="00195C37">
      <w:pPr>
        <w:numPr>
          <w:ilvl w:val="1"/>
          <w:numId w:val="24"/>
        </w:numPr>
        <w:jc w:val="both"/>
      </w:pPr>
      <w:r w:rsidRPr="00EA0A27">
        <w:rPr>
          <w:b/>
          <w:bCs/>
        </w:rPr>
        <w:t>Countermeasures:</w:t>
      </w:r>
    </w:p>
    <w:p w14:paraId="33BDCDE9" w14:textId="77777777" w:rsidR="00EA0A27" w:rsidRPr="00EA0A27" w:rsidRDefault="00EA0A27" w:rsidP="00195C37">
      <w:pPr>
        <w:numPr>
          <w:ilvl w:val="2"/>
          <w:numId w:val="24"/>
        </w:numPr>
        <w:jc w:val="both"/>
        <w:rPr>
          <w:lang w:val="en-US"/>
        </w:rPr>
      </w:pPr>
      <w:r w:rsidRPr="00EA0A27">
        <w:rPr>
          <w:lang w:val="en-US"/>
        </w:rPr>
        <w:t>Implement HTTPS and certificate pinning to secure communication channels.</w:t>
      </w:r>
    </w:p>
    <w:p w14:paraId="139126EF" w14:textId="77777777" w:rsidR="00EA0A27" w:rsidRPr="00EA0A27" w:rsidRDefault="00EA0A27" w:rsidP="00195C37">
      <w:pPr>
        <w:numPr>
          <w:ilvl w:val="2"/>
          <w:numId w:val="24"/>
        </w:numPr>
        <w:jc w:val="both"/>
        <w:rPr>
          <w:lang w:val="en-US"/>
        </w:rPr>
      </w:pPr>
      <w:r w:rsidRPr="00EA0A27">
        <w:rPr>
          <w:lang w:val="en-US"/>
        </w:rPr>
        <w:t>Regularly update security protocols to mitigate known vulnerabilities.</w:t>
      </w:r>
    </w:p>
    <w:p w14:paraId="428F56A5" w14:textId="77777777" w:rsidR="00EA0A27" w:rsidRPr="00EA0A27" w:rsidRDefault="00EA0A27" w:rsidP="00195C37">
      <w:pPr>
        <w:numPr>
          <w:ilvl w:val="2"/>
          <w:numId w:val="24"/>
        </w:numPr>
        <w:jc w:val="both"/>
        <w:rPr>
          <w:lang w:val="en-US"/>
        </w:rPr>
      </w:pPr>
      <w:r w:rsidRPr="00EA0A27">
        <w:rPr>
          <w:lang w:val="en-US"/>
        </w:rPr>
        <w:t>Educate users about the risks of using unsecured networks.</w:t>
      </w:r>
    </w:p>
    <w:p w14:paraId="0FFBDE26" w14:textId="77777777" w:rsidR="00EA0A27" w:rsidRPr="00EA0A27" w:rsidRDefault="00EA0A27" w:rsidP="00195C37">
      <w:pPr>
        <w:numPr>
          <w:ilvl w:val="0"/>
          <w:numId w:val="24"/>
        </w:numPr>
        <w:jc w:val="both"/>
        <w:rPr>
          <w:lang w:val="en-US"/>
        </w:rPr>
      </w:pPr>
      <w:r w:rsidRPr="00EA0A27">
        <w:rPr>
          <w:lang w:val="en-US"/>
        </w:rPr>
        <w:t>Attackers may inject malicious scripts into the delivery service registration page, potentially compromising the security of other users' data, redirecting deliveries to unintended locations or trigger denial of service (DoS).</w:t>
      </w:r>
    </w:p>
    <w:p w14:paraId="4C8601FD" w14:textId="77777777" w:rsidR="00EA0A27" w:rsidRPr="00EA0A27" w:rsidRDefault="00EA0A27" w:rsidP="00195C37">
      <w:pPr>
        <w:numPr>
          <w:ilvl w:val="1"/>
          <w:numId w:val="24"/>
        </w:numPr>
        <w:jc w:val="both"/>
      </w:pPr>
      <w:r w:rsidRPr="00EA0A27">
        <w:rPr>
          <w:b/>
          <w:bCs/>
        </w:rPr>
        <w:t>CVSS Risk Rating:</w:t>
      </w:r>
    </w:p>
    <w:p w14:paraId="4C072ADD" w14:textId="77777777" w:rsidR="00EA0A27" w:rsidRPr="00EA0A27" w:rsidRDefault="00EA0A27" w:rsidP="00195C37">
      <w:pPr>
        <w:numPr>
          <w:ilvl w:val="2"/>
          <w:numId w:val="24"/>
        </w:numPr>
        <w:jc w:val="both"/>
      </w:pPr>
      <w:r w:rsidRPr="00EA0A27">
        <w:t>7.3 (High) CVSS:3.0/AV:N/AC:H/PR:H/UI:R/S:C/C:H/I:H/A:N</w:t>
      </w:r>
    </w:p>
    <w:p w14:paraId="4A0445F6" w14:textId="77777777" w:rsidR="00EA0A27" w:rsidRPr="00EA0A27" w:rsidRDefault="00EA0A27" w:rsidP="00195C37">
      <w:pPr>
        <w:numPr>
          <w:ilvl w:val="1"/>
          <w:numId w:val="24"/>
        </w:numPr>
        <w:jc w:val="both"/>
      </w:pPr>
      <w:r w:rsidRPr="00EA0A27">
        <w:rPr>
          <w:b/>
          <w:bCs/>
        </w:rPr>
        <w:t>Justification:</w:t>
      </w:r>
    </w:p>
    <w:p w14:paraId="20FCDADE" w14:textId="77777777" w:rsidR="00EA0A27" w:rsidRPr="00EA0A27" w:rsidRDefault="00EA0A27" w:rsidP="00195C37">
      <w:pPr>
        <w:numPr>
          <w:ilvl w:val="2"/>
          <w:numId w:val="24"/>
        </w:numPr>
        <w:jc w:val="both"/>
        <w:rPr>
          <w:lang w:val="en-US"/>
        </w:rPr>
      </w:pPr>
      <w:r w:rsidRPr="00EA0A27">
        <w:rPr>
          <w:lang w:val="en-US"/>
        </w:rPr>
        <w:t>XSS attacks can compromise the security of delivery service registration pages, potentially redirecting deliveries or compromising user data.</w:t>
      </w:r>
    </w:p>
    <w:p w14:paraId="1F652ABA" w14:textId="77777777" w:rsidR="00EA0A27" w:rsidRPr="00EA0A27" w:rsidRDefault="00EA0A27" w:rsidP="00195C37">
      <w:pPr>
        <w:numPr>
          <w:ilvl w:val="1"/>
          <w:numId w:val="24"/>
        </w:numPr>
        <w:jc w:val="both"/>
      </w:pPr>
      <w:r w:rsidRPr="00EA0A27">
        <w:rPr>
          <w:b/>
          <w:bCs/>
        </w:rPr>
        <w:t>Kind of Abuse:</w:t>
      </w:r>
    </w:p>
    <w:p w14:paraId="0724DE44" w14:textId="77777777" w:rsidR="00EA0A27" w:rsidRPr="00EA0A27" w:rsidRDefault="00EA0A27" w:rsidP="00195C37">
      <w:pPr>
        <w:numPr>
          <w:ilvl w:val="2"/>
          <w:numId w:val="24"/>
        </w:numPr>
        <w:jc w:val="both"/>
      </w:pPr>
      <w:r w:rsidRPr="00EA0A27">
        <w:t>Technical and Business</w:t>
      </w:r>
    </w:p>
    <w:p w14:paraId="2C6F8F20" w14:textId="77777777" w:rsidR="00EA0A27" w:rsidRPr="00EA0A27" w:rsidRDefault="00EA0A27" w:rsidP="00195C37">
      <w:pPr>
        <w:numPr>
          <w:ilvl w:val="1"/>
          <w:numId w:val="24"/>
        </w:numPr>
        <w:jc w:val="both"/>
      </w:pPr>
      <w:r w:rsidRPr="00EA0A27">
        <w:rPr>
          <w:b/>
          <w:bCs/>
        </w:rPr>
        <w:t>Countermeasures:</w:t>
      </w:r>
    </w:p>
    <w:p w14:paraId="4ED28FD9" w14:textId="5F223CEF" w:rsidR="00EA0A27" w:rsidRPr="00EA0A27" w:rsidRDefault="00EA0A27" w:rsidP="00195C37">
      <w:pPr>
        <w:numPr>
          <w:ilvl w:val="2"/>
          <w:numId w:val="24"/>
        </w:numPr>
        <w:jc w:val="both"/>
        <w:rPr>
          <w:lang w:val="en-US"/>
        </w:rPr>
      </w:pPr>
      <w:r w:rsidRPr="00EA0A27">
        <w:rPr>
          <w:lang w:val="en-US"/>
        </w:rPr>
        <w:t>Implement input sanitization to prevent XSS vulnerabilities</w:t>
      </w:r>
      <w:r w:rsidR="00C6339E">
        <w:rPr>
          <w:lang w:val="en-US"/>
        </w:rPr>
        <w:t>.</w:t>
      </w:r>
    </w:p>
    <w:p w14:paraId="7EE54DC5" w14:textId="73B76ECA" w:rsidR="00EA0A27" w:rsidRPr="00EA0A27" w:rsidRDefault="00EA0A27" w:rsidP="00195C37">
      <w:pPr>
        <w:numPr>
          <w:ilvl w:val="2"/>
          <w:numId w:val="24"/>
        </w:numPr>
        <w:jc w:val="both"/>
        <w:rPr>
          <w:lang w:val="en-US"/>
        </w:rPr>
      </w:pPr>
      <w:r w:rsidRPr="00EA0A27">
        <w:rPr>
          <w:lang w:val="en-US"/>
        </w:rPr>
        <w:t>Employ web application firewalls (WAFs) to detect and block malicious scripts</w:t>
      </w:r>
      <w:r w:rsidR="00C6339E">
        <w:rPr>
          <w:lang w:val="en-US"/>
        </w:rPr>
        <w:t>.</w:t>
      </w:r>
    </w:p>
    <w:p w14:paraId="3DE58BE2" w14:textId="77777777" w:rsidR="00EA0A27" w:rsidRPr="00EA0A27" w:rsidRDefault="00EA0A27" w:rsidP="00195C37">
      <w:pPr>
        <w:numPr>
          <w:ilvl w:val="2"/>
          <w:numId w:val="24"/>
        </w:numPr>
        <w:jc w:val="both"/>
        <w:rPr>
          <w:lang w:val="en-US"/>
        </w:rPr>
      </w:pPr>
      <w:r w:rsidRPr="00EA0A27">
        <w:rPr>
          <w:lang w:val="en-US"/>
        </w:rPr>
        <w:t>Regularly update web application frameworks and libraries.</w:t>
      </w:r>
    </w:p>
    <w:p w14:paraId="2A3426C2" w14:textId="5C9D22B4" w:rsidR="00EA0A27" w:rsidRPr="00EA0A27" w:rsidRDefault="00EA0A27" w:rsidP="00195C37">
      <w:pPr>
        <w:numPr>
          <w:ilvl w:val="0"/>
          <w:numId w:val="24"/>
        </w:numPr>
        <w:jc w:val="both"/>
        <w:rPr>
          <w:lang w:val="en-US"/>
        </w:rPr>
      </w:pPr>
      <w:r w:rsidRPr="00EA0A27">
        <w:rPr>
          <w:lang w:val="en-US"/>
        </w:rPr>
        <w:t xml:space="preserve">Attackers may flood the delivery service provider's registration system with a high volume of fake registration requests, causing service disruption or preventing legitimate </w:t>
      </w:r>
      <w:r w:rsidR="00C66263">
        <w:rPr>
          <w:lang w:val="en-US"/>
        </w:rPr>
        <w:t>customer</w:t>
      </w:r>
      <w:r w:rsidR="0034422B">
        <w:rPr>
          <w:lang w:val="en-US"/>
        </w:rPr>
        <w:t>s</w:t>
      </w:r>
      <w:r w:rsidRPr="00EA0A27">
        <w:rPr>
          <w:lang w:val="en-US"/>
        </w:rPr>
        <w:t xml:space="preserve"> from registering delivery services.</w:t>
      </w:r>
    </w:p>
    <w:p w14:paraId="2DBFA929" w14:textId="77777777" w:rsidR="00EA0A27" w:rsidRPr="00EA0A27" w:rsidRDefault="00EA0A27" w:rsidP="00195C37">
      <w:pPr>
        <w:numPr>
          <w:ilvl w:val="1"/>
          <w:numId w:val="24"/>
        </w:numPr>
        <w:jc w:val="both"/>
      </w:pPr>
      <w:r w:rsidRPr="00EA0A27">
        <w:rPr>
          <w:b/>
          <w:bCs/>
        </w:rPr>
        <w:t>CVSS Risk Rating:</w:t>
      </w:r>
    </w:p>
    <w:p w14:paraId="2CC944B7" w14:textId="77777777" w:rsidR="00EA0A27" w:rsidRPr="00EA0A27" w:rsidRDefault="00EA0A27" w:rsidP="00195C37">
      <w:pPr>
        <w:numPr>
          <w:ilvl w:val="2"/>
          <w:numId w:val="24"/>
        </w:numPr>
        <w:jc w:val="both"/>
      </w:pPr>
      <w:r w:rsidRPr="00EA0A27">
        <w:t>5.9 (Medium)CVSS:3.0/AV:N/AC:H/PR:N/UI:N/S:U/C:N/I:N/A:H</w:t>
      </w:r>
    </w:p>
    <w:p w14:paraId="405DEA83" w14:textId="77777777" w:rsidR="00EA0A27" w:rsidRPr="00EA0A27" w:rsidRDefault="00EA0A27" w:rsidP="00195C37">
      <w:pPr>
        <w:numPr>
          <w:ilvl w:val="1"/>
          <w:numId w:val="24"/>
        </w:numPr>
        <w:jc w:val="both"/>
      </w:pPr>
      <w:r w:rsidRPr="00EA0A27">
        <w:rPr>
          <w:b/>
          <w:bCs/>
        </w:rPr>
        <w:t>Justification:</w:t>
      </w:r>
    </w:p>
    <w:p w14:paraId="6DFA68BF" w14:textId="79AF3E39" w:rsidR="00EA0A27" w:rsidRPr="00EA0A27" w:rsidRDefault="00EA0A27" w:rsidP="00195C37">
      <w:pPr>
        <w:numPr>
          <w:ilvl w:val="2"/>
          <w:numId w:val="24"/>
        </w:numPr>
        <w:jc w:val="both"/>
        <w:rPr>
          <w:lang w:val="en-US"/>
        </w:rPr>
      </w:pPr>
      <w:r w:rsidRPr="00EA0A27">
        <w:rPr>
          <w:lang w:val="en-US"/>
        </w:rPr>
        <w:t xml:space="preserve">DoS attacks can disrupt delivery service registration systems, preventing legitimate </w:t>
      </w:r>
      <w:r w:rsidR="00C66263">
        <w:rPr>
          <w:lang w:val="en-US"/>
        </w:rPr>
        <w:t>customer</w:t>
      </w:r>
      <w:r w:rsidR="0034422B">
        <w:rPr>
          <w:lang w:val="en-US"/>
        </w:rPr>
        <w:t>s</w:t>
      </w:r>
      <w:r w:rsidRPr="00EA0A27">
        <w:rPr>
          <w:lang w:val="en-US"/>
        </w:rPr>
        <w:t xml:space="preserve"> from registering or modifying delivery services.</w:t>
      </w:r>
    </w:p>
    <w:p w14:paraId="3A915A54" w14:textId="77777777" w:rsidR="00EA0A27" w:rsidRPr="00EA0A27" w:rsidRDefault="00EA0A27" w:rsidP="00195C37">
      <w:pPr>
        <w:numPr>
          <w:ilvl w:val="1"/>
          <w:numId w:val="24"/>
        </w:numPr>
        <w:jc w:val="both"/>
      </w:pPr>
      <w:r w:rsidRPr="00EA0A27">
        <w:rPr>
          <w:b/>
          <w:bCs/>
        </w:rPr>
        <w:t>Kind of Abuse:</w:t>
      </w:r>
    </w:p>
    <w:p w14:paraId="75431491" w14:textId="77777777" w:rsidR="00EA0A27" w:rsidRPr="00EA0A27" w:rsidRDefault="00EA0A27" w:rsidP="00195C37">
      <w:pPr>
        <w:numPr>
          <w:ilvl w:val="2"/>
          <w:numId w:val="24"/>
        </w:numPr>
        <w:jc w:val="both"/>
      </w:pPr>
      <w:r w:rsidRPr="00EA0A27">
        <w:t>Technical</w:t>
      </w:r>
    </w:p>
    <w:p w14:paraId="2978E687" w14:textId="77777777" w:rsidR="00EA0A27" w:rsidRPr="00EA0A27" w:rsidRDefault="00EA0A27" w:rsidP="00195C37">
      <w:pPr>
        <w:numPr>
          <w:ilvl w:val="1"/>
          <w:numId w:val="24"/>
        </w:numPr>
        <w:jc w:val="both"/>
      </w:pPr>
      <w:r w:rsidRPr="00EA0A27">
        <w:rPr>
          <w:b/>
          <w:bCs/>
        </w:rPr>
        <w:t>Countermeasures:</w:t>
      </w:r>
    </w:p>
    <w:p w14:paraId="1E309998" w14:textId="72EFC723" w:rsidR="00EA0A27" w:rsidRPr="00EA0A27" w:rsidRDefault="00EA0A27" w:rsidP="00195C37">
      <w:pPr>
        <w:numPr>
          <w:ilvl w:val="2"/>
          <w:numId w:val="24"/>
        </w:numPr>
        <w:jc w:val="both"/>
        <w:rPr>
          <w:lang w:val="en-US"/>
        </w:rPr>
      </w:pPr>
      <w:r w:rsidRPr="00EA0A27">
        <w:rPr>
          <w:lang w:val="en-US"/>
        </w:rPr>
        <w:t>Implement rate limiting and traffic filtering to mitigate DoS attacks</w:t>
      </w:r>
      <w:r w:rsidR="00C6339E">
        <w:rPr>
          <w:lang w:val="en-US"/>
        </w:rPr>
        <w:t>.</w:t>
      </w:r>
    </w:p>
    <w:p w14:paraId="498119CF" w14:textId="4A427783" w:rsidR="00EA0A27" w:rsidRPr="00EA0A27" w:rsidRDefault="00EA0A27" w:rsidP="00195C37">
      <w:pPr>
        <w:numPr>
          <w:ilvl w:val="2"/>
          <w:numId w:val="24"/>
        </w:numPr>
        <w:jc w:val="both"/>
        <w:rPr>
          <w:lang w:val="en-US"/>
        </w:rPr>
      </w:pPr>
      <w:r w:rsidRPr="00EA0A27">
        <w:rPr>
          <w:lang w:val="en-US"/>
        </w:rPr>
        <w:t>Use scalable infrastructure to handle increased traffic loads</w:t>
      </w:r>
      <w:r w:rsidR="00C6339E">
        <w:rPr>
          <w:lang w:val="en-US"/>
        </w:rPr>
        <w:t>.</w:t>
      </w:r>
    </w:p>
    <w:p w14:paraId="78C7FFE0" w14:textId="77777777" w:rsidR="00EA0A27" w:rsidRPr="00EA0A27" w:rsidRDefault="00EA0A27" w:rsidP="00195C37">
      <w:pPr>
        <w:numPr>
          <w:ilvl w:val="2"/>
          <w:numId w:val="24"/>
        </w:numPr>
        <w:jc w:val="both"/>
        <w:rPr>
          <w:lang w:val="en-US"/>
        </w:rPr>
      </w:pPr>
      <w:r w:rsidRPr="00EA0A27">
        <w:rPr>
          <w:lang w:val="en-US"/>
        </w:rPr>
        <w:t>Employ DDoS mitigation services for additional protection.</w:t>
      </w:r>
    </w:p>
    <w:p w14:paraId="2BB020DF" w14:textId="50839BE9" w:rsidR="00EA0A27" w:rsidRPr="00EA0A27" w:rsidRDefault="00EA0A27" w:rsidP="00195C37">
      <w:pPr>
        <w:numPr>
          <w:ilvl w:val="0"/>
          <w:numId w:val="24"/>
        </w:numPr>
        <w:jc w:val="both"/>
        <w:rPr>
          <w:lang w:val="en-US"/>
        </w:rPr>
      </w:pPr>
      <w:r w:rsidRPr="00EA0A27">
        <w:rPr>
          <w:lang w:val="en-US"/>
        </w:rPr>
        <w:t xml:space="preserve">Attackers may attempt to gain unauthorized access to the delivery service provider's database or systems to retrieve sensitive information about past deliveries, including </w:t>
      </w:r>
      <w:r w:rsidR="00C66263">
        <w:rPr>
          <w:lang w:val="en-US"/>
        </w:rPr>
        <w:t>customer</w:t>
      </w:r>
      <w:r w:rsidRPr="00EA0A27">
        <w:rPr>
          <w:lang w:val="en-US"/>
        </w:rPr>
        <w:t xml:space="preserve"> addresses and delivery contents, for malicious purposes such as identity theft or targeted theft of valuable goods.</w:t>
      </w:r>
    </w:p>
    <w:p w14:paraId="1EE9E574" w14:textId="77777777" w:rsidR="00EA0A27" w:rsidRPr="00EA0A27" w:rsidRDefault="00EA0A27" w:rsidP="00195C37">
      <w:pPr>
        <w:numPr>
          <w:ilvl w:val="1"/>
          <w:numId w:val="24"/>
        </w:numPr>
        <w:jc w:val="both"/>
      </w:pPr>
      <w:r w:rsidRPr="00EA0A27">
        <w:rPr>
          <w:b/>
          <w:bCs/>
        </w:rPr>
        <w:t>CVSS Risk Rating:</w:t>
      </w:r>
    </w:p>
    <w:p w14:paraId="0E144FD6" w14:textId="77777777" w:rsidR="00EA0A27" w:rsidRPr="00EA0A27" w:rsidRDefault="00EA0A27" w:rsidP="00195C37">
      <w:pPr>
        <w:numPr>
          <w:ilvl w:val="2"/>
          <w:numId w:val="24"/>
        </w:numPr>
        <w:jc w:val="both"/>
      </w:pPr>
      <w:r w:rsidRPr="00EA0A27">
        <w:t>8.7 (High) CVSS:3.0/AV:N/AC:H/PR:N/UI:N/S:C/C:H/I:H/A:N</w:t>
      </w:r>
    </w:p>
    <w:p w14:paraId="3C477D2A" w14:textId="77777777" w:rsidR="00EA0A27" w:rsidRPr="00EA0A27" w:rsidRDefault="00EA0A27" w:rsidP="00195C37">
      <w:pPr>
        <w:numPr>
          <w:ilvl w:val="1"/>
          <w:numId w:val="24"/>
        </w:numPr>
        <w:jc w:val="both"/>
      </w:pPr>
      <w:r w:rsidRPr="00EA0A27">
        <w:rPr>
          <w:b/>
          <w:bCs/>
        </w:rPr>
        <w:t>Justification:</w:t>
      </w:r>
    </w:p>
    <w:p w14:paraId="1D99857C" w14:textId="77777777" w:rsidR="00EA0A27" w:rsidRPr="00EA0A27" w:rsidRDefault="00EA0A27" w:rsidP="00195C37">
      <w:pPr>
        <w:numPr>
          <w:ilvl w:val="2"/>
          <w:numId w:val="24"/>
        </w:numPr>
        <w:jc w:val="both"/>
        <w:rPr>
          <w:lang w:val="en-US"/>
        </w:rPr>
      </w:pPr>
      <w:r w:rsidRPr="00EA0A27">
        <w:rPr>
          <w:lang w:val="en-US"/>
        </w:rPr>
        <w:t>Unauthorized access to delivery records can lead to identity theft or targeted theft of valuable goods by revealing sensitive information about past deliveries.</w:t>
      </w:r>
    </w:p>
    <w:p w14:paraId="25A295A1" w14:textId="77777777" w:rsidR="00EA0A27" w:rsidRPr="00EA0A27" w:rsidRDefault="00EA0A27" w:rsidP="00195C37">
      <w:pPr>
        <w:numPr>
          <w:ilvl w:val="1"/>
          <w:numId w:val="24"/>
        </w:numPr>
        <w:jc w:val="both"/>
      </w:pPr>
      <w:r w:rsidRPr="00EA0A27">
        <w:rPr>
          <w:b/>
          <w:bCs/>
        </w:rPr>
        <w:t>Kind of Abuse:</w:t>
      </w:r>
    </w:p>
    <w:p w14:paraId="69530213" w14:textId="77777777" w:rsidR="00EA0A27" w:rsidRPr="00EA0A27" w:rsidRDefault="00EA0A27" w:rsidP="00195C37">
      <w:pPr>
        <w:numPr>
          <w:ilvl w:val="2"/>
          <w:numId w:val="24"/>
        </w:numPr>
        <w:jc w:val="both"/>
      </w:pPr>
      <w:r w:rsidRPr="00EA0A27">
        <w:t>Business</w:t>
      </w:r>
    </w:p>
    <w:p w14:paraId="308382C6" w14:textId="77777777" w:rsidR="00EA0A27" w:rsidRPr="00EA0A27" w:rsidRDefault="00EA0A27" w:rsidP="00195C37">
      <w:pPr>
        <w:numPr>
          <w:ilvl w:val="1"/>
          <w:numId w:val="24"/>
        </w:numPr>
        <w:jc w:val="both"/>
      </w:pPr>
      <w:r w:rsidRPr="00EA0A27">
        <w:rPr>
          <w:b/>
          <w:bCs/>
        </w:rPr>
        <w:t>Countermeasures:</w:t>
      </w:r>
    </w:p>
    <w:p w14:paraId="403CA0AC" w14:textId="68CF0BA0" w:rsidR="00EA0A27" w:rsidRPr="00EA0A27" w:rsidRDefault="00EA0A27" w:rsidP="00195C37">
      <w:pPr>
        <w:numPr>
          <w:ilvl w:val="2"/>
          <w:numId w:val="24"/>
        </w:numPr>
        <w:jc w:val="both"/>
        <w:rPr>
          <w:lang w:val="en-US"/>
        </w:rPr>
      </w:pPr>
      <w:r w:rsidRPr="00EA0A27">
        <w:rPr>
          <w:lang w:val="en-US"/>
        </w:rPr>
        <w:t>Implement strict access controls and encryption for delivery records</w:t>
      </w:r>
      <w:r w:rsidR="00C6339E">
        <w:rPr>
          <w:lang w:val="en-US"/>
        </w:rPr>
        <w:t>.</w:t>
      </w:r>
    </w:p>
    <w:p w14:paraId="70ECCFE8" w14:textId="69FDD788" w:rsidR="00EA0A27" w:rsidRPr="00EA0A27" w:rsidRDefault="00EA0A27" w:rsidP="00195C37">
      <w:pPr>
        <w:numPr>
          <w:ilvl w:val="2"/>
          <w:numId w:val="24"/>
        </w:numPr>
        <w:jc w:val="both"/>
        <w:rPr>
          <w:lang w:val="en-US"/>
        </w:rPr>
      </w:pPr>
      <w:r w:rsidRPr="00EA0A27">
        <w:rPr>
          <w:lang w:val="en-US"/>
        </w:rPr>
        <w:t>Regularly monitor access logs for suspicious activity</w:t>
      </w:r>
      <w:r w:rsidR="00C6339E">
        <w:rPr>
          <w:lang w:val="en-US"/>
        </w:rPr>
        <w:t>.</w:t>
      </w:r>
    </w:p>
    <w:p w14:paraId="47F0E6ED" w14:textId="18AE69B6" w:rsidR="00EA0A27" w:rsidRPr="00EA0A27" w:rsidRDefault="00EA0A27" w:rsidP="00195C37">
      <w:pPr>
        <w:numPr>
          <w:ilvl w:val="2"/>
          <w:numId w:val="24"/>
        </w:numPr>
        <w:jc w:val="both"/>
        <w:rPr>
          <w:lang w:val="en-US"/>
        </w:rPr>
      </w:pPr>
      <w:r w:rsidRPr="00EA0A27">
        <w:rPr>
          <w:lang w:val="en-US"/>
        </w:rPr>
        <w:t xml:space="preserve">Comply with data protection regulations to safeguard </w:t>
      </w:r>
      <w:r w:rsidR="00C66263">
        <w:rPr>
          <w:lang w:val="en-US"/>
        </w:rPr>
        <w:t>customer</w:t>
      </w:r>
      <w:r w:rsidRPr="00EA0A27">
        <w:rPr>
          <w:lang w:val="en-US"/>
        </w:rPr>
        <w:t xml:space="preserve"> information.</w:t>
      </w:r>
    </w:p>
    <w:p w14:paraId="7FD7DE72" w14:textId="66DD334E" w:rsidR="00EA0A27" w:rsidRPr="00EA0A27" w:rsidRDefault="00EA0A27" w:rsidP="00291825">
      <w:pPr>
        <w:jc w:val="both"/>
        <w:rPr>
          <w:b/>
          <w:bCs/>
          <w:color w:val="D6615C" w:themeColor="accent1"/>
          <w:lang w:val="en-US"/>
        </w:rPr>
      </w:pPr>
      <w:r w:rsidRPr="00EA0A27">
        <w:rPr>
          <w:b/>
          <w:bCs/>
          <w:color w:val="D6615C" w:themeColor="accent1"/>
          <w:lang w:val="en-US"/>
        </w:rPr>
        <w:t xml:space="preserve">UC2. As a </w:t>
      </w:r>
      <w:r w:rsidR="00C66263">
        <w:rPr>
          <w:b/>
          <w:bCs/>
          <w:color w:val="D6615C" w:themeColor="accent1"/>
          <w:lang w:val="en-US"/>
        </w:rPr>
        <w:t>Customer</w:t>
      </w:r>
      <w:r w:rsidRPr="00EA0A27">
        <w:rPr>
          <w:b/>
          <w:bCs/>
          <w:color w:val="D6615C" w:themeColor="accent1"/>
          <w:lang w:val="en-US"/>
        </w:rPr>
        <w:t>, I want to be able to see the status of my requested Transport (Pending/Accepted/Rejected/In progress) so that I can have control of it</w:t>
      </w:r>
      <w:r w:rsidR="00C6339E">
        <w:rPr>
          <w:b/>
          <w:bCs/>
          <w:color w:val="D6615C" w:themeColor="accent1"/>
          <w:lang w:val="en-US"/>
        </w:rPr>
        <w:t>.</w:t>
      </w:r>
    </w:p>
    <w:p w14:paraId="177DBF24" w14:textId="77777777" w:rsidR="00EA0A27" w:rsidRPr="00EA0A27" w:rsidRDefault="00EA0A27" w:rsidP="00195C37">
      <w:pPr>
        <w:numPr>
          <w:ilvl w:val="0"/>
          <w:numId w:val="25"/>
        </w:numPr>
        <w:jc w:val="both"/>
        <w:rPr>
          <w:lang w:val="en-US"/>
        </w:rPr>
      </w:pPr>
      <w:r w:rsidRPr="00EA0A27">
        <w:rPr>
          <w:lang w:val="en-US"/>
        </w:rPr>
        <w:t>As an attacker, I bypass access control checks by modifying the URL, internal application state, or the HTML page, or simply using a custom API attack tool so that I can access the privilege information about the transport status.</w:t>
      </w:r>
    </w:p>
    <w:p w14:paraId="4E1A8824" w14:textId="77777777" w:rsidR="00EA0A27" w:rsidRPr="00EA0A27" w:rsidRDefault="00EA0A27" w:rsidP="00195C37">
      <w:pPr>
        <w:numPr>
          <w:ilvl w:val="1"/>
          <w:numId w:val="25"/>
        </w:numPr>
        <w:jc w:val="both"/>
      </w:pPr>
      <w:r w:rsidRPr="00EA0A27">
        <w:rPr>
          <w:b/>
          <w:bCs/>
        </w:rPr>
        <w:t>CVSS V3 risk rating:</w:t>
      </w:r>
    </w:p>
    <w:p w14:paraId="6AE5B287" w14:textId="77777777" w:rsidR="00EA0A27" w:rsidRPr="00EA0A27" w:rsidRDefault="00EA0A27" w:rsidP="00195C37">
      <w:pPr>
        <w:numPr>
          <w:ilvl w:val="2"/>
          <w:numId w:val="25"/>
        </w:numPr>
        <w:jc w:val="both"/>
      </w:pPr>
      <w:r w:rsidRPr="00EA0A27">
        <w:t>5.7 CVSS:3.0/AV:N/AC:L/PR:L/UI:R/S:U/C:H/I:N/A:N</w:t>
      </w:r>
    </w:p>
    <w:p w14:paraId="08FEE300" w14:textId="77777777" w:rsidR="00EA0A27" w:rsidRPr="00EA0A27" w:rsidRDefault="00EA0A27" w:rsidP="00195C37">
      <w:pPr>
        <w:numPr>
          <w:ilvl w:val="1"/>
          <w:numId w:val="25"/>
        </w:numPr>
        <w:jc w:val="both"/>
      </w:pPr>
      <w:r w:rsidRPr="00EA0A27">
        <w:rPr>
          <w:b/>
          <w:bCs/>
        </w:rPr>
        <w:t>Kind of Abuse:</w:t>
      </w:r>
    </w:p>
    <w:p w14:paraId="35573784" w14:textId="77777777" w:rsidR="00EA0A27" w:rsidRPr="00EA0A27" w:rsidRDefault="00EA0A27" w:rsidP="00195C37">
      <w:pPr>
        <w:numPr>
          <w:ilvl w:val="2"/>
          <w:numId w:val="25"/>
        </w:numPr>
        <w:jc w:val="both"/>
      </w:pPr>
      <w:r w:rsidRPr="00EA0A27">
        <w:t>Business</w:t>
      </w:r>
    </w:p>
    <w:p w14:paraId="6DF9857D" w14:textId="77777777" w:rsidR="00EA0A27" w:rsidRPr="00EA0A27" w:rsidRDefault="00EA0A27" w:rsidP="00195C37">
      <w:pPr>
        <w:numPr>
          <w:ilvl w:val="1"/>
          <w:numId w:val="25"/>
        </w:numPr>
        <w:jc w:val="both"/>
      </w:pPr>
      <w:r w:rsidRPr="00EA0A27">
        <w:rPr>
          <w:b/>
          <w:bCs/>
        </w:rPr>
        <w:t>Countermeasures:</w:t>
      </w:r>
    </w:p>
    <w:p w14:paraId="1882F1A4" w14:textId="77777777" w:rsidR="00EA0A27" w:rsidRPr="00EA0A27" w:rsidRDefault="00EA0A27" w:rsidP="00195C37">
      <w:pPr>
        <w:numPr>
          <w:ilvl w:val="2"/>
          <w:numId w:val="25"/>
        </w:numPr>
        <w:jc w:val="both"/>
        <w:rPr>
          <w:lang w:val="en-US"/>
        </w:rPr>
      </w:pPr>
      <w:r w:rsidRPr="00EA0A27">
        <w:rPr>
          <w:lang w:val="en-US"/>
        </w:rPr>
        <w:t>Add verification for authorization inside the data access.</w:t>
      </w:r>
    </w:p>
    <w:p w14:paraId="727CE356" w14:textId="77777777" w:rsidR="00EA0A27" w:rsidRPr="00EA0A27" w:rsidRDefault="00EA0A27" w:rsidP="00195C37">
      <w:pPr>
        <w:numPr>
          <w:ilvl w:val="0"/>
          <w:numId w:val="25"/>
        </w:numPr>
        <w:jc w:val="both"/>
        <w:rPr>
          <w:lang w:val="en-US"/>
        </w:rPr>
      </w:pPr>
      <w:r w:rsidRPr="00EA0A27">
        <w:rPr>
          <w:lang w:val="en-US"/>
        </w:rPr>
        <w:t>As an attacker and/or malicious user, I can manipulate the primary key so that I can access the transport status of other users.</w:t>
      </w:r>
    </w:p>
    <w:p w14:paraId="3C2A5460" w14:textId="77777777" w:rsidR="00EA0A27" w:rsidRPr="00EA0A27" w:rsidRDefault="00EA0A27" w:rsidP="00195C37">
      <w:pPr>
        <w:numPr>
          <w:ilvl w:val="1"/>
          <w:numId w:val="25"/>
        </w:numPr>
        <w:jc w:val="both"/>
      </w:pPr>
      <w:r w:rsidRPr="00EA0A27">
        <w:rPr>
          <w:b/>
          <w:bCs/>
        </w:rPr>
        <w:t>CVSS V3 risk rating:</w:t>
      </w:r>
    </w:p>
    <w:p w14:paraId="3EF3C3B6" w14:textId="77777777" w:rsidR="00EA0A27" w:rsidRPr="00EA0A27" w:rsidRDefault="00EA0A27" w:rsidP="00195C37">
      <w:pPr>
        <w:numPr>
          <w:ilvl w:val="2"/>
          <w:numId w:val="25"/>
        </w:numPr>
        <w:jc w:val="both"/>
      </w:pPr>
      <w:r w:rsidRPr="00EA0A27">
        <w:t>5.7 CVSS:3.0/AV:N/AC:L/PR:L/UI:R/S:U/C:H/I:N/A:N</w:t>
      </w:r>
    </w:p>
    <w:p w14:paraId="28A7F8FB" w14:textId="77777777" w:rsidR="00EA0A27" w:rsidRPr="00EA0A27" w:rsidRDefault="00EA0A27" w:rsidP="00195C37">
      <w:pPr>
        <w:numPr>
          <w:ilvl w:val="1"/>
          <w:numId w:val="25"/>
        </w:numPr>
        <w:jc w:val="both"/>
      </w:pPr>
      <w:r w:rsidRPr="00EA0A27">
        <w:rPr>
          <w:b/>
          <w:bCs/>
        </w:rPr>
        <w:t>Kind of Abuse:</w:t>
      </w:r>
    </w:p>
    <w:p w14:paraId="4F07832F" w14:textId="77777777" w:rsidR="00EA0A27" w:rsidRPr="00EA0A27" w:rsidRDefault="00EA0A27" w:rsidP="00195C37">
      <w:pPr>
        <w:numPr>
          <w:ilvl w:val="2"/>
          <w:numId w:val="25"/>
        </w:numPr>
        <w:jc w:val="both"/>
      </w:pPr>
      <w:r w:rsidRPr="00EA0A27">
        <w:t>Business</w:t>
      </w:r>
    </w:p>
    <w:p w14:paraId="6E407F48" w14:textId="77777777" w:rsidR="00EA0A27" w:rsidRPr="00EA0A27" w:rsidRDefault="00EA0A27" w:rsidP="00195C37">
      <w:pPr>
        <w:numPr>
          <w:ilvl w:val="1"/>
          <w:numId w:val="25"/>
        </w:numPr>
        <w:jc w:val="both"/>
      </w:pPr>
      <w:r w:rsidRPr="00EA0A27">
        <w:rPr>
          <w:b/>
          <w:bCs/>
        </w:rPr>
        <w:t>Countermeasures:</w:t>
      </w:r>
    </w:p>
    <w:p w14:paraId="3B5FEBDC" w14:textId="77777777" w:rsidR="00EA0A27" w:rsidRPr="00EA0A27" w:rsidRDefault="00EA0A27" w:rsidP="00195C37">
      <w:pPr>
        <w:numPr>
          <w:ilvl w:val="2"/>
          <w:numId w:val="25"/>
        </w:numPr>
        <w:jc w:val="both"/>
        <w:rPr>
          <w:lang w:val="en-US"/>
        </w:rPr>
      </w:pPr>
      <w:r w:rsidRPr="00EA0A27">
        <w:rPr>
          <w:lang w:val="en-US"/>
        </w:rPr>
        <w:t>Add verification for authorization so that only verified users access the data defined for them.</w:t>
      </w:r>
    </w:p>
    <w:p w14:paraId="69E836C1" w14:textId="77777777" w:rsidR="00EA0A27" w:rsidRPr="00EA0A27" w:rsidRDefault="00EA0A27" w:rsidP="00195C37">
      <w:pPr>
        <w:numPr>
          <w:ilvl w:val="0"/>
          <w:numId w:val="25"/>
        </w:numPr>
        <w:jc w:val="both"/>
        <w:rPr>
          <w:lang w:val="en-US"/>
        </w:rPr>
      </w:pPr>
      <w:r w:rsidRPr="00EA0A27">
        <w:rPr>
          <w:lang w:val="en-US"/>
        </w:rPr>
        <w:t>As an attacker, I manipulate sessions, access tokens, or other access controls in the application to act as a user without being logged in, so that I can get access to the information about the transport status.</w:t>
      </w:r>
    </w:p>
    <w:p w14:paraId="0C89702B" w14:textId="77777777" w:rsidR="00EA0A27" w:rsidRPr="00EA0A27" w:rsidRDefault="00EA0A27" w:rsidP="00195C37">
      <w:pPr>
        <w:numPr>
          <w:ilvl w:val="1"/>
          <w:numId w:val="25"/>
        </w:numPr>
        <w:jc w:val="both"/>
      </w:pPr>
      <w:r w:rsidRPr="00EA0A27">
        <w:rPr>
          <w:b/>
          <w:bCs/>
        </w:rPr>
        <w:t>CVSS V3 risk rating:</w:t>
      </w:r>
    </w:p>
    <w:p w14:paraId="0FA0E43C" w14:textId="77777777" w:rsidR="00EA0A27" w:rsidRPr="00EA0A27" w:rsidRDefault="00EA0A27" w:rsidP="00195C37">
      <w:pPr>
        <w:numPr>
          <w:ilvl w:val="2"/>
          <w:numId w:val="25"/>
        </w:numPr>
        <w:jc w:val="both"/>
      </w:pPr>
      <w:r w:rsidRPr="00EA0A27">
        <w:t>5.3 CVSS:3.0/AV:N/AC:H/PR:N/UI:R/S:U/C:H/I:N/A:N;</w:t>
      </w:r>
    </w:p>
    <w:p w14:paraId="2A6097A2" w14:textId="77777777" w:rsidR="00EA0A27" w:rsidRPr="00EA0A27" w:rsidRDefault="00EA0A27" w:rsidP="00195C37">
      <w:pPr>
        <w:numPr>
          <w:ilvl w:val="1"/>
          <w:numId w:val="25"/>
        </w:numPr>
        <w:jc w:val="both"/>
      </w:pPr>
      <w:r w:rsidRPr="00EA0A27">
        <w:rPr>
          <w:b/>
          <w:bCs/>
        </w:rPr>
        <w:t>Kind of Abuse:</w:t>
      </w:r>
    </w:p>
    <w:p w14:paraId="56A5E06A" w14:textId="77777777" w:rsidR="00EA0A27" w:rsidRPr="00EA0A27" w:rsidRDefault="00EA0A27" w:rsidP="00195C37">
      <w:pPr>
        <w:numPr>
          <w:ilvl w:val="2"/>
          <w:numId w:val="25"/>
        </w:numPr>
        <w:jc w:val="both"/>
      </w:pPr>
      <w:r w:rsidRPr="00EA0A27">
        <w:t>Business</w:t>
      </w:r>
    </w:p>
    <w:p w14:paraId="349F360C" w14:textId="77777777" w:rsidR="00EA0A27" w:rsidRPr="00EA0A27" w:rsidRDefault="00EA0A27" w:rsidP="00195C37">
      <w:pPr>
        <w:numPr>
          <w:ilvl w:val="1"/>
          <w:numId w:val="25"/>
        </w:numPr>
        <w:jc w:val="both"/>
      </w:pPr>
      <w:r w:rsidRPr="00EA0A27">
        <w:rPr>
          <w:b/>
          <w:bCs/>
        </w:rPr>
        <w:t>Countermeasures:</w:t>
      </w:r>
    </w:p>
    <w:p w14:paraId="5AE947A5" w14:textId="18BE4484" w:rsidR="00EA0A27" w:rsidRPr="00EA0A27" w:rsidRDefault="00EA0A27" w:rsidP="00195C37">
      <w:pPr>
        <w:numPr>
          <w:ilvl w:val="2"/>
          <w:numId w:val="25"/>
        </w:numPr>
        <w:jc w:val="both"/>
        <w:rPr>
          <w:lang w:val="en-US"/>
        </w:rPr>
      </w:pPr>
      <w:r w:rsidRPr="00EA0A27">
        <w:rPr>
          <w:lang w:val="en-US"/>
        </w:rPr>
        <w:t xml:space="preserve">Make session and access tokens </w:t>
      </w:r>
      <w:r w:rsidR="00C6339E" w:rsidRPr="00EA0A27">
        <w:rPr>
          <w:lang w:val="en-US"/>
        </w:rPr>
        <w:t>secret</w:t>
      </w:r>
      <w:r w:rsidRPr="00EA0A27">
        <w:rPr>
          <w:lang w:val="en-US"/>
        </w:rPr>
        <w:t xml:space="preserve"> and hardly </w:t>
      </w:r>
      <w:r w:rsidR="00C6339E" w:rsidRPr="00EA0A27">
        <w:rPr>
          <w:lang w:val="en-US"/>
        </w:rPr>
        <w:t>inaccessible</w:t>
      </w:r>
      <w:r w:rsidRPr="00EA0A27">
        <w:rPr>
          <w:lang w:val="en-US"/>
        </w:rPr>
        <w:t xml:space="preserve"> for outside users. Always check </w:t>
      </w:r>
      <w:r w:rsidR="00C6339E" w:rsidRPr="00EA0A27">
        <w:rPr>
          <w:lang w:val="en-US"/>
        </w:rPr>
        <w:t>users’</w:t>
      </w:r>
      <w:r w:rsidRPr="00EA0A27">
        <w:rPr>
          <w:lang w:val="en-US"/>
        </w:rPr>
        <w:t xml:space="preserve"> tokens for data, not only their role.</w:t>
      </w:r>
    </w:p>
    <w:p w14:paraId="426E6440" w14:textId="77777777" w:rsidR="00EA0A27" w:rsidRPr="00EA0A27" w:rsidRDefault="00EA0A27" w:rsidP="00195C37">
      <w:pPr>
        <w:numPr>
          <w:ilvl w:val="0"/>
          <w:numId w:val="25"/>
        </w:numPr>
        <w:jc w:val="both"/>
        <w:rPr>
          <w:lang w:val="en-US"/>
        </w:rPr>
      </w:pPr>
      <w:r w:rsidRPr="00EA0A27">
        <w:rPr>
          <w:lang w:val="en-US"/>
        </w:rPr>
        <w:t>As an attacker, I force browsing to transport status page without being authenticated, gaining access to privilege the information about the transport status.</w:t>
      </w:r>
    </w:p>
    <w:p w14:paraId="2008C6E4" w14:textId="77777777" w:rsidR="00EA0A27" w:rsidRPr="00EA0A27" w:rsidRDefault="00EA0A27" w:rsidP="00195C37">
      <w:pPr>
        <w:numPr>
          <w:ilvl w:val="1"/>
          <w:numId w:val="25"/>
        </w:numPr>
        <w:jc w:val="both"/>
      </w:pPr>
      <w:r w:rsidRPr="00EA0A27">
        <w:rPr>
          <w:b/>
          <w:bCs/>
        </w:rPr>
        <w:t>CVSS V3 risk rating:</w:t>
      </w:r>
    </w:p>
    <w:p w14:paraId="0BC2D1ED" w14:textId="77777777" w:rsidR="00EA0A27" w:rsidRPr="00EA0A27" w:rsidRDefault="00EA0A27" w:rsidP="00195C37">
      <w:pPr>
        <w:numPr>
          <w:ilvl w:val="2"/>
          <w:numId w:val="25"/>
        </w:numPr>
        <w:jc w:val="both"/>
      </w:pPr>
      <w:r w:rsidRPr="00EA0A27">
        <w:t>5.3 CVSS:3.0/AV:N/AC:H/PR:N/UI:R/S:U/C:H/I:N/A:N</w:t>
      </w:r>
    </w:p>
    <w:p w14:paraId="4BFC344F" w14:textId="77777777" w:rsidR="00EA0A27" w:rsidRPr="00EA0A27" w:rsidRDefault="00EA0A27" w:rsidP="00195C37">
      <w:pPr>
        <w:numPr>
          <w:ilvl w:val="1"/>
          <w:numId w:val="25"/>
        </w:numPr>
        <w:jc w:val="both"/>
      </w:pPr>
      <w:r w:rsidRPr="00EA0A27">
        <w:rPr>
          <w:b/>
          <w:bCs/>
        </w:rPr>
        <w:t>Kind of Abuse:</w:t>
      </w:r>
    </w:p>
    <w:p w14:paraId="256F91EB" w14:textId="77777777" w:rsidR="00EA0A27" w:rsidRPr="00EA0A27" w:rsidRDefault="00EA0A27" w:rsidP="00195C37">
      <w:pPr>
        <w:numPr>
          <w:ilvl w:val="2"/>
          <w:numId w:val="25"/>
        </w:numPr>
        <w:jc w:val="both"/>
      </w:pPr>
      <w:r w:rsidRPr="00EA0A27">
        <w:t>Business</w:t>
      </w:r>
    </w:p>
    <w:p w14:paraId="443DA855" w14:textId="77777777" w:rsidR="00EA0A27" w:rsidRPr="00EA0A27" w:rsidRDefault="00EA0A27" w:rsidP="00195C37">
      <w:pPr>
        <w:numPr>
          <w:ilvl w:val="1"/>
          <w:numId w:val="25"/>
        </w:numPr>
        <w:jc w:val="both"/>
      </w:pPr>
      <w:r w:rsidRPr="00EA0A27">
        <w:rPr>
          <w:b/>
          <w:bCs/>
        </w:rPr>
        <w:t>Countermeasures:</w:t>
      </w:r>
    </w:p>
    <w:p w14:paraId="0C6F950E" w14:textId="77777777" w:rsidR="00EA0A27" w:rsidRPr="00EA0A27" w:rsidRDefault="00EA0A27" w:rsidP="00195C37">
      <w:pPr>
        <w:numPr>
          <w:ilvl w:val="2"/>
          <w:numId w:val="25"/>
        </w:numPr>
        <w:jc w:val="both"/>
        <w:rPr>
          <w:lang w:val="en-US"/>
        </w:rPr>
      </w:pPr>
      <w:r w:rsidRPr="00EA0A27">
        <w:rPr>
          <w:lang w:val="en-US"/>
        </w:rPr>
        <w:t>Always verify authentication inside the transport status page.</w:t>
      </w:r>
    </w:p>
    <w:p w14:paraId="2FB5FB33" w14:textId="3B5708C6" w:rsidR="00EA0A27" w:rsidRPr="00EA0A27" w:rsidRDefault="00EA0A27" w:rsidP="00291825">
      <w:pPr>
        <w:jc w:val="both"/>
        <w:rPr>
          <w:b/>
          <w:bCs/>
          <w:color w:val="D6615C" w:themeColor="accent1"/>
          <w:lang w:val="en-US"/>
        </w:rPr>
      </w:pPr>
      <w:r w:rsidRPr="00EA0A27">
        <w:rPr>
          <w:b/>
          <w:bCs/>
          <w:color w:val="D6615C" w:themeColor="accent1"/>
          <w:lang w:val="en-US"/>
        </w:rPr>
        <w:t xml:space="preserve">UC3. As a </w:t>
      </w:r>
      <w:r w:rsidR="00C66263">
        <w:rPr>
          <w:b/>
          <w:bCs/>
          <w:color w:val="D6615C" w:themeColor="accent1"/>
          <w:lang w:val="en-US"/>
        </w:rPr>
        <w:t>customer</w:t>
      </w:r>
      <w:r w:rsidRPr="00EA0A27">
        <w:rPr>
          <w:b/>
          <w:bCs/>
          <w:color w:val="D6615C" w:themeColor="accent1"/>
          <w:lang w:val="en-US"/>
        </w:rPr>
        <w:t xml:space="preserve">, I want to be able to add Locations associated to me so that I can choose one of them in the </w:t>
      </w:r>
      <w:r w:rsidR="00C6339E" w:rsidRPr="00EA0A27">
        <w:rPr>
          <w:b/>
          <w:bCs/>
          <w:color w:val="D6615C" w:themeColor="accent1"/>
          <w:lang w:val="en-US"/>
        </w:rPr>
        <w:t>Service.</w:t>
      </w:r>
    </w:p>
    <w:p w14:paraId="7372A772" w14:textId="173C4B66" w:rsidR="00EA0A27" w:rsidRPr="00EA0A27" w:rsidRDefault="00EA0A27" w:rsidP="00195C37">
      <w:pPr>
        <w:numPr>
          <w:ilvl w:val="0"/>
          <w:numId w:val="26"/>
        </w:numPr>
        <w:jc w:val="both"/>
        <w:rPr>
          <w:lang w:val="en-US"/>
        </w:rPr>
      </w:pPr>
      <w:r w:rsidRPr="00EA0A27">
        <w:rPr>
          <w:lang w:val="en-US"/>
        </w:rPr>
        <w:t xml:space="preserve">As an attacker, I modify the details of existing locations associated to </w:t>
      </w:r>
      <w:r w:rsidR="00C66263">
        <w:rPr>
          <w:lang w:val="en-US"/>
        </w:rPr>
        <w:t>customer</w:t>
      </w:r>
      <w:r w:rsidR="0034422B">
        <w:rPr>
          <w:lang w:val="en-US"/>
        </w:rPr>
        <w:t>s</w:t>
      </w:r>
      <w:r w:rsidRPr="00EA0A27">
        <w:rPr>
          <w:lang w:val="en-US"/>
        </w:rPr>
        <w:t>, such as changing addresses or altering coordinates, leading to incorrect information for the drivers who will conduct the Transport.</w:t>
      </w:r>
    </w:p>
    <w:p w14:paraId="108EAB0A" w14:textId="77777777" w:rsidR="00EA0A27" w:rsidRPr="00EA0A27" w:rsidRDefault="00EA0A27" w:rsidP="00195C37">
      <w:pPr>
        <w:numPr>
          <w:ilvl w:val="1"/>
          <w:numId w:val="26"/>
        </w:numPr>
        <w:jc w:val="both"/>
      </w:pPr>
      <w:r w:rsidRPr="00EA0A27">
        <w:rPr>
          <w:b/>
          <w:bCs/>
        </w:rPr>
        <w:t>CVSS Risk Rating:</w:t>
      </w:r>
    </w:p>
    <w:p w14:paraId="4C446464" w14:textId="77777777" w:rsidR="00EA0A27" w:rsidRPr="00EA0A27" w:rsidRDefault="00EA0A27" w:rsidP="00195C37">
      <w:pPr>
        <w:numPr>
          <w:ilvl w:val="2"/>
          <w:numId w:val="26"/>
        </w:numPr>
        <w:jc w:val="both"/>
      </w:pPr>
      <w:r w:rsidRPr="00EA0A27">
        <w:t>8.1 (High) CVSS:3.0/AV:N/AC:L/PR:L/UI:N/S:U/C:H/I:H/A:N</w:t>
      </w:r>
    </w:p>
    <w:p w14:paraId="76CC2E49" w14:textId="77777777" w:rsidR="00EA0A27" w:rsidRPr="00EA0A27" w:rsidRDefault="00EA0A27" w:rsidP="00195C37">
      <w:pPr>
        <w:numPr>
          <w:ilvl w:val="1"/>
          <w:numId w:val="26"/>
        </w:numPr>
        <w:jc w:val="both"/>
      </w:pPr>
      <w:r w:rsidRPr="00EA0A27">
        <w:rPr>
          <w:b/>
          <w:bCs/>
        </w:rPr>
        <w:t>Justification:</w:t>
      </w:r>
    </w:p>
    <w:p w14:paraId="12189E2F" w14:textId="74FF1DC5" w:rsidR="00EA0A27" w:rsidRPr="00EA0A27" w:rsidRDefault="00EA0A27" w:rsidP="00195C37">
      <w:pPr>
        <w:numPr>
          <w:ilvl w:val="2"/>
          <w:numId w:val="26"/>
        </w:numPr>
        <w:jc w:val="both"/>
        <w:rPr>
          <w:lang w:val="en-US"/>
        </w:rPr>
      </w:pPr>
      <w:r w:rsidRPr="00EA0A27">
        <w:rPr>
          <w:lang w:val="en-US"/>
        </w:rPr>
        <w:t xml:space="preserve">Data Manipulation can result in </w:t>
      </w:r>
      <w:r w:rsidR="00C66263">
        <w:rPr>
          <w:lang w:val="en-US"/>
        </w:rPr>
        <w:t>customer</w:t>
      </w:r>
      <w:r w:rsidRPr="00EA0A27">
        <w:rPr>
          <w:lang w:val="en-US"/>
        </w:rPr>
        <w:t xml:space="preserve"> services being stolen or not being successfully delivered, that will cause constraints in the Driver's work and </w:t>
      </w:r>
      <w:r w:rsidR="00C66263">
        <w:rPr>
          <w:lang w:val="en-US"/>
        </w:rPr>
        <w:t>Customer</w:t>
      </w:r>
      <w:r w:rsidRPr="00EA0A27">
        <w:rPr>
          <w:lang w:val="en-US"/>
        </w:rPr>
        <w:t>'s life.</w:t>
      </w:r>
    </w:p>
    <w:p w14:paraId="557927B2" w14:textId="77777777" w:rsidR="00EA0A27" w:rsidRPr="00EA0A27" w:rsidRDefault="00EA0A27" w:rsidP="00195C37">
      <w:pPr>
        <w:numPr>
          <w:ilvl w:val="1"/>
          <w:numId w:val="26"/>
        </w:numPr>
        <w:jc w:val="both"/>
      </w:pPr>
      <w:r w:rsidRPr="00EA0A27">
        <w:rPr>
          <w:b/>
          <w:bCs/>
        </w:rPr>
        <w:t>Kind of Abuse:</w:t>
      </w:r>
    </w:p>
    <w:p w14:paraId="23F4C177" w14:textId="77777777" w:rsidR="00EA0A27" w:rsidRPr="00EA0A27" w:rsidRDefault="00EA0A27" w:rsidP="00195C37">
      <w:pPr>
        <w:numPr>
          <w:ilvl w:val="2"/>
          <w:numId w:val="26"/>
        </w:numPr>
        <w:jc w:val="both"/>
      </w:pPr>
      <w:r w:rsidRPr="00EA0A27">
        <w:t>Business</w:t>
      </w:r>
    </w:p>
    <w:p w14:paraId="7FAEB7FC" w14:textId="77777777" w:rsidR="00EA0A27" w:rsidRPr="00EA0A27" w:rsidRDefault="00EA0A27" w:rsidP="00195C37">
      <w:pPr>
        <w:numPr>
          <w:ilvl w:val="1"/>
          <w:numId w:val="26"/>
        </w:numPr>
        <w:jc w:val="both"/>
      </w:pPr>
      <w:r w:rsidRPr="00EA0A27">
        <w:rPr>
          <w:b/>
          <w:bCs/>
        </w:rPr>
        <w:t>Countermeasures:</w:t>
      </w:r>
    </w:p>
    <w:p w14:paraId="6CD542DE" w14:textId="6997F99A" w:rsidR="00EA0A27" w:rsidRPr="00EA0A27" w:rsidRDefault="00EA0A27" w:rsidP="00195C37">
      <w:pPr>
        <w:numPr>
          <w:ilvl w:val="2"/>
          <w:numId w:val="26"/>
        </w:numPr>
        <w:jc w:val="both"/>
        <w:rPr>
          <w:lang w:val="en-US"/>
        </w:rPr>
      </w:pPr>
      <w:r w:rsidRPr="00EA0A27">
        <w:rPr>
          <w:lang w:val="en-US"/>
        </w:rPr>
        <w:t xml:space="preserve">If any information about </w:t>
      </w:r>
      <w:r w:rsidR="00C66263">
        <w:rPr>
          <w:lang w:val="en-US"/>
        </w:rPr>
        <w:t>Customer</w:t>
      </w:r>
      <w:r w:rsidRPr="00EA0A27">
        <w:rPr>
          <w:lang w:val="en-US"/>
        </w:rPr>
        <w:t xml:space="preserve">'s locations </w:t>
      </w:r>
      <w:r w:rsidR="00C6339E" w:rsidRPr="00EA0A27">
        <w:rPr>
          <w:lang w:val="en-US"/>
        </w:rPr>
        <w:t>is</w:t>
      </w:r>
      <w:r w:rsidRPr="00EA0A27">
        <w:rPr>
          <w:lang w:val="en-US"/>
        </w:rPr>
        <w:t xml:space="preserve"> changed, a notification is sent. This way, the </w:t>
      </w:r>
      <w:r w:rsidR="00C66263">
        <w:rPr>
          <w:lang w:val="en-US"/>
        </w:rPr>
        <w:t>Customer</w:t>
      </w:r>
      <w:r w:rsidRPr="00EA0A27">
        <w:rPr>
          <w:lang w:val="en-US"/>
        </w:rPr>
        <w:t xml:space="preserve"> will know and will have time to report the situation.</w:t>
      </w:r>
    </w:p>
    <w:p w14:paraId="4C733675" w14:textId="31AC34C0" w:rsidR="00EA0A27" w:rsidRPr="00EA0A27" w:rsidRDefault="00EA0A27" w:rsidP="00195C37">
      <w:pPr>
        <w:numPr>
          <w:ilvl w:val="2"/>
          <w:numId w:val="26"/>
        </w:numPr>
        <w:jc w:val="both"/>
        <w:rPr>
          <w:lang w:val="en-US"/>
        </w:rPr>
      </w:pPr>
      <w:r w:rsidRPr="00EA0A27">
        <w:rPr>
          <w:lang w:val="en-US"/>
        </w:rPr>
        <w:t xml:space="preserve">When delivering the </w:t>
      </w:r>
      <w:r w:rsidR="00C6339E" w:rsidRPr="00EA0A27">
        <w:rPr>
          <w:lang w:val="en-US"/>
        </w:rPr>
        <w:t>order,</w:t>
      </w:r>
      <w:r w:rsidRPr="00EA0A27">
        <w:rPr>
          <w:lang w:val="en-US"/>
        </w:rPr>
        <w:t xml:space="preserve"> a code must be shown to the driver </w:t>
      </w:r>
      <w:r w:rsidR="00C6339E" w:rsidRPr="00EA0A27">
        <w:rPr>
          <w:lang w:val="en-US"/>
        </w:rPr>
        <w:t>to</w:t>
      </w:r>
      <w:r w:rsidRPr="00EA0A27">
        <w:rPr>
          <w:lang w:val="en-US"/>
        </w:rPr>
        <w:t xml:space="preserve"> validate if it is the correct person to deliver.</w:t>
      </w:r>
    </w:p>
    <w:p w14:paraId="7AFD116C" w14:textId="77777777" w:rsidR="00EA0A27" w:rsidRPr="00EA0A27" w:rsidRDefault="00EA0A27" w:rsidP="00195C37">
      <w:pPr>
        <w:numPr>
          <w:ilvl w:val="0"/>
          <w:numId w:val="26"/>
        </w:numPr>
        <w:jc w:val="both"/>
        <w:rPr>
          <w:lang w:val="en-US"/>
        </w:rPr>
      </w:pPr>
      <w:r w:rsidRPr="00EA0A27">
        <w:rPr>
          <w:lang w:val="en-US"/>
        </w:rPr>
        <w:t>As an attacker, I insert malicious sentences causing Injection or SQL queries into input areas, potentially leading to data breaches or system compromise.</w:t>
      </w:r>
    </w:p>
    <w:p w14:paraId="71984DBE" w14:textId="77777777" w:rsidR="00AA3CF8" w:rsidRDefault="00EA0A27" w:rsidP="00195C37">
      <w:pPr>
        <w:numPr>
          <w:ilvl w:val="1"/>
          <w:numId w:val="26"/>
        </w:numPr>
        <w:jc w:val="both"/>
      </w:pPr>
      <w:r w:rsidRPr="00EA0A27">
        <w:rPr>
          <w:b/>
          <w:bCs/>
        </w:rPr>
        <w:t>CVSS Risk Rating:</w:t>
      </w:r>
      <w:r w:rsidRPr="00EA0A27">
        <w:t> </w:t>
      </w:r>
    </w:p>
    <w:p w14:paraId="59926427" w14:textId="437B7084" w:rsidR="00EA0A27" w:rsidRPr="00EA0A27" w:rsidRDefault="00EA0A27" w:rsidP="00195C37">
      <w:pPr>
        <w:pStyle w:val="ListParagraph"/>
        <w:numPr>
          <w:ilvl w:val="0"/>
          <w:numId w:val="44"/>
        </w:numPr>
        <w:jc w:val="both"/>
      </w:pPr>
      <w:r w:rsidRPr="00EA0A27">
        <w:t>9.0 (Critical) CVSS:3.0/AV:N/AC:H/PR:N/UI:N/S:C/C:H/I:H/A:H</w:t>
      </w:r>
    </w:p>
    <w:p w14:paraId="60191930" w14:textId="77777777" w:rsidR="00EA0A27" w:rsidRPr="00EA0A27" w:rsidRDefault="00EA0A27" w:rsidP="00195C37">
      <w:pPr>
        <w:numPr>
          <w:ilvl w:val="1"/>
          <w:numId w:val="26"/>
        </w:numPr>
        <w:jc w:val="both"/>
      </w:pPr>
      <w:r w:rsidRPr="00EA0A27">
        <w:rPr>
          <w:b/>
          <w:bCs/>
        </w:rPr>
        <w:t>Justification:</w:t>
      </w:r>
    </w:p>
    <w:p w14:paraId="3DE82B4B" w14:textId="77777777" w:rsidR="00EA0A27" w:rsidRPr="00EA0A27" w:rsidRDefault="00EA0A27" w:rsidP="00195C37">
      <w:pPr>
        <w:numPr>
          <w:ilvl w:val="2"/>
          <w:numId w:val="26"/>
        </w:numPr>
        <w:jc w:val="both"/>
        <w:rPr>
          <w:lang w:val="en-US"/>
        </w:rPr>
      </w:pPr>
      <w:r w:rsidRPr="00EA0A27">
        <w:rPr>
          <w:lang w:val="en-US"/>
        </w:rPr>
        <w:t>Injection can result in many things, such as manipulation or visualization of anything in the Database by SQL Injection. It can make the application execute unintended commands compromising the entire system.</w:t>
      </w:r>
    </w:p>
    <w:p w14:paraId="0ED1A275" w14:textId="77777777" w:rsidR="00EA0A27" w:rsidRPr="00EA0A27" w:rsidRDefault="00EA0A27" w:rsidP="00195C37">
      <w:pPr>
        <w:numPr>
          <w:ilvl w:val="1"/>
          <w:numId w:val="26"/>
        </w:numPr>
        <w:jc w:val="both"/>
      </w:pPr>
      <w:r w:rsidRPr="00EA0A27">
        <w:rPr>
          <w:b/>
          <w:bCs/>
        </w:rPr>
        <w:t>Kind of Abuse:</w:t>
      </w:r>
    </w:p>
    <w:p w14:paraId="1B521D8D" w14:textId="77777777" w:rsidR="00EA0A27" w:rsidRPr="00EA0A27" w:rsidRDefault="00EA0A27" w:rsidP="00195C37">
      <w:pPr>
        <w:numPr>
          <w:ilvl w:val="2"/>
          <w:numId w:val="26"/>
        </w:numPr>
        <w:jc w:val="both"/>
      </w:pPr>
      <w:r w:rsidRPr="00EA0A27">
        <w:t>Technical and Business.</w:t>
      </w:r>
    </w:p>
    <w:p w14:paraId="384462CB" w14:textId="77777777" w:rsidR="00EA0A27" w:rsidRPr="00EA0A27" w:rsidRDefault="00EA0A27" w:rsidP="00195C37">
      <w:pPr>
        <w:numPr>
          <w:ilvl w:val="1"/>
          <w:numId w:val="26"/>
        </w:numPr>
        <w:jc w:val="both"/>
      </w:pPr>
      <w:r w:rsidRPr="00EA0A27">
        <w:rPr>
          <w:b/>
          <w:bCs/>
        </w:rPr>
        <w:t>Countermeasures:</w:t>
      </w:r>
    </w:p>
    <w:p w14:paraId="328EE4E8" w14:textId="62CF7BE2" w:rsidR="00EA0A27" w:rsidRPr="00EA0A27" w:rsidRDefault="00EA0A27" w:rsidP="00195C37">
      <w:pPr>
        <w:numPr>
          <w:ilvl w:val="2"/>
          <w:numId w:val="26"/>
        </w:numPr>
        <w:jc w:val="both"/>
        <w:rPr>
          <w:lang w:val="en-US"/>
        </w:rPr>
      </w:pPr>
      <w:r w:rsidRPr="00EA0A27">
        <w:rPr>
          <w:lang w:val="en-US"/>
        </w:rPr>
        <w:t xml:space="preserve">It must </w:t>
      </w:r>
      <w:r w:rsidR="00C6339E" w:rsidRPr="00EA0A27">
        <w:rPr>
          <w:lang w:val="en-US"/>
        </w:rPr>
        <w:t>be</w:t>
      </w:r>
      <w:r w:rsidRPr="00EA0A27">
        <w:rPr>
          <w:lang w:val="en-US"/>
        </w:rPr>
        <w:t xml:space="preserve"> validations to any input done by Users to check if it is a valid one.</w:t>
      </w:r>
    </w:p>
    <w:p w14:paraId="2EF065FC" w14:textId="33F14C9E" w:rsidR="00EA0A27" w:rsidRPr="00EA0A27" w:rsidRDefault="00EA0A27" w:rsidP="00195C37">
      <w:pPr>
        <w:numPr>
          <w:ilvl w:val="0"/>
          <w:numId w:val="26"/>
        </w:numPr>
        <w:jc w:val="both"/>
        <w:rPr>
          <w:lang w:val="en-US"/>
        </w:rPr>
      </w:pPr>
      <w:r w:rsidRPr="00EA0A27">
        <w:rPr>
          <w:lang w:val="en-US"/>
        </w:rPr>
        <w:t xml:space="preserve">As an attacker, I use automated scripts to create many locations to multiple </w:t>
      </w:r>
      <w:r w:rsidR="00C66263">
        <w:rPr>
          <w:lang w:val="en-US"/>
        </w:rPr>
        <w:t>customer</w:t>
      </w:r>
      <w:r w:rsidRPr="00EA0A27">
        <w:rPr>
          <w:lang w:val="en-US"/>
        </w:rPr>
        <w:t xml:space="preserve"> accounts simultaneously, potentially overloading the system or causing performance issues.</w:t>
      </w:r>
    </w:p>
    <w:p w14:paraId="578535E2" w14:textId="77777777" w:rsidR="00EA0A27" w:rsidRPr="00EA0A27" w:rsidRDefault="00EA0A27" w:rsidP="00195C37">
      <w:pPr>
        <w:numPr>
          <w:ilvl w:val="1"/>
          <w:numId w:val="26"/>
        </w:numPr>
        <w:jc w:val="both"/>
      </w:pPr>
      <w:r w:rsidRPr="00EA0A27">
        <w:rPr>
          <w:b/>
          <w:bCs/>
        </w:rPr>
        <w:t>CVSS Risk Rating:</w:t>
      </w:r>
    </w:p>
    <w:p w14:paraId="2C7107EE" w14:textId="77777777" w:rsidR="00EA0A27" w:rsidRPr="00EA0A27" w:rsidRDefault="00EA0A27" w:rsidP="00195C37">
      <w:pPr>
        <w:numPr>
          <w:ilvl w:val="2"/>
          <w:numId w:val="26"/>
        </w:numPr>
        <w:jc w:val="both"/>
      </w:pPr>
      <w:r w:rsidRPr="00EA0A27">
        <w:t>5.9 (Medium)CVSS:3.0/AV:N/AC:H/PR:N/UI:N/S:U/C:N/I:N/A:H</w:t>
      </w:r>
    </w:p>
    <w:p w14:paraId="0749ED5C" w14:textId="77777777" w:rsidR="00EA0A27" w:rsidRPr="00EA0A27" w:rsidRDefault="00EA0A27" w:rsidP="00195C37">
      <w:pPr>
        <w:numPr>
          <w:ilvl w:val="1"/>
          <w:numId w:val="26"/>
        </w:numPr>
        <w:jc w:val="both"/>
      </w:pPr>
      <w:r w:rsidRPr="00EA0A27">
        <w:rPr>
          <w:b/>
          <w:bCs/>
        </w:rPr>
        <w:t>Justification:</w:t>
      </w:r>
    </w:p>
    <w:p w14:paraId="3A23A93B" w14:textId="01A892DC" w:rsidR="00EA0A27" w:rsidRPr="0078724F" w:rsidRDefault="00EA0A27" w:rsidP="00195C37">
      <w:pPr>
        <w:numPr>
          <w:ilvl w:val="2"/>
          <w:numId w:val="26"/>
        </w:numPr>
        <w:jc w:val="both"/>
        <w:rPr>
          <w:lang w:val="en-US"/>
        </w:rPr>
      </w:pPr>
      <w:r w:rsidRPr="00EA0A27">
        <w:rPr>
          <w:lang w:val="en-US"/>
        </w:rPr>
        <w:t xml:space="preserve">Making the system unavailable will cause </w:t>
      </w:r>
      <w:r w:rsidR="00C6339E" w:rsidRPr="00EA0A27">
        <w:rPr>
          <w:lang w:val="en-US"/>
        </w:rPr>
        <w:t>constraints</w:t>
      </w:r>
      <w:r w:rsidRPr="00EA0A27">
        <w:rPr>
          <w:lang w:val="en-US"/>
        </w:rPr>
        <w:t xml:space="preserve"> to the </w:t>
      </w:r>
      <w:r w:rsidR="00C66263">
        <w:rPr>
          <w:lang w:val="en-US"/>
        </w:rPr>
        <w:t>Customer</w:t>
      </w:r>
      <w:r w:rsidR="0034422B">
        <w:rPr>
          <w:lang w:val="en-US"/>
        </w:rPr>
        <w:t>s</w:t>
      </w:r>
      <w:r w:rsidRPr="00EA0A27">
        <w:rPr>
          <w:lang w:val="en-US"/>
        </w:rPr>
        <w:t xml:space="preserve"> that might be expecting deliveries and won't get them because Driver will not have access to the destiny. </w:t>
      </w:r>
      <w:r w:rsidRPr="0034422B">
        <w:rPr>
          <w:lang w:val="en-US"/>
        </w:rPr>
        <w:t>Also, won't be able to ask for more Delivers.</w:t>
      </w:r>
    </w:p>
    <w:p w14:paraId="052008DD" w14:textId="77777777" w:rsidR="00EA0A27" w:rsidRPr="00EA0A27" w:rsidRDefault="00EA0A27" w:rsidP="00195C37">
      <w:pPr>
        <w:numPr>
          <w:ilvl w:val="1"/>
          <w:numId w:val="26"/>
        </w:numPr>
        <w:jc w:val="both"/>
      </w:pPr>
      <w:r w:rsidRPr="00EA0A27">
        <w:rPr>
          <w:b/>
          <w:bCs/>
        </w:rPr>
        <w:t>Kind of Abuse:</w:t>
      </w:r>
    </w:p>
    <w:p w14:paraId="3900C440" w14:textId="77777777" w:rsidR="00EA0A27" w:rsidRPr="00EA0A27" w:rsidRDefault="00EA0A27" w:rsidP="00195C37">
      <w:pPr>
        <w:numPr>
          <w:ilvl w:val="2"/>
          <w:numId w:val="26"/>
        </w:numPr>
        <w:jc w:val="both"/>
      </w:pPr>
      <w:r w:rsidRPr="00EA0A27">
        <w:t>Technical</w:t>
      </w:r>
    </w:p>
    <w:p w14:paraId="6D75AD67" w14:textId="77777777" w:rsidR="00EA0A27" w:rsidRPr="00EA0A27" w:rsidRDefault="00EA0A27" w:rsidP="00195C37">
      <w:pPr>
        <w:numPr>
          <w:ilvl w:val="1"/>
          <w:numId w:val="26"/>
        </w:numPr>
        <w:jc w:val="both"/>
      </w:pPr>
      <w:r w:rsidRPr="00EA0A27">
        <w:rPr>
          <w:b/>
          <w:bCs/>
        </w:rPr>
        <w:t>Countermeasures:</w:t>
      </w:r>
    </w:p>
    <w:p w14:paraId="568A46AC" w14:textId="7A43E11D" w:rsidR="00EA0A27" w:rsidRPr="00EA0A27" w:rsidRDefault="00EA0A27" w:rsidP="00195C37">
      <w:pPr>
        <w:numPr>
          <w:ilvl w:val="2"/>
          <w:numId w:val="26"/>
        </w:numPr>
        <w:jc w:val="both"/>
        <w:rPr>
          <w:lang w:val="en-US"/>
        </w:rPr>
      </w:pPr>
      <w:r w:rsidRPr="00EA0A27">
        <w:rPr>
          <w:lang w:val="en-US"/>
        </w:rPr>
        <w:t xml:space="preserve">Implement rate limiting and traffic filtering to mitigate DoS </w:t>
      </w:r>
      <w:r w:rsidR="00C6339E" w:rsidRPr="00EA0A27">
        <w:rPr>
          <w:lang w:val="en-US"/>
        </w:rPr>
        <w:t>attacks.</w:t>
      </w:r>
    </w:p>
    <w:p w14:paraId="11C610E0" w14:textId="553F46FE" w:rsidR="00EA0A27" w:rsidRPr="00EA0A27" w:rsidRDefault="00EA0A27" w:rsidP="00195C37">
      <w:pPr>
        <w:numPr>
          <w:ilvl w:val="2"/>
          <w:numId w:val="26"/>
        </w:numPr>
        <w:jc w:val="both"/>
        <w:rPr>
          <w:lang w:val="en-US"/>
        </w:rPr>
      </w:pPr>
      <w:r w:rsidRPr="00EA0A27">
        <w:rPr>
          <w:lang w:val="en-US"/>
        </w:rPr>
        <w:t xml:space="preserve">Use redundant systems to maintain service </w:t>
      </w:r>
      <w:r w:rsidR="00C6339E" w:rsidRPr="00EA0A27">
        <w:rPr>
          <w:lang w:val="en-US"/>
        </w:rPr>
        <w:t>availability.</w:t>
      </w:r>
    </w:p>
    <w:p w14:paraId="7682136D" w14:textId="77777777" w:rsidR="00EA0A27" w:rsidRPr="00EA0A27" w:rsidRDefault="00EA0A27" w:rsidP="00195C37">
      <w:pPr>
        <w:numPr>
          <w:ilvl w:val="2"/>
          <w:numId w:val="26"/>
        </w:numPr>
        <w:jc w:val="both"/>
        <w:rPr>
          <w:lang w:val="en-US"/>
        </w:rPr>
      </w:pPr>
      <w:r w:rsidRPr="00EA0A27">
        <w:rPr>
          <w:lang w:val="en-US"/>
        </w:rPr>
        <w:t>Employ DDoS mitigation services as a proactive measure.</w:t>
      </w:r>
    </w:p>
    <w:p w14:paraId="77302352" w14:textId="328B5659" w:rsidR="00EA0A27" w:rsidRPr="00EA0A27" w:rsidRDefault="00EA0A27" w:rsidP="00195C37">
      <w:pPr>
        <w:numPr>
          <w:ilvl w:val="0"/>
          <w:numId w:val="26"/>
        </w:numPr>
        <w:jc w:val="both"/>
        <w:rPr>
          <w:lang w:val="en-US"/>
        </w:rPr>
      </w:pPr>
      <w:r w:rsidRPr="00EA0A27">
        <w:rPr>
          <w:lang w:val="en-US"/>
        </w:rPr>
        <w:t xml:space="preserve">As an attacker, I gain unauthorized access to the software and add locations to a </w:t>
      </w:r>
      <w:r w:rsidR="00C66263">
        <w:rPr>
          <w:lang w:val="en-US"/>
        </w:rPr>
        <w:t>customer</w:t>
      </w:r>
      <w:r w:rsidRPr="00EA0A27">
        <w:rPr>
          <w:lang w:val="en-US"/>
        </w:rPr>
        <w:t xml:space="preserve">'s account without their consent, potentially causing confusion or inconvenience to the </w:t>
      </w:r>
      <w:r w:rsidR="00C66263">
        <w:rPr>
          <w:lang w:val="en-US"/>
        </w:rPr>
        <w:t>customer</w:t>
      </w:r>
      <w:r w:rsidRPr="00EA0A27">
        <w:rPr>
          <w:lang w:val="en-US"/>
        </w:rPr>
        <w:t>.</w:t>
      </w:r>
    </w:p>
    <w:p w14:paraId="0CC80232" w14:textId="77777777" w:rsidR="00EA0A27" w:rsidRPr="00EA0A27" w:rsidRDefault="00EA0A27" w:rsidP="00195C37">
      <w:pPr>
        <w:numPr>
          <w:ilvl w:val="1"/>
          <w:numId w:val="26"/>
        </w:numPr>
        <w:jc w:val="both"/>
      </w:pPr>
      <w:r w:rsidRPr="00EA0A27">
        <w:rPr>
          <w:b/>
          <w:bCs/>
        </w:rPr>
        <w:t>CVSS Risk Rating:</w:t>
      </w:r>
    </w:p>
    <w:p w14:paraId="7008DFF3" w14:textId="77777777" w:rsidR="00EA0A27" w:rsidRPr="00EA0A27" w:rsidRDefault="00EA0A27" w:rsidP="00195C37">
      <w:pPr>
        <w:numPr>
          <w:ilvl w:val="2"/>
          <w:numId w:val="26"/>
        </w:numPr>
        <w:jc w:val="both"/>
      </w:pPr>
      <w:r w:rsidRPr="00EA0A27">
        <w:t>8.1 (High) CVSS:3.0/AV:N/AC:L/PR:L/UI:N/S:U/C:H/I:H/A:N</w:t>
      </w:r>
    </w:p>
    <w:p w14:paraId="1F84586D" w14:textId="77777777" w:rsidR="00EA0A27" w:rsidRPr="00EA0A27" w:rsidRDefault="00EA0A27" w:rsidP="00195C37">
      <w:pPr>
        <w:numPr>
          <w:ilvl w:val="1"/>
          <w:numId w:val="26"/>
        </w:numPr>
        <w:jc w:val="both"/>
      </w:pPr>
      <w:r w:rsidRPr="00EA0A27">
        <w:rPr>
          <w:b/>
          <w:bCs/>
        </w:rPr>
        <w:t>Justification:</w:t>
      </w:r>
    </w:p>
    <w:p w14:paraId="33411DD9" w14:textId="0D340FD3" w:rsidR="00EA0A27" w:rsidRPr="00EA0A27" w:rsidRDefault="00EA0A27" w:rsidP="00195C37">
      <w:pPr>
        <w:numPr>
          <w:ilvl w:val="2"/>
          <w:numId w:val="26"/>
        </w:numPr>
        <w:jc w:val="both"/>
        <w:rPr>
          <w:lang w:val="en-US"/>
        </w:rPr>
      </w:pPr>
      <w:r w:rsidRPr="00EA0A27">
        <w:rPr>
          <w:lang w:val="en-US"/>
        </w:rPr>
        <w:t xml:space="preserve">Gaining access to adding Locations to a </w:t>
      </w:r>
      <w:r w:rsidR="00C66263">
        <w:rPr>
          <w:lang w:val="en-US"/>
        </w:rPr>
        <w:t>Customer</w:t>
      </w:r>
      <w:r w:rsidRPr="00EA0A27">
        <w:rPr>
          <w:lang w:val="en-US"/>
        </w:rPr>
        <w:t xml:space="preserve">'s </w:t>
      </w:r>
      <w:r w:rsidR="00C6339E" w:rsidRPr="00EA0A27">
        <w:rPr>
          <w:lang w:val="en-US"/>
        </w:rPr>
        <w:t>account,</w:t>
      </w:r>
      <w:r w:rsidRPr="00EA0A27">
        <w:rPr>
          <w:lang w:val="en-US"/>
        </w:rPr>
        <w:t xml:space="preserve"> besides causing confusion and inconveniences to him, might </w:t>
      </w:r>
      <w:r w:rsidR="00C6339E" w:rsidRPr="00EA0A27">
        <w:rPr>
          <w:lang w:val="en-US"/>
        </w:rPr>
        <w:t>as well</w:t>
      </w:r>
      <w:r w:rsidRPr="00EA0A27">
        <w:rPr>
          <w:lang w:val="en-US"/>
        </w:rPr>
        <w:t xml:space="preserve"> provide access to the Attacker to other confidential information or systems functionalities.</w:t>
      </w:r>
    </w:p>
    <w:p w14:paraId="6422D5E9" w14:textId="77777777" w:rsidR="00EA0A27" w:rsidRPr="00EA0A27" w:rsidRDefault="00EA0A27" w:rsidP="00195C37">
      <w:pPr>
        <w:numPr>
          <w:ilvl w:val="1"/>
          <w:numId w:val="26"/>
        </w:numPr>
        <w:jc w:val="both"/>
      </w:pPr>
      <w:r w:rsidRPr="00EA0A27">
        <w:rPr>
          <w:b/>
          <w:bCs/>
        </w:rPr>
        <w:t>Kind of Abuse:</w:t>
      </w:r>
    </w:p>
    <w:p w14:paraId="277541CF" w14:textId="77777777" w:rsidR="00EA0A27" w:rsidRPr="00EA0A27" w:rsidRDefault="00EA0A27" w:rsidP="00195C37">
      <w:pPr>
        <w:numPr>
          <w:ilvl w:val="2"/>
          <w:numId w:val="26"/>
        </w:numPr>
        <w:jc w:val="both"/>
      </w:pPr>
      <w:r w:rsidRPr="00EA0A27">
        <w:t>Business</w:t>
      </w:r>
    </w:p>
    <w:p w14:paraId="586A66D5" w14:textId="77777777" w:rsidR="00EA0A27" w:rsidRPr="00EA0A27" w:rsidRDefault="00EA0A27" w:rsidP="00195C37">
      <w:pPr>
        <w:numPr>
          <w:ilvl w:val="1"/>
          <w:numId w:val="26"/>
        </w:numPr>
        <w:jc w:val="both"/>
      </w:pPr>
      <w:r w:rsidRPr="00EA0A27">
        <w:rPr>
          <w:b/>
          <w:bCs/>
        </w:rPr>
        <w:t>Countermeasures:</w:t>
      </w:r>
    </w:p>
    <w:p w14:paraId="04F7E1E8" w14:textId="288F836E" w:rsidR="00EA0A27" w:rsidRPr="00EA0A27" w:rsidRDefault="00EA0A27" w:rsidP="00195C37">
      <w:pPr>
        <w:numPr>
          <w:ilvl w:val="2"/>
          <w:numId w:val="26"/>
        </w:numPr>
        <w:jc w:val="both"/>
        <w:rPr>
          <w:lang w:val="en-US"/>
        </w:rPr>
      </w:pPr>
      <w:r w:rsidRPr="00EA0A27">
        <w:rPr>
          <w:lang w:val="en-US"/>
        </w:rPr>
        <w:t xml:space="preserve">Implement strict access controls and encryption for user's login </w:t>
      </w:r>
      <w:r w:rsidR="00C6339E" w:rsidRPr="00EA0A27">
        <w:rPr>
          <w:lang w:val="en-US"/>
        </w:rPr>
        <w:t>information.</w:t>
      </w:r>
    </w:p>
    <w:p w14:paraId="34A243AB" w14:textId="24B1D4E6" w:rsidR="00EA0A27" w:rsidRPr="00EA0A27" w:rsidRDefault="00EA0A27" w:rsidP="00195C37">
      <w:pPr>
        <w:numPr>
          <w:ilvl w:val="2"/>
          <w:numId w:val="26"/>
        </w:numPr>
        <w:jc w:val="both"/>
        <w:rPr>
          <w:lang w:val="en-US"/>
        </w:rPr>
      </w:pPr>
      <w:r w:rsidRPr="00EA0A27">
        <w:rPr>
          <w:lang w:val="en-US"/>
        </w:rPr>
        <w:t>Regularly monitor access logs for suspicious activity</w:t>
      </w:r>
      <w:r w:rsidR="00C6339E">
        <w:rPr>
          <w:lang w:val="en-US"/>
        </w:rPr>
        <w:t>.</w:t>
      </w:r>
    </w:p>
    <w:p w14:paraId="500ACE69" w14:textId="0EAE991E" w:rsidR="00EA0A27" w:rsidRPr="00EA0A27" w:rsidRDefault="00EA0A27" w:rsidP="00195C37">
      <w:pPr>
        <w:numPr>
          <w:ilvl w:val="2"/>
          <w:numId w:val="26"/>
        </w:numPr>
        <w:jc w:val="both"/>
        <w:rPr>
          <w:lang w:val="en-US"/>
        </w:rPr>
      </w:pPr>
      <w:r w:rsidRPr="00EA0A27">
        <w:rPr>
          <w:lang w:val="en-US"/>
        </w:rPr>
        <w:t xml:space="preserve">Comply with data protection regulations to safeguard </w:t>
      </w:r>
      <w:r w:rsidR="00C66263">
        <w:rPr>
          <w:lang w:val="en-US"/>
        </w:rPr>
        <w:t>customer</w:t>
      </w:r>
      <w:r w:rsidRPr="00EA0A27">
        <w:rPr>
          <w:lang w:val="en-US"/>
        </w:rPr>
        <w:t xml:space="preserve"> information.</w:t>
      </w:r>
    </w:p>
    <w:p w14:paraId="499D8370" w14:textId="136F9870" w:rsidR="00EA0A27" w:rsidRPr="00EA0A27" w:rsidRDefault="00EA0A27" w:rsidP="00291825">
      <w:pPr>
        <w:jc w:val="both"/>
        <w:rPr>
          <w:b/>
          <w:bCs/>
          <w:color w:val="D6615C" w:themeColor="accent1"/>
          <w:lang w:val="en-US"/>
        </w:rPr>
      </w:pPr>
      <w:r w:rsidRPr="00EA0A27">
        <w:rPr>
          <w:b/>
          <w:bCs/>
          <w:color w:val="D6615C" w:themeColor="accent1"/>
          <w:lang w:val="en-US"/>
        </w:rPr>
        <w:t xml:space="preserve">UC4. As a </w:t>
      </w:r>
      <w:r w:rsidR="00C66263">
        <w:rPr>
          <w:b/>
          <w:bCs/>
          <w:color w:val="D6615C" w:themeColor="accent1"/>
          <w:lang w:val="en-US"/>
        </w:rPr>
        <w:t>Customer</w:t>
      </w:r>
      <w:r w:rsidRPr="00EA0A27">
        <w:rPr>
          <w:b/>
          <w:bCs/>
          <w:color w:val="D6615C" w:themeColor="accent1"/>
          <w:lang w:val="en-US"/>
        </w:rPr>
        <w:t xml:space="preserve">, I want to be able to see the progress of my accepted Service so that I have full control of </w:t>
      </w:r>
      <w:r w:rsidR="0073296A" w:rsidRPr="00EA0A27">
        <w:rPr>
          <w:b/>
          <w:bCs/>
          <w:color w:val="D6615C" w:themeColor="accent1"/>
          <w:lang w:val="en-US"/>
        </w:rPr>
        <w:t>it.</w:t>
      </w:r>
    </w:p>
    <w:p w14:paraId="3AC82BBE" w14:textId="637D5BA0" w:rsidR="00EA0A27" w:rsidRPr="00EA0A27" w:rsidRDefault="00EA0A27" w:rsidP="00195C37">
      <w:pPr>
        <w:numPr>
          <w:ilvl w:val="0"/>
          <w:numId w:val="27"/>
        </w:numPr>
        <w:jc w:val="both"/>
        <w:rPr>
          <w:lang w:val="en-US"/>
        </w:rPr>
      </w:pPr>
      <w:r w:rsidRPr="00EA0A27">
        <w:rPr>
          <w:lang w:val="en-US"/>
        </w:rPr>
        <w:t xml:space="preserve">As an Attacker, I manipulate the system providing false or misleading live location updates for the transport associated with their service, causing confusion or leading to incorrect decision-making by the </w:t>
      </w:r>
      <w:r w:rsidR="00C66263">
        <w:rPr>
          <w:lang w:val="en-US"/>
        </w:rPr>
        <w:t>customer</w:t>
      </w:r>
      <w:r w:rsidRPr="00EA0A27">
        <w:rPr>
          <w:lang w:val="en-US"/>
        </w:rPr>
        <w:t>.</w:t>
      </w:r>
    </w:p>
    <w:p w14:paraId="2C42D983" w14:textId="77777777" w:rsidR="00EA0A27" w:rsidRPr="00EA0A27" w:rsidRDefault="00EA0A27" w:rsidP="00195C37">
      <w:pPr>
        <w:numPr>
          <w:ilvl w:val="1"/>
          <w:numId w:val="27"/>
        </w:numPr>
        <w:jc w:val="both"/>
      </w:pPr>
      <w:r w:rsidRPr="00EA0A27">
        <w:rPr>
          <w:b/>
          <w:bCs/>
        </w:rPr>
        <w:t>CVSS Risk Rating:</w:t>
      </w:r>
    </w:p>
    <w:p w14:paraId="1B9F46FE" w14:textId="77777777" w:rsidR="00EA0A27" w:rsidRPr="00EA0A27" w:rsidRDefault="00EA0A27" w:rsidP="00195C37">
      <w:pPr>
        <w:numPr>
          <w:ilvl w:val="2"/>
          <w:numId w:val="27"/>
        </w:numPr>
        <w:jc w:val="both"/>
      </w:pPr>
      <w:r w:rsidRPr="00EA0A27">
        <w:t>5.4 (Medium) CVSS:3.0/AV:N/AC:L/PR:L/UI:R/S:C/C:L/I:L/A:N</w:t>
      </w:r>
    </w:p>
    <w:p w14:paraId="48732DED" w14:textId="77777777" w:rsidR="00EA0A27" w:rsidRPr="00EA0A27" w:rsidRDefault="00EA0A27" w:rsidP="00195C37">
      <w:pPr>
        <w:numPr>
          <w:ilvl w:val="1"/>
          <w:numId w:val="27"/>
        </w:numPr>
        <w:jc w:val="both"/>
      </w:pPr>
      <w:r w:rsidRPr="00EA0A27">
        <w:rPr>
          <w:b/>
          <w:bCs/>
        </w:rPr>
        <w:t>Justification:</w:t>
      </w:r>
    </w:p>
    <w:p w14:paraId="05B5CB05" w14:textId="00DB68BD" w:rsidR="00EA0A27" w:rsidRPr="00EA0A27" w:rsidRDefault="00EA0A27" w:rsidP="00195C37">
      <w:pPr>
        <w:numPr>
          <w:ilvl w:val="2"/>
          <w:numId w:val="27"/>
        </w:numPr>
        <w:jc w:val="both"/>
        <w:rPr>
          <w:lang w:val="en-US"/>
        </w:rPr>
      </w:pPr>
      <w:r w:rsidRPr="00EA0A27">
        <w:rPr>
          <w:lang w:val="en-US"/>
        </w:rPr>
        <w:t xml:space="preserve">Providing false information about live locations of Transports can mislead the </w:t>
      </w:r>
      <w:r w:rsidR="00C66263">
        <w:rPr>
          <w:lang w:val="en-US"/>
        </w:rPr>
        <w:t>customer</w:t>
      </w:r>
      <w:r w:rsidRPr="00EA0A27">
        <w:rPr>
          <w:lang w:val="en-US"/>
        </w:rPr>
        <w:t xml:space="preserve"> </w:t>
      </w:r>
      <w:r w:rsidR="00C6339E" w:rsidRPr="00EA0A27">
        <w:rPr>
          <w:lang w:val="en-US"/>
        </w:rPr>
        <w:t>into making</w:t>
      </w:r>
      <w:r w:rsidRPr="00EA0A27">
        <w:rPr>
          <w:lang w:val="en-US"/>
        </w:rPr>
        <w:t xml:space="preserve"> wrong decisions.</w:t>
      </w:r>
    </w:p>
    <w:p w14:paraId="2A3A4434" w14:textId="77777777" w:rsidR="00EA0A27" w:rsidRPr="00EA0A27" w:rsidRDefault="00EA0A27" w:rsidP="00195C37">
      <w:pPr>
        <w:numPr>
          <w:ilvl w:val="1"/>
          <w:numId w:val="27"/>
        </w:numPr>
        <w:jc w:val="both"/>
      </w:pPr>
      <w:r w:rsidRPr="00EA0A27">
        <w:rPr>
          <w:b/>
          <w:bCs/>
        </w:rPr>
        <w:t>Kind of Abuse:</w:t>
      </w:r>
    </w:p>
    <w:p w14:paraId="18573A03" w14:textId="77777777" w:rsidR="00EA0A27" w:rsidRPr="00EA0A27" w:rsidRDefault="00EA0A27" w:rsidP="00195C37">
      <w:pPr>
        <w:numPr>
          <w:ilvl w:val="2"/>
          <w:numId w:val="27"/>
        </w:numPr>
        <w:jc w:val="both"/>
      </w:pPr>
      <w:r w:rsidRPr="00EA0A27">
        <w:t>Business</w:t>
      </w:r>
    </w:p>
    <w:p w14:paraId="655944A1" w14:textId="77777777" w:rsidR="00EA0A27" w:rsidRPr="00EA0A27" w:rsidRDefault="00EA0A27" w:rsidP="00195C37">
      <w:pPr>
        <w:numPr>
          <w:ilvl w:val="1"/>
          <w:numId w:val="27"/>
        </w:numPr>
        <w:jc w:val="both"/>
      </w:pPr>
      <w:r w:rsidRPr="00EA0A27">
        <w:rPr>
          <w:b/>
          <w:bCs/>
        </w:rPr>
        <w:t>Countermeasures:</w:t>
      </w:r>
    </w:p>
    <w:p w14:paraId="2CAAAF87" w14:textId="3C5B28A7" w:rsidR="00EA0A27" w:rsidRPr="00EA0A27" w:rsidRDefault="00EA0A27" w:rsidP="00195C37">
      <w:pPr>
        <w:numPr>
          <w:ilvl w:val="2"/>
          <w:numId w:val="27"/>
        </w:numPr>
        <w:jc w:val="both"/>
        <w:rPr>
          <w:lang w:val="en-US"/>
        </w:rPr>
      </w:pPr>
      <w:r w:rsidRPr="00EA0A27">
        <w:rPr>
          <w:lang w:val="en-US"/>
        </w:rPr>
        <w:t xml:space="preserve">Automatically, notify the </w:t>
      </w:r>
      <w:r w:rsidR="00C66263">
        <w:rPr>
          <w:lang w:val="en-US"/>
        </w:rPr>
        <w:t>customer</w:t>
      </w:r>
      <w:r w:rsidR="00C6339E" w:rsidRPr="00EA0A27">
        <w:rPr>
          <w:lang w:val="en-US"/>
        </w:rPr>
        <w:t xml:space="preserve"> of</w:t>
      </w:r>
      <w:r w:rsidRPr="00EA0A27">
        <w:rPr>
          <w:lang w:val="en-US"/>
        </w:rPr>
        <w:t xml:space="preserve"> an estimated time to get his delivery and when it is about 1 hour or 30 minutes away notify </w:t>
      </w:r>
      <w:r w:rsidR="00C6339E" w:rsidRPr="00EA0A27">
        <w:rPr>
          <w:lang w:val="en-US"/>
        </w:rPr>
        <w:t>as well</w:t>
      </w:r>
      <w:r w:rsidRPr="00EA0A27">
        <w:rPr>
          <w:lang w:val="en-US"/>
        </w:rPr>
        <w:t xml:space="preserve">. This way, </w:t>
      </w:r>
      <w:r w:rsidR="00C66263">
        <w:rPr>
          <w:lang w:val="en-US"/>
        </w:rPr>
        <w:t>Customer</w:t>
      </w:r>
      <w:r w:rsidRPr="00EA0A27">
        <w:rPr>
          <w:lang w:val="en-US"/>
        </w:rPr>
        <w:t xml:space="preserve"> will know that live location is incorrect.</w:t>
      </w:r>
    </w:p>
    <w:p w14:paraId="2B1C9C1F" w14:textId="77777777" w:rsidR="00EA0A27" w:rsidRPr="00EA0A27" w:rsidRDefault="00EA0A27" w:rsidP="00195C37">
      <w:pPr>
        <w:numPr>
          <w:ilvl w:val="0"/>
          <w:numId w:val="27"/>
        </w:numPr>
        <w:jc w:val="both"/>
        <w:rPr>
          <w:lang w:val="en-US"/>
        </w:rPr>
      </w:pPr>
      <w:r w:rsidRPr="00EA0A27">
        <w:rPr>
          <w:lang w:val="en-US"/>
        </w:rPr>
        <w:t>As an attacker, I get unauthorized access to the system and intercept the live location of the transport, compromising the privacy and security of the service and endangering the transport.</w:t>
      </w:r>
    </w:p>
    <w:p w14:paraId="039E0F15" w14:textId="77777777" w:rsidR="00EA0A27" w:rsidRPr="00EA0A27" w:rsidRDefault="00EA0A27" w:rsidP="00195C37">
      <w:pPr>
        <w:numPr>
          <w:ilvl w:val="1"/>
          <w:numId w:val="27"/>
        </w:numPr>
        <w:jc w:val="both"/>
      </w:pPr>
      <w:r w:rsidRPr="00EA0A27">
        <w:rPr>
          <w:b/>
          <w:bCs/>
        </w:rPr>
        <w:t>CVSS Risk Rating:</w:t>
      </w:r>
    </w:p>
    <w:p w14:paraId="61B5467C" w14:textId="77777777" w:rsidR="00EA0A27" w:rsidRPr="00EA0A27" w:rsidRDefault="00EA0A27" w:rsidP="00195C37">
      <w:pPr>
        <w:numPr>
          <w:ilvl w:val="2"/>
          <w:numId w:val="27"/>
        </w:numPr>
        <w:jc w:val="both"/>
      </w:pPr>
      <w:r w:rsidRPr="00EA0A27">
        <w:t>8.5 (High) CVSS:3.0/AV:N/AC:L/PR:L/UI:N/S:C/C:H/I:L/A:N</w:t>
      </w:r>
    </w:p>
    <w:p w14:paraId="025DE32F" w14:textId="77777777" w:rsidR="00EA0A27" w:rsidRPr="00EA0A27" w:rsidRDefault="00EA0A27" w:rsidP="00195C37">
      <w:pPr>
        <w:numPr>
          <w:ilvl w:val="1"/>
          <w:numId w:val="27"/>
        </w:numPr>
        <w:jc w:val="both"/>
      </w:pPr>
      <w:r w:rsidRPr="00EA0A27">
        <w:rPr>
          <w:b/>
          <w:bCs/>
        </w:rPr>
        <w:t>Justification:</w:t>
      </w:r>
    </w:p>
    <w:p w14:paraId="66E13745" w14:textId="6C3F23ED" w:rsidR="00EA0A27" w:rsidRPr="00EA0A27" w:rsidRDefault="00EA0A27" w:rsidP="00195C37">
      <w:pPr>
        <w:numPr>
          <w:ilvl w:val="2"/>
          <w:numId w:val="27"/>
        </w:numPr>
        <w:jc w:val="both"/>
        <w:rPr>
          <w:lang w:val="en-US"/>
        </w:rPr>
      </w:pPr>
      <w:r w:rsidRPr="00EA0A27">
        <w:rPr>
          <w:lang w:val="en-US"/>
        </w:rPr>
        <w:t xml:space="preserve">Having access to the live location of a Transport can result in stolen merchandise or </w:t>
      </w:r>
      <w:r w:rsidR="00C6339E" w:rsidRPr="00EA0A27">
        <w:rPr>
          <w:lang w:val="en-US"/>
        </w:rPr>
        <w:t>breaking</w:t>
      </w:r>
      <w:r w:rsidRPr="00EA0A27">
        <w:rPr>
          <w:lang w:val="en-US"/>
        </w:rPr>
        <w:t xml:space="preserve"> the confidentiality of the </w:t>
      </w:r>
      <w:r w:rsidR="00C66263">
        <w:rPr>
          <w:lang w:val="en-US"/>
        </w:rPr>
        <w:t>Customer</w:t>
      </w:r>
      <w:r w:rsidRPr="00EA0A27">
        <w:rPr>
          <w:lang w:val="en-US"/>
        </w:rPr>
        <w:t xml:space="preserve">'s delivery. It can also lead to Ransomware or Extortion </w:t>
      </w:r>
      <w:r w:rsidR="00C6339E" w:rsidRPr="00EA0A27">
        <w:rPr>
          <w:lang w:val="en-US"/>
        </w:rPr>
        <w:t>situations</w:t>
      </w:r>
      <w:r w:rsidRPr="00EA0A27">
        <w:rPr>
          <w:lang w:val="en-US"/>
        </w:rPr>
        <w:t xml:space="preserve"> for the </w:t>
      </w:r>
      <w:r w:rsidR="00C66263">
        <w:rPr>
          <w:lang w:val="en-US"/>
        </w:rPr>
        <w:t>Customer</w:t>
      </w:r>
      <w:r w:rsidRPr="00EA0A27">
        <w:rPr>
          <w:lang w:val="en-US"/>
        </w:rPr>
        <w:t xml:space="preserve"> or owners of the application.</w:t>
      </w:r>
    </w:p>
    <w:p w14:paraId="691250EC" w14:textId="77777777" w:rsidR="00EA0A27" w:rsidRPr="00EA0A27" w:rsidRDefault="00EA0A27" w:rsidP="00195C37">
      <w:pPr>
        <w:numPr>
          <w:ilvl w:val="1"/>
          <w:numId w:val="27"/>
        </w:numPr>
        <w:jc w:val="both"/>
      </w:pPr>
      <w:r w:rsidRPr="00EA0A27">
        <w:rPr>
          <w:b/>
          <w:bCs/>
        </w:rPr>
        <w:t>Kind of Abuse:</w:t>
      </w:r>
    </w:p>
    <w:p w14:paraId="7EB74C11" w14:textId="77777777" w:rsidR="00EA0A27" w:rsidRPr="00EA0A27" w:rsidRDefault="00EA0A27" w:rsidP="00195C37">
      <w:pPr>
        <w:numPr>
          <w:ilvl w:val="2"/>
          <w:numId w:val="27"/>
        </w:numPr>
        <w:jc w:val="both"/>
      </w:pPr>
      <w:r w:rsidRPr="00EA0A27">
        <w:t>Business</w:t>
      </w:r>
    </w:p>
    <w:p w14:paraId="58EE1C50" w14:textId="77777777" w:rsidR="00EA0A27" w:rsidRPr="00EA0A27" w:rsidRDefault="00EA0A27" w:rsidP="00195C37">
      <w:pPr>
        <w:numPr>
          <w:ilvl w:val="1"/>
          <w:numId w:val="27"/>
        </w:numPr>
        <w:jc w:val="both"/>
      </w:pPr>
      <w:r w:rsidRPr="00EA0A27">
        <w:rPr>
          <w:b/>
          <w:bCs/>
        </w:rPr>
        <w:t>Countermeasures:</w:t>
      </w:r>
    </w:p>
    <w:p w14:paraId="41C117E2" w14:textId="6338F311" w:rsidR="00EA0A27" w:rsidRPr="00EA0A27" w:rsidRDefault="00EA0A27" w:rsidP="00195C37">
      <w:pPr>
        <w:numPr>
          <w:ilvl w:val="2"/>
          <w:numId w:val="27"/>
        </w:numPr>
        <w:jc w:val="both"/>
        <w:rPr>
          <w:lang w:val="en-US"/>
        </w:rPr>
      </w:pPr>
      <w:r w:rsidRPr="00EA0A27">
        <w:rPr>
          <w:lang w:val="en-US"/>
        </w:rPr>
        <w:t xml:space="preserve">Notify the </w:t>
      </w:r>
      <w:r w:rsidR="00C66263">
        <w:rPr>
          <w:lang w:val="en-US"/>
        </w:rPr>
        <w:t>customer</w:t>
      </w:r>
      <w:r w:rsidRPr="00EA0A27">
        <w:rPr>
          <w:lang w:val="en-US"/>
        </w:rPr>
        <w:t xml:space="preserve"> whenever his live locations deliveries are asked.</w:t>
      </w:r>
    </w:p>
    <w:p w14:paraId="27BE0561" w14:textId="7CD836BA" w:rsidR="00EA0A27" w:rsidRPr="00EA0A27" w:rsidRDefault="00EA0A27" w:rsidP="00195C37">
      <w:pPr>
        <w:numPr>
          <w:ilvl w:val="2"/>
          <w:numId w:val="27"/>
        </w:numPr>
        <w:jc w:val="both"/>
        <w:rPr>
          <w:lang w:val="en-US"/>
        </w:rPr>
      </w:pPr>
      <w:r w:rsidRPr="00EA0A27">
        <w:rPr>
          <w:lang w:val="en-US"/>
        </w:rPr>
        <w:t xml:space="preserve">Restrict </w:t>
      </w:r>
      <w:r w:rsidR="00C6339E" w:rsidRPr="00EA0A27">
        <w:rPr>
          <w:lang w:val="en-US"/>
        </w:rPr>
        <w:t>the live</w:t>
      </w:r>
      <w:r w:rsidRPr="00EA0A27">
        <w:rPr>
          <w:lang w:val="en-US"/>
        </w:rPr>
        <w:t xml:space="preserve"> location of User's deliveries that </w:t>
      </w:r>
      <w:r w:rsidR="00170A8B" w:rsidRPr="00EA0A27">
        <w:rPr>
          <w:lang w:val="en-US"/>
        </w:rPr>
        <w:t>are</w:t>
      </w:r>
      <w:r w:rsidRPr="00EA0A27">
        <w:rPr>
          <w:lang w:val="en-US"/>
        </w:rPr>
        <w:t xml:space="preserve"> logged by asking for a code that only the </w:t>
      </w:r>
      <w:r w:rsidR="00C66263">
        <w:rPr>
          <w:lang w:val="en-US"/>
        </w:rPr>
        <w:t>Customer</w:t>
      </w:r>
      <w:r w:rsidRPr="00EA0A27">
        <w:rPr>
          <w:lang w:val="en-US"/>
        </w:rPr>
        <w:t xml:space="preserve"> knows, for example sending this code in SMS for his phone.</w:t>
      </w:r>
    </w:p>
    <w:p w14:paraId="3FE130A2" w14:textId="7B5EB3D9" w:rsidR="00EA0A27" w:rsidRPr="00EA0A27" w:rsidRDefault="00EA0A27" w:rsidP="00195C37">
      <w:pPr>
        <w:numPr>
          <w:ilvl w:val="0"/>
          <w:numId w:val="27"/>
        </w:numPr>
        <w:jc w:val="both"/>
        <w:rPr>
          <w:lang w:val="en-US"/>
        </w:rPr>
      </w:pPr>
      <w:r w:rsidRPr="00EA0A27">
        <w:rPr>
          <w:lang w:val="en-US"/>
        </w:rPr>
        <w:t xml:space="preserve">As an attacker, I flood the system with a high volume of requests for live location updates, overwhelming the system's resources and causing it to become unavailable for legitimate </w:t>
      </w:r>
      <w:r w:rsidR="00C66263">
        <w:rPr>
          <w:lang w:val="en-US"/>
        </w:rPr>
        <w:t>customer</w:t>
      </w:r>
      <w:r w:rsidR="0034422B">
        <w:rPr>
          <w:lang w:val="en-US"/>
        </w:rPr>
        <w:t>s</w:t>
      </w:r>
      <w:r w:rsidRPr="00EA0A27">
        <w:rPr>
          <w:lang w:val="en-US"/>
        </w:rPr>
        <w:t xml:space="preserve"> who </w:t>
      </w:r>
      <w:r w:rsidR="00C6339E" w:rsidRPr="00EA0A27">
        <w:rPr>
          <w:lang w:val="en-US"/>
        </w:rPr>
        <w:t>want</w:t>
      </w:r>
      <w:r w:rsidRPr="00EA0A27">
        <w:rPr>
          <w:lang w:val="en-US"/>
        </w:rPr>
        <w:t xml:space="preserve"> to track their services' progress.</w:t>
      </w:r>
    </w:p>
    <w:p w14:paraId="3D137AE3" w14:textId="77777777" w:rsidR="00EA0A27" w:rsidRPr="00EA0A27" w:rsidRDefault="00EA0A27" w:rsidP="00195C37">
      <w:pPr>
        <w:numPr>
          <w:ilvl w:val="1"/>
          <w:numId w:val="27"/>
        </w:numPr>
        <w:jc w:val="both"/>
      </w:pPr>
      <w:r w:rsidRPr="00EA0A27">
        <w:rPr>
          <w:b/>
          <w:bCs/>
        </w:rPr>
        <w:t>CVSS Risk Rating:</w:t>
      </w:r>
    </w:p>
    <w:p w14:paraId="2F5E2D9C" w14:textId="77777777" w:rsidR="00EA0A27" w:rsidRPr="00EA0A27" w:rsidRDefault="00EA0A27" w:rsidP="00195C37">
      <w:pPr>
        <w:numPr>
          <w:ilvl w:val="2"/>
          <w:numId w:val="27"/>
        </w:numPr>
        <w:jc w:val="both"/>
      </w:pPr>
      <w:r w:rsidRPr="00EA0A27">
        <w:t>5.9 (Medium)CVSS:3.0/AV:N/AC:H/PR:N/UI:N/S:U/C:N/I:N/A:H</w:t>
      </w:r>
    </w:p>
    <w:p w14:paraId="4B0876AA" w14:textId="77777777" w:rsidR="00EA0A27" w:rsidRPr="00EA0A27" w:rsidRDefault="00EA0A27" w:rsidP="00195C37">
      <w:pPr>
        <w:numPr>
          <w:ilvl w:val="1"/>
          <w:numId w:val="27"/>
        </w:numPr>
        <w:jc w:val="both"/>
      </w:pPr>
      <w:r w:rsidRPr="00EA0A27">
        <w:rPr>
          <w:b/>
          <w:bCs/>
        </w:rPr>
        <w:t>Justification:</w:t>
      </w:r>
    </w:p>
    <w:p w14:paraId="1EBD2C0E" w14:textId="0D75CE06" w:rsidR="00EA0A27" w:rsidRPr="00EA0A27" w:rsidRDefault="00EA0A27" w:rsidP="00195C37">
      <w:pPr>
        <w:numPr>
          <w:ilvl w:val="2"/>
          <w:numId w:val="27"/>
        </w:numPr>
        <w:jc w:val="both"/>
        <w:rPr>
          <w:lang w:val="en-US"/>
        </w:rPr>
      </w:pPr>
      <w:r w:rsidRPr="00EA0A27">
        <w:rPr>
          <w:lang w:val="en-US"/>
        </w:rPr>
        <w:t xml:space="preserve">Making the system unavailable will cause </w:t>
      </w:r>
      <w:r w:rsidR="00C6339E" w:rsidRPr="00EA0A27">
        <w:rPr>
          <w:lang w:val="en-US"/>
        </w:rPr>
        <w:t>constraints</w:t>
      </w:r>
      <w:r w:rsidRPr="00EA0A27">
        <w:rPr>
          <w:lang w:val="en-US"/>
        </w:rPr>
        <w:t xml:space="preserve"> to the </w:t>
      </w:r>
      <w:r w:rsidR="00C66263">
        <w:rPr>
          <w:lang w:val="en-US"/>
        </w:rPr>
        <w:t>Customer</w:t>
      </w:r>
      <w:r w:rsidR="0034422B">
        <w:rPr>
          <w:lang w:val="en-US"/>
        </w:rPr>
        <w:t>s</w:t>
      </w:r>
      <w:r w:rsidRPr="00EA0A27">
        <w:rPr>
          <w:lang w:val="en-US"/>
        </w:rPr>
        <w:t xml:space="preserve"> because they won't be able to see how much time their deliveries will take.</w:t>
      </w:r>
    </w:p>
    <w:p w14:paraId="5A4FD5D3" w14:textId="77777777" w:rsidR="00EA0A27" w:rsidRPr="00EA0A27" w:rsidRDefault="00EA0A27" w:rsidP="00195C37">
      <w:pPr>
        <w:numPr>
          <w:ilvl w:val="1"/>
          <w:numId w:val="27"/>
        </w:numPr>
        <w:jc w:val="both"/>
      </w:pPr>
      <w:r w:rsidRPr="00EA0A27">
        <w:rPr>
          <w:b/>
          <w:bCs/>
        </w:rPr>
        <w:t>Kind of Abuse:</w:t>
      </w:r>
    </w:p>
    <w:p w14:paraId="43CAD718" w14:textId="77777777" w:rsidR="00EA0A27" w:rsidRPr="00EA0A27" w:rsidRDefault="00EA0A27" w:rsidP="00195C37">
      <w:pPr>
        <w:numPr>
          <w:ilvl w:val="2"/>
          <w:numId w:val="27"/>
        </w:numPr>
        <w:jc w:val="both"/>
      </w:pPr>
      <w:r w:rsidRPr="00EA0A27">
        <w:t>Technical</w:t>
      </w:r>
    </w:p>
    <w:p w14:paraId="57AA8C95" w14:textId="77777777" w:rsidR="00EA0A27" w:rsidRPr="00EA0A27" w:rsidRDefault="00EA0A27" w:rsidP="00195C37">
      <w:pPr>
        <w:numPr>
          <w:ilvl w:val="1"/>
          <w:numId w:val="27"/>
        </w:numPr>
        <w:jc w:val="both"/>
      </w:pPr>
      <w:r w:rsidRPr="00EA0A27">
        <w:rPr>
          <w:b/>
          <w:bCs/>
        </w:rPr>
        <w:t>Countermeasures:</w:t>
      </w:r>
    </w:p>
    <w:p w14:paraId="44E01A4D" w14:textId="77777777" w:rsidR="00EA0A27" w:rsidRPr="00EA0A27" w:rsidRDefault="00EA0A27" w:rsidP="00195C37">
      <w:pPr>
        <w:numPr>
          <w:ilvl w:val="2"/>
          <w:numId w:val="27"/>
        </w:numPr>
        <w:jc w:val="both"/>
        <w:rPr>
          <w:lang w:val="en-US"/>
        </w:rPr>
      </w:pPr>
      <w:r w:rsidRPr="00EA0A27">
        <w:rPr>
          <w:lang w:val="en-US"/>
        </w:rPr>
        <w:t>Implement rate limiting and traffic filtering to mitigate DoS attacks.</w:t>
      </w:r>
    </w:p>
    <w:p w14:paraId="645DE492" w14:textId="77777777" w:rsidR="00EA0A27" w:rsidRPr="00EA0A27" w:rsidRDefault="00EA0A27" w:rsidP="00195C37">
      <w:pPr>
        <w:numPr>
          <w:ilvl w:val="2"/>
          <w:numId w:val="27"/>
        </w:numPr>
        <w:jc w:val="both"/>
        <w:rPr>
          <w:lang w:val="en-US"/>
        </w:rPr>
      </w:pPr>
      <w:r w:rsidRPr="00EA0A27">
        <w:rPr>
          <w:lang w:val="en-US"/>
        </w:rPr>
        <w:t>Use redundant systems to maintain service availability.</w:t>
      </w:r>
    </w:p>
    <w:p w14:paraId="0116A4C3" w14:textId="77777777" w:rsidR="00EA0A27" w:rsidRPr="00EA0A27" w:rsidRDefault="00EA0A27" w:rsidP="00195C37">
      <w:pPr>
        <w:numPr>
          <w:ilvl w:val="2"/>
          <w:numId w:val="27"/>
        </w:numPr>
        <w:jc w:val="both"/>
        <w:rPr>
          <w:lang w:val="en-US"/>
        </w:rPr>
      </w:pPr>
      <w:r w:rsidRPr="00EA0A27">
        <w:rPr>
          <w:lang w:val="en-US"/>
        </w:rPr>
        <w:t>Employ DDoS mitigation services as a proactive measure.</w:t>
      </w:r>
    </w:p>
    <w:p w14:paraId="5CBB79A5" w14:textId="2E956666" w:rsidR="00EA0A27" w:rsidRPr="00EA0A27" w:rsidRDefault="00EA0A27" w:rsidP="00195C37">
      <w:pPr>
        <w:numPr>
          <w:ilvl w:val="0"/>
          <w:numId w:val="27"/>
        </w:numPr>
        <w:jc w:val="both"/>
        <w:rPr>
          <w:lang w:val="en-US"/>
        </w:rPr>
      </w:pPr>
      <w:r w:rsidRPr="00EA0A27">
        <w:rPr>
          <w:lang w:val="en-US"/>
        </w:rPr>
        <w:t xml:space="preserve">As an attacker, I send fraudulent messages or emails to </w:t>
      </w:r>
      <w:r w:rsidR="00C66263">
        <w:rPr>
          <w:lang w:val="en-US"/>
        </w:rPr>
        <w:t>customer</w:t>
      </w:r>
      <w:r w:rsidR="0034422B">
        <w:rPr>
          <w:lang w:val="en-US"/>
        </w:rPr>
        <w:t>s</w:t>
      </w:r>
      <w:r w:rsidRPr="00EA0A27">
        <w:rPr>
          <w:lang w:val="en-US"/>
        </w:rPr>
        <w:t>, with malicious websites or applications designed to steal their credentials or exploit their devices, under the guise of providing access to live location updates.</w:t>
      </w:r>
    </w:p>
    <w:p w14:paraId="1F36A09C" w14:textId="77777777" w:rsidR="00EA0A27" w:rsidRPr="00EA0A27" w:rsidRDefault="00EA0A27" w:rsidP="00195C37">
      <w:pPr>
        <w:numPr>
          <w:ilvl w:val="1"/>
          <w:numId w:val="27"/>
        </w:numPr>
        <w:jc w:val="both"/>
      </w:pPr>
      <w:r w:rsidRPr="00EA0A27">
        <w:rPr>
          <w:b/>
          <w:bCs/>
        </w:rPr>
        <w:t>CVSS Risk Rating:</w:t>
      </w:r>
    </w:p>
    <w:p w14:paraId="0DBC54AB" w14:textId="77777777" w:rsidR="00EA0A27" w:rsidRPr="00EA0A27" w:rsidRDefault="00EA0A27" w:rsidP="00195C37">
      <w:pPr>
        <w:numPr>
          <w:ilvl w:val="2"/>
          <w:numId w:val="27"/>
        </w:numPr>
        <w:jc w:val="both"/>
      </w:pPr>
      <w:r w:rsidRPr="00EA0A27">
        <w:t>8.3 (High) CVSS:3.0/AV:N/AC:L/PR:L/UI:N/S:U/C:H/I:N/A:N</w:t>
      </w:r>
    </w:p>
    <w:p w14:paraId="0D08EF5A" w14:textId="77777777" w:rsidR="00EA0A27" w:rsidRPr="00EA0A27" w:rsidRDefault="00EA0A27" w:rsidP="00195C37">
      <w:pPr>
        <w:numPr>
          <w:ilvl w:val="1"/>
          <w:numId w:val="27"/>
        </w:numPr>
        <w:jc w:val="both"/>
      </w:pPr>
      <w:r w:rsidRPr="00EA0A27">
        <w:rPr>
          <w:b/>
          <w:bCs/>
        </w:rPr>
        <w:t>Justification:</w:t>
      </w:r>
    </w:p>
    <w:p w14:paraId="2AD31142" w14:textId="528A82E9" w:rsidR="00EA0A27" w:rsidRPr="00EA0A27" w:rsidRDefault="00EA0A27" w:rsidP="00195C37">
      <w:pPr>
        <w:numPr>
          <w:ilvl w:val="2"/>
          <w:numId w:val="27"/>
        </w:numPr>
        <w:jc w:val="both"/>
        <w:rPr>
          <w:lang w:val="en-US"/>
        </w:rPr>
      </w:pPr>
      <w:r w:rsidRPr="00EA0A27">
        <w:rPr>
          <w:lang w:val="en-US"/>
        </w:rPr>
        <w:t xml:space="preserve">Sending malicious information to the </w:t>
      </w:r>
      <w:r w:rsidR="00C66263">
        <w:rPr>
          <w:lang w:val="en-US"/>
        </w:rPr>
        <w:t>Customer</w:t>
      </w:r>
      <w:r w:rsidRPr="00EA0A27">
        <w:rPr>
          <w:lang w:val="en-US"/>
        </w:rPr>
        <w:t xml:space="preserve"> can influence him to access it and allow the Attacker to have his Login Credentials compromising his account. If this </w:t>
      </w:r>
      <w:r w:rsidR="00C66263">
        <w:rPr>
          <w:lang w:val="en-US"/>
        </w:rPr>
        <w:t>Customer</w:t>
      </w:r>
      <w:r w:rsidRPr="00EA0A27">
        <w:rPr>
          <w:lang w:val="en-US"/>
        </w:rPr>
        <w:t xml:space="preserve"> have privilege accesses to other Components, all </w:t>
      </w:r>
      <w:r w:rsidR="00C6339E" w:rsidRPr="00EA0A27">
        <w:rPr>
          <w:lang w:val="en-US"/>
        </w:rPr>
        <w:t>these components</w:t>
      </w:r>
      <w:r w:rsidRPr="00EA0A27">
        <w:rPr>
          <w:lang w:val="en-US"/>
        </w:rPr>
        <w:t xml:space="preserve"> will be compromised </w:t>
      </w:r>
      <w:r w:rsidR="00C6339E" w:rsidRPr="00EA0A27">
        <w:rPr>
          <w:lang w:val="en-US"/>
        </w:rPr>
        <w:t>as well</w:t>
      </w:r>
      <w:r w:rsidRPr="00EA0A27">
        <w:rPr>
          <w:lang w:val="en-US"/>
        </w:rPr>
        <w:t>. Besides the Login credentials, it can give access for the attacker to the application depending on the Malicious malware.</w:t>
      </w:r>
    </w:p>
    <w:p w14:paraId="7E49E857" w14:textId="77777777" w:rsidR="00EA0A27" w:rsidRPr="00EA0A27" w:rsidRDefault="00EA0A27" w:rsidP="00195C37">
      <w:pPr>
        <w:numPr>
          <w:ilvl w:val="1"/>
          <w:numId w:val="27"/>
        </w:numPr>
        <w:jc w:val="both"/>
      </w:pPr>
      <w:r w:rsidRPr="00EA0A27">
        <w:rPr>
          <w:b/>
          <w:bCs/>
        </w:rPr>
        <w:t>Kind of Abuse:</w:t>
      </w:r>
    </w:p>
    <w:p w14:paraId="746349DD" w14:textId="77777777" w:rsidR="00EA0A27" w:rsidRPr="00EA0A27" w:rsidRDefault="00EA0A27" w:rsidP="00195C37">
      <w:pPr>
        <w:numPr>
          <w:ilvl w:val="2"/>
          <w:numId w:val="27"/>
        </w:numPr>
        <w:jc w:val="both"/>
      </w:pPr>
      <w:r w:rsidRPr="00EA0A27">
        <w:t>Business</w:t>
      </w:r>
    </w:p>
    <w:p w14:paraId="201591A8" w14:textId="77777777" w:rsidR="00EA0A27" w:rsidRPr="00EA0A27" w:rsidRDefault="00EA0A27" w:rsidP="00195C37">
      <w:pPr>
        <w:numPr>
          <w:ilvl w:val="1"/>
          <w:numId w:val="27"/>
        </w:numPr>
        <w:jc w:val="both"/>
      </w:pPr>
      <w:r w:rsidRPr="00EA0A27">
        <w:rPr>
          <w:b/>
          <w:bCs/>
        </w:rPr>
        <w:t>Countermeasures:</w:t>
      </w:r>
    </w:p>
    <w:p w14:paraId="7681A2EF" w14:textId="225FA04E" w:rsidR="00EA0A27" w:rsidRPr="00EA0A27" w:rsidRDefault="00EA0A27" w:rsidP="00195C37">
      <w:pPr>
        <w:numPr>
          <w:ilvl w:val="2"/>
          <w:numId w:val="27"/>
        </w:numPr>
        <w:jc w:val="both"/>
        <w:rPr>
          <w:lang w:val="en-US"/>
        </w:rPr>
      </w:pPr>
      <w:r w:rsidRPr="00EA0A27">
        <w:rPr>
          <w:lang w:val="en-US"/>
        </w:rPr>
        <w:t xml:space="preserve">Specify how the information will be given to the </w:t>
      </w:r>
      <w:r w:rsidR="00C66263">
        <w:rPr>
          <w:lang w:val="en-US"/>
        </w:rPr>
        <w:t>customer</w:t>
      </w:r>
      <w:r w:rsidRPr="00EA0A27">
        <w:rPr>
          <w:lang w:val="en-US"/>
        </w:rPr>
        <w:t xml:space="preserve"> </w:t>
      </w:r>
      <w:r w:rsidR="007166A4" w:rsidRPr="00EA0A27">
        <w:rPr>
          <w:lang w:val="en-US"/>
        </w:rPr>
        <w:t>for</w:t>
      </w:r>
      <w:r w:rsidRPr="00EA0A27">
        <w:rPr>
          <w:lang w:val="en-US"/>
        </w:rPr>
        <w:t xml:space="preserve"> him to know if something is wrong.</w:t>
      </w:r>
    </w:p>
    <w:p w14:paraId="6654A0E9" w14:textId="4FC7E153" w:rsidR="00EA0A27" w:rsidRPr="00EA0A27" w:rsidRDefault="00EA0A27" w:rsidP="00195C37">
      <w:pPr>
        <w:numPr>
          <w:ilvl w:val="2"/>
          <w:numId w:val="27"/>
        </w:numPr>
        <w:jc w:val="both"/>
        <w:rPr>
          <w:lang w:val="en-US"/>
        </w:rPr>
      </w:pPr>
      <w:r w:rsidRPr="00EA0A27">
        <w:rPr>
          <w:lang w:val="en-US"/>
        </w:rPr>
        <w:t xml:space="preserve">Previously, </w:t>
      </w:r>
      <w:r w:rsidR="007166A4" w:rsidRPr="00EA0A27">
        <w:rPr>
          <w:lang w:val="en-US"/>
        </w:rPr>
        <w:t>educated</w:t>
      </w:r>
      <w:r w:rsidRPr="00EA0A27">
        <w:rPr>
          <w:lang w:val="en-US"/>
        </w:rPr>
        <w:t xml:space="preserve"> users about identifying phishing attempts.</w:t>
      </w:r>
    </w:p>
    <w:p w14:paraId="57ADEEAC" w14:textId="5A0BAAC0" w:rsidR="00EA0A27" w:rsidRPr="00EA0A27" w:rsidRDefault="00EA0A27" w:rsidP="00291825">
      <w:pPr>
        <w:jc w:val="both"/>
        <w:rPr>
          <w:b/>
          <w:bCs/>
          <w:color w:val="D6615C" w:themeColor="accent1"/>
          <w:lang w:val="en-US"/>
        </w:rPr>
      </w:pPr>
      <w:r w:rsidRPr="00EA0A27">
        <w:rPr>
          <w:b/>
          <w:bCs/>
          <w:color w:val="D6615C" w:themeColor="accent1"/>
          <w:lang w:val="en-US"/>
        </w:rPr>
        <w:t xml:space="preserve">UC5. As the Driver, I want to visualize the Transports that have been assigned to me so that I can have control of my </w:t>
      </w:r>
      <w:r w:rsidR="007166A4" w:rsidRPr="00EA0A27">
        <w:rPr>
          <w:b/>
          <w:bCs/>
          <w:color w:val="D6615C" w:themeColor="accent1"/>
          <w:lang w:val="en-US"/>
        </w:rPr>
        <w:t>work.</w:t>
      </w:r>
    </w:p>
    <w:p w14:paraId="46AA2921" w14:textId="77777777" w:rsidR="00EA0A27" w:rsidRPr="00EA0A27" w:rsidRDefault="00EA0A27" w:rsidP="00195C37">
      <w:pPr>
        <w:numPr>
          <w:ilvl w:val="0"/>
          <w:numId w:val="28"/>
        </w:numPr>
        <w:jc w:val="both"/>
        <w:rPr>
          <w:lang w:val="en-US"/>
        </w:rPr>
      </w:pPr>
      <w:r w:rsidRPr="00EA0A27">
        <w:rPr>
          <w:lang w:val="en-US"/>
        </w:rPr>
        <w:t>As an attacker, I bypass access control checks by modifying the URL, internal application state, or the HTML page, or simply using a custom API attack tool so that I can access the privilege information about the transports that have been assigned.</w:t>
      </w:r>
    </w:p>
    <w:p w14:paraId="08F8BF5E" w14:textId="77777777" w:rsidR="00EA0A27" w:rsidRPr="00EA0A27" w:rsidRDefault="00EA0A27" w:rsidP="00195C37">
      <w:pPr>
        <w:numPr>
          <w:ilvl w:val="1"/>
          <w:numId w:val="28"/>
        </w:numPr>
        <w:jc w:val="both"/>
      </w:pPr>
      <w:r w:rsidRPr="00EA0A27">
        <w:rPr>
          <w:b/>
          <w:bCs/>
        </w:rPr>
        <w:t>CVSS V3 risk rating:</w:t>
      </w:r>
    </w:p>
    <w:p w14:paraId="49D22D99" w14:textId="77777777" w:rsidR="00EA0A27" w:rsidRPr="00EA0A27" w:rsidRDefault="00EA0A27" w:rsidP="00195C37">
      <w:pPr>
        <w:numPr>
          <w:ilvl w:val="2"/>
          <w:numId w:val="28"/>
        </w:numPr>
        <w:jc w:val="both"/>
      </w:pPr>
      <w:r w:rsidRPr="00EA0A27">
        <w:t>5.7 CVSS:3.0/AV:N/AC:L/PR:L/UI:R/S:U/C:H/I:N/A:N</w:t>
      </w:r>
    </w:p>
    <w:p w14:paraId="1F2C261E" w14:textId="77777777" w:rsidR="00EA0A27" w:rsidRPr="00EA0A27" w:rsidRDefault="00EA0A27" w:rsidP="00195C37">
      <w:pPr>
        <w:numPr>
          <w:ilvl w:val="1"/>
          <w:numId w:val="28"/>
        </w:numPr>
        <w:jc w:val="both"/>
      </w:pPr>
      <w:r w:rsidRPr="00EA0A27">
        <w:rPr>
          <w:b/>
          <w:bCs/>
        </w:rPr>
        <w:t>Kind of Abuse:</w:t>
      </w:r>
    </w:p>
    <w:p w14:paraId="7BBF1713" w14:textId="77777777" w:rsidR="00EA0A27" w:rsidRPr="00EA0A27" w:rsidRDefault="00EA0A27" w:rsidP="00195C37">
      <w:pPr>
        <w:numPr>
          <w:ilvl w:val="2"/>
          <w:numId w:val="28"/>
        </w:numPr>
        <w:jc w:val="both"/>
      </w:pPr>
      <w:r w:rsidRPr="00EA0A27">
        <w:t>Business</w:t>
      </w:r>
    </w:p>
    <w:p w14:paraId="6CE52D5C" w14:textId="77777777" w:rsidR="00EA0A27" w:rsidRPr="00EA0A27" w:rsidRDefault="00EA0A27" w:rsidP="00195C37">
      <w:pPr>
        <w:numPr>
          <w:ilvl w:val="1"/>
          <w:numId w:val="28"/>
        </w:numPr>
        <w:jc w:val="both"/>
      </w:pPr>
      <w:r w:rsidRPr="00EA0A27">
        <w:rPr>
          <w:b/>
          <w:bCs/>
        </w:rPr>
        <w:t>Countermeasures:</w:t>
      </w:r>
    </w:p>
    <w:p w14:paraId="2F0A0D32" w14:textId="77777777" w:rsidR="00EA0A27" w:rsidRPr="00EA0A27" w:rsidRDefault="00EA0A27" w:rsidP="00195C37">
      <w:pPr>
        <w:numPr>
          <w:ilvl w:val="2"/>
          <w:numId w:val="28"/>
        </w:numPr>
        <w:jc w:val="both"/>
        <w:rPr>
          <w:lang w:val="en-US"/>
        </w:rPr>
      </w:pPr>
      <w:r w:rsidRPr="00EA0A27">
        <w:rPr>
          <w:lang w:val="en-US"/>
        </w:rPr>
        <w:t>Add verification for authorization inside the data access.</w:t>
      </w:r>
    </w:p>
    <w:p w14:paraId="2FA90ADC" w14:textId="77777777" w:rsidR="00EA0A27" w:rsidRPr="00EA0A27" w:rsidRDefault="00EA0A27" w:rsidP="00195C37">
      <w:pPr>
        <w:numPr>
          <w:ilvl w:val="0"/>
          <w:numId w:val="28"/>
        </w:numPr>
        <w:jc w:val="both"/>
        <w:rPr>
          <w:lang w:val="en-US"/>
        </w:rPr>
      </w:pPr>
      <w:r w:rsidRPr="00EA0A27">
        <w:rPr>
          <w:lang w:val="en-US"/>
        </w:rPr>
        <w:t>As an attacker and/or malicious user, I can manipulate the primary key so that I can access the transport services assigned for other drivers.</w:t>
      </w:r>
    </w:p>
    <w:p w14:paraId="03126FA5" w14:textId="77777777" w:rsidR="00EA0A27" w:rsidRPr="00EA0A27" w:rsidRDefault="00EA0A27" w:rsidP="00195C37">
      <w:pPr>
        <w:numPr>
          <w:ilvl w:val="1"/>
          <w:numId w:val="28"/>
        </w:numPr>
        <w:jc w:val="both"/>
      </w:pPr>
      <w:r w:rsidRPr="00EA0A27">
        <w:rPr>
          <w:b/>
          <w:bCs/>
        </w:rPr>
        <w:t>CVSS V3 risk rating:</w:t>
      </w:r>
    </w:p>
    <w:p w14:paraId="7551B89F" w14:textId="77777777" w:rsidR="00EA0A27" w:rsidRPr="00EA0A27" w:rsidRDefault="00EA0A27" w:rsidP="00195C37">
      <w:pPr>
        <w:numPr>
          <w:ilvl w:val="2"/>
          <w:numId w:val="28"/>
        </w:numPr>
        <w:jc w:val="both"/>
      </w:pPr>
      <w:r w:rsidRPr="00EA0A27">
        <w:t>5.7 CVSS:3.0/AV:N/AC:L/PR:L/UI:R/S:U/C:H/I:N/A:N</w:t>
      </w:r>
    </w:p>
    <w:p w14:paraId="5B24A7FE" w14:textId="77777777" w:rsidR="00EA0A27" w:rsidRPr="00EA0A27" w:rsidRDefault="00EA0A27" w:rsidP="00195C37">
      <w:pPr>
        <w:numPr>
          <w:ilvl w:val="1"/>
          <w:numId w:val="28"/>
        </w:numPr>
        <w:jc w:val="both"/>
      </w:pPr>
      <w:r w:rsidRPr="00EA0A27">
        <w:rPr>
          <w:b/>
          <w:bCs/>
        </w:rPr>
        <w:t>Kind of Abuse:</w:t>
      </w:r>
    </w:p>
    <w:p w14:paraId="284DB256" w14:textId="77777777" w:rsidR="00EA0A27" w:rsidRPr="00EA0A27" w:rsidRDefault="00EA0A27" w:rsidP="00195C37">
      <w:pPr>
        <w:numPr>
          <w:ilvl w:val="2"/>
          <w:numId w:val="28"/>
        </w:numPr>
        <w:jc w:val="both"/>
      </w:pPr>
      <w:r w:rsidRPr="00EA0A27">
        <w:t>Business</w:t>
      </w:r>
    </w:p>
    <w:p w14:paraId="47BF58C5" w14:textId="77777777" w:rsidR="00EA0A27" w:rsidRPr="00EA0A27" w:rsidRDefault="00EA0A27" w:rsidP="00195C37">
      <w:pPr>
        <w:numPr>
          <w:ilvl w:val="1"/>
          <w:numId w:val="28"/>
        </w:numPr>
        <w:jc w:val="both"/>
      </w:pPr>
      <w:r w:rsidRPr="00EA0A27">
        <w:rPr>
          <w:b/>
          <w:bCs/>
        </w:rPr>
        <w:t>Countermeasures:</w:t>
      </w:r>
    </w:p>
    <w:p w14:paraId="12BD5B01" w14:textId="77777777" w:rsidR="00EA0A27" w:rsidRPr="00EA0A27" w:rsidRDefault="00EA0A27" w:rsidP="00195C37">
      <w:pPr>
        <w:numPr>
          <w:ilvl w:val="2"/>
          <w:numId w:val="28"/>
        </w:numPr>
        <w:jc w:val="both"/>
        <w:rPr>
          <w:lang w:val="en-US"/>
        </w:rPr>
      </w:pPr>
      <w:r w:rsidRPr="00EA0A27">
        <w:rPr>
          <w:lang w:val="en-US"/>
        </w:rPr>
        <w:t>Add verification for authorization so that only verified users access the data defined for them.</w:t>
      </w:r>
    </w:p>
    <w:p w14:paraId="0558FC40" w14:textId="77777777" w:rsidR="00EA0A27" w:rsidRPr="00EA0A27" w:rsidRDefault="00EA0A27" w:rsidP="00195C37">
      <w:pPr>
        <w:numPr>
          <w:ilvl w:val="0"/>
          <w:numId w:val="28"/>
        </w:numPr>
        <w:jc w:val="both"/>
        <w:rPr>
          <w:lang w:val="en-US"/>
        </w:rPr>
      </w:pPr>
      <w:r w:rsidRPr="00EA0A27">
        <w:rPr>
          <w:lang w:val="en-US"/>
        </w:rPr>
        <w:t>As an attacker, I manipulate sessions, access tokens, or other access controls in the application to act as a user without being logged in, so that I can get access to the information about all the drivers transport jobs assigned.</w:t>
      </w:r>
    </w:p>
    <w:p w14:paraId="41D1D048" w14:textId="77777777" w:rsidR="00EA0A27" w:rsidRPr="00EA0A27" w:rsidRDefault="00EA0A27" w:rsidP="00195C37">
      <w:pPr>
        <w:numPr>
          <w:ilvl w:val="1"/>
          <w:numId w:val="28"/>
        </w:numPr>
        <w:jc w:val="both"/>
      </w:pPr>
      <w:r w:rsidRPr="00EA0A27">
        <w:rPr>
          <w:b/>
          <w:bCs/>
        </w:rPr>
        <w:t>CVSS V3 risk rating:</w:t>
      </w:r>
    </w:p>
    <w:p w14:paraId="29303A5E" w14:textId="77777777" w:rsidR="00EA0A27" w:rsidRPr="00EA0A27" w:rsidRDefault="00EA0A27" w:rsidP="00195C37">
      <w:pPr>
        <w:numPr>
          <w:ilvl w:val="2"/>
          <w:numId w:val="28"/>
        </w:numPr>
        <w:jc w:val="both"/>
      </w:pPr>
      <w:r w:rsidRPr="00EA0A27">
        <w:t>5.3 CVSS:3.0/AV:N/AC:H/PR:N/UI:R/S:U/C:H/I:N/A:N</w:t>
      </w:r>
    </w:p>
    <w:p w14:paraId="3A3BE451" w14:textId="77777777" w:rsidR="00EA0A27" w:rsidRPr="00EA0A27" w:rsidRDefault="00EA0A27" w:rsidP="00195C37">
      <w:pPr>
        <w:numPr>
          <w:ilvl w:val="1"/>
          <w:numId w:val="28"/>
        </w:numPr>
        <w:jc w:val="both"/>
      </w:pPr>
      <w:r w:rsidRPr="00EA0A27">
        <w:rPr>
          <w:b/>
          <w:bCs/>
        </w:rPr>
        <w:t>Kind of Abuse:</w:t>
      </w:r>
    </w:p>
    <w:p w14:paraId="26B2CBCC" w14:textId="77777777" w:rsidR="00EA0A27" w:rsidRPr="00EA0A27" w:rsidRDefault="00EA0A27" w:rsidP="00195C37">
      <w:pPr>
        <w:numPr>
          <w:ilvl w:val="2"/>
          <w:numId w:val="28"/>
        </w:numPr>
        <w:jc w:val="both"/>
      </w:pPr>
      <w:r w:rsidRPr="00EA0A27">
        <w:t>Business</w:t>
      </w:r>
    </w:p>
    <w:p w14:paraId="344118D1" w14:textId="77777777" w:rsidR="00EA0A27" w:rsidRPr="00EA0A27" w:rsidRDefault="00EA0A27" w:rsidP="00195C37">
      <w:pPr>
        <w:numPr>
          <w:ilvl w:val="1"/>
          <w:numId w:val="28"/>
        </w:numPr>
        <w:jc w:val="both"/>
      </w:pPr>
      <w:r w:rsidRPr="00EA0A27">
        <w:rPr>
          <w:b/>
          <w:bCs/>
        </w:rPr>
        <w:t>Countermeasures:</w:t>
      </w:r>
    </w:p>
    <w:p w14:paraId="4061DD3F" w14:textId="1C8FCEBE" w:rsidR="00EA0A27" w:rsidRPr="00EA0A27" w:rsidRDefault="00EA0A27" w:rsidP="00195C37">
      <w:pPr>
        <w:numPr>
          <w:ilvl w:val="2"/>
          <w:numId w:val="28"/>
        </w:numPr>
        <w:jc w:val="both"/>
        <w:rPr>
          <w:lang w:val="en-US"/>
        </w:rPr>
      </w:pPr>
      <w:r w:rsidRPr="00EA0A27">
        <w:rPr>
          <w:lang w:val="en-US"/>
        </w:rPr>
        <w:t xml:space="preserve">Make session and access tokens </w:t>
      </w:r>
      <w:r w:rsidR="00635CB8" w:rsidRPr="00EA0A27">
        <w:rPr>
          <w:lang w:val="en-US"/>
        </w:rPr>
        <w:t>secret</w:t>
      </w:r>
      <w:r w:rsidRPr="00EA0A27">
        <w:rPr>
          <w:lang w:val="en-US"/>
        </w:rPr>
        <w:t xml:space="preserve"> and hardly </w:t>
      </w:r>
      <w:r w:rsidR="00B769EB" w:rsidRPr="00EA0A27">
        <w:rPr>
          <w:lang w:val="en-US"/>
        </w:rPr>
        <w:t>inaccessible</w:t>
      </w:r>
      <w:r w:rsidRPr="00EA0A27">
        <w:rPr>
          <w:lang w:val="en-US"/>
        </w:rPr>
        <w:t xml:space="preserve"> for outside users.</w:t>
      </w:r>
    </w:p>
    <w:p w14:paraId="05719321" w14:textId="15ADA555" w:rsidR="00EA0A27" w:rsidRPr="00EA0A27" w:rsidRDefault="00EA0A27" w:rsidP="00195C37">
      <w:pPr>
        <w:numPr>
          <w:ilvl w:val="2"/>
          <w:numId w:val="28"/>
        </w:numPr>
        <w:jc w:val="both"/>
        <w:rPr>
          <w:lang w:val="en-US"/>
        </w:rPr>
      </w:pPr>
      <w:r w:rsidRPr="00EA0A27">
        <w:rPr>
          <w:lang w:val="en-US"/>
        </w:rPr>
        <w:t xml:space="preserve">Always check </w:t>
      </w:r>
      <w:r w:rsidR="00B769EB" w:rsidRPr="00EA0A27">
        <w:rPr>
          <w:lang w:val="en-US"/>
        </w:rPr>
        <w:t>users’</w:t>
      </w:r>
      <w:r w:rsidRPr="00EA0A27">
        <w:rPr>
          <w:lang w:val="en-US"/>
        </w:rPr>
        <w:t xml:space="preserve"> tokens for data, not only their role.</w:t>
      </w:r>
    </w:p>
    <w:p w14:paraId="71261946" w14:textId="77777777" w:rsidR="00EA0A27" w:rsidRPr="00EA0A27" w:rsidRDefault="00EA0A27" w:rsidP="00195C37">
      <w:pPr>
        <w:numPr>
          <w:ilvl w:val="0"/>
          <w:numId w:val="28"/>
        </w:numPr>
        <w:jc w:val="both"/>
        <w:rPr>
          <w:lang w:val="en-US"/>
        </w:rPr>
      </w:pPr>
      <w:r w:rsidRPr="00EA0A27">
        <w:rPr>
          <w:lang w:val="en-US"/>
        </w:rPr>
        <w:t>As an attacker, I force browsing to transport status page without being authenticated, gaining access to privilege the information about the transport jobs assigned to the drivers.</w:t>
      </w:r>
    </w:p>
    <w:p w14:paraId="5DA48CC9" w14:textId="77777777" w:rsidR="00EA0A27" w:rsidRPr="00EA0A27" w:rsidRDefault="00EA0A27" w:rsidP="00195C37">
      <w:pPr>
        <w:numPr>
          <w:ilvl w:val="1"/>
          <w:numId w:val="28"/>
        </w:numPr>
        <w:jc w:val="both"/>
      </w:pPr>
      <w:r w:rsidRPr="00EA0A27">
        <w:rPr>
          <w:b/>
          <w:bCs/>
        </w:rPr>
        <w:t>CVSS V3 risk rating:</w:t>
      </w:r>
    </w:p>
    <w:p w14:paraId="0CB9ECB0" w14:textId="77777777" w:rsidR="00EA0A27" w:rsidRPr="00EA0A27" w:rsidRDefault="00EA0A27" w:rsidP="00195C37">
      <w:pPr>
        <w:numPr>
          <w:ilvl w:val="2"/>
          <w:numId w:val="28"/>
        </w:numPr>
        <w:jc w:val="both"/>
      </w:pPr>
      <w:r w:rsidRPr="00EA0A27">
        <w:t>5.3 CVSS:3.0/AV:N/AC:H/PR:N/UI:R/S:U/C:H/I:N/A:N</w:t>
      </w:r>
    </w:p>
    <w:p w14:paraId="53B9E478" w14:textId="77777777" w:rsidR="00EA0A27" w:rsidRPr="00EA0A27" w:rsidRDefault="00EA0A27" w:rsidP="00195C37">
      <w:pPr>
        <w:numPr>
          <w:ilvl w:val="1"/>
          <w:numId w:val="28"/>
        </w:numPr>
        <w:jc w:val="both"/>
      </w:pPr>
      <w:r w:rsidRPr="00EA0A27">
        <w:rPr>
          <w:b/>
          <w:bCs/>
        </w:rPr>
        <w:t>Kind of Abuse:</w:t>
      </w:r>
    </w:p>
    <w:p w14:paraId="1D7EA2D7" w14:textId="77777777" w:rsidR="00EA0A27" w:rsidRPr="00EA0A27" w:rsidRDefault="00EA0A27" w:rsidP="00195C37">
      <w:pPr>
        <w:numPr>
          <w:ilvl w:val="2"/>
          <w:numId w:val="28"/>
        </w:numPr>
        <w:jc w:val="both"/>
      </w:pPr>
      <w:r w:rsidRPr="00EA0A27">
        <w:t>Business</w:t>
      </w:r>
    </w:p>
    <w:p w14:paraId="1E39E461" w14:textId="77777777" w:rsidR="00EA0A27" w:rsidRPr="00EA0A27" w:rsidRDefault="00EA0A27" w:rsidP="00195C37">
      <w:pPr>
        <w:numPr>
          <w:ilvl w:val="1"/>
          <w:numId w:val="28"/>
        </w:numPr>
        <w:jc w:val="both"/>
      </w:pPr>
      <w:r w:rsidRPr="00EA0A27">
        <w:rPr>
          <w:b/>
          <w:bCs/>
        </w:rPr>
        <w:t>Countermeasres:</w:t>
      </w:r>
    </w:p>
    <w:p w14:paraId="2DFB21A6" w14:textId="77777777" w:rsidR="00EA0A27" w:rsidRPr="00EA0A27" w:rsidRDefault="00EA0A27" w:rsidP="00195C37">
      <w:pPr>
        <w:numPr>
          <w:ilvl w:val="2"/>
          <w:numId w:val="28"/>
        </w:numPr>
        <w:jc w:val="both"/>
        <w:rPr>
          <w:lang w:val="en-US"/>
        </w:rPr>
      </w:pPr>
      <w:r w:rsidRPr="00EA0A27">
        <w:rPr>
          <w:lang w:val="en-US"/>
        </w:rPr>
        <w:t>Always verify authentication inside the transport jobs page.</w:t>
      </w:r>
    </w:p>
    <w:p w14:paraId="1646B0ED" w14:textId="1C94E34F" w:rsidR="00EA0A27" w:rsidRPr="00EA0A27" w:rsidRDefault="00EA0A27" w:rsidP="00291825">
      <w:pPr>
        <w:jc w:val="both"/>
        <w:rPr>
          <w:b/>
          <w:bCs/>
          <w:color w:val="D6615C" w:themeColor="accent1"/>
          <w:lang w:val="en-US"/>
        </w:rPr>
      </w:pPr>
      <w:r w:rsidRPr="00EA0A27">
        <w:rPr>
          <w:b/>
          <w:bCs/>
          <w:color w:val="D6615C" w:themeColor="accent1"/>
          <w:lang w:val="en-US"/>
        </w:rPr>
        <w:t xml:space="preserve">UC6. As the Driver, I want to signal the start and end of a Transport that has been provided to me so that I can finish my </w:t>
      </w:r>
      <w:r w:rsidR="00B769EB" w:rsidRPr="00EA0A27">
        <w:rPr>
          <w:b/>
          <w:bCs/>
          <w:color w:val="D6615C" w:themeColor="accent1"/>
          <w:lang w:val="en-US"/>
        </w:rPr>
        <w:t>Service.</w:t>
      </w:r>
    </w:p>
    <w:p w14:paraId="30FE42D9" w14:textId="37EF2099" w:rsidR="00EA0A27" w:rsidRPr="00EA0A27" w:rsidRDefault="00EA0A27" w:rsidP="00195C37">
      <w:pPr>
        <w:numPr>
          <w:ilvl w:val="0"/>
          <w:numId w:val="29"/>
        </w:numPr>
        <w:jc w:val="both"/>
        <w:rPr>
          <w:lang w:val="en-US"/>
        </w:rPr>
      </w:pPr>
      <w:r w:rsidRPr="00EA0A27">
        <w:rPr>
          <w:lang w:val="en-US"/>
        </w:rPr>
        <w:t xml:space="preserve">The driver signals the start of a transport service, but instead of </w:t>
      </w:r>
      <w:r w:rsidR="00B769EB" w:rsidRPr="00EA0A27">
        <w:rPr>
          <w:lang w:val="en-US"/>
        </w:rPr>
        <w:t>starting</w:t>
      </w:r>
      <w:r w:rsidRPr="00EA0A27">
        <w:rPr>
          <w:lang w:val="en-US"/>
        </w:rPr>
        <w:t xml:space="preserve"> the service, they deceive the system by activating the signal without intending to provide the service.</w:t>
      </w:r>
    </w:p>
    <w:p w14:paraId="25575500" w14:textId="77777777" w:rsidR="00EA0A27" w:rsidRPr="00EA0A27" w:rsidRDefault="00EA0A27" w:rsidP="00195C37">
      <w:pPr>
        <w:numPr>
          <w:ilvl w:val="1"/>
          <w:numId w:val="29"/>
        </w:numPr>
        <w:jc w:val="both"/>
      </w:pPr>
      <w:r w:rsidRPr="00EA0A27">
        <w:rPr>
          <w:b/>
          <w:bCs/>
        </w:rPr>
        <w:t>CVSS Risk Rating:</w:t>
      </w:r>
    </w:p>
    <w:p w14:paraId="2264B67F" w14:textId="77777777" w:rsidR="00EA0A27" w:rsidRPr="00EA0A27" w:rsidRDefault="00EA0A27" w:rsidP="00195C37">
      <w:pPr>
        <w:numPr>
          <w:ilvl w:val="2"/>
          <w:numId w:val="29"/>
        </w:numPr>
        <w:jc w:val="both"/>
      </w:pPr>
      <w:r w:rsidRPr="00EA0A27">
        <w:t>5.7 (Medium) CVSS:3.0/AV:N/AC:L/PR:L/UI:R/S:U/C:N/I:H/A:N</w:t>
      </w:r>
    </w:p>
    <w:p w14:paraId="0CB9E348" w14:textId="77777777" w:rsidR="00EA0A27" w:rsidRPr="00EA0A27" w:rsidRDefault="00EA0A27" w:rsidP="00195C37">
      <w:pPr>
        <w:numPr>
          <w:ilvl w:val="1"/>
          <w:numId w:val="29"/>
        </w:numPr>
        <w:jc w:val="both"/>
      </w:pPr>
      <w:r w:rsidRPr="00EA0A27">
        <w:rPr>
          <w:b/>
          <w:bCs/>
        </w:rPr>
        <w:t>Justification:</w:t>
      </w:r>
    </w:p>
    <w:p w14:paraId="5250FD06" w14:textId="77777777" w:rsidR="00EA0A27" w:rsidRPr="00EA0A27" w:rsidRDefault="00EA0A27" w:rsidP="00195C37">
      <w:pPr>
        <w:numPr>
          <w:ilvl w:val="2"/>
          <w:numId w:val="29"/>
        </w:numPr>
        <w:jc w:val="both"/>
        <w:rPr>
          <w:lang w:val="en-US"/>
        </w:rPr>
      </w:pPr>
      <w:r w:rsidRPr="00EA0A27">
        <w:rPr>
          <w:lang w:val="en-US"/>
        </w:rPr>
        <w:t>This could be done to manipulate the system for personal gain, such as receiving compensation for services not rendered or to create a false record of activity.</w:t>
      </w:r>
    </w:p>
    <w:p w14:paraId="0807AE0B" w14:textId="77777777" w:rsidR="00EA0A27" w:rsidRPr="00EA0A27" w:rsidRDefault="00EA0A27" w:rsidP="00195C37">
      <w:pPr>
        <w:numPr>
          <w:ilvl w:val="1"/>
          <w:numId w:val="29"/>
        </w:numPr>
        <w:jc w:val="both"/>
      </w:pPr>
      <w:r w:rsidRPr="00EA0A27">
        <w:rPr>
          <w:b/>
          <w:bCs/>
        </w:rPr>
        <w:t>Kind of Abuse:</w:t>
      </w:r>
    </w:p>
    <w:p w14:paraId="29AC8DD3" w14:textId="77777777" w:rsidR="00EA0A27" w:rsidRPr="00EA0A27" w:rsidRDefault="00EA0A27" w:rsidP="00195C37">
      <w:pPr>
        <w:numPr>
          <w:ilvl w:val="2"/>
          <w:numId w:val="29"/>
        </w:numPr>
        <w:jc w:val="both"/>
      </w:pPr>
      <w:r w:rsidRPr="00EA0A27">
        <w:t>Business</w:t>
      </w:r>
    </w:p>
    <w:p w14:paraId="5BC9A979" w14:textId="77777777" w:rsidR="00EA0A27" w:rsidRPr="00EA0A27" w:rsidRDefault="00EA0A27" w:rsidP="00195C37">
      <w:pPr>
        <w:numPr>
          <w:ilvl w:val="1"/>
          <w:numId w:val="29"/>
        </w:numPr>
        <w:jc w:val="both"/>
      </w:pPr>
      <w:r w:rsidRPr="00EA0A27">
        <w:rPr>
          <w:b/>
          <w:bCs/>
        </w:rPr>
        <w:t>Countermeasures:</w:t>
      </w:r>
    </w:p>
    <w:p w14:paraId="62776E48" w14:textId="77777777" w:rsidR="00EA0A27" w:rsidRPr="00EA0A27" w:rsidRDefault="00EA0A27" w:rsidP="00195C37">
      <w:pPr>
        <w:numPr>
          <w:ilvl w:val="2"/>
          <w:numId w:val="29"/>
        </w:numPr>
        <w:jc w:val="both"/>
        <w:rPr>
          <w:lang w:val="en-US"/>
        </w:rPr>
      </w:pPr>
      <w:r w:rsidRPr="00EA0A27">
        <w:rPr>
          <w:lang w:val="en-US"/>
        </w:rPr>
        <w:t>This could be done to manipulate the system for personal gain, such as receiving compensation for services not rendered or to create a false record of activity.</w:t>
      </w:r>
    </w:p>
    <w:p w14:paraId="1ACEAC81" w14:textId="77777777" w:rsidR="00EA0A27" w:rsidRPr="00EA0A27" w:rsidRDefault="00EA0A27" w:rsidP="00195C37">
      <w:pPr>
        <w:numPr>
          <w:ilvl w:val="0"/>
          <w:numId w:val="29"/>
        </w:numPr>
        <w:jc w:val="both"/>
        <w:rPr>
          <w:lang w:val="en-US"/>
        </w:rPr>
      </w:pPr>
      <w:r w:rsidRPr="00EA0A27">
        <w:rPr>
          <w:lang w:val="en-US"/>
        </w:rPr>
        <w:t>An attacker impersonates a driver to fake signaling.</w:t>
      </w:r>
    </w:p>
    <w:p w14:paraId="05BC9D5E" w14:textId="77777777" w:rsidR="00EA0A27" w:rsidRPr="00EA0A27" w:rsidRDefault="00EA0A27" w:rsidP="00195C37">
      <w:pPr>
        <w:numPr>
          <w:ilvl w:val="1"/>
          <w:numId w:val="29"/>
        </w:numPr>
        <w:jc w:val="both"/>
      </w:pPr>
      <w:r w:rsidRPr="00EA0A27">
        <w:rPr>
          <w:b/>
          <w:bCs/>
        </w:rPr>
        <w:t>CVSS Risk Rating:</w:t>
      </w:r>
    </w:p>
    <w:p w14:paraId="2FEDE415" w14:textId="77777777" w:rsidR="00EA0A27" w:rsidRPr="00EA0A27" w:rsidRDefault="00EA0A27" w:rsidP="00195C37">
      <w:pPr>
        <w:numPr>
          <w:ilvl w:val="2"/>
          <w:numId w:val="29"/>
        </w:numPr>
        <w:jc w:val="both"/>
      </w:pPr>
      <w:r w:rsidRPr="00EA0A27">
        <w:t>7.3 (High) CVSS:3.0/AV:N/AC:H/PR:H/UI:R/S:C/C:H/I:H/A:N</w:t>
      </w:r>
    </w:p>
    <w:p w14:paraId="5453D7AA" w14:textId="77777777" w:rsidR="00EA0A27" w:rsidRPr="00EA0A27" w:rsidRDefault="00EA0A27" w:rsidP="00195C37">
      <w:pPr>
        <w:numPr>
          <w:ilvl w:val="1"/>
          <w:numId w:val="29"/>
        </w:numPr>
        <w:jc w:val="both"/>
      </w:pPr>
      <w:r w:rsidRPr="00EA0A27">
        <w:rPr>
          <w:b/>
          <w:bCs/>
        </w:rPr>
        <w:t>Justification:</w:t>
      </w:r>
    </w:p>
    <w:p w14:paraId="2F856D06" w14:textId="2065F68D" w:rsidR="00EA0A27" w:rsidRPr="00EA0A27" w:rsidRDefault="00EA0A27" w:rsidP="00195C37">
      <w:pPr>
        <w:numPr>
          <w:ilvl w:val="2"/>
          <w:numId w:val="29"/>
        </w:numPr>
        <w:jc w:val="both"/>
        <w:rPr>
          <w:lang w:val="en-US"/>
        </w:rPr>
      </w:pPr>
      <w:r w:rsidRPr="00EA0A27">
        <w:rPr>
          <w:lang w:val="en-US"/>
        </w:rPr>
        <w:t xml:space="preserve">Impersonation can lead to unauthorized </w:t>
      </w:r>
      <w:r w:rsidR="001E40CE" w:rsidRPr="00EA0A27">
        <w:rPr>
          <w:lang w:val="en-US"/>
        </w:rPr>
        <w:t>signaling,</w:t>
      </w:r>
      <w:r w:rsidRPr="00EA0A27">
        <w:rPr>
          <w:lang w:val="en-US"/>
        </w:rPr>
        <w:t xml:space="preserve"> creating problems for deliveries.</w:t>
      </w:r>
    </w:p>
    <w:p w14:paraId="2CB457F9" w14:textId="77777777" w:rsidR="00EA0A27" w:rsidRPr="00EA0A27" w:rsidRDefault="00EA0A27" w:rsidP="00195C37">
      <w:pPr>
        <w:numPr>
          <w:ilvl w:val="1"/>
          <w:numId w:val="29"/>
        </w:numPr>
        <w:jc w:val="both"/>
      </w:pPr>
      <w:r w:rsidRPr="00EA0A27">
        <w:rPr>
          <w:b/>
          <w:bCs/>
        </w:rPr>
        <w:t>Kind of Abuse:</w:t>
      </w:r>
    </w:p>
    <w:p w14:paraId="1D9FA84D" w14:textId="77777777" w:rsidR="00EA0A27" w:rsidRPr="00EA0A27" w:rsidRDefault="00EA0A27" w:rsidP="00195C37">
      <w:pPr>
        <w:numPr>
          <w:ilvl w:val="2"/>
          <w:numId w:val="29"/>
        </w:numPr>
        <w:jc w:val="both"/>
      </w:pPr>
      <w:r w:rsidRPr="00EA0A27">
        <w:t>Business</w:t>
      </w:r>
    </w:p>
    <w:p w14:paraId="11085855" w14:textId="77777777" w:rsidR="00EA0A27" w:rsidRPr="00EA0A27" w:rsidRDefault="00EA0A27" w:rsidP="00195C37">
      <w:pPr>
        <w:numPr>
          <w:ilvl w:val="1"/>
          <w:numId w:val="29"/>
        </w:numPr>
        <w:jc w:val="both"/>
      </w:pPr>
      <w:r w:rsidRPr="00EA0A27">
        <w:rPr>
          <w:b/>
          <w:bCs/>
        </w:rPr>
        <w:t>Countermeasures:</w:t>
      </w:r>
    </w:p>
    <w:p w14:paraId="08317DDD" w14:textId="77777777" w:rsidR="00EA0A27" w:rsidRPr="00EA0A27" w:rsidRDefault="00EA0A27" w:rsidP="00195C37">
      <w:pPr>
        <w:numPr>
          <w:ilvl w:val="2"/>
          <w:numId w:val="29"/>
        </w:numPr>
        <w:jc w:val="both"/>
        <w:rPr>
          <w:lang w:val="en-US"/>
        </w:rPr>
      </w:pPr>
      <w:r w:rsidRPr="00EA0A27">
        <w:rPr>
          <w:lang w:val="en-US"/>
        </w:rPr>
        <w:t>Implement strong authentication mechanisms for drivers.</w:t>
      </w:r>
    </w:p>
    <w:p w14:paraId="6DB6379D" w14:textId="77777777" w:rsidR="00EA0A27" w:rsidRPr="00EA0A27" w:rsidRDefault="00EA0A27" w:rsidP="00195C37">
      <w:pPr>
        <w:numPr>
          <w:ilvl w:val="2"/>
          <w:numId w:val="29"/>
        </w:numPr>
        <w:jc w:val="both"/>
        <w:rPr>
          <w:lang w:val="en-US"/>
        </w:rPr>
      </w:pPr>
      <w:r w:rsidRPr="00EA0A27">
        <w:rPr>
          <w:lang w:val="en-US"/>
        </w:rPr>
        <w:t>Conduct regular verification checks for all drivers.</w:t>
      </w:r>
    </w:p>
    <w:p w14:paraId="028061F3" w14:textId="30CC671B" w:rsidR="00EA0A27" w:rsidRPr="00EA0A27" w:rsidRDefault="00EA0A27" w:rsidP="00195C37">
      <w:pPr>
        <w:numPr>
          <w:ilvl w:val="0"/>
          <w:numId w:val="29"/>
        </w:numPr>
        <w:jc w:val="both"/>
        <w:rPr>
          <w:lang w:val="en-US"/>
        </w:rPr>
      </w:pPr>
      <w:r w:rsidRPr="00EA0A27">
        <w:rPr>
          <w:lang w:val="en-US"/>
        </w:rPr>
        <w:t xml:space="preserve">An attacker/driver spoofs the location of his truck, making it seem like they are in a different location than they </w:t>
      </w:r>
      <w:r w:rsidR="001E40CE" w:rsidRPr="00EA0A27">
        <w:rPr>
          <w:lang w:val="en-US"/>
        </w:rPr>
        <w:t>are</w:t>
      </w:r>
      <w:r w:rsidRPr="00EA0A27">
        <w:rPr>
          <w:lang w:val="en-US"/>
        </w:rPr>
        <w:t>. This could lead to misallocation of resources or fraudulent activity.</w:t>
      </w:r>
    </w:p>
    <w:p w14:paraId="123A4793" w14:textId="77777777" w:rsidR="00EA0A27" w:rsidRPr="00EA0A27" w:rsidRDefault="00EA0A27" w:rsidP="00195C37">
      <w:pPr>
        <w:numPr>
          <w:ilvl w:val="1"/>
          <w:numId w:val="29"/>
        </w:numPr>
        <w:jc w:val="both"/>
      </w:pPr>
      <w:r w:rsidRPr="00EA0A27">
        <w:rPr>
          <w:b/>
          <w:bCs/>
        </w:rPr>
        <w:t>CVSS Risk Rating:</w:t>
      </w:r>
    </w:p>
    <w:p w14:paraId="60D890E5" w14:textId="77777777" w:rsidR="00EA0A27" w:rsidRPr="00EA0A27" w:rsidRDefault="00EA0A27" w:rsidP="00195C37">
      <w:pPr>
        <w:numPr>
          <w:ilvl w:val="2"/>
          <w:numId w:val="29"/>
        </w:numPr>
        <w:jc w:val="both"/>
      </w:pPr>
      <w:r w:rsidRPr="00EA0A27">
        <w:t>6.2 (Medium) CVSS:3.0/AV:N/AC:H/PR:H/UI:R/S:C/C:L/I:H/A:N</w:t>
      </w:r>
    </w:p>
    <w:p w14:paraId="6F3B7E66" w14:textId="77777777" w:rsidR="00EA0A27" w:rsidRPr="00EA0A27" w:rsidRDefault="00EA0A27" w:rsidP="00195C37">
      <w:pPr>
        <w:numPr>
          <w:ilvl w:val="1"/>
          <w:numId w:val="29"/>
        </w:numPr>
        <w:jc w:val="both"/>
      </w:pPr>
      <w:r w:rsidRPr="00EA0A27">
        <w:rPr>
          <w:b/>
          <w:bCs/>
        </w:rPr>
        <w:t>Justification:</w:t>
      </w:r>
    </w:p>
    <w:p w14:paraId="586D0DC2" w14:textId="77777777" w:rsidR="00EA0A27" w:rsidRPr="00EA0A27" w:rsidRDefault="00EA0A27" w:rsidP="00195C37">
      <w:pPr>
        <w:numPr>
          <w:ilvl w:val="2"/>
          <w:numId w:val="29"/>
        </w:numPr>
        <w:jc w:val="both"/>
        <w:rPr>
          <w:lang w:val="en-US"/>
        </w:rPr>
      </w:pPr>
      <w:r w:rsidRPr="00EA0A27">
        <w:rPr>
          <w:lang w:val="en-US"/>
        </w:rPr>
        <w:t>Spoofed location data can result in incorrect resource allocation or fraudulent activities.</w:t>
      </w:r>
    </w:p>
    <w:p w14:paraId="6AB5AB4F" w14:textId="77777777" w:rsidR="00EA0A27" w:rsidRPr="00EA0A27" w:rsidRDefault="00EA0A27" w:rsidP="00195C37">
      <w:pPr>
        <w:numPr>
          <w:ilvl w:val="1"/>
          <w:numId w:val="29"/>
        </w:numPr>
        <w:jc w:val="both"/>
      </w:pPr>
      <w:r w:rsidRPr="00EA0A27">
        <w:rPr>
          <w:b/>
          <w:bCs/>
        </w:rPr>
        <w:t>Kind of Abuse:</w:t>
      </w:r>
    </w:p>
    <w:p w14:paraId="5679DBC0" w14:textId="77777777" w:rsidR="00EA0A27" w:rsidRPr="00EA0A27" w:rsidRDefault="00EA0A27" w:rsidP="00195C37">
      <w:pPr>
        <w:numPr>
          <w:ilvl w:val="2"/>
          <w:numId w:val="29"/>
        </w:numPr>
        <w:jc w:val="both"/>
      </w:pPr>
      <w:r w:rsidRPr="00EA0A27">
        <w:t>Business</w:t>
      </w:r>
    </w:p>
    <w:p w14:paraId="1BF03DBA" w14:textId="77777777" w:rsidR="00EA0A27" w:rsidRPr="00EA0A27" w:rsidRDefault="00EA0A27" w:rsidP="00195C37">
      <w:pPr>
        <w:numPr>
          <w:ilvl w:val="1"/>
          <w:numId w:val="29"/>
        </w:numPr>
        <w:jc w:val="both"/>
      </w:pPr>
      <w:r w:rsidRPr="00EA0A27">
        <w:rPr>
          <w:b/>
          <w:bCs/>
        </w:rPr>
        <w:t>Countermeasures:</w:t>
      </w:r>
    </w:p>
    <w:p w14:paraId="6A7CCE67" w14:textId="77777777" w:rsidR="00EA0A27" w:rsidRPr="00EA0A27" w:rsidRDefault="00EA0A27" w:rsidP="00195C37">
      <w:pPr>
        <w:numPr>
          <w:ilvl w:val="2"/>
          <w:numId w:val="29"/>
        </w:numPr>
        <w:jc w:val="both"/>
        <w:rPr>
          <w:lang w:val="en-US"/>
        </w:rPr>
      </w:pPr>
      <w:r w:rsidRPr="00EA0A27">
        <w:rPr>
          <w:lang w:val="en-US"/>
        </w:rPr>
        <w:t>Use secure geolocation services with validation checks.</w:t>
      </w:r>
    </w:p>
    <w:p w14:paraId="51072A58" w14:textId="77777777" w:rsidR="00EA0A27" w:rsidRPr="00EA0A27" w:rsidRDefault="00EA0A27" w:rsidP="00195C37">
      <w:pPr>
        <w:numPr>
          <w:ilvl w:val="2"/>
          <w:numId w:val="29"/>
        </w:numPr>
        <w:jc w:val="both"/>
        <w:rPr>
          <w:lang w:val="en-US"/>
        </w:rPr>
      </w:pPr>
      <w:r w:rsidRPr="00EA0A27">
        <w:rPr>
          <w:lang w:val="en-US"/>
        </w:rPr>
        <w:t>Employ GPS tracking with tamper-proof mechanisms.</w:t>
      </w:r>
    </w:p>
    <w:p w14:paraId="1AF06583" w14:textId="77777777" w:rsidR="00EA0A27" w:rsidRPr="00EA0A27" w:rsidRDefault="00EA0A27" w:rsidP="00195C37">
      <w:pPr>
        <w:numPr>
          <w:ilvl w:val="2"/>
          <w:numId w:val="29"/>
        </w:numPr>
        <w:jc w:val="both"/>
        <w:rPr>
          <w:lang w:val="en-US"/>
        </w:rPr>
      </w:pPr>
      <w:r w:rsidRPr="00EA0A27">
        <w:rPr>
          <w:lang w:val="en-US"/>
        </w:rPr>
        <w:t>Educate drivers on the importance of verifying their assigned locations.</w:t>
      </w:r>
    </w:p>
    <w:p w14:paraId="13730984" w14:textId="77777777" w:rsidR="00EA0A27" w:rsidRPr="00EA0A27" w:rsidRDefault="00EA0A27" w:rsidP="00195C37">
      <w:pPr>
        <w:numPr>
          <w:ilvl w:val="0"/>
          <w:numId w:val="29"/>
        </w:numPr>
        <w:jc w:val="both"/>
        <w:rPr>
          <w:lang w:val="en-US"/>
        </w:rPr>
      </w:pPr>
      <w:r w:rsidRPr="00EA0A27">
        <w:rPr>
          <w:lang w:val="en-US"/>
        </w:rPr>
        <w:t>Attackers flood the signaling system with a high volume of fake signals requests, causing service disruption.</w:t>
      </w:r>
    </w:p>
    <w:p w14:paraId="3F40C5E6" w14:textId="77777777" w:rsidR="00EA0A27" w:rsidRPr="00EA0A27" w:rsidRDefault="00EA0A27" w:rsidP="00195C37">
      <w:pPr>
        <w:numPr>
          <w:ilvl w:val="1"/>
          <w:numId w:val="29"/>
        </w:numPr>
        <w:jc w:val="both"/>
      </w:pPr>
      <w:r w:rsidRPr="00EA0A27">
        <w:rPr>
          <w:b/>
          <w:bCs/>
        </w:rPr>
        <w:t>CVSS Risk Rating:</w:t>
      </w:r>
    </w:p>
    <w:p w14:paraId="32F4E431" w14:textId="77777777" w:rsidR="00EA0A27" w:rsidRPr="00EA0A27" w:rsidRDefault="00EA0A27" w:rsidP="00195C37">
      <w:pPr>
        <w:numPr>
          <w:ilvl w:val="2"/>
          <w:numId w:val="29"/>
        </w:numPr>
        <w:jc w:val="both"/>
      </w:pPr>
      <w:r w:rsidRPr="00EA0A27">
        <w:t>5.9 (Medium)CVSS:3.0/AV:N/AC:H/PR:N/UI:N/S:U/C:N/I:N/A:H</w:t>
      </w:r>
    </w:p>
    <w:p w14:paraId="77E30B42" w14:textId="77777777" w:rsidR="00EA0A27" w:rsidRPr="00EA0A27" w:rsidRDefault="00EA0A27" w:rsidP="00195C37">
      <w:pPr>
        <w:numPr>
          <w:ilvl w:val="1"/>
          <w:numId w:val="29"/>
        </w:numPr>
        <w:jc w:val="both"/>
      </w:pPr>
      <w:r w:rsidRPr="00EA0A27">
        <w:rPr>
          <w:b/>
          <w:bCs/>
        </w:rPr>
        <w:t>Justification:</w:t>
      </w:r>
    </w:p>
    <w:p w14:paraId="5C33CC8D" w14:textId="77768C13" w:rsidR="00EA0A27" w:rsidRPr="00EA0A27" w:rsidRDefault="00EA0A27" w:rsidP="00195C37">
      <w:pPr>
        <w:numPr>
          <w:ilvl w:val="2"/>
          <w:numId w:val="29"/>
        </w:numPr>
        <w:jc w:val="both"/>
        <w:rPr>
          <w:lang w:val="en-US"/>
        </w:rPr>
      </w:pPr>
      <w:r w:rsidRPr="00EA0A27">
        <w:rPr>
          <w:lang w:val="en-US"/>
        </w:rPr>
        <w:t xml:space="preserve">DoS attacks can disrupt the signaling system, preventing the manager </w:t>
      </w:r>
      <w:r w:rsidR="001E40CE" w:rsidRPr="00EA0A27">
        <w:rPr>
          <w:lang w:val="en-US"/>
        </w:rPr>
        <w:t>from knowing</w:t>
      </w:r>
      <w:r w:rsidRPr="00EA0A27">
        <w:rPr>
          <w:lang w:val="en-US"/>
        </w:rPr>
        <w:t xml:space="preserve"> when a transport started/ended.</w:t>
      </w:r>
    </w:p>
    <w:p w14:paraId="4A3B1484" w14:textId="77777777" w:rsidR="00EA0A27" w:rsidRPr="00EA0A27" w:rsidRDefault="00EA0A27" w:rsidP="00195C37">
      <w:pPr>
        <w:numPr>
          <w:ilvl w:val="1"/>
          <w:numId w:val="29"/>
        </w:numPr>
        <w:jc w:val="both"/>
      </w:pPr>
      <w:r w:rsidRPr="00EA0A27">
        <w:rPr>
          <w:b/>
          <w:bCs/>
        </w:rPr>
        <w:t>Kind of Abuse:</w:t>
      </w:r>
    </w:p>
    <w:p w14:paraId="578ED6E1" w14:textId="77777777" w:rsidR="00EA0A27" w:rsidRPr="00EA0A27" w:rsidRDefault="00EA0A27" w:rsidP="00195C37">
      <w:pPr>
        <w:numPr>
          <w:ilvl w:val="2"/>
          <w:numId w:val="29"/>
        </w:numPr>
        <w:jc w:val="both"/>
      </w:pPr>
      <w:r w:rsidRPr="00EA0A27">
        <w:t>Technical</w:t>
      </w:r>
    </w:p>
    <w:p w14:paraId="1DD66828" w14:textId="77777777" w:rsidR="00EA0A27" w:rsidRPr="00EA0A27" w:rsidRDefault="00EA0A27" w:rsidP="00195C37">
      <w:pPr>
        <w:numPr>
          <w:ilvl w:val="1"/>
          <w:numId w:val="29"/>
        </w:numPr>
        <w:jc w:val="both"/>
      </w:pPr>
      <w:r w:rsidRPr="00EA0A27">
        <w:rPr>
          <w:b/>
          <w:bCs/>
        </w:rPr>
        <w:t>Countermeasures:</w:t>
      </w:r>
    </w:p>
    <w:p w14:paraId="45668805" w14:textId="77777777" w:rsidR="00EA0A27" w:rsidRPr="00EA0A27" w:rsidRDefault="00EA0A27" w:rsidP="00195C37">
      <w:pPr>
        <w:numPr>
          <w:ilvl w:val="2"/>
          <w:numId w:val="29"/>
        </w:numPr>
        <w:jc w:val="both"/>
        <w:rPr>
          <w:lang w:val="en-US"/>
        </w:rPr>
      </w:pPr>
      <w:r w:rsidRPr="00EA0A27">
        <w:rPr>
          <w:lang w:val="en-US"/>
        </w:rPr>
        <w:t>Implement rate limiting and traffic filtering to mitigate DoS attacks.</w:t>
      </w:r>
    </w:p>
    <w:p w14:paraId="097CF838" w14:textId="77777777" w:rsidR="00EA0A27" w:rsidRPr="00EA0A27" w:rsidRDefault="00EA0A27" w:rsidP="00195C37">
      <w:pPr>
        <w:numPr>
          <w:ilvl w:val="2"/>
          <w:numId w:val="29"/>
        </w:numPr>
        <w:jc w:val="both"/>
        <w:rPr>
          <w:lang w:val="en-US"/>
        </w:rPr>
      </w:pPr>
      <w:r w:rsidRPr="00EA0A27">
        <w:rPr>
          <w:lang w:val="en-US"/>
        </w:rPr>
        <w:t>Use redundant systems to maintain service availability.</w:t>
      </w:r>
    </w:p>
    <w:p w14:paraId="1A4B2C00" w14:textId="77777777" w:rsidR="00EA0A27" w:rsidRPr="00EA0A27" w:rsidRDefault="00EA0A27" w:rsidP="00195C37">
      <w:pPr>
        <w:numPr>
          <w:ilvl w:val="2"/>
          <w:numId w:val="29"/>
        </w:numPr>
        <w:jc w:val="both"/>
        <w:rPr>
          <w:lang w:val="en-US"/>
        </w:rPr>
      </w:pPr>
      <w:r w:rsidRPr="00EA0A27">
        <w:rPr>
          <w:lang w:val="en-US"/>
        </w:rPr>
        <w:t>Employ DDoS mitigation services as a proactive measure.</w:t>
      </w:r>
    </w:p>
    <w:p w14:paraId="50E3C38E" w14:textId="73C10C26" w:rsidR="00EA0A27" w:rsidRPr="00EA0A27" w:rsidRDefault="00EA0A27" w:rsidP="00291825">
      <w:pPr>
        <w:jc w:val="both"/>
        <w:rPr>
          <w:b/>
          <w:bCs/>
          <w:color w:val="D6615C" w:themeColor="accent1"/>
          <w:lang w:val="en-US"/>
        </w:rPr>
      </w:pPr>
      <w:r w:rsidRPr="00EA0A27">
        <w:rPr>
          <w:b/>
          <w:bCs/>
          <w:color w:val="D6615C" w:themeColor="accent1"/>
          <w:lang w:val="en-US"/>
        </w:rPr>
        <w:t xml:space="preserve">UC7. As a driver, I want to be able to prove my delivery with a photo or a screenshot of the maps so that my job execution is </w:t>
      </w:r>
      <w:r w:rsidR="001E40CE" w:rsidRPr="00EA0A27">
        <w:rPr>
          <w:b/>
          <w:bCs/>
          <w:color w:val="D6615C" w:themeColor="accent1"/>
          <w:lang w:val="en-US"/>
        </w:rPr>
        <w:t>accepted.</w:t>
      </w:r>
    </w:p>
    <w:p w14:paraId="4CD20A55" w14:textId="77777777" w:rsidR="00EA0A27" w:rsidRPr="00EA0A27" w:rsidRDefault="00EA0A27" w:rsidP="00195C37">
      <w:pPr>
        <w:numPr>
          <w:ilvl w:val="0"/>
          <w:numId w:val="30"/>
        </w:numPr>
        <w:jc w:val="both"/>
        <w:rPr>
          <w:lang w:val="en-US"/>
        </w:rPr>
      </w:pPr>
      <w:r w:rsidRPr="00EA0A27">
        <w:rPr>
          <w:lang w:val="en-US"/>
        </w:rPr>
        <w:t>The driver could use pre-existing photos from their gallery or the internet and pass them off as proof of delivery or instead of genuinely delivering the package or completing the service, they may provide a photo taken at a different location.</w:t>
      </w:r>
    </w:p>
    <w:p w14:paraId="30E3405D" w14:textId="77777777" w:rsidR="00EA0A27" w:rsidRPr="00EA0A27" w:rsidRDefault="00EA0A27" w:rsidP="00195C37">
      <w:pPr>
        <w:numPr>
          <w:ilvl w:val="1"/>
          <w:numId w:val="30"/>
        </w:numPr>
        <w:jc w:val="both"/>
      </w:pPr>
      <w:r w:rsidRPr="00EA0A27">
        <w:rPr>
          <w:b/>
          <w:bCs/>
        </w:rPr>
        <w:t>CVSS Risk Rating:</w:t>
      </w:r>
    </w:p>
    <w:p w14:paraId="1928EF54" w14:textId="77777777" w:rsidR="00EA0A27" w:rsidRPr="00EA0A27" w:rsidRDefault="00EA0A27" w:rsidP="00195C37">
      <w:pPr>
        <w:numPr>
          <w:ilvl w:val="2"/>
          <w:numId w:val="30"/>
        </w:numPr>
        <w:jc w:val="both"/>
      </w:pPr>
      <w:r w:rsidRPr="00EA0A27">
        <w:t>5.7 (Medium) CVSS:3.0/AV:N/AC:L/PR:L/UI:R/S:U/C:N/I:H/A:N</w:t>
      </w:r>
    </w:p>
    <w:p w14:paraId="52721E30" w14:textId="77777777" w:rsidR="00EA0A27" w:rsidRPr="00EA0A27" w:rsidRDefault="00EA0A27" w:rsidP="00195C37">
      <w:pPr>
        <w:numPr>
          <w:ilvl w:val="1"/>
          <w:numId w:val="30"/>
        </w:numPr>
        <w:jc w:val="both"/>
      </w:pPr>
      <w:r w:rsidRPr="00EA0A27">
        <w:rPr>
          <w:b/>
          <w:bCs/>
        </w:rPr>
        <w:t>Justification:</w:t>
      </w:r>
    </w:p>
    <w:p w14:paraId="7EFD0BDF" w14:textId="4A2625A4" w:rsidR="00EA0A27" w:rsidRPr="00EA0A27" w:rsidRDefault="00EA0A27" w:rsidP="00195C37">
      <w:pPr>
        <w:numPr>
          <w:ilvl w:val="2"/>
          <w:numId w:val="30"/>
        </w:numPr>
        <w:jc w:val="both"/>
        <w:rPr>
          <w:lang w:val="en-US"/>
        </w:rPr>
      </w:pPr>
      <w:r w:rsidRPr="00EA0A27">
        <w:rPr>
          <w:lang w:val="en-US"/>
        </w:rPr>
        <w:t xml:space="preserve">By fabricating proof of delivery, the driver can save time that would have been spent on </w:t>
      </w:r>
      <w:r w:rsidR="001E40CE" w:rsidRPr="00EA0A27">
        <w:rPr>
          <w:lang w:val="en-US"/>
        </w:rPr>
        <w:t>completing</w:t>
      </w:r>
      <w:r w:rsidRPr="00EA0A27">
        <w:rPr>
          <w:lang w:val="en-US"/>
        </w:rPr>
        <w:t xml:space="preserve"> the delivery. This time can then be used for personal activities or for taking on additional delivery jobs, thereby increasing potential earnings.</w:t>
      </w:r>
    </w:p>
    <w:p w14:paraId="4CBD748E" w14:textId="77777777" w:rsidR="00EA0A27" w:rsidRPr="00EA0A27" w:rsidRDefault="00EA0A27" w:rsidP="00195C37">
      <w:pPr>
        <w:numPr>
          <w:ilvl w:val="1"/>
          <w:numId w:val="30"/>
        </w:numPr>
        <w:jc w:val="both"/>
      </w:pPr>
      <w:r w:rsidRPr="00EA0A27">
        <w:rPr>
          <w:b/>
          <w:bCs/>
        </w:rPr>
        <w:t>Kind of Abuse:</w:t>
      </w:r>
    </w:p>
    <w:p w14:paraId="1B2D3FE2" w14:textId="77777777" w:rsidR="00EA0A27" w:rsidRPr="00EA0A27" w:rsidRDefault="00EA0A27" w:rsidP="00195C37">
      <w:pPr>
        <w:numPr>
          <w:ilvl w:val="2"/>
          <w:numId w:val="30"/>
        </w:numPr>
        <w:jc w:val="both"/>
      </w:pPr>
      <w:r w:rsidRPr="00EA0A27">
        <w:t>Business</w:t>
      </w:r>
    </w:p>
    <w:p w14:paraId="31F881D7" w14:textId="77777777" w:rsidR="00EA0A27" w:rsidRPr="00EA0A27" w:rsidRDefault="00EA0A27" w:rsidP="00195C37">
      <w:pPr>
        <w:numPr>
          <w:ilvl w:val="1"/>
          <w:numId w:val="30"/>
        </w:numPr>
        <w:jc w:val="both"/>
      </w:pPr>
      <w:r w:rsidRPr="00EA0A27">
        <w:rPr>
          <w:b/>
          <w:bCs/>
        </w:rPr>
        <w:t>Countermeasures:</w:t>
      </w:r>
    </w:p>
    <w:p w14:paraId="2599EC8C" w14:textId="77777777" w:rsidR="00EA0A27" w:rsidRPr="00EA0A27" w:rsidRDefault="00EA0A27" w:rsidP="00195C37">
      <w:pPr>
        <w:numPr>
          <w:ilvl w:val="2"/>
          <w:numId w:val="30"/>
        </w:numPr>
        <w:jc w:val="both"/>
        <w:rPr>
          <w:lang w:val="en-US"/>
        </w:rPr>
      </w:pPr>
      <w:r w:rsidRPr="00EA0A27">
        <w:rPr>
          <w:lang w:val="en-US"/>
        </w:rPr>
        <w:t>Providing training and awareness programs for drivers about the importance of accurate reporting and the consequences of providing false proof of delivery can deter misconduct.</w:t>
      </w:r>
    </w:p>
    <w:p w14:paraId="1D148FBA" w14:textId="77777777" w:rsidR="00EA0A27" w:rsidRPr="00EA0A27" w:rsidRDefault="00EA0A27" w:rsidP="00195C37">
      <w:pPr>
        <w:numPr>
          <w:ilvl w:val="2"/>
          <w:numId w:val="30"/>
        </w:numPr>
        <w:jc w:val="both"/>
        <w:rPr>
          <w:lang w:val="en-US"/>
        </w:rPr>
      </w:pPr>
      <w:r w:rsidRPr="00EA0A27">
        <w:rPr>
          <w:lang w:val="en-US"/>
        </w:rPr>
        <w:t>Implementing strict disciplinary measures and consequences for drivers caught providing false proof of delivery.</w:t>
      </w:r>
    </w:p>
    <w:p w14:paraId="38DA9662" w14:textId="77777777" w:rsidR="00EA0A27" w:rsidRPr="00EA0A27" w:rsidRDefault="00EA0A27" w:rsidP="00195C37">
      <w:pPr>
        <w:numPr>
          <w:ilvl w:val="2"/>
          <w:numId w:val="30"/>
        </w:numPr>
        <w:jc w:val="both"/>
        <w:rPr>
          <w:lang w:val="en-US"/>
        </w:rPr>
      </w:pPr>
      <w:r w:rsidRPr="00EA0A27">
        <w:rPr>
          <w:lang w:val="en-US"/>
        </w:rPr>
        <w:t>Implementing geofencing technology can help enforce delivery boundaries, ensuring that deliveries are made within designated areas.</w:t>
      </w:r>
    </w:p>
    <w:p w14:paraId="34C7EFD7" w14:textId="77777777" w:rsidR="00EA0A27" w:rsidRPr="00EA0A27" w:rsidRDefault="00EA0A27" w:rsidP="00195C37">
      <w:pPr>
        <w:numPr>
          <w:ilvl w:val="0"/>
          <w:numId w:val="30"/>
        </w:numPr>
        <w:jc w:val="both"/>
        <w:rPr>
          <w:lang w:val="en-US"/>
        </w:rPr>
      </w:pPr>
      <w:r w:rsidRPr="00EA0A27">
        <w:rPr>
          <w:lang w:val="en-US"/>
        </w:rPr>
        <w:t>An attacker impersonates a driver to fake photo sending.</w:t>
      </w:r>
    </w:p>
    <w:p w14:paraId="7548D475" w14:textId="77777777" w:rsidR="00EA0A27" w:rsidRPr="00EA0A27" w:rsidRDefault="00EA0A27" w:rsidP="00195C37">
      <w:pPr>
        <w:numPr>
          <w:ilvl w:val="1"/>
          <w:numId w:val="30"/>
        </w:numPr>
        <w:jc w:val="both"/>
      </w:pPr>
      <w:r w:rsidRPr="00EA0A27">
        <w:rPr>
          <w:b/>
          <w:bCs/>
        </w:rPr>
        <w:t>CVSS Risk Rating:</w:t>
      </w:r>
    </w:p>
    <w:p w14:paraId="060B860B" w14:textId="77777777" w:rsidR="00EA0A27" w:rsidRPr="00EA0A27" w:rsidRDefault="00EA0A27" w:rsidP="00195C37">
      <w:pPr>
        <w:numPr>
          <w:ilvl w:val="2"/>
          <w:numId w:val="30"/>
        </w:numPr>
        <w:jc w:val="both"/>
      </w:pPr>
      <w:r w:rsidRPr="00EA0A27">
        <w:t>7.3 (High) CVSS:3.0/AV:N/AC:H/PR:H/UI:R/S:C/C:H/I:H/A:N</w:t>
      </w:r>
    </w:p>
    <w:p w14:paraId="0321F917" w14:textId="77777777" w:rsidR="00EA0A27" w:rsidRPr="00EA0A27" w:rsidRDefault="00EA0A27" w:rsidP="00195C37">
      <w:pPr>
        <w:numPr>
          <w:ilvl w:val="1"/>
          <w:numId w:val="30"/>
        </w:numPr>
        <w:jc w:val="both"/>
      </w:pPr>
      <w:r w:rsidRPr="00EA0A27">
        <w:rPr>
          <w:b/>
          <w:bCs/>
        </w:rPr>
        <w:t>Justification:</w:t>
      </w:r>
    </w:p>
    <w:p w14:paraId="495D9776" w14:textId="751E0FA0" w:rsidR="00EA0A27" w:rsidRPr="00EA0A27" w:rsidRDefault="00EA0A27" w:rsidP="00195C37">
      <w:pPr>
        <w:numPr>
          <w:ilvl w:val="2"/>
          <w:numId w:val="30"/>
        </w:numPr>
        <w:jc w:val="both"/>
        <w:rPr>
          <w:lang w:val="en-US"/>
        </w:rPr>
      </w:pPr>
      <w:r w:rsidRPr="00EA0A27">
        <w:rPr>
          <w:lang w:val="en-US"/>
        </w:rPr>
        <w:t xml:space="preserve">Impersonation can lead to unauthorized </w:t>
      </w:r>
      <w:r w:rsidR="001E40CE" w:rsidRPr="00EA0A27">
        <w:rPr>
          <w:lang w:val="en-US"/>
        </w:rPr>
        <w:t>signaling,</w:t>
      </w:r>
      <w:r w:rsidRPr="00EA0A27">
        <w:rPr>
          <w:lang w:val="en-US"/>
        </w:rPr>
        <w:t xml:space="preserve"> creating problems for deliveries.</w:t>
      </w:r>
    </w:p>
    <w:p w14:paraId="268854E0" w14:textId="77777777" w:rsidR="00EA0A27" w:rsidRPr="00EA0A27" w:rsidRDefault="00EA0A27" w:rsidP="00195C37">
      <w:pPr>
        <w:numPr>
          <w:ilvl w:val="1"/>
          <w:numId w:val="30"/>
        </w:numPr>
        <w:jc w:val="both"/>
      </w:pPr>
      <w:r w:rsidRPr="00EA0A27">
        <w:rPr>
          <w:b/>
          <w:bCs/>
        </w:rPr>
        <w:t>Kind of abuse:</w:t>
      </w:r>
    </w:p>
    <w:p w14:paraId="572CD909" w14:textId="77777777" w:rsidR="00EA0A27" w:rsidRPr="00EA0A27" w:rsidRDefault="00EA0A27" w:rsidP="00195C37">
      <w:pPr>
        <w:numPr>
          <w:ilvl w:val="2"/>
          <w:numId w:val="30"/>
        </w:numPr>
        <w:jc w:val="both"/>
      </w:pPr>
      <w:r w:rsidRPr="00EA0A27">
        <w:t>Business</w:t>
      </w:r>
    </w:p>
    <w:p w14:paraId="6E8F08EE" w14:textId="77777777" w:rsidR="00EA0A27" w:rsidRPr="00EA0A27" w:rsidRDefault="00EA0A27" w:rsidP="00195C37">
      <w:pPr>
        <w:numPr>
          <w:ilvl w:val="1"/>
          <w:numId w:val="30"/>
        </w:numPr>
        <w:jc w:val="both"/>
      </w:pPr>
      <w:r w:rsidRPr="00EA0A27">
        <w:rPr>
          <w:b/>
          <w:bCs/>
        </w:rPr>
        <w:t>Countermeasures:</w:t>
      </w:r>
    </w:p>
    <w:p w14:paraId="00568A6D" w14:textId="77777777" w:rsidR="00EA0A27" w:rsidRPr="00EA0A27" w:rsidRDefault="00EA0A27" w:rsidP="00195C37">
      <w:pPr>
        <w:numPr>
          <w:ilvl w:val="2"/>
          <w:numId w:val="30"/>
        </w:numPr>
        <w:jc w:val="both"/>
        <w:rPr>
          <w:lang w:val="en-US"/>
        </w:rPr>
      </w:pPr>
      <w:r w:rsidRPr="00EA0A27">
        <w:rPr>
          <w:lang w:val="en-US"/>
        </w:rPr>
        <w:t>Implement strong authentication mechanisms for drivers.</w:t>
      </w:r>
    </w:p>
    <w:p w14:paraId="130923BC" w14:textId="77777777" w:rsidR="00EA0A27" w:rsidRPr="00EA0A27" w:rsidRDefault="00EA0A27" w:rsidP="00195C37">
      <w:pPr>
        <w:numPr>
          <w:ilvl w:val="2"/>
          <w:numId w:val="30"/>
        </w:numPr>
        <w:jc w:val="both"/>
        <w:rPr>
          <w:lang w:val="en-US"/>
        </w:rPr>
      </w:pPr>
      <w:r w:rsidRPr="00EA0A27">
        <w:rPr>
          <w:lang w:val="en-US"/>
        </w:rPr>
        <w:t>Conduct regular verification checks for all drivers.</w:t>
      </w:r>
    </w:p>
    <w:p w14:paraId="60AC963F" w14:textId="77777777" w:rsidR="00EA0A27" w:rsidRPr="00EA0A27" w:rsidRDefault="00EA0A27" w:rsidP="00195C37">
      <w:pPr>
        <w:numPr>
          <w:ilvl w:val="0"/>
          <w:numId w:val="30"/>
        </w:numPr>
        <w:jc w:val="both"/>
        <w:rPr>
          <w:lang w:val="en-US"/>
        </w:rPr>
      </w:pPr>
      <w:r w:rsidRPr="00EA0A27">
        <w:rPr>
          <w:lang w:val="en-US"/>
        </w:rPr>
        <w:t>Attackers flood the photo sending system with a high volume of photo requests, causing service disruption.</w:t>
      </w:r>
    </w:p>
    <w:p w14:paraId="580CEAE0" w14:textId="77777777" w:rsidR="00EA0A27" w:rsidRPr="00EA0A27" w:rsidRDefault="00EA0A27" w:rsidP="00195C37">
      <w:pPr>
        <w:numPr>
          <w:ilvl w:val="1"/>
          <w:numId w:val="30"/>
        </w:numPr>
        <w:jc w:val="both"/>
      </w:pPr>
      <w:r w:rsidRPr="00EA0A27">
        <w:rPr>
          <w:b/>
          <w:bCs/>
        </w:rPr>
        <w:t>CVSS Risk Rating:</w:t>
      </w:r>
    </w:p>
    <w:p w14:paraId="029B6653" w14:textId="77777777" w:rsidR="00EA0A27" w:rsidRPr="00EA0A27" w:rsidRDefault="00EA0A27" w:rsidP="00195C37">
      <w:pPr>
        <w:numPr>
          <w:ilvl w:val="2"/>
          <w:numId w:val="30"/>
        </w:numPr>
        <w:jc w:val="both"/>
      </w:pPr>
      <w:r w:rsidRPr="00EA0A27">
        <w:t>5.9 (Medium)CVSS:3.0/AV:N/AC:H/PR:N/UI:N/S:U/C:N/I:N/A:H</w:t>
      </w:r>
    </w:p>
    <w:p w14:paraId="1EB1348D" w14:textId="77777777" w:rsidR="00EA0A27" w:rsidRPr="00EA0A27" w:rsidRDefault="00EA0A27" w:rsidP="00195C37">
      <w:pPr>
        <w:numPr>
          <w:ilvl w:val="1"/>
          <w:numId w:val="30"/>
        </w:numPr>
        <w:jc w:val="both"/>
      </w:pPr>
      <w:r w:rsidRPr="00EA0A27">
        <w:rPr>
          <w:b/>
          <w:bCs/>
        </w:rPr>
        <w:t>Justification:</w:t>
      </w:r>
    </w:p>
    <w:p w14:paraId="0F39DA1F" w14:textId="4D69490C" w:rsidR="00EA0A27" w:rsidRPr="00EA0A27" w:rsidRDefault="00EA0A27" w:rsidP="00195C37">
      <w:pPr>
        <w:numPr>
          <w:ilvl w:val="2"/>
          <w:numId w:val="30"/>
        </w:numPr>
        <w:jc w:val="both"/>
        <w:rPr>
          <w:lang w:val="en-US"/>
        </w:rPr>
      </w:pPr>
      <w:r w:rsidRPr="00EA0A27">
        <w:rPr>
          <w:lang w:val="en-US"/>
        </w:rPr>
        <w:t xml:space="preserve">DoS attacks can disrupt the signaling system, preventing the manager </w:t>
      </w:r>
      <w:r w:rsidR="001E40CE" w:rsidRPr="00EA0A27">
        <w:rPr>
          <w:lang w:val="en-US"/>
        </w:rPr>
        <w:t>from knowing</w:t>
      </w:r>
      <w:r w:rsidRPr="00EA0A27">
        <w:rPr>
          <w:lang w:val="en-US"/>
        </w:rPr>
        <w:t xml:space="preserve"> when a transport started/ended.</w:t>
      </w:r>
    </w:p>
    <w:p w14:paraId="39719A06" w14:textId="77777777" w:rsidR="00EA0A27" w:rsidRPr="00EA0A27" w:rsidRDefault="00EA0A27" w:rsidP="00195C37">
      <w:pPr>
        <w:numPr>
          <w:ilvl w:val="1"/>
          <w:numId w:val="30"/>
        </w:numPr>
        <w:jc w:val="both"/>
      </w:pPr>
      <w:r w:rsidRPr="00EA0A27">
        <w:rPr>
          <w:b/>
          <w:bCs/>
        </w:rPr>
        <w:t>Kind of Abuse:</w:t>
      </w:r>
    </w:p>
    <w:p w14:paraId="562EABF3" w14:textId="77777777" w:rsidR="00EA0A27" w:rsidRPr="00EA0A27" w:rsidRDefault="00EA0A27" w:rsidP="00195C37">
      <w:pPr>
        <w:numPr>
          <w:ilvl w:val="2"/>
          <w:numId w:val="30"/>
        </w:numPr>
        <w:jc w:val="both"/>
      </w:pPr>
      <w:r w:rsidRPr="00EA0A27">
        <w:t>Technical</w:t>
      </w:r>
    </w:p>
    <w:p w14:paraId="578765F6" w14:textId="77777777" w:rsidR="00EA0A27" w:rsidRPr="00EA0A27" w:rsidRDefault="00EA0A27" w:rsidP="00195C37">
      <w:pPr>
        <w:numPr>
          <w:ilvl w:val="1"/>
          <w:numId w:val="30"/>
        </w:numPr>
        <w:jc w:val="both"/>
      </w:pPr>
      <w:r w:rsidRPr="00EA0A27">
        <w:rPr>
          <w:b/>
          <w:bCs/>
        </w:rPr>
        <w:t>Countermeasures:</w:t>
      </w:r>
    </w:p>
    <w:p w14:paraId="005F82A9" w14:textId="77777777" w:rsidR="00EA0A27" w:rsidRPr="00EA0A27" w:rsidRDefault="00EA0A27" w:rsidP="00195C37">
      <w:pPr>
        <w:numPr>
          <w:ilvl w:val="2"/>
          <w:numId w:val="30"/>
        </w:numPr>
        <w:jc w:val="both"/>
        <w:rPr>
          <w:lang w:val="en-US"/>
        </w:rPr>
      </w:pPr>
      <w:r w:rsidRPr="00EA0A27">
        <w:rPr>
          <w:lang w:val="en-US"/>
        </w:rPr>
        <w:t>Implement rate limiting and traffic filtering to mitigate DoS attacks.</w:t>
      </w:r>
    </w:p>
    <w:p w14:paraId="6B243D45" w14:textId="77777777" w:rsidR="00EA0A27" w:rsidRPr="00EA0A27" w:rsidRDefault="00EA0A27" w:rsidP="00195C37">
      <w:pPr>
        <w:numPr>
          <w:ilvl w:val="2"/>
          <w:numId w:val="30"/>
        </w:numPr>
        <w:jc w:val="both"/>
        <w:rPr>
          <w:lang w:val="en-US"/>
        </w:rPr>
      </w:pPr>
      <w:r w:rsidRPr="00EA0A27">
        <w:rPr>
          <w:lang w:val="en-US"/>
        </w:rPr>
        <w:t>Use redundant systems to maintain service availability.</w:t>
      </w:r>
    </w:p>
    <w:p w14:paraId="684F82E4" w14:textId="77777777" w:rsidR="00EA0A27" w:rsidRPr="00EA0A27" w:rsidRDefault="00EA0A27" w:rsidP="00195C37">
      <w:pPr>
        <w:numPr>
          <w:ilvl w:val="2"/>
          <w:numId w:val="30"/>
        </w:numPr>
        <w:jc w:val="both"/>
        <w:rPr>
          <w:lang w:val="en-US"/>
        </w:rPr>
      </w:pPr>
      <w:r w:rsidRPr="00EA0A27">
        <w:rPr>
          <w:lang w:val="en-US"/>
        </w:rPr>
        <w:t>Employ DDoS mitigation services as a proactive measure.</w:t>
      </w:r>
    </w:p>
    <w:p w14:paraId="4D5D5299" w14:textId="79BB00D7" w:rsidR="00EA0A27" w:rsidRPr="00EA0A27" w:rsidRDefault="00EA0A27" w:rsidP="00291825">
      <w:pPr>
        <w:jc w:val="both"/>
        <w:rPr>
          <w:b/>
          <w:bCs/>
          <w:color w:val="D6615C" w:themeColor="accent1"/>
          <w:lang w:val="en-US"/>
        </w:rPr>
      </w:pPr>
      <w:r w:rsidRPr="00EA0A27">
        <w:rPr>
          <w:b/>
          <w:bCs/>
          <w:color w:val="D6615C" w:themeColor="accent1"/>
          <w:lang w:val="en-US"/>
        </w:rPr>
        <w:t xml:space="preserve">UC8. As a manager, I want to be able to approve or reject a job so that I can control the </w:t>
      </w:r>
      <w:r w:rsidR="001E40CE" w:rsidRPr="00EA0A27">
        <w:rPr>
          <w:b/>
          <w:bCs/>
          <w:color w:val="D6615C" w:themeColor="accent1"/>
          <w:lang w:val="en-US"/>
        </w:rPr>
        <w:t>services.</w:t>
      </w:r>
    </w:p>
    <w:p w14:paraId="10369565" w14:textId="77777777" w:rsidR="00EA0A27" w:rsidRPr="00EA0A27" w:rsidRDefault="00EA0A27" w:rsidP="00195C37">
      <w:pPr>
        <w:numPr>
          <w:ilvl w:val="0"/>
          <w:numId w:val="31"/>
        </w:numPr>
        <w:jc w:val="both"/>
        <w:rPr>
          <w:lang w:val="en-US"/>
        </w:rPr>
      </w:pPr>
      <w:r w:rsidRPr="00EA0A27">
        <w:rPr>
          <w:lang w:val="en-US"/>
        </w:rPr>
        <w:t>An attacker gains access to the approval system and forges approvals for jobs that were not actually reviewed by the manager. This could result in unauthorized services being provided or resources being allocated improperly.</w:t>
      </w:r>
    </w:p>
    <w:p w14:paraId="190E070E" w14:textId="77777777" w:rsidR="00EA0A27" w:rsidRPr="00EA0A27" w:rsidRDefault="00EA0A27" w:rsidP="00195C37">
      <w:pPr>
        <w:numPr>
          <w:ilvl w:val="1"/>
          <w:numId w:val="31"/>
        </w:numPr>
        <w:jc w:val="both"/>
      </w:pPr>
      <w:r w:rsidRPr="00EA0A27">
        <w:rPr>
          <w:b/>
          <w:bCs/>
        </w:rPr>
        <w:t>CVSS Risk Rating:</w:t>
      </w:r>
    </w:p>
    <w:p w14:paraId="4A3162E0" w14:textId="77777777" w:rsidR="00EA0A27" w:rsidRPr="00EA0A27" w:rsidRDefault="00EA0A27" w:rsidP="00195C37">
      <w:pPr>
        <w:numPr>
          <w:ilvl w:val="2"/>
          <w:numId w:val="31"/>
        </w:numPr>
        <w:jc w:val="both"/>
      </w:pPr>
      <w:r w:rsidRPr="00EA0A27">
        <w:t>7.3 (High) CVSS:3.0/AV:N/AC:H/PR:H/UI:R/S:C/C:H/I:H/A:N</w:t>
      </w:r>
    </w:p>
    <w:p w14:paraId="63AB0D74" w14:textId="77777777" w:rsidR="00EA0A27" w:rsidRPr="00EA0A27" w:rsidRDefault="00EA0A27" w:rsidP="00195C37">
      <w:pPr>
        <w:numPr>
          <w:ilvl w:val="1"/>
          <w:numId w:val="31"/>
        </w:numPr>
        <w:jc w:val="both"/>
      </w:pPr>
      <w:r w:rsidRPr="00EA0A27">
        <w:rPr>
          <w:b/>
          <w:bCs/>
        </w:rPr>
        <w:t>Justification:</w:t>
      </w:r>
    </w:p>
    <w:p w14:paraId="3430126D" w14:textId="77777777" w:rsidR="00EA0A27" w:rsidRPr="00EA0A27" w:rsidRDefault="00EA0A27" w:rsidP="00195C37">
      <w:pPr>
        <w:numPr>
          <w:ilvl w:val="2"/>
          <w:numId w:val="31"/>
        </w:numPr>
        <w:jc w:val="both"/>
        <w:rPr>
          <w:lang w:val="en-US"/>
        </w:rPr>
      </w:pPr>
      <w:r w:rsidRPr="00EA0A27">
        <w:rPr>
          <w:lang w:val="en-US"/>
        </w:rPr>
        <w:t>Forged approvals can result in unauthorized services being provided or resources being allocated improperly.</w:t>
      </w:r>
    </w:p>
    <w:p w14:paraId="333FC008" w14:textId="77777777" w:rsidR="00EA0A27" w:rsidRPr="00EA0A27" w:rsidRDefault="00EA0A27" w:rsidP="00195C37">
      <w:pPr>
        <w:numPr>
          <w:ilvl w:val="1"/>
          <w:numId w:val="31"/>
        </w:numPr>
        <w:jc w:val="both"/>
      </w:pPr>
      <w:r w:rsidRPr="00EA0A27">
        <w:rPr>
          <w:b/>
          <w:bCs/>
        </w:rPr>
        <w:t>Kind of Abuse:</w:t>
      </w:r>
    </w:p>
    <w:p w14:paraId="2FB6C3FB" w14:textId="77777777" w:rsidR="00EA0A27" w:rsidRPr="00EA0A27" w:rsidRDefault="00EA0A27" w:rsidP="00195C37">
      <w:pPr>
        <w:numPr>
          <w:ilvl w:val="2"/>
          <w:numId w:val="31"/>
        </w:numPr>
        <w:jc w:val="both"/>
      </w:pPr>
      <w:r w:rsidRPr="00EA0A27">
        <w:t>Business</w:t>
      </w:r>
    </w:p>
    <w:p w14:paraId="11893C31" w14:textId="77777777" w:rsidR="00EA0A27" w:rsidRPr="00EA0A27" w:rsidRDefault="00EA0A27" w:rsidP="00195C37">
      <w:pPr>
        <w:numPr>
          <w:ilvl w:val="1"/>
          <w:numId w:val="31"/>
        </w:numPr>
        <w:jc w:val="both"/>
      </w:pPr>
      <w:r w:rsidRPr="00EA0A27">
        <w:rPr>
          <w:b/>
          <w:bCs/>
        </w:rPr>
        <w:t>Countermeasures:</w:t>
      </w:r>
    </w:p>
    <w:p w14:paraId="58D6ECA1" w14:textId="77777777" w:rsidR="00EA0A27" w:rsidRPr="00EA0A27" w:rsidRDefault="00EA0A27" w:rsidP="00195C37">
      <w:pPr>
        <w:numPr>
          <w:ilvl w:val="2"/>
          <w:numId w:val="31"/>
        </w:numPr>
        <w:jc w:val="both"/>
        <w:rPr>
          <w:lang w:val="en-US"/>
        </w:rPr>
      </w:pPr>
      <w:r w:rsidRPr="00EA0A27">
        <w:rPr>
          <w:lang w:val="en-US"/>
        </w:rPr>
        <w:t>Implement approval workflows with multiple layers of verification.</w:t>
      </w:r>
    </w:p>
    <w:p w14:paraId="4840CB9B" w14:textId="77777777" w:rsidR="00EA0A27" w:rsidRPr="00EA0A27" w:rsidRDefault="00EA0A27" w:rsidP="00195C37">
      <w:pPr>
        <w:numPr>
          <w:ilvl w:val="2"/>
          <w:numId w:val="31"/>
        </w:numPr>
        <w:jc w:val="both"/>
        <w:rPr>
          <w:lang w:val="en-US"/>
        </w:rPr>
      </w:pPr>
      <w:r w:rsidRPr="00EA0A27">
        <w:rPr>
          <w:lang w:val="en-US"/>
        </w:rPr>
        <w:t>Provide training on recognizing fraudulent requests.</w:t>
      </w:r>
    </w:p>
    <w:p w14:paraId="78CFE175" w14:textId="77777777" w:rsidR="00EA0A27" w:rsidRPr="00EA0A27" w:rsidRDefault="00EA0A27" w:rsidP="00195C37">
      <w:pPr>
        <w:numPr>
          <w:ilvl w:val="2"/>
          <w:numId w:val="31"/>
        </w:numPr>
        <w:jc w:val="both"/>
        <w:rPr>
          <w:lang w:val="en-US"/>
        </w:rPr>
      </w:pPr>
      <w:r w:rsidRPr="00EA0A27">
        <w:rPr>
          <w:lang w:val="en-US"/>
        </w:rPr>
        <w:t>Implement auditing mechanisms to detect suspicious activity.</w:t>
      </w:r>
    </w:p>
    <w:p w14:paraId="5A0931C6" w14:textId="77777777" w:rsidR="00EA0A27" w:rsidRPr="00EA0A27" w:rsidRDefault="00EA0A27" w:rsidP="00195C37">
      <w:pPr>
        <w:numPr>
          <w:ilvl w:val="0"/>
          <w:numId w:val="31"/>
        </w:numPr>
        <w:jc w:val="both"/>
        <w:rPr>
          <w:lang w:val="en-US"/>
        </w:rPr>
      </w:pPr>
      <w:r w:rsidRPr="00EA0A27">
        <w:rPr>
          <w:lang w:val="en-US"/>
        </w:rPr>
        <w:t>Attackers flood the approval system with a high volume of fake job approval requests, causing service disruption or preventing legitimate job approvals from being processed.</w:t>
      </w:r>
    </w:p>
    <w:p w14:paraId="2DC764E7" w14:textId="77777777" w:rsidR="00EA0A27" w:rsidRPr="00EA0A27" w:rsidRDefault="00EA0A27" w:rsidP="00195C37">
      <w:pPr>
        <w:numPr>
          <w:ilvl w:val="1"/>
          <w:numId w:val="31"/>
        </w:numPr>
        <w:jc w:val="both"/>
      </w:pPr>
      <w:r w:rsidRPr="00EA0A27">
        <w:rPr>
          <w:b/>
          <w:bCs/>
        </w:rPr>
        <w:t>CVSS Risk Rating:</w:t>
      </w:r>
    </w:p>
    <w:p w14:paraId="5576C1F1" w14:textId="77777777" w:rsidR="00EA0A27" w:rsidRPr="00EA0A27" w:rsidRDefault="00EA0A27" w:rsidP="00195C37">
      <w:pPr>
        <w:numPr>
          <w:ilvl w:val="2"/>
          <w:numId w:val="31"/>
        </w:numPr>
        <w:jc w:val="both"/>
      </w:pPr>
      <w:r w:rsidRPr="00EA0A27">
        <w:t>5.9 (Medium) CVSS:3.0/AV:N/AC:H/PR:N/UI:N/S:U/C:N/I:N/A:H</w:t>
      </w:r>
    </w:p>
    <w:p w14:paraId="47FB1417" w14:textId="77777777" w:rsidR="00EA0A27" w:rsidRPr="00EA0A27" w:rsidRDefault="00EA0A27" w:rsidP="00195C37">
      <w:pPr>
        <w:numPr>
          <w:ilvl w:val="1"/>
          <w:numId w:val="31"/>
        </w:numPr>
        <w:jc w:val="both"/>
      </w:pPr>
      <w:r w:rsidRPr="00EA0A27">
        <w:rPr>
          <w:b/>
          <w:bCs/>
        </w:rPr>
        <w:t>Justification:</w:t>
      </w:r>
    </w:p>
    <w:p w14:paraId="063E9285" w14:textId="77777777" w:rsidR="00EA0A27" w:rsidRPr="00EA0A27" w:rsidRDefault="00EA0A27" w:rsidP="00195C37">
      <w:pPr>
        <w:numPr>
          <w:ilvl w:val="2"/>
          <w:numId w:val="31"/>
        </w:numPr>
        <w:jc w:val="both"/>
        <w:rPr>
          <w:lang w:val="en-US"/>
        </w:rPr>
      </w:pPr>
      <w:r w:rsidRPr="00EA0A27">
        <w:rPr>
          <w:lang w:val="en-US"/>
        </w:rPr>
        <w:t>DoS attacks can disrupt the job approval system, preventing legitimate approvals from being processed.</w:t>
      </w:r>
    </w:p>
    <w:p w14:paraId="2987BBD4" w14:textId="77777777" w:rsidR="00EA0A27" w:rsidRPr="00EA0A27" w:rsidRDefault="00EA0A27" w:rsidP="00195C37">
      <w:pPr>
        <w:numPr>
          <w:ilvl w:val="1"/>
          <w:numId w:val="31"/>
        </w:numPr>
        <w:jc w:val="both"/>
      </w:pPr>
      <w:r w:rsidRPr="00EA0A27">
        <w:rPr>
          <w:b/>
          <w:bCs/>
        </w:rPr>
        <w:t>Kind of Abuse:</w:t>
      </w:r>
    </w:p>
    <w:p w14:paraId="573D80BE" w14:textId="77777777" w:rsidR="00EA0A27" w:rsidRPr="00EA0A27" w:rsidRDefault="00EA0A27" w:rsidP="00195C37">
      <w:pPr>
        <w:numPr>
          <w:ilvl w:val="2"/>
          <w:numId w:val="31"/>
        </w:numPr>
        <w:jc w:val="both"/>
      </w:pPr>
      <w:r w:rsidRPr="00EA0A27">
        <w:t>Technical</w:t>
      </w:r>
    </w:p>
    <w:p w14:paraId="6D80D2DC" w14:textId="77777777" w:rsidR="00EA0A27" w:rsidRPr="00EA0A27" w:rsidRDefault="00EA0A27" w:rsidP="00195C37">
      <w:pPr>
        <w:numPr>
          <w:ilvl w:val="1"/>
          <w:numId w:val="31"/>
        </w:numPr>
        <w:jc w:val="both"/>
      </w:pPr>
      <w:r w:rsidRPr="00EA0A27">
        <w:rPr>
          <w:b/>
          <w:bCs/>
        </w:rPr>
        <w:t>Countermeasures:</w:t>
      </w:r>
    </w:p>
    <w:p w14:paraId="022639F6" w14:textId="544AE13A" w:rsidR="00EA0A27" w:rsidRPr="00EA0A27" w:rsidRDefault="00EA0A27" w:rsidP="00195C37">
      <w:pPr>
        <w:numPr>
          <w:ilvl w:val="2"/>
          <w:numId w:val="31"/>
        </w:numPr>
        <w:jc w:val="both"/>
        <w:rPr>
          <w:lang w:val="en-US"/>
        </w:rPr>
      </w:pPr>
      <w:r w:rsidRPr="00EA0A27">
        <w:rPr>
          <w:lang w:val="en-US"/>
        </w:rPr>
        <w:t>Implement rate limiting and traffic filtering to mitigate DoS attacks</w:t>
      </w:r>
      <w:r w:rsidR="001E40CE">
        <w:rPr>
          <w:lang w:val="en-US"/>
        </w:rPr>
        <w:t>.</w:t>
      </w:r>
    </w:p>
    <w:p w14:paraId="0F8A458C" w14:textId="1312D38F" w:rsidR="00EA0A27" w:rsidRPr="00EA0A27" w:rsidRDefault="00EA0A27" w:rsidP="00195C37">
      <w:pPr>
        <w:numPr>
          <w:ilvl w:val="2"/>
          <w:numId w:val="31"/>
        </w:numPr>
        <w:jc w:val="both"/>
        <w:rPr>
          <w:lang w:val="en-US"/>
        </w:rPr>
      </w:pPr>
      <w:r w:rsidRPr="00EA0A27">
        <w:rPr>
          <w:lang w:val="en-US"/>
        </w:rPr>
        <w:t>Use redundant systems to maintain service availability</w:t>
      </w:r>
      <w:r w:rsidR="001E40CE">
        <w:rPr>
          <w:lang w:val="en-US"/>
        </w:rPr>
        <w:t>.</w:t>
      </w:r>
    </w:p>
    <w:p w14:paraId="469AC1A9" w14:textId="77777777" w:rsidR="00EA0A27" w:rsidRPr="00EA0A27" w:rsidRDefault="00EA0A27" w:rsidP="00195C37">
      <w:pPr>
        <w:numPr>
          <w:ilvl w:val="2"/>
          <w:numId w:val="31"/>
        </w:numPr>
        <w:jc w:val="both"/>
        <w:rPr>
          <w:lang w:val="en-US"/>
        </w:rPr>
      </w:pPr>
      <w:r w:rsidRPr="00EA0A27">
        <w:rPr>
          <w:lang w:val="en-US"/>
        </w:rPr>
        <w:t>Employ DDoS mitigation services as a proactive measure.</w:t>
      </w:r>
    </w:p>
    <w:p w14:paraId="3A044AE9" w14:textId="0BD1277E" w:rsidR="00EA0A27" w:rsidRPr="00EA0A27" w:rsidRDefault="00EA0A27" w:rsidP="00195C37">
      <w:pPr>
        <w:numPr>
          <w:ilvl w:val="0"/>
          <w:numId w:val="31"/>
        </w:numPr>
        <w:jc w:val="both"/>
        <w:rPr>
          <w:lang w:val="en-US"/>
        </w:rPr>
      </w:pPr>
      <w:r w:rsidRPr="00EA0A27">
        <w:rPr>
          <w:lang w:val="en-US"/>
        </w:rPr>
        <w:t xml:space="preserve">Malware infects the manager's device, allowing attackers to manipulate job approvals or steal sensitive information related to job details or </w:t>
      </w:r>
      <w:r w:rsidR="00C66263">
        <w:rPr>
          <w:lang w:val="en-US"/>
        </w:rPr>
        <w:t>customer</w:t>
      </w:r>
      <w:r w:rsidRPr="00EA0A27">
        <w:rPr>
          <w:lang w:val="en-US"/>
        </w:rPr>
        <w:t>s.</w:t>
      </w:r>
    </w:p>
    <w:p w14:paraId="51BA904E" w14:textId="77777777" w:rsidR="00EA0A27" w:rsidRPr="00EA0A27" w:rsidRDefault="00EA0A27" w:rsidP="00195C37">
      <w:pPr>
        <w:numPr>
          <w:ilvl w:val="1"/>
          <w:numId w:val="31"/>
        </w:numPr>
        <w:jc w:val="both"/>
      </w:pPr>
      <w:r w:rsidRPr="00EA0A27">
        <w:rPr>
          <w:b/>
          <w:bCs/>
        </w:rPr>
        <w:t>CVSS Risk Rating:</w:t>
      </w:r>
    </w:p>
    <w:p w14:paraId="7D3EDAFF" w14:textId="77777777" w:rsidR="00EA0A27" w:rsidRPr="00EA0A27" w:rsidRDefault="00EA0A27" w:rsidP="00195C37">
      <w:pPr>
        <w:numPr>
          <w:ilvl w:val="2"/>
          <w:numId w:val="31"/>
        </w:numPr>
        <w:jc w:val="both"/>
      </w:pPr>
      <w:r w:rsidRPr="00EA0A27">
        <w:t>7.3 (High) CVSS:3.0/AV:N/AC:H/PR:H/UI:R/S:C/C:H/I:H/A:N</w:t>
      </w:r>
    </w:p>
    <w:p w14:paraId="6F646098" w14:textId="77777777" w:rsidR="00EA0A27" w:rsidRPr="00EA0A27" w:rsidRDefault="00EA0A27" w:rsidP="00195C37">
      <w:pPr>
        <w:numPr>
          <w:ilvl w:val="1"/>
          <w:numId w:val="31"/>
        </w:numPr>
        <w:jc w:val="both"/>
      </w:pPr>
      <w:r w:rsidRPr="00EA0A27">
        <w:rPr>
          <w:b/>
          <w:bCs/>
        </w:rPr>
        <w:t>Justification:</w:t>
      </w:r>
    </w:p>
    <w:p w14:paraId="78DAA013" w14:textId="77777777" w:rsidR="00EA0A27" w:rsidRPr="00EA0A27" w:rsidRDefault="00EA0A27" w:rsidP="00195C37">
      <w:pPr>
        <w:numPr>
          <w:ilvl w:val="2"/>
          <w:numId w:val="31"/>
        </w:numPr>
        <w:jc w:val="both"/>
        <w:rPr>
          <w:lang w:val="en-US"/>
        </w:rPr>
      </w:pPr>
      <w:r w:rsidRPr="00EA0A27">
        <w:rPr>
          <w:lang w:val="en-US"/>
        </w:rPr>
        <w:t>Malware infections can compromise the manager's device, allowing attackers to manipulate job approvals or steal sensitive information.</w:t>
      </w:r>
    </w:p>
    <w:p w14:paraId="763BF8A7" w14:textId="77777777" w:rsidR="00EA0A27" w:rsidRPr="00EA0A27" w:rsidRDefault="00EA0A27" w:rsidP="00195C37">
      <w:pPr>
        <w:numPr>
          <w:ilvl w:val="1"/>
          <w:numId w:val="31"/>
        </w:numPr>
        <w:jc w:val="both"/>
      </w:pPr>
      <w:r w:rsidRPr="00EA0A27">
        <w:rPr>
          <w:b/>
          <w:bCs/>
        </w:rPr>
        <w:t>Kind of Abuse:</w:t>
      </w:r>
    </w:p>
    <w:p w14:paraId="75BF1354" w14:textId="77777777" w:rsidR="00EA0A27" w:rsidRPr="00EA0A27" w:rsidRDefault="00EA0A27" w:rsidP="00195C37">
      <w:pPr>
        <w:numPr>
          <w:ilvl w:val="2"/>
          <w:numId w:val="31"/>
        </w:numPr>
        <w:jc w:val="both"/>
      </w:pPr>
      <w:r w:rsidRPr="00EA0A27">
        <w:t>Business</w:t>
      </w:r>
    </w:p>
    <w:p w14:paraId="3E5576AD" w14:textId="77777777" w:rsidR="00EA0A27" w:rsidRPr="00EA0A27" w:rsidRDefault="00EA0A27" w:rsidP="00195C37">
      <w:pPr>
        <w:numPr>
          <w:ilvl w:val="1"/>
          <w:numId w:val="31"/>
        </w:numPr>
        <w:jc w:val="both"/>
      </w:pPr>
      <w:r w:rsidRPr="00EA0A27">
        <w:rPr>
          <w:b/>
          <w:bCs/>
        </w:rPr>
        <w:t>Countermeasures:</w:t>
      </w:r>
    </w:p>
    <w:p w14:paraId="6FB699BF" w14:textId="453811E2" w:rsidR="00EA0A27" w:rsidRPr="00EA0A27" w:rsidRDefault="00EA0A27" w:rsidP="00195C37">
      <w:pPr>
        <w:numPr>
          <w:ilvl w:val="2"/>
          <w:numId w:val="31"/>
        </w:numPr>
        <w:jc w:val="both"/>
      </w:pPr>
      <w:r w:rsidRPr="00EA0A27">
        <w:t>Implement endpoint security solutions</w:t>
      </w:r>
      <w:r w:rsidR="001E40CE">
        <w:t>.</w:t>
      </w:r>
    </w:p>
    <w:p w14:paraId="4B35187E" w14:textId="75186DC5" w:rsidR="00EA0A27" w:rsidRPr="00EA0A27" w:rsidRDefault="00EA0A27" w:rsidP="00195C37">
      <w:pPr>
        <w:numPr>
          <w:ilvl w:val="2"/>
          <w:numId w:val="31"/>
        </w:numPr>
        <w:jc w:val="both"/>
        <w:rPr>
          <w:lang w:val="en-US"/>
        </w:rPr>
      </w:pPr>
      <w:r w:rsidRPr="00EA0A27">
        <w:rPr>
          <w:lang w:val="en-US"/>
        </w:rPr>
        <w:t xml:space="preserve">Conduct regular malware scans and </w:t>
      </w:r>
      <w:r w:rsidR="001E40CE" w:rsidRPr="00EA0A27">
        <w:rPr>
          <w:lang w:val="en-US"/>
        </w:rPr>
        <w:t>updates.</w:t>
      </w:r>
    </w:p>
    <w:p w14:paraId="4EF96706" w14:textId="77777777" w:rsidR="00EA0A27" w:rsidRPr="00EA0A27" w:rsidRDefault="00EA0A27" w:rsidP="00195C37">
      <w:pPr>
        <w:numPr>
          <w:ilvl w:val="2"/>
          <w:numId w:val="31"/>
        </w:numPr>
        <w:jc w:val="both"/>
        <w:rPr>
          <w:lang w:val="en-US"/>
        </w:rPr>
      </w:pPr>
      <w:r w:rsidRPr="00EA0A27">
        <w:rPr>
          <w:lang w:val="en-US"/>
        </w:rPr>
        <w:t>Provide training on recognizing and avoiding malware threats.</w:t>
      </w:r>
    </w:p>
    <w:p w14:paraId="50F2356F" w14:textId="77777777" w:rsidR="00EA0A27" w:rsidRPr="00EA0A27" w:rsidRDefault="00EA0A27" w:rsidP="00195C37">
      <w:pPr>
        <w:numPr>
          <w:ilvl w:val="0"/>
          <w:numId w:val="31"/>
        </w:numPr>
        <w:jc w:val="both"/>
        <w:rPr>
          <w:lang w:val="en-US"/>
        </w:rPr>
      </w:pPr>
      <w:r w:rsidRPr="00EA0A27">
        <w:rPr>
          <w:lang w:val="en-US"/>
        </w:rPr>
        <w:t>Attackers intercept communication between the manager and the approval system, allowing them to manipulate job approval requests or intercept sensitive information.</w:t>
      </w:r>
    </w:p>
    <w:p w14:paraId="76F8BE82" w14:textId="77777777" w:rsidR="00EA0A27" w:rsidRPr="00EA0A27" w:rsidRDefault="00EA0A27" w:rsidP="00195C37">
      <w:pPr>
        <w:numPr>
          <w:ilvl w:val="1"/>
          <w:numId w:val="31"/>
        </w:numPr>
        <w:jc w:val="both"/>
      </w:pPr>
      <w:r w:rsidRPr="00EA0A27">
        <w:rPr>
          <w:b/>
          <w:bCs/>
        </w:rPr>
        <w:t>CVSS Risk Rating:</w:t>
      </w:r>
    </w:p>
    <w:p w14:paraId="3FB1839A" w14:textId="77777777" w:rsidR="00EA0A27" w:rsidRPr="00EA0A27" w:rsidRDefault="00EA0A27" w:rsidP="00195C37">
      <w:pPr>
        <w:numPr>
          <w:ilvl w:val="2"/>
          <w:numId w:val="31"/>
        </w:numPr>
        <w:jc w:val="both"/>
      </w:pPr>
      <w:r w:rsidRPr="00EA0A27">
        <w:t>8.7 (High) CVSS:3.0/AV:N/AC:H/PR:N/UI:N/S:C/C:H/I:H/A:N</w:t>
      </w:r>
    </w:p>
    <w:p w14:paraId="181286E3" w14:textId="77777777" w:rsidR="00EA0A27" w:rsidRPr="00EA0A27" w:rsidRDefault="00EA0A27" w:rsidP="00195C37">
      <w:pPr>
        <w:numPr>
          <w:ilvl w:val="1"/>
          <w:numId w:val="31"/>
        </w:numPr>
        <w:jc w:val="both"/>
      </w:pPr>
      <w:r w:rsidRPr="00EA0A27">
        <w:rPr>
          <w:b/>
          <w:bCs/>
        </w:rPr>
        <w:t>Justification:</w:t>
      </w:r>
    </w:p>
    <w:p w14:paraId="19CD6113" w14:textId="77777777" w:rsidR="00EA0A27" w:rsidRPr="00EA0A27" w:rsidRDefault="00EA0A27" w:rsidP="00195C37">
      <w:pPr>
        <w:numPr>
          <w:ilvl w:val="2"/>
          <w:numId w:val="31"/>
        </w:numPr>
        <w:jc w:val="both"/>
        <w:rPr>
          <w:lang w:val="en-US"/>
        </w:rPr>
      </w:pPr>
      <w:r w:rsidRPr="00EA0A27">
        <w:rPr>
          <w:lang w:val="en-US"/>
        </w:rPr>
        <w:t>MitM attacks can intercept and manipulate job approval requests, leading to unauthorized changes in service delivery.</w:t>
      </w:r>
    </w:p>
    <w:p w14:paraId="7711C8A0" w14:textId="77777777" w:rsidR="00EA0A27" w:rsidRPr="00EA0A27" w:rsidRDefault="00EA0A27" w:rsidP="00195C37">
      <w:pPr>
        <w:numPr>
          <w:ilvl w:val="1"/>
          <w:numId w:val="31"/>
        </w:numPr>
        <w:jc w:val="both"/>
      </w:pPr>
      <w:r w:rsidRPr="00EA0A27">
        <w:rPr>
          <w:b/>
          <w:bCs/>
        </w:rPr>
        <w:t>Kind of Abuse:</w:t>
      </w:r>
    </w:p>
    <w:p w14:paraId="004AA135" w14:textId="77777777" w:rsidR="00EA0A27" w:rsidRPr="00EA0A27" w:rsidRDefault="00EA0A27" w:rsidP="00195C37">
      <w:pPr>
        <w:numPr>
          <w:ilvl w:val="2"/>
          <w:numId w:val="31"/>
        </w:numPr>
        <w:jc w:val="both"/>
      </w:pPr>
      <w:r w:rsidRPr="00EA0A27">
        <w:t>Business</w:t>
      </w:r>
    </w:p>
    <w:p w14:paraId="4A172421" w14:textId="77777777" w:rsidR="00EA0A27" w:rsidRPr="00EA0A27" w:rsidRDefault="00EA0A27" w:rsidP="00195C37">
      <w:pPr>
        <w:numPr>
          <w:ilvl w:val="1"/>
          <w:numId w:val="31"/>
        </w:numPr>
        <w:jc w:val="both"/>
      </w:pPr>
      <w:r w:rsidRPr="00EA0A27">
        <w:rPr>
          <w:b/>
          <w:bCs/>
        </w:rPr>
        <w:t>Countermeasures:</w:t>
      </w:r>
    </w:p>
    <w:p w14:paraId="74D1D077" w14:textId="77777777" w:rsidR="00EA0A27" w:rsidRPr="00EA0A27" w:rsidRDefault="00EA0A27" w:rsidP="00195C37">
      <w:pPr>
        <w:numPr>
          <w:ilvl w:val="2"/>
          <w:numId w:val="31"/>
        </w:numPr>
        <w:jc w:val="both"/>
        <w:rPr>
          <w:lang w:val="en-US"/>
        </w:rPr>
      </w:pPr>
      <w:r w:rsidRPr="00EA0A27">
        <w:rPr>
          <w:lang w:val="en-US"/>
        </w:rPr>
        <w:t>Implement encryption protocols like TLS/SSL to secure communication channels.</w:t>
      </w:r>
    </w:p>
    <w:p w14:paraId="30376296" w14:textId="77777777" w:rsidR="00EA0A27" w:rsidRPr="00EA0A27" w:rsidRDefault="00EA0A27" w:rsidP="00195C37">
      <w:pPr>
        <w:numPr>
          <w:ilvl w:val="2"/>
          <w:numId w:val="31"/>
        </w:numPr>
        <w:jc w:val="both"/>
        <w:rPr>
          <w:lang w:val="en-US"/>
        </w:rPr>
      </w:pPr>
      <w:r w:rsidRPr="00EA0A27">
        <w:rPr>
          <w:lang w:val="en-US"/>
        </w:rPr>
        <w:t>Use digital signatures to verify the integrity of approval requests.</w:t>
      </w:r>
    </w:p>
    <w:p w14:paraId="57CDE9FC" w14:textId="77777777" w:rsidR="00EA0A27" w:rsidRPr="00EA0A27" w:rsidRDefault="00EA0A27" w:rsidP="00195C37">
      <w:pPr>
        <w:numPr>
          <w:ilvl w:val="2"/>
          <w:numId w:val="31"/>
        </w:numPr>
        <w:jc w:val="both"/>
        <w:rPr>
          <w:lang w:val="en-US"/>
        </w:rPr>
      </w:pPr>
      <w:r w:rsidRPr="00EA0A27">
        <w:rPr>
          <w:lang w:val="en-US"/>
        </w:rPr>
        <w:t>Educate users about the risks of unsecured networks.</w:t>
      </w:r>
    </w:p>
    <w:p w14:paraId="11964C0E" w14:textId="77777777" w:rsidR="00EA0A27" w:rsidRPr="00EA0A27" w:rsidRDefault="00EA0A27" w:rsidP="00195C37">
      <w:pPr>
        <w:numPr>
          <w:ilvl w:val="0"/>
          <w:numId w:val="31"/>
        </w:numPr>
        <w:jc w:val="both"/>
        <w:rPr>
          <w:lang w:val="en-US"/>
        </w:rPr>
      </w:pPr>
      <w:r w:rsidRPr="00EA0A27">
        <w:rPr>
          <w:lang w:val="en-US"/>
        </w:rPr>
        <w:t>Attackers exploit vulnerabilities in the approval system's database to manipulate job approval records or gain unauthorized access to sensitive information.</w:t>
      </w:r>
    </w:p>
    <w:p w14:paraId="4DF070F4" w14:textId="77777777" w:rsidR="00EA0A27" w:rsidRPr="00EA0A27" w:rsidRDefault="00EA0A27" w:rsidP="00195C37">
      <w:pPr>
        <w:numPr>
          <w:ilvl w:val="1"/>
          <w:numId w:val="31"/>
        </w:numPr>
        <w:jc w:val="both"/>
      </w:pPr>
      <w:r w:rsidRPr="00EA0A27">
        <w:rPr>
          <w:b/>
          <w:bCs/>
        </w:rPr>
        <w:t>CVSS Risk Rating:</w:t>
      </w:r>
    </w:p>
    <w:p w14:paraId="1C2A1F81" w14:textId="77777777" w:rsidR="00EA0A27" w:rsidRPr="00EA0A27" w:rsidRDefault="00EA0A27" w:rsidP="00195C37">
      <w:pPr>
        <w:numPr>
          <w:ilvl w:val="2"/>
          <w:numId w:val="31"/>
        </w:numPr>
        <w:jc w:val="both"/>
      </w:pPr>
      <w:r w:rsidRPr="00EA0A27">
        <w:t>9.0 (Critical) CVSS:3.0/AV:N/AC:H/PR:N/UI:N/S:C/C:H/I:H/A:H</w:t>
      </w:r>
    </w:p>
    <w:p w14:paraId="170749B2" w14:textId="77777777" w:rsidR="00EA0A27" w:rsidRPr="00EA0A27" w:rsidRDefault="00EA0A27" w:rsidP="00195C37">
      <w:pPr>
        <w:numPr>
          <w:ilvl w:val="1"/>
          <w:numId w:val="31"/>
        </w:numPr>
        <w:jc w:val="both"/>
      </w:pPr>
      <w:r w:rsidRPr="00EA0A27">
        <w:rPr>
          <w:b/>
          <w:bCs/>
        </w:rPr>
        <w:t>Justification:</w:t>
      </w:r>
    </w:p>
    <w:p w14:paraId="0DA2DD20" w14:textId="77777777" w:rsidR="00EA0A27" w:rsidRPr="00EA0A27" w:rsidRDefault="00EA0A27" w:rsidP="00195C37">
      <w:pPr>
        <w:numPr>
          <w:ilvl w:val="2"/>
          <w:numId w:val="31"/>
        </w:numPr>
        <w:jc w:val="both"/>
        <w:rPr>
          <w:lang w:val="en-US"/>
        </w:rPr>
      </w:pPr>
      <w:r w:rsidRPr="00EA0A27">
        <w:rPr>
          <w:lang w:val="en-US"/>
        </w:rPr>
        <w:t>SQL injection attacks can manipulate job approval records or gain unauthorized access to sensitive information.</w:t>
      </w:r>
    </w:p>
    <w:p w14:paraId="3C09D597" w14:textId="77777777" w:rsidR="00EA0A27" w:rsidRPr="00EA0A27" w:rsidRDefault="00EA0A27" w:rsidP="00195C37">
      <w:pPr>
        <w:numPr>
          <w:ilvl w:val="1"/>
          <w:numId w:val="31"/>
        </w:numPr>
        <w:jc w:val="both"/>
      </w:pPr>
      <w:r w:rsidRPr="00EA0A27">
        <w:rPr>
          <w:b/>
          <w:bCs/>
        </w:rPr>
        <w:t>Kind of Abuse:</w:t>
      </w:r>
    </w:p>
    <w:p w14:paraId="6053C7D6" w14:textId="77777777" w:rsidR="00EA0A27" w:rsidRPr="00EA0A27" w:rsidRDefault="00EA0A27" w:rsidP="00195C37">
      <w:pPr>
        <w:numPr>
          <w:ilvl w:val="2"/>
          <w:numId w:val="31"/>
        </w:numPr>
        <w:jc w:val="both"/>
      </w:pPr>
      <w:r w:rsidRPr="00EA0A27">
        <w:t>Business</w:t>
      </w:r>
    </w:p>
    <w:p w14:paraId="09264F9C" w14:textId="77777777" w:rsidR="00EA0A27" w:rsidRPr="00EA0A27" w:rsidRDefault="00EA0A27" w:rsidP="00195C37">
      <w:pPr>
        <w:numPr>
          <w:ilvl w:val="1"/>
          <w:numId w:val="31"/>
        </w:numPr>
        <w:jc w:val="both"/>
      </w:pPr>
      <w:r w:rsidRPr="00EA0A27">
        <w:rPr>
          <w:b/>
          <w:bCs/>
        </w:rPr>
        <w:t>Countermeasures:</w:t>
      </w:r>
    </w:p>
    <w:p w14:paraId="1DC8D89C" w14:textId="77777777" w:rsidR="00EA0A27" w:rsidRPr="00EA0A27" w:rsidRDefault="00EA0A27" w:rsidP="00195C37">
      <w:pPr>
        <w:numPr>
          <w:ilvl w:val="2"/>
          <w:numId w:val="31"/>
        </w:numPr>
        <w:jc w:val="both"/>
        <w:rPr>
          <w:lang w:val="en-US"/>
        </w:rPr>
      </w:pPr>
      <w:r w:rsidRPr="00EA0A27">
        <w:rPr>
          <w:lang w:val="en-US"/>
        </w:rPr>
        <w:t>Implement input validation and parameterized queries to prevent SQL injection.</w:t>
      </w:r>
    </w:p>
    <w:p w14:paraId="3D2A9058" w14:textId="75CEABF9" w:rsidR="00EA0A27" w:rsidRPr="00EA0A27" w:rsidRDefault="00C05E63" w:rsidP="00195C37">
      <w:pPr>
        <w:numPr>
          <w:ilvl w:val="2"/>
          <w:numId w:val="31"/>
        </w:numPr>
        <w:jc w:val="both"/>
        <w:rPr>
          <w:lang w:val="en-US"/>
        </w:rPr>
      </w:pPr>
      <w:r>
        <w:rPr>
          <w:lang w:val="en-US"/>
        </w:rPr>
        <w:t>C</w:t>
      </w:r>
      <w:r w:rsidR="00EA0A27" w:rsidRPr="00EA0A27">
        <w:rPr>
          <w:lang w:val="en-US"/>
        </w:rPr>
        <w:t>onduct regular security assessments of the approval system.</w:t>
      </w:r>
    </w:p>
    <w:p w14:paraId="24F0583C" w14:textId="77777777" w:rsidR="00EA0A27" w:rsidRPr="00EA0A27" w:rsidRDefault="00EA0A27" w:rsidP="00195C37">
      <w:pPr>
        <w:numPr>
          <w:ilvl w:val="2"/>
          <w:numId w:val="31"/>
        </w:numPr>
        <w:jc w:val="both"/>
        <w:rPr>
          <w:lang w:val="en-US"/>
        </w:rPr>
      </w:pPr>
      <w:r w:rsidRPr="00EA0A27">
        <w:rPr>
          <w:lang w:val="en-US"/>
        </w:rPr>
        <w:t>Enforce strict database access controls.</w:t>
      </w:r>
    </w:p>
    <w:p w14:paraId="3375CE97" w14:textId="77777777" w:rsidR="00EA0A27" w:rsidRPr="00EA0A27" w:rsidRDefault="00EA0A27" w:rsidP="00291825">
      <w:pPr>
        <w:jc w:val="both"/>
        <w:rPr>
          <w:b/>
          <w:bCs/>
          <w:color w:val="D6615C" w:themeColor="accent1"/>
        </w:rPr>
      </w:pPr>
      <w:r w:rsidRPr="00EA0A27">
        <w:rPr>
          <w:b/>
          <w:bCs/>
          <w:color w:val="D6615C" w:themeColor="accent1"/>
          <w:lang w:val="en-US"/>
        </w:rPr>
        <w:t xml:space="preserve">UC9. As a manager, I want to be able to dispatch services to drivers so that the Services are executed. </w:t>
      </w:r>
      <w:r w:rsidRPr="00EA0A27">
        <w:rPr>
          <w:b/>
          <w:bCs/>
          <w:color w:val="D6615C" w:themeColor="accent1"/>
        </w:rPr>
        <w:t>I should only dispatch services if the requests are approved</w:t>
      </w:r>
    </w:p>
    <w:p w14:paraId="498333B2" w14:textId="77777777" w:rsidR="00EA0A27" w:rsidRPr="00EA0A27" w:rsidRDefault="00EA0A27" w:rsidP="00195C37">
      <w:pPr>
        <w:numPr>
          <w:ilvl w:val="0"/>
          <w:numId w:val="32"/>
        </w:numPr>
        <w:jc w:val="both"/>
        <w:rPr>
          <w:lang w:val="en-US"/>
        </w:rPr>
      </w:pPr>
      <w:r w:rsidRPr="00EA0A27">
        <w:rPr>
          <w:lang w:val="en-US"/>
        </w:rPr>
        <w:t>An attacker gains unauthorized access to the dispatch system and dispatches fake or malicious services to drivers.</w:t>
      </w:r>
    </w:p>
    <w:p w14:paraId="49632062" w14:textId="77777777" w:rsidR="00EA0A27" w:rsidRPr="00EA0A27" w:rsidRDefault="00EA0A27" w:rsidP="00195C37">
      <w:pPr>
        <w:numPr>
          <w:ilvl w:val="1"/>
          <w:numId w:val="32"/>
        </w:numPr>
        <w:jc w:val="both"/>
      </w:pPr>
      <w:r w:rsidRPr="00EA0A27">
        <w:rPr>
          <w:b/>
          <w:bCs/>
        </w:rPr>
        <w:t>CVSS Risk Rating:</w:t>
      </w:r>
    </w:p>
    <w:p w14:paraId="7ADE3EF1" w14:textId="77777777" w:rsidR="00EA0A27" w:rsidRPr="00EA0A27" w:rsidRDefault="00EA0A27" w:rsidP="00195C37">
      <w:pPr>
        <w:numPr>
          <w:ilvl w:val="2"/>
          <w:numId w:val="32"/>
        </w:numPr>
        <w:jc w:val="both"/>
      </w:pPr>
      <w:r w:rsidRPr="00EA0A27">
        <w:t>7.3 (High) CVSS:3.0/AV:N/AC:H/PR:H/UI:R/S:C/C:H/I:H/A:N</w:t>
      </w:r>
    </w:p>
    <w:p w14:paraId="3B21A09B" w14:textId="77777777" w:rsidR="00EA0A27" w:rsidRPr="00EA0A27" w:rsidRDefault="00EA0A27" w:rsidP="00195C37">
      <w:pPr>
        <w:numPr>
          <w:ilvl w:val="1"/>
          <w:numId w:val="32"/>
        </w:numPr>
        <w:jc w:val="both"/>
      </w:pPr>
      <w:r w:rsidRPr="00EA0A27">
        <w:rPr>
          <w:b/>
          <w:bCs/>
        </w:rPr>
        <w:t>Justification:</w:t>
      </w:r>
    </w:p>
    <w:p w14:paraId="141B3A4B" w14:textId="77777777" w:rsidR="00EA0A27" w:rsidRPr="00EA0A27" w:rsidRDefault="00EA0A27" w:rsidP="00195C37">
      <w:pPr>
        <w:numPr>
          <w:ilvl w:val="2"/>
          <w:numId w:val="32"/>
        </w:numPr>
        <w:jc w:val="both"/>
        <w:rPr>
          <w:lang w:val="en-US"/>
        </w:rPr>
      </w:pPr>
      <w:r w:rsidRPr="00EA0A27">
        <w:rPr>
          <w:lang w:val="en-US"/>
        </w:rPr>
        <w:t>Unauthorized access can lead to the dispatch of fake services, causing confusion and potentially leading to wasted resources.</w:t>
      </w:r>
    </w:p>
    <w:p w14:paraId="73981CDE" w14:textId="77777777" w:rsidR="00EA0A27" w:rsidRPr="00EA0A27" w:rsidRDefault="00EA0A27" w:rsidP="00195C37">
      <w:pPr>
        <w:numPr>
          <w:ilvl w:val="1"/>
          <w:numId w:val="32"/>
        </w:numPr>
        <w:jc w:val="both"/>
      </w:pPr>
      <w:r w:rsidRPr="00EA0A27">
        <w:rPr>
          <w:b/>
          <w:bCs/>
        </w:rPr>
        <w:t>Kind of Abuse:</w:t>
      </w:r>
    </w:p>
    <w:p w14:paraId="2D9877BF" w14:textId="77777777" w:rsidR="00EA0A27" w:rsidRPr="00EA0A27" w:rsidRDefault="00EA0A27" w:rsidP="00195C37">
      <w:pPr>
        <w:numPr>
          <w:ilvl w:val="2"/>
          <w:numId w:val="32"/>
        </w:numPr>
        <w:jc w:val="both"/>
      </w:pPr>
      <w:r w:rsidRPr="00EA0A27">
        <w:t>Business</w:t>
      </w:r>
    </w:p>
    <w:p w14:paraId="4D36A10B" w14:textId="77777777" w:rsidR="00EA0A27" w:rsidRPr="00EA0A27" w:rsidRDefault="00EA0A27" w:rsidP="00195C37">
      <w:pPr>
        <w:numPr>
          <w:ilvl w:val="1"/>
          <w:numId w:val="32"/>
        </w:numPr>
        <w:jc w:val="both"/>
      </w:pPr>
      <w:r w:rsidRPr="00EA0A27">
        <w:rPr>
          <w:b/>
          <w:bCs/>
        </w:rPr>
        <w:t>Countermeasures:</w:t>
      </w:r>
    </w:p>
    <w:p w14:paraId="43CD07DA" w14:textId="77777777" w:rsidR="00EA0A27" w:rsidRPr="00EA0A27" w:rsidRDefault="00EA0A27" w:rsidP="00195C37">
      <w:pPr>
        <w:numPr>
          <w:ilvl w:val="2"/>
          <w:numId w:val="32"/>
        </w:numPr>
        <w:jc w:val="both"/>
        <w:rPr>
          <w:lang w:val="en-US"/>
        </w:rPr>
      </w:pPr>
      <w:r w:rsidRPr="00EA0A27">
        <w:rPr>
          <w:lang w:val="en-US"/>
        </w:rPr>
        <w:t>Implement strict access controls with multi-factor authentication.</w:t>
      </w:r>
    </w:p>
    <w:p w14:paraId="2BB2FC68" w14:textId="77777777" w:rsidR="00EA0A27" w:rsidRPr="00EA0A27" w:rsidRDefault="00EA0A27" w:rsidP="00195C37">
      <w:pPr>
        <w:numPr>
          <w:ilvl w:val="2"/>
          <w:numId w:val="32"/>
        </w:numPr>
        <w:jc w:val="both"/>
        <w:rPr>
          <w:lang w:val="en-US"/>
        </w:rPr>
      </w:pPr>
      <w:r w:rsidRPr="00EA0A27">
        <w:rPr>
          <w:lang w:val="en-US"/>
        </w:rPr>
        <w:t>Regularly monitor access logs for suspicious activity.</w:t>
      </w:r>
    </w:p>
    <w:p w14:paraId="0C89DCD4" w14:textId="77777777" w:rsidR="00EA0A27" w:rsidRPr="00EA0A27" w:rsidRDefault="00EA0A27" w:rsidP="00195C37">
      <w:pPr>
        <w:numPr>
          <w:ilvl w:val="2"/>
          <w:numId w:val="32"/>
        </w:numPr>
        <w:jc w:val="both"/>
        <w:rPr>
          <w:lang w:val="en-US"/>
        </w:rPr>
      </w:pPr>
      <w:r w:rsidRPr="00EA0A27">
        <w:rPr>
          <w:lang w:val="en-US"/>
        </w:rPr>
        <w:t>Conduct security training to educate employees on the risks of unauthorized access.</w:t>
      </w:r>
    </w:p>
    <w:p w14:paraId="1FE96997" w14:textId="77777777" w:rsidR="00EA0A27" w:rsidRPr="00EA0A27" w:rsidRDefault="00EA0A27" w:rsidP="00195C37">
      <w:pPr>
        <w:numPr>
          <w:ilvl w:val="0"/>
          <w:numId w:val="32"/>
        </w:numPr>
        <w:jc w:val="both"/>
        <w:rPr>
          <w:lang w:val="en-US"/>
        </w:rPr>
      </w:pPr>
      <w:r w:rsidRPr="00EA0A27">
        <w:rPr>
          <w:lang w:val="en-US"/>
        </w:rPr>
        <w:t>An attacker floods the dispatch system with bogus service requests, overwhelming it and preventing legitimate services from being dispatched.</w:t>
      </w:r>
    </w:p>
    <w:p w14:paraId="58847EA6" w14:textId="77777777" w:rsidR="00EA0A27" w:rsidRPr="00EA0A27" w:rsidRDefault="00EA0A27" w:rsidP="00195C37">
      <w:pPr>
        <w:numPr>
          <w:ilvl w:val="1"/>
          <w:numId w:val="32"/>
        </w:numPr>
        <w:jc w:val="both"/>
      </w:pPr>
      <w:r w:rsidRPr="00EA0A27">
        <w:rPr>
          <w:b/>
          <w:bCs/>
        </w:rPr>
        <w:t>CVSS Risk Rating:</w:t>
      </w:r>
    </w:p>
    <w:p w14:paraId="6DFB9A5E" w14:textId="77777777" w:rsidR="00EA0A27" w:rsidRPr="00EA0A27" w:rsidRDefault="00EA0A27" w:rsidP="00195C37">
      <w:pPr>
        <w:numPr>
          <w:ilvl w:val="2"/>
          <w:numId w:val="32"/>
        </w:numPr>
        <w:jc w:val="both"/>
      </w:pPr>
      <w:r w:rsidRPr="00EA0A27">
        <w:t>8.7 (High) CVSS:3.0/AV:N/AC:H/PR:N/UI:N/S:C/C:N/I:H/A:H</w:t>
      </w:r>
    </w:p>
    <w:p w14:paraId="685DEFD9" w14:textId="77777777" w:rsidR="00EA0A27" w:rsidRPr="00EA0A27" w:rsidRDefault="00EA0A27" w:rsidP="00195C37">
      <w:pPr>
        <w:numPr>
          <w:ilvl w:val="1"/>
          <w:numId w:val="32"/>
        </w:numPr>
        <w:jc w:val="both"/>
      </w:pPr>
      <w:r w:rsidRPr="00EA0A27">
        <w:rPr>
          <w:b/>
          <w:bCs/>
        </w:rPr>
        <w:t>Justification:</w:t>
      </w:r>
    </w:p>
    <w:p w14:paraId="76C740A7" w14:textId="77777777" w:rsidR="00EA0A27" w:rsidRPr="00EA0A27" w:rsidRDefault="00EA0A27" w:rsidP="00195C37">
      <w:pPr>
        <w:numPr>
          <w:ilvl w:val="2"/>
          <w:numId w:val="32"/>
        </w:numPr>
        <w:jc w:val="both"/>
        <w:rPr>
          <w:lang w:val="en-US"/>
        </w:rPr>
      </w:pPr>
      <w:r w:rsidRPr="00EA0A27">
        <w:rPr>
          <w:lang w:val="en-US"/>
        </w:rPr>
        <w:t>DoS attacks can disrupt operations and prevent critical services from being dispatched.</w:t>
      </w:r>
    </w:p>
    <w:p w14:paraId="55084B4A" w14:textId="77777777" w:rsidR="00EA0A27" w:rsidRPr="00EA0A27" w:rsidRDefault="00EA0A27" w:rsidP="00195C37">
      <w:pPr>
        <w:numPr>
          <w:ilvl w:val="1"/>
          <w:numId w:val="32"/>
        </w:numPr>
        <w:jc w:val="both"/>
      </w:pPr>
      <w:r w:rsidRPr="00EA0A27">
        <w:rPr>
          <w:b/>
          <w:bCs/>
        </w:rPr>
        <w:t>Kind of Abuse:</w:t>
      </w:r>
    </w:p>
    <w:p w14:paraId="3A3D4334" w14:textId="77777777" w:rsidR="00EA0A27" w:rsidRPr="00EA0A27" w:rsidRDefault="00EA0A27" w:rsidP="00195C37">
      <w:pPr>
        <w:numPr>
          <w:ilvl w:val="2"/>
          <w:numId w:val="32"/>
        </w:numPr>
        <w:jc w:val="both"/>
      </w:pPr>
      <w:r w:rsidRPr="00EA0A27">
        <w:t>Technical</w:t>
      </w:r>
    </w:p>
    <w:p w14:paraId="5B47FC41" w14:textId="77777777" w:rsidR="00EA0A27" w:rsidRPr="00EA0A27" w:rsidRDefault="00EA0A27" w:rsidP="00195C37">
      <w:pPr>
        <w:numPr>
          <w:ilvl w:val="1"/>
          <w:numId w:val="32"/>
        </w:numPr>
        <w:jc w:val="both"/>
      </w:pPr>
      <w:r w:rsidRPr="00EA0A27">
        <w:rPr>
          <w:b/>
          <w:bCs/>
        </w:rPr>
        <w:t>Countermeasures:</w:t>
      </w:r>
    </w:p>
    <w:p w14:paraId="73A525B3" w14:textId="77777777" w:rsidR="00EA0A27" w:rsidRPr="00EA0A27" w:rsidRDefault="00EA0A27" w:rsidP="00195C37">
      <w:pPr>
        <w:numPr>
          <w:ilvl w:val="2"/>
          <w:numId w:val="32"/>
        </w:numPr>
        <w:jc w:val="both"/>
        <w:rPr>
          <w:lang w:val="en-US"/>
        </w:rPr>
      </w:pPr>
      <w:r w:rsidRPr="00EA0A27">
        <w:rPr>
          <w:lang w:val="en-US"/>
        </w:rPr>
        <w:t>Implement rate limiting and traffic filtering to mitigate DoS attacks.</w:t>
      </w:r>
    </w:p>
    <w:p w14:paraId="21A426EF" w14:textId="77777777" w:rsidR="00EA0A27" w:rsidRPr="00EA0A27" w:rsidRDefault="00EA0A27" w:rsidP="00195C37">
      <w:pPr>
        <w:numPr>
          <w:ilvl w:val="2"/>
          <w:numId w:val="32"/>
        </w:numPr>
        <w:jc w:val="both"/>
        <w:rPr>
          <w:lang w:val="en-US"/>
        </w:rPr>
      </w:pPr>
      <w:r w:rsidRPr="00EA0A27">
        <w:rPr>
          <w:lang w:val="en-US"/>
        </w:rPr>
        <w:t>Use redundant systems to maintain service availability.</w:t>
      </w:r>
    </w:p>
    <w:p w14:paraId="31766FAC" w14:textId="77777777" w:rsidR="00EA0A27" w:rsidRPr="00EA0A27" w:rsidRDefault="00EA0A27" w:rsidP="00195C37">
      <w:pPr>
        <w:numPr>
          <w:ilvl w:val="2"/>
          <w:numId w:val="32"/>
        </w:numPr>
        <w:jc w:val="both"/>
        <w:rPr>
          <w:lang w:val="en-US"/>
        </w:rPr>
      </w:pPr>
      <w:r w:rsidRPr="00EA0A27">
        <w:rPr>
          <w:lang w:val="en-US"/>
        </w:rPr>
        <w:t>Employ DDoS mitigation services as a proactive measure.</w:t>
      </w:r>
    </w:p>
    <w:p w14:paraId="27A6F2F3" w14:textId="77777777" w:rsidR="00EA0A27" w:rsidRPr="00EA0A27" w:rsidRDefault="00EA0A27" w:rsidP="00195C37">
      <w:pPr>
        <w:numPr>
          <w:ilvl w:val="0"/>
          <w:numId w:val="32"/>
        </w:numPr>
        <w:jc w:val="both"/>
        <w:rPr>
          <w:lang w:val="en-US"/>
        </w:rPr>
      </w:pPr>
      <w:r w:rsidRPr="00EA0A27">
        <w:rPr>
          <w:lang w:val="en-US"/>
        </w:rPr>
        <w:t>An attacker impersonates a manager or dispatcher to dispatch services, potentially causing confusion or miscommunication among drivers.</w:t>
      </w:r>
    </w:p>
    <w:p w14:paraId="4AC32978" w14:textId="77777777" w:rsidR="00EA0A27" w:rsidRPr="00EA0A27" w:rsidRDefault="00EA0A27" w:rsidP="00195C37">
      <w:pPr>
        <w:numPr>
          <w:ilvl w:val="1"/>
          <w:numId w:val="32"/>
        </w:numPr>
        <w:jc w:val="both"/>
      </w:pPr>
      <w:r w:rsidRPr="00EA0A27">
        <w:rPr>
          <w:b/>
          <w:bCs/>
        </w:rPr>
        <w:t>CVSS Risk Rating:</w:t>
      </w:r>
    </w:p>
    <w:p w14:paraId="3C1ACE97" w14:textId="77777777" w:rsidR="00EA0A27" w:rsidRPr="00EA0A27" w:rsidRDefault="00EA0A27" w:rsidP="00195C37">
      <w:pPr>
        <w:numPr>
          <w:ilvl w:val="2"/>
          <w:numId w:val="32"/>
        </w:numPr>
        <w:jc w:val="both"/>
      </w:pPr>
      <w:r w:rsidRPr="00EA0A27">
        <w:t>7.3 (High) CVSS:3.0/AV:N/AC:H/PR:H/UI:R/S:C/C:H/I:H/A:N</w:t>
      </w:r>
    </w:p>
    <w:p w14:paraId="6B744334" w14:textId="77777777" w:rsidR="00EA0A27" w:rsidRPr="00EA0A27" w:rsidRDefault="00EA0A27" w:rsidP="00195C37">
      <w:pPr>
        <w:numPr>
          <w:ilvl w:val="1"/>
          <w:numId w:val="32"/>
        </w:numPr>
        <w:jc w:val="both"/>
      </w:pPr>
      <w:r w:rsidRPr="00EA0A27">
        <w:rPr>
          <w:b/>
          <w:bCs/>
        </w:rPr>
        <w:t>Justification:</w:t>
      </w:r>
    </w:p>
    <w:p w14:paraId="6643259D" w14:textId="77777777" w:rsidR="00EA0A27" w:rsidRPr="00EA0A27" w:rsidRDefault="00EA0A27" w:rsidP="00195C37">
      <w:pPr>
        <w:numPr>
          <w:ilvl w:val="2"/>
          <w:numId w:val="32"/>
        </w:numPr>
        <w:jc w:val="both"/>
        <w:rPr>
          <w:lang w:val="en-US"/>
        </w:rPr>
      </w:pPr>
      <w:r w:rsidRPr="00EA0A27">
        <w:rPr>
          <w:lang w:val="en-US"/>
        </w:rPr>
        <w:t>Impersonation can lead to unauthorized dispatches and miscommunication among drivers.</w:t>
      </w:r>
    </w:p>
    <w:p w14:paraId="3906DE76" w14:textId="77777777" w:rsidR="00EA0A27" w:rsidRPr="00EA0A27" w:rsidRDefault="00EA0A27" w:rsidP="00195C37">
      <w:pPr>
        <w:numPr>
          <w:ilvl w:val="1"/>
          <w:numId w:val="32"/>
        </w:numPr>
        <w:jc w:val="both"/>
      </w:pPr>
      <w:r w:rsidRPr="00EA0A27">
        <w:rPr>
          <w:b/>
          <w:bCs/>
        </w:rPr>
        <w:t>Kind of Abuse:</w:t>
      </w:r>
    </w:p>
    <w:p w14:paraId="57913A52" w14:textId="77777777" w:rsidR="00EA0A27" w:rsidRPr="00EA0A27" w:rsidRDefault="00EA0A27" w:rsidP="00195C37">
      <w:pPr>
        <w:numPr>
          <w:ilvl w:val="2"/>
          <w:numId w:val="32"/>
        </w:numPr>
        <w:jc w:val="both"/>
      </w:pPr>
      <w:r w:rsidRPr="00EA0A27">
        <w:t>Business</w:t>
      </w:r>
    </w:p>
    <w:p w14:paraId="79773361" w14:textId="77777777" w:rsidR="00EA0A27" w:rsidRPr="00EA0A27" w:rsidRDefault="00EA0A27" w:rsidP="00195C37">
      <w:pPr>
        <w:numPr>
          <w:ilvl w:val="1"/>
          <w:numId w:val="32"/>
        </w:numPr>
        <w:jc w:val="both"/>
      </w:pPr>
      <w:r w:rsidRPr="00EA0A27">
        <w:rPr>
          <w:b/>
          <w:bCs/>
        </w:rPr>
        <w:t>Countermeasures:</w:t>
      </w:r>
    </w:p>
    <w:p w14:paraId="6CFAF70A" w14:textId="77777777" w:rsidR="00EA0A27" w:rsidRPr="00EA0A27" w:rsidRDefault="00EA0A27" w:rsidP="00195C37">
      <w:pPr>
        <w:numPr>
          <w:ilvl w:val="2"/>
          <w:numId w:val="32"/>
        </w:numPr>
        <w:jc w:val="both"/>
        <w:rPr>
          <w:lang w:val="en-US"/>
        </w:rPr>
      </w:pPr>
      <w:r w:rsidRPr="00EA0A27">
        <w:rPr>
          <w:lang w:val="en-US"/>
        </w:rPr>
        <w:t>Implement strong authentication mechanisms for dispatchers.</w:t>
      </w:r>
    </w:p>
    <w:p w14:paraId="72E41C90" w14:textId="77777777" w:rsidR="00EA0A27" w:rsidRPr="00EA0A27" w:rsidRDefault="00EA0A27" w:rsidP="00195C37">
      <w:pPr>
        <w:numPr>
          <w:ilvl w:val="2"/>
          <w:numId w:val="32"/>
        </w:numPr>
        <w:jc w:val="both"/>
        <w:rPr>
          <w:lang w:val="en-US"/>
        </w:rPr>
      </w:pPr>
      <w:r w:rsidRPr="00EA0A27">
        <w:rPr>
          <w:lang w:val="en-US"/>
        </w:rPr>
        <w:t>Conduct regular verification checks for dispatched services.</w:t>
      </w:r>
    </w:p>
    <w:p w14:paraId="3428A9BD" w14:textId="77777777" w:rsidR="00EA0A27" w:rsidRPr="00EA0A27" w:rsidRDefault="00EA0A27" w:rsidP="00195C37">
      <w:pPr>
        <w:numPr>
          <w:ilvl w:val="2"/>
          <w:numId w:val="32"/>
        </w:numPr>
        <w:jc w:val="both"/>
        <w:rPr>
          <w:lang w:val="en-US"/>
        </w:rPr>
      </w:pPr>
      <w:r w:rsidRPr="00EA0A27">
        <w:rPr>
          <w:lang w:val="en-US"/>
        </w:rPr>
        <w:t>Educate drivers on verifying the authenticity of dispatch messages.</w:t>
      </w:r>
    </w:p>
    <w:p w14:paraId="17048105" w14:textId="5272D7B2" w:rsidR="00EA0A27" w:rsidRPr="00EA0A27" w:rsidRDefault="00EA0A27" w:rsidP="00195C37">
      <w:pPr>
        <w:numPr>
          <w:ilvl w:val="0"/>
          <w:numId w:val="32"/>
        </w:numPr>
        <w:jc w:val="both"/>
        <w:rPr>
          <w:lang w:val="en-US"/>
        </w:rPr>
      </w:pPr>
      <w:r w:rsidRPr="00EA0A27">
        <w:rPr>
          <w:lang w:val="en-US"/>
        </w:rPr>
        <w:t xml:space="preserve">An attacker spoofs the location data of services to drivers, making it seem like they are in a different location than they </w:t>
      </w:r>
      <w:r w:rsidR="006750C8" w:rsidRPr="00EA0A27">
        <w:rPr>
          <w:lang w:val="en-US"/>
        </w:rPr>
        <w:t>are</w:t>
      </w:r>
      <w:r w:rsidRPr="00EA0A27">
        <w:rPr>
          <w:lang w:val="en-US"/>
        </w:rPr>
        <w:t>. This could lead to misallocation of resources or fraudulent activity.</w:t>
      </w:r>
    </w:p>
    <w:p w14:paraId="22D649A0" w14:textId="77777777" w:rsidR="00EA0A27" w:rsidRPr="00EA0A27" w:rsidRDefault="00EA0A27" w:rsidP="00195C37">
      <w:pPr>
        <w:numPr>
          <w:ilvl w:val="1"/>
          <w:numId w:val="32"/>
        </w:numPr>
        <w:jc w:val="both"/>
      </w:pPr>
      <w:r w:rsidRPr="00EA0A27">
        <w:rPr>
          <w:b/>
          <w:bCs/>
        </w:rPr>
        <w:t>CVSS Risk Rating:</w:t>
      </w:r>
    </w:p>
    <w:p w14:paraId="11D34A6E" w14:textId="77777777" w:rsidR="00EA0A27" w:rsidRPr="00EA0A27" w:rsidRDefault="00EA0A27" w:rsidP="00195C37">
      <w:pPr>
        <w:numPr>
          <w:ilvl w:val="2"/>
          <w:numId w:val="32"/>
        </w:numPr>
        <w:jc w:val="both"/>
      </w:pPr>
      <w:r w:rsidRPr="00EA0A27">
        <w:t>6.2 (Medium) CVSS:3.0/AV:N/AC:H/PR:H/UI:R/S:C/C:L/I:H/A:N</w:t>
      </w:r>
    </w:p>
    <w:p w14:paraId="71DB267D" w14:textId="77777777" w:rsidR="00EA0A27" w:rsidRPr="00EA0A27" w:rsidRDefault="00EA0A27" w:rsidP="00195C37">
      <w:pPr>
        <w:numPr>
          <w:ilvl w:val="1"/>
          <w:numId w:val="32"/>
        </w:numPr>
        <w:jc w:val="both"/>
      </w:pPr>
      <w:r w:rsidRPr="00EA0A27">
        <w:rPr>
          <w:b/>
          <w:bCs/>
        </w:rPr>
        <w:t>Justification:</w:t>
      </w:r>
    </w:p>
    <w:p w14:paraId="7F608304" w14:textId="77777777" w:rsidR="00EA0A27" w:rsidRPr="00EA0A27" w:rsidRDefault="00EA0A27" w:rsidP="00195C37">
      <w:pPr>
        <w:numPr>
          <w:ilvl w:val="2"/>
          <w:numId w:val="32"/>
        </w:numPr>
        <w:jc w:val="both"/>
        <w:rPr>
          <w:lang w:val="en-US"/>
        </w:rPr>
      </w:pPr>
      <w:r w:rsidRPr="00EA0A27">
        <w:rPr>
          <w:lang w:val="en-US"/>
        </w:rPr>
        <w:t>Spoofed location data can result in incorrect resource allocation or fraudulent activities.</w:t>
      </w:r>
    </w:p>
    <w:p w14:paraId="348F292A" w14:textId="77777777" w:rsidR="00EA0A27" w:rsidRPr="00EA0A27" w:rsidRDefault="00EA0A27" w:rsidP="00195C37">
      <w:pPr>
        <w:numPr>
          <w:ilvl w:val="1"/>
          <w:numId w:val="32"/>
        </w:numPr>
        <w:jc w:val="both"/>
      </w:pPr>
      <w:r w:rsidRPr="00EA0A27">
        <w:rPr>
          <w:b/>
          <w:bCs/>
        </w:rPr>
        <w:t>Kind of Abuse:</w:t>
      </w:r>
    </w:p>
    <w:p w14:paraId="732AFBB5" w14:textId="77777777" w:rsidR="00EA0A27" w:rsidRPr="00EA0A27" w:rsidRDefault="00EA0A27" w:rsidP="00195C37">
      <w:pPr>
        <w:numPr>
          <w:ilvl w:val="2"/>
          <w:numId w:val="32"/>
        </w:numPr>
        <w:jc w:val="both"/>
      </w:pPr>
      <w:r w:rsidRPr="00EA0A27">
        <w:t>Business</w:t>
      </w:r>
    </w:p>
    <w:p w14:paraId="53074B95" w14:textId="77777777" w:rsidR="00EA0A27" w:rsidRPr="00EA0A27" w:rsidRDefault="00EA0A27" w:rsidP="00195C37">
      <w:pPr>
        <w:numPr>
          <w:ilvl w:val="1"/>
          <w:numId w:val="32"/>
        </w:numPr>
        <w:jc w:val="both"/>
      </w:pPr>
      <w:r w:rsidRPr="00EA0A27">
        <w:rPr>
          <w:b/>
          <w:bCs/>
        </w:rPr>
        <w:t>Countermeasures:</w:t>
      </w:r>
    </w:p>
    <w:p w14:paraId="59EB84A5" w14:textId="77777777" w:rsidR="00EA0A27" w:rsidRPr="00EA0A27" w:rsidRDefault="00EA0A27" w:rsidP="00195C37">
      <w:pPr>
        <w:numPr>
          <w:ilvl w:val="2"/>
          <w:numId w:val="32"/>
        </w:numPr>
        <w:jc w:val="both"/>
        <w:rPr>
          <w:lang w:val="en-US"/>
        </w:rPr>
      </w:pPr>
      <w:r w:rsidRPr="00EA0A27">
        <w:rPr>
          <w:lang w:val="en-US"/>
        </w:rPr>
        <w:t>Use secure geolocation services with validation checks.</w:t>
      </w:r>
    </w:p>
    <w:p w14:paraId="3B4C8EE6" w14:textId="77777777" w:rsidR="00EA0A27" w:rsidRPr="00EA0A27" w:rsidRDefault="00EA0A27" w:rsidP="00195C37">
      <w:pPr>
        <w:numPr>
          <w:ilvl w:val="2"/>
          <w:numId w:val="32"/>
        </w:numPr>
        <w:jc w:val="both"/>
        <w:rPr>
          <w:lang w:val="en-US"/>
        </w:rPr>
      </w:pPr>
      <w:r w:rsidRPr="00EA0A27">
        <w:rPr>
          <w:lang w:val="en-US"/>
        </w:rPr>
        <w:t>Employ GPS tracking with tamper-proof mechanisms.</w:t>
      </w:r>
    </w:p>
    <w:p w14:paraId="0312E90C" w14:textId="77777777" w:rsidR="00EA0A27" w:rsidRPr="00EA0A27" w:rsidRDefault="00EA0A27" w:rsidP="00195C37">
      <w:pPr>
        <w:numPr>
          <w:ilvl w:val="2"/>
          <w:numId w:val="32"/>
        </w:numPr>
        <w:jc w:val="both"/>
        <w:rPr>
          <w:lang w:val="en-US"/>
        </w:rPr>
      </w:pPr>
      <w:r w:rsidRPr="00EA0A27">
        <w:rPr>
          <w:lang w:val="en-US"/>
        </w:rPr>
        <w:t>Educate drivers on the importance of verifying their assigned locations.</w:t>
      </w:r>
    </w:p>
    <w:p w14:paraId="07831C86" w14:textId="77777777" w:rsidR="00EA0A27" w:rsidRPr="00EA0A27" w:rsidRDefault="00EA0A27" w:rsidP="00195C37">
      <w:pPr>
        <w:numPr>
          <w:ilvl w:val="0"/>
          <w:numId w:val="32"/>
        </w:numPr>
        <w:jc w:val="both"/>
        <w:rPr>
          <w:lang w:val="en-US"/>
        </w:rPr>
      </w:pPr>
      <w:r w:rsidRPr="00EA0A27">
        <w:rPr>
          <w:lang w:val="en-US"/>
        </w:rPr>
        <w:t>An attacker intercepts service dispatch messages and modifies them to change service details, such as pickup/delivery locations or cargo information, leading to confusion or potential theft.</w:t>
      </w:r>
    </w:p>
    <w:p w14:paraId="4BE9E5C5" w14:textId="77777777" w:rsidR="00EA0A27" w:rsidRPr="00EA0A27" w:rsidRDefault="00EA0A27" w:rsidP="00195C37">
      <w:pPr>
        <w:numPr>
          <w:ilvl w:val="1"/>
          <w:numId w:val="32"/>
        </w:numPr>
        <w:jc w:val="both"/>
      </w:pPr>
      <w:r w:rsidRPr="00EA0A27">
        <w:rPr>
          <w:b/>
          <w:bCs/>
        </w:rPr>
        <w:t>CVSS Risk Rating:</w:t>
      </w:r>
    </w:p>
    <w:p w14:paraId="6720A406" w14:textId="77777777" w:rsidR="00EA0A27" w:rsidRPr="00EA0A27" w:rsidRDefault="00EA0A27" w:rsidP="00195C37">
      <w:pPr>
        <w:numPr>
          <w:ilvl w:val="2"/>
          <w:numId w:val="32"/>
        </w:numPr>
        <w:jc w:val="both"/>
      </w:pPr>
      <w:r w:rsidRPr="00EA0A27">
        <w:t>8.2 (High) CVSS:3.0/AV:N/AC:H/PR:L/UI:N/S:C/C:H/I:H/A:N</w:t>
      </w:r>
    </w:p>
    <w:p w14:paraId="6A41798E" w14:textId="77777777" w:rsidR="00EA0A27" w:rsidRPr="00EA0A27" w:rsidRDefault="00EA0A27" w:rsidP="00195C37">
      <w:pPr>
        <w:numPr>
          <w:ilvl w:val="1"/>
          <w:numId w:val="32"/>
        </w:numPr>
        <w:jc w:val="both"/>
      </w:pPr>
      <w:r w:rsidRPr="00EA0A27">
        <w:rPr>
          <w:b/>
          <w:bCs/>
        </w:rPr>
        <w:t>Justification:</w:t>
      </w:r>
    </w:p>
    <w:p w14:paraId="6CE134B2" w14:textId="77777777" w:rsidR="00EA0A27" w:rsidRPr="00EA0A27" w:rsidRDefault="00EA0A27" w:rsidP="00195C37">
      <w:pPr>
        <w:numPr>
          <w:ilvl w:val="2"/>
          <w:numId w:val="32"/>
        </w:numPr>
        <w:jc w:val="both"/>
        <w:rPr>
          <w:lang w:val="en-US"/>
        </w:rPr>
      </w:pPr>
      <w:r w:rsidRPr="00EA0A27">
        <w:rPr>
          <w:lang w:val="en-US"/>
        </w:rPr>
        <w:t>Modified service details can lead to confusion, delays, or potential theft of goods.</w:t>
      </w:r>
    </w:p>
    <w:p w14:paraId="16AF7106" w14:textId="77777777" w:rsidR="00EA0A27" w:rsidRPr="00EA0A27" w:rsidRDefault="00EA0A27" w:rsidP="00195C37">
      <w:pPr>
        <w:numPr>
          <w:ilvl w:val="1"/>
          <w:numId w:val="32"/>
        </w:numPr>
        <w:jc w:val="both"/>
      </w:pPr>
      <w:r w:rsidRPr="00EA0A27">
        <w:rPr>
          <w:b/>
          <w:bCs/>
        </w:rPr>
        <w:t>Kind of Abuse:</w:t>
      </w:r>
    </w:p>
    <w:p w14:paraId="638FBD6F" w14:textId="77777777" w:rsidR="00EA0A27" w:rsidRPr="00EA0A27" w:rsidRDefault="00EA0A27" w:rsidP="00195C37">
      <w:pPr>
        <w:numPr>
          <w:ilvl w:val="2"/>
          <w:numId w:val="32"/>
        </w:numPr>
        <w:jc w:val="both"/>
      </w:pPr>
      <w:r w:rsidRPr="00EA0A27">
        <w:t>Business</w:t>
      </w:r>
    </w:p>
    <w:p w14:paraId="1C632564" w14:textId="77777777" w:rsidR="00EA0A27" w:rsidRPr="00EA0A27" w:rsidRDefault="00EA0A27" w:rsidP="00195C37">
      <w:pPr>
        <w:numPr>
          <w:ilvl w:val="1"/>
          <w:numId w:val="32"/>
        </w:numPr>
        <w:jc w:val="both"/>
      </w:pPr>
      <w:r w:rsidRPr="00EA0A27">
        <w:rPr>
          <w:b/>
          <w:bCs/>
        </w:rPr>
        <w:t>Countermeasures:</w:t>
      </w:r>
    </w:p>
    <w:p w14:paraId="229E2D8B" w14:textId="77777777" w:rsidR="00EA0A27" w:rsidRPr="00EA0A27" w:rsidRDefault="00EA0A27" w:rsidP="00195C37">
      <w:pPr>
        <w:numPr>
          <w:ilvl w:val="2"/>
          <w:numId w:val="32"/>
        </w:numPr>
        <w:jc w:val="both"/>
        <w:rPr>
          <w:lang w:val="en-US"/>
        </w:rPr>
      </w:pPr>
      <w:r w:rsidRPr="00EA0A27">
        <w:rPr>
          <w:lang w:val="en-US"/>
        </w:rPr>
        <w:t>Implement end-to-end encryption for dispatch messages.</w:t>
      </w:r>
    </w:p>
    <w:p w14:paraId="2945FA86" w14:textId="77777777" w:rsidR="00EA0A27" w:rsidRPr="00EA0A27" w:rsidRDefault="00EA0A27" w:rsidP="00195C37">
      <w:pPr>
        <w:numPr>
          <w:ilvl w:val="2"/>
          <w:numId w:val="32"/>
        </w:numPr>
        <w:jc w:val="both"/>
        <w:rPr>
          <w:lang w:val="en-US"/>
        </w:rPr>
      </w:pPr>
      <w:r w:rsidRPr="00EA0A27">
        <w:rPr>
          <w:lang w:val="en-US"/>
        </w:rPr>
        <w:t>Use digital signatures to ensure message integrity.</w:t>
      </w:r>
    </w:p>
    <w:p w14:paraId="7CA8B606" w14:textId="77777777" w:rsidR="00EA0A27" w:rsidRPr="00EA0A27" w:rsidRDefault="00EA0A27" w:rsidP="00195C37">
      <w:pPr>
        <w:numPr>
          <w:ilvl w:val="2"/>
          <w:numId w:val="32"/>
        </w:numPr>
        <w:jc w:val="both"/>
        <w:rPr>
          <w:lang w:val="en-US"/>
        </w:rPr>
      </w:pPr>
      <w:r w:rsidRPr="00EA0A27">
        <w:rPr>
          <w:lang w:val="en-US"/>
        </w:rPr>
        <w:t>Conduct regular audits and verification checks for dispatched services.</w:t>
      </w:r>
    </w:p>
    <w:p w14:paraId="6F5C1217" w14:textId="77777777" w:rsidR="00EA0A27" w:rsidRPr="00EA0A27" w:rsidRDefault="00EA0A27" w:rsidP="00195C37">
      <w:pPr>
        <w:numPr>
          <w:ilvl w:val="0"/>
          <w:numId w:val="32"/>
        </w:numPr>
        <w:jc w:val="both"/>
        <w:rPr>
          <w:lang w:val="en-US"/>
        </w:rPr>
      </w:pPr>
      <w:r w:rsidRPr="00EA0A27">
        <w:rPr>
          <w:lang w:val="en-US"/>
        </w:rPr>
        <w:t>A disgruntled employee with access to the dispatch system intentionally disrupts operations by canceling valid services or sending drivers on unnecessary routes.</w:t>
      </w:r>
    </w:p>
    <w:p w14:paraId="3A2EFDC2" w14:textId="77777777" w:rsidR="00EA0A27" w:rsidRPr="00EA0A27" w:rsidRDefault="00EA0A27" w:rsidP="00195C37">
      <w:pPr>
        <w:numPr>
          <w:ilvl w:val="1"/>
          <w:numId w:val="32"/>
        </w:numPr>
        <w:jc w:val="both"/>
      </w:pPr>
      <w:r w:rsidRPr="00EA0A27">
        <w:rPr>
          <w:b/>
          <w:bCs/>
        </w:rPr>
        <w:t>CVSS Risk Rating:</w:t>
      </w:r>
    </w:p>
    <w:p w14:paraId="37C9C9A1" w14:textId="77777777" w:rsidR="00EA0A27" w:rsidRPr="00EA0A27" w:rsidRDefault="00EA0A27" w:rsidP="00195C37">
      <w:pPr>
        <w:numPr>
          <w:ilvl w:val="2"/>
          <w:numId w:val="32"/>
        </w:numPr>
        <w:jc w:val="both"/>
      </w:pPr>
      <w:r w:rsidRPr="00EA0A27">
        <w:t>8.1 (High) CVSS:3.0/AV:N/AC:L/PR:H/UI:R/S:C/C:H/I:H/A:N</w:t>
      </w:r>
    </w:p>
    <w:p w14:paraId="5348EA46" w14:textId="77777777" w:rsidR="00EA0A27" w:rsidRPr="00EA0A27" w:rsidRDefault="00EA0A27" w:rsidP="00195C37">
      <w:pPr>
        <w:numPr>
          <w:ilvl w:val="1"/>
          <w:numId w:val="32"/>
        </w:numPr>
        <w:jc w:val="both"/>
      </w:pPr>
      <w:r w:rsidRPr="00EA0A27">
        <w:rPr>
          <w:b/>
          <w:bCs/>
        </w:rPr>
        <w:t>Justification:</w:t>
      </w:r>
    </w:p>
    <w:p w14:paraId="2F504F88" w14:textId="77777777" w:rsidR="00EA0A27" w:rsidRPr="00EA0A27" w:rsidRDefault="00EA0A27" w:rsidP="00195C37">
      <w:pPr>
        <w:numPr>
          <w:ilvl w:val="2"/>
          <w:numId w:val="32"/>
        </w:numPr>
        <w:jc w:val="both"/>
        <w:rPr>
          <w:lang w:val="en-US"/>
        </w:rPr>
      </w:pPr>
      <w:r w:rsidRPr="00EA0A27">
        <w:rPr>
          <w:lang w:val="en-US"/>
        </w:rPr>
        <w:t>Insider threats can lead to operational disruptions and financial losses.</w:t>
      </w:r>
    </w:p>
    <w:p w14:paraId="3707CE8D" w14:textId="77777777" w:rsidR="00EA0A27" w:rsidRPr="00EA0A27" w:rsidRDefault="00EA0A27" w:rsidP="00195C37">
      <w:pPr>
        <w:numPr>
          <w:ilvl w:val="1"/>
          <w:numId w:val="32"/>
        </w:numPr>
        <w:jc w:val="both"/>
      </w:pPr>
      <w:r w:rsidRPr="00EA0A27">
        <w:rPr>
          <w:b/>
          <w:bCs/>
        </w:rPr>
        <w:t>Kind of Abuse:</w:t>
      </w:r>
    </w:p>
    <w:p w14:paraId="418BCF43" w14:textId="77777777" w:rsidR="00EA0A27" w:rsidRPr="00EA0A27" w:rsidRDefault="00EA0A27" w:rsidP="00195C37">
      <w:pPr>
        <w:numPr>
          <w:ilvl w:val="2"/>
          <w:numId w:val="32"/>
        </w:numPr>
        <w:jc w:val="both"/>
      </w:pPr>
      <w:r w:rsidRPr="00EA0A27">
        <w:t>Business</w:t>
      </w:r>
    </w:p>
    <w:p w14:paraId="2B9B2797" w14:textId="77777777" w:rsidR="00EA0A27" w:rsidRPr="00EA0A27" w:rsidRDefault="00EA0A27" w:rsidP="00195C37">
      <w:pPr>
        <w:numPr>
          <w:ilvl w:val="1"/>
          <w:numId w:val="32"/>
        </w:numPr>
        <w:jc w:val="both"/>
      </w:pPr>
      <w:r w:rsidRPr="00EA0A27">
        <w:rPr>
          <w:b/>
          <w:bCs/>
        </w:rPr>
        <w:t>Countermeasures:</w:t>
      </w:r>
    </w:p>
    <w:p w14:paraId="7A4A950F" w14:textId="77777777" w:rsidR="00EA0A27" w:rsidRPr="00EA0A27" w:rsidRDefault="00EA0A27" w:rsidP="00195C37">
      <w:pPr>
        <w:numPr>
          <w:ilvl w:val="2"/>
          <w:numId w:val="32"/>
        </w:numPr>
        <w:jc w:val="both"/>
        <w:rPr>
          <w:lang w:val="en-US"/>
        </w:rPr>
      </w:pPr>
      <w:r w:rsidRPr="00EA0A27">
        <w:rPr>
          <w:lang w:val="en-US"/>
        </w:rPr>
        <w:t>Implement least privilege access controls.</w:t>
      </w:r>
    </w:p>
    <w:p w14:paraId="1A454C0D" w14:textId="77777777" w:rsidR="00EA0A27" w:rsidRPr="00EA0A27" w:rsidRDefault="00EA0A27" w:rsidP="00195C37">
      <w:pPr>
        <w:numPr>
          <w:ilvl w:val="2"/>
          <w:numId w:val="32"/>
        </w:numPr>
        <w:jc w:val="both"/>
        <w:rPr>
          <w:lang w:val="en-US"/>
        </w:rPr>
      </w:pPr>
      <w:r w:rsidRPr="00EA0A27">
        <w:rPr>
          <w:lang w:val="en-US"/>
        </w:rPr>
        <w:t>Monitor employee activities and behavior.</w:t>
      </w:r>
    </w:p>
    <w:p w14:paraId="6F833BE7" w14:textId="77777777" w:rsidR="00EA0A27" w:rsidRPr="00EA0A27" w:rsidRDefault="00EA0A27" w:rsidP="00195C37">
      <w:pPr>
        <w:numPr>
          <w:ilvl w:val="2"/>
          <w:numId w:val="32"/>
        </w:numPr>
        <w:jc w:val="both"/>
        <w:rPr>
          <w:lang w:val="en-US"/>
        </w:rPr>
      </w:pPr>
      <w:r w:rsidRPr="00EA0A27">
        <w:rPr>
          <w:lang w:val="en-US"/>
        </w:rPr>
        <w:t>Provide channels for reporting suspicious behavior.</w:t>
      </w:r>
    </w:p>
    <w:p w14:paraId="189DFB11" w14:textId="77777777" w:rsidR="00EA0A27" w:rsidRPr="00EA0A27" w:rsidRDefault="00EA0A27" w:rsidP="00195C37">
      <w:pPr>
        <w:numPr>
          <w:ilvl w:val="0"/>
          <w:numId w:val="32"/>
        </w:numPr>
        <w:jc w:val="both"/>
        <w:rPr>
          <w:lang w:val="en-US"/>
        </w:rPr>
      </w:pPr>
      <w:r w:rsidRPr="00EA0A27">
        <w:rPr>
          <w:lang w:val="en-US"/>
        </w:rPr>
        <w:t>An attacker intercepts communication between the manager and drivers, potentially gaining access to sensitive information or altering instructions.</w:t>
      </w:r>
    </w:p>
    <w:p w14:paraId="7FB56F3F" w14:textId="77777777" w:rsidR="00EA0A27" w:rsidRPr="00EA0A27" w:rsidRDefault="00EA0A27" w:rsidP="00195C37">
      <w:pPr>
        <w:numPr>
          <w:ilvl w:val="1"/>
          <w:numId w:val="32"/>
        </w:numPr>
        <w:jc w:val="both"/>
      </w:pPr>
      <w:r w:rsidRPr="00EA0A27">
        <w:rPr>
          <w:b/>
          <w:bCs/>
        </w:rPr>
        <w:t>CVSS Risk Rating:</w:t>
      </w:r>
    </w:p>
    <w:p w14:paraId="6E79CD4D" w14:textId="77777777" w:rsidR="00EA0A27" w:rsidRPr="00EA0A27" w:rsidRDefault="00EA0A27" w:rsidP="00195C37">
      <w:pPr>
        <w:numPr>
          <w:ilvl w:val="2"/>
          <w:numId w:val="32"/>
        </w:numPr>
        <w:jc w:val="both"/>
      </w:pPr>
      <w:r w:rsidRPr="00EA0A27">
        <w:t>7.7 (High) CVSS:3.0/AV:N/AC:H/PR:H/UI:N/S:C/C:H/I:H/A:N</w:t>
      </w:r>
    </w:p>
    <w:p w14:paraId="51C60845" w14:textId="77777777" w:rsidR="00EA0A27" w:rsidRPr="00EA0A27" w:rsidRDefault="00EA0A27" w:rsidP="00195C37">
      <w:pPr>
        <w:numPr>
          <w:ilvl w:val="1"/>
          <w:numId w:val="32"/>
        </w:numPr>
        <w:jc w:val="both"/>
      </w:pPr>
      <w:r w:rsidRPr="00EA0A27">
        <w:rPr>
          <w:b/>
          <w:bCs/>
        </w:rPr>
        <w:t>Justification:</w:t>
      </w:r>
    </w:p>
    <w:p w14:paraId="35381E4D" w14:textId="77777777" w:rsidR="00EA0A27" w:rsidRPr="00EA0A27" w:rsidRDefault="00EA0A27" w:rsidP="00195C37">
      <w:pPr>
        <w:numPr>
          <w:ilvl w:val="2"/>
          <w:numId w:val="32"/>
        </w:numPr>
        <w:jc w:val="both"/>
        <w:rPr>
          <w:lang w:val="en-US"/>
        </w:rPr>
      </w:pPr>
      <w:r w:rsidRPr="00EA0A27">
        <w:rPr>
          <w:lang w:val="en-US"/>
        </w:rPr>
        <w:t>MitM attacks can lead to unauthorized access to sensitive information or alteration of critical instructions.</w:t>
      </w:r>
    </w:p>
    <w:p w14:paraId="44EF44A4" w14:textId="77777777" w:rsidR="00EA0A27" w:rsidRPr="00EA0A27" w:rsidRDefault="00EA0A27" w:rsidP="00195C37">
      <w:pPr>
        <w:numPr>
          <w:ilvl w:val="1"/>
          <w:numId w:val="32"/>
        </w:numPr>
        <w:jc w:val="both"/>
      </w:pPr>
      <w:r w:rsidRPr="00EA0A27">
        <w:rPr>
          <w:b/>
          <w:bCs/>
        </w:rPr>
        <w:t>Kind of Abuse:</w:t>
      </w:r>
    </w:p>
    <w:p w14:paraId="2A292B29" w14:textId="77777777" w:rsidR="00EA0A27" w:rsidRPr="00EA0A27" w:rsidRDefault="00EA0A27" w:rsidP="00195C37">
      <w:pPr>
        <w:numPr>
          <w:ilvl w:val="2"/>
          <w:numId w:val="32"/>
        </w:numPr>
        <w:jc w:val="both"/>
      </w:pPr>
      <w:r w:rsidRPr="00EA0A27">
        <w:t>Business</w:t>
      </w:r>
    </w:p>
    <w:p w14:paraId="086986BC" w14:textId="77777777" w:rsidR="00EA0A27" w:rsidRPr="00EA0A27" w:rsidRDefault="00EA0A27" w:rsidP="00195C37">
      <w:pPr>
        <w:numPr>
          <w:ilvl w:val="1"/>
          <w:numId w:val="32"/>
        </w:numPr>
        <w:jc w:val="both"/>
      </w:pPr>
      <w:r w:rsidRPr="00EA0A27">
        <w:rPr>
          <w:b/>
          <w:bCs/>
        </w:rPr>
        <w:t>Countermeasures:</w:t>
      </w:r>
    </w:p>
    <w:p w14:paraId="53628EAC" w14:textId="77777777" w:rsidR="00EA0A27" w:rsidRPr="00EA0A27" w:rsidRDefault="00EA0A27" w:rsidP="00195C37">
      <w:pPr>
        <w:numPr>
          <w:ilvl w:val="2"/>
          <w:numId w:val="32"/>
        </w:numPr>
        <w:jc w:val="both"/>
        <w:rPr>
          <w:lang w:val="en-US"/>
        </w:rPr>
      </w:pPr>
      <w:r w:rsidRPr="00EA0A27">
        <w:rPr>
          <w:lang w:val="en-US"/>
        </w:rPr>
        <w:t>Implement encryption protocols like TLS/SSL for communication.</w:t>
      </w:r>
    </w:p>
    <w:p w14:paraId="0708350E" w14:textId="77777777" w:rsidR="00EA0A27" w:rsidRPr="00EA0A27" w:rsidRDefault="00EA0A27" w:rsidP="00195C37">
      <w:pPr>
        <w:numPr>
          <w:ilvl w:val="2"/>
          <w:numId w:val="32"/>
        </w:numPr>
        <w:jc w:val="both"/>
        <w:rPr>
          <w:lang w:val="en-US"/>
        </w:rPr>
      </w:pPr>
      <w:r w:rsidRPr="00EA0A27">
        <w:rPr>
          <w:lang w:val="en-US"/>
        </w:rPr>
        <w:t>Use digital signatures to verify message integrity.</w:t>
      </w:r>
    </w:p>
    <w:p w14:paraId="60E80205" w14:textId="77777777" w:rsidR="00EA0A27" w:rsidRPr="00EA0A27" w:rsidRDefault="00EA0A27" w:rsidP="00195C37">
      <w:pPr>
        <w:numPr>
          <w:ilvl w:val="2"/>
          <w:numId w:val="32"/>
        </w:numPr>
        <w:jc w:val="both"/>
        <w:rPr>
          <w:lang w:val="en-US"/>
        </w:rPr>
      </w:pPr>
      <w:r w:rsidRPr="00EA0A27">
        <w:rPr>
          <w:lang w:val="en-US"/>
        </w:rPr>
        <w:t>Educate users on detecting and reporting suspicious activities.</w:t>
      </w:r>
    </w:p>
    <w:p w14:paraId="3FA272E7" w14:textId="134CA6FE" w:rsidR="00EA0A27" w:rsidRPr="00B05886" w:rsidRDefault="00EA0A27" w:rsidP="00291825">
      <w:pPr>
        <w:jc w:val="both"/>
        <w:rPr>
          <w:b/>
          <w:bCs/>
          <w:color w:val="D6615C" w:themeColor="accent1"/>
          <w:lang w:val="en-US"/>
        </w:rPr>
      </w:pPr>
      <w:r w:rsidRPr="005C7914">
        <w:rPr>
          <w:b/>
          <w:color w:val="D6615C" w:themeColor="accent1"/>
          <w:lang w:val="en-US"/>
        </w:rPr>
        <w:t xml:space="preserve">UC 10. </w:t>
      </w:r>
      <w:r w:rsidR="004D2BC4" w:rsidRPr="005C7914">
        <w:rPr>
          <w:b/>
          <w:color w:val="D6615C" w:themeColor="accent1"/>
          <w:lang w:val="en-US"/>
        </w:rPr>
        <w:t>As a manager, I want to be able to register Drivers in the application so that the Transports can be executed by them.</w:t>
      </w:r>
    </w:p>
    <w:p w14:paraId="561ECFC6" w14:textId="77777777" w:rsidR="00EA0A27" w:rsidRPr="00EA0A27" w:rsidRDefault="00EA0A27" w:rsidP="00195C37">
      <w:pPr>
        <w:numPr>
          <w:ilvl w:val="0"/>
          <w:numId w:val="33"/>
        </w:numPr>
        <w:jc w:val="both"/>
        <w:rPr>
          <w:lang w:val="en-US"/>
        </w:rPr>
      </w:pPr>
      <w:r w:rsidRPr="00EA0A27">
        <w:rPr>
          <w:lang w:val="en-US"/>
        </w:rPr>
        <w:t>An attacker registers fake drivers in the application, possibly using stolen identities, to gain access to the system.</w:t>
      </w:r>
    </w:p>
    <w:p w14:paraId="7715C02F" w14:textId="77777777" w:rsidR="00EA0A27" w:rsidRPr="00EA0A27" w:rsidRDefault="00EA0A27" w:rsidP="00195C37">
      <w:pPr>
        <w:numPr>
          <w:ilvl w:val="1"/>
          <w:numId w:val="33"/>
        </w:numPr>
        <w:jc w:val="both"/>
      </w:pPr>
      <w:r w:rsidRPr="00EA0A27">
        <w:rPr>
          <w:b/>
          <w:bCs/>
        </w:rPr>
        <w:t>CVSS Risk Rating:</w:t>
      </w:r>
    </w:p>
    <w:p w14:paraId="187AC270" w14:textId="77777777" w:rsidR="00EA0A27" w:rsidRPr="00EA0A27" w:rsidRDefault="00EA0A27" w:rsidP="00195C37">
      <w:pPr>
        <w:numPr>
          <w:ilvl w:val="2"/>
          <w:numId w:val="33"/>
        </w:numPr>
        <w:jc w:val="both"/>
      </w:pPr>
      <w:r w:rsidRPr="00EA0A27">
        <w:t>7.7 (High) CVSS:3.0/AV:N/AC:H/PR:H/UI:N/S:C/C:H/I:H/A:N</w:t>
      </w:r>
    </w:p>
    <w:p w14:paraId="388203CD" w14:textId="77777777" w:rsidR="00EA0A27" w:rsidRPr="00EA0A27" w:rsidRDefault="00EA0A27" w:rsidP="00195C37">
      <w:pPr>
        <w:numPr>
          <w:ilvl w:val="1"/>
          <w:numId w:val="33"/>
        </w:numPr>
        <w:jc w:val="both"/>
      </w:pPr>
      <w:r w:rsidRPr="00EA0A27">
        <w:rPr>
          <w:b/>
          <w:bCs/>
        </w:rPr>
        <w:t>Justification:</w:t>
      </w:r>
    </w:p>
    <w:p w14:paraId="6ED8A364" w14:textId="77777777" w:rsidR="00EA0A27" w:rsidRPr="00EA0A27" w:rsidRDefault="00EA0A27" w:rsidP="00195C37">
      <w:pPr>
        <w:numPr>
          <w:ilvl w:val="2"/>
          <w:numId w:val="33"/>
        </w:numPr>
        <w:jc w:val="both"/>
        <w:rPr>
          <w:lang w:val="en-US"/>
        </w:rPr>
      </w:pPr>
      <w:r w:rsidRPr="00EA0A27">
        <w:rPr>
          <w:lang w:val="en-US"/>
        </w:rPr>
        <w:t>Fake driver registrations can lead to unauthorized access and misuse of the system.</w:t>
      </w:r>
    </w:p>
    <w:p w14:paraId="08011DF4" w14:textId="77777777" w:rsidR="00EA0A27" w:rsidRPr="00EA0A27" w:rsidRDefault="00EA0A27" w:rsidP="00195C37">
      <w:pPr>
        <w:numPr>
          <w:ilvl w:val="1"/>
          <w:numId w:val="33"/>
        </w:numPr>
        <w:jc w:val="both"/>
      </w:pPr>
      <w:r w:rsidRPr="00EA0A27">
        <w:rPr>
          <w:b/>
          <w:bCs/>
        </w:rPr>
        <w:t>Kind of Abuse:</w:t>
      </w:r>
    </w:p>
    <w:p w14:paraId="2DE6DF66" w14:textId="77777777" w:rsidR="00EA0A27" w:rsidRPr="00EA0A27" w:rsidRDefault="00EA0A27" w:rsidP="00195C37">
      <w:pPr>
        <w:numPr>
          <w:ilvl w:val="2"/>
          <w:numId w:val="33"/>
        </w:numPr>
        <w:jc w:val="both"/>
      </w:pPr>
      <w:r w:rsidRPr="00EA0A27">
        <w:t>Business.</w:t>
      </w:r>
    </w:p>
    <w:p w14:paraId="0D152A05" w14:textId="77777777" w:rsidR="00EA0A27" w:rsidRPr="00EA0A27" w:rsidRDefault="00EA0A27" w:rsidP="00195C37">
      <w:pPr>
        <w:numPr>
          <w:ilvl w:val="1"/>
          <w:numId w:val="33"/>
        </w:numPr>
        <w:jc w:val="both"/>
      </w:pPr>
      <w:r w:rsidRPr="00EA0A27">
        <w:rPr>
          <w:b/>
          <w:bCs/>
        </w:rPr>
        <w:t>Countermeasures:</w:t>
      </w:r>
    </w:p>
    <w:p w14:paraId="7FF9ACBF" w14:textId="77777777" w:rsidR="00EA0A27" w:rsidRPr="00EA0A27" w:rsidRDefault="00EA0A27" w:rsidP="00195C37">
      <w:pPr>
        <w:numPr>
          <w:ilvl w:val="2"/>
          <w:numId w:val="33"/>
        </w:numPr>
        <w:jc w:val="both"/>
        <w:rPr>
          <w:lang w:val="en-US"/>
        </w:rPr>
      </w:pPr>
      <w:r w:rsidRPr="00EA0A27">
        <w:rPr>
          <w:lang w:val="en-US"/>
        </w:rPr>
        <w:t>Implement identity verification checks for driver registration.</w:t>
      </w:r>
    </w:p>
    <w:p w14:paraId="28651EAA" w14:textId="77777777" w:rsidR="00EA0A27" w:rsidRPr="00EA0A27" w:rsidRDefault="00EA0A27" w:rsidP="00195C37">
      <w:pPr>
        <w:numPr>
          <w:ilvl w:val="2"/>
          <w:numId w:val="33"/>
        </w:numPr>
        <w:jc w:val="both"/>
        <w:rPr>
          <w:lang w:val="en-US"/>
        </w:rPr>
      </w:pPr>
      <w:r w:rsidRPr="00EA0A27">
        <w:rPr>
          <w:lang w:val="en-US"/>
        </w:rPr>
        <w:t>Use CAPTCHA or similar mechanisms to prevent automated registrations.</w:t>
      </w:r>
    </w:p>
    <w:p w14:paraId="4A561C3A" w14:textId="77777777" w:rsidR="00EA0A27" w:rsidRPr="00EA0A27" w:rsidRDefault="00EA0A27" w:rsidP="00195C37">
      <w:pPr>
        <w:numPr>
          <w:ilvl w:val="2"/>
          <w:numId w:val="33"/>
        </w:numPr>
        <w:jc w:val="both"/>
        <w:rPr>
          <w:lang w:val="en-US"/>
        </w:rPr>
      </w:pPr>
      <w:r w:rsidRPr="00EA0A27">
        <w:rPr>
          <w:lang w:val="en-US"/>
        </w:rPr>
        <w:t>Conduct regular audits of registered drivers for anomalies.</w:t>
      </w:r>
    </w:p>
    <w:p w14:paraId="6485A6F3" w14:textId="77777777" w:rsidR="00EA0A27" w:rsidRPr="00EA0A27" w:rsidRDefault="00EA0A27" w:rsidP="00195C37">
      <w:pPr>
        <w:numPr>
          <w:ilvl w:val="0"/>
          <w:numId w:val="33"/>
        </w:numPr>
        <w:jc w:val="both"/>
        <w:rPr>
          <w:lang w:val="en-US"/>
        </w:rPr>
      </w:pPr>
      <w:r w:rsidRPr="00EA0A27">
        <w:rPr>
          <w:lang w:val="en-US"/>
        </w:rPr>
        <w:t>An attacker injects malicious SQL queries into the registration form, gaining unauthorized access to the database or causing data loss.</w:t>
      </w:r>
    </w:p>
    <w:p w14:paraId="766295DC" w14:textId="77777777" w:rsidR="00EA0A27" w:rsidRPr="00EA0A27" w:rsidRDefault="00EA0A27" w:rsidP="00195C37">
      <w:pPr>
        <w:numPr>
          <w:ilvl w:val="1"/>
          <w:numId w:val="33"/>
        </w:numPr>
        <w:jc w:val="both"/>
      </w:pPr>
      <w:r w:rsidRPr="00EA0A27">
        <w:rPr>
          <w:b/>
          <w:bCs/>
        </w:rPr>
        <w:t>CVSS Risk Rating:</w:t>
      </w:r>
    </w:p>
    <w:p w14:paraId="3F1C141B" w14:textId="77777777" w:rsidR="00EA0A27" w:rsidRPr="00EA0A27" w:rsidRDefault="00EA0A27" w:rsidP="00195C37">
      <w:pPr>
        <w:numPr>
          <w:ilvl w:val="2"/>
          <w:numId w:val="33"/>
        </w:numPr>
        <w:jc w:val="both"/>
      </w:pPr>
      <w:r w:rsidRPr="00EA0A27">
        <w:t>7.7 (Critical) CVSS:3.0/AV:N/AC:H/PR:H/UI:N/S:C/C:H/I:H/A:N</w:t>
      </w:r>
    </w:p>
    <w:p w14:paraId="333C1AF6" w14:textId="77777777" w:rsidR="00EA0A27" w:rsidRPr="00EA0A27" w:rsidRDefault="00EA0A27" w:rsidP="00195C37">
      <w:pPr>
        <w:numPr>
          <w:ilvl w:val="1"/>
          <w:numId w:val="33"/>
        </w:numPr>
        <w:jc w:val="both"/>
      </w:pPr>
      <w:r w:rsidRPr="00EA0A27">
        <w:rPr>
          <w:b/>
          <w:bCs/>
        </w:rPr>
        <w:t>Justification:</w:t>
      </w:r>
    </w:p>
    <w:p w14:paraId="23E33054" w14:textId="77777777" w:rsidR="00EA0A27" w:rsidRPr="00EA0A27" w:rsidRDefault="00EA0A27" w:rsidP="00195C37">
      <w:pPr>
        <w:numPr>
          <w:ilvl w:val="2"/>
          <w:numId w:val="33"/>
        </w:numPr>
        <w:jc w:val="both"/>
        <w:rPr>
          <w:lang w:val="en-US"/>
        </w:rPr>
      </w:pPr>
      <w:r w:rsidRPr="00EA0A27">
        <w:rPr>
          <w:lang w:val="en-US"/>
        </w:rPr>
        <w:t>SQL injection can lead to unauthorized access to sensitive data and compromise the integrity of the system.</w:t>
      </w:r>
    </w:p>
    <w:p w14:paraId="5DC1BBA3" w14:textId="77777777" w:rsidR="00EA0A27" w:rsidRPr="00EA0A27" w:rsidRDefault="00EA0A27" w:rsidP="00195C37">
      <w:pPr>
        <w:numPr>
          <w:ilvl w:val="1"/>
          <w:numId w:val="33"/>
        </w:numPr>
        <w:jc w:val="both"/>
      </w:pPr>
      <w:r w:rsidRPr="00EA0A27">
        <w:rPr>
          <w:b/>
          <w:bCs/>
        </w:rPr>
        <w:t>Kind of Abuse:</w:t>
      </w:r>
    </w:p>
    <w:p w14:paraId="6C485419" w14:textId="77777777" w:rsidR="00EA0A27" w:rsidRPr="00EA0A27" w:rsidRDefault="00EA0A27" w:rsidP="00195C37">
      <w:pPr>
        <w:numPr>
          <w:ilvl w:val="2"/>
          <w:numId w:val="33"/>
        </w:numPr>
        <w:jc w:val="both"/>
      </w:pPr>
      <w:r w:rsidRPr="00EA0A27">
        <w:t>Technical and Business.</w:t>
      </w:r>
    </w:p>
    <w:p w14:paraId="2DCF34E6" w14:textId="77777777" w:rsidR="00EA0A27" w:rsidRPr="00EA0A27" w:rsidRDefault="00EA0A27" w:rsidP="00195C37">
      <w:pPr>
        <w:numPr>
          <w:ilvl w:val="1"/>
          <w:numId w:val="33"/>
        </w:numPr>
        <w:jc w:val="both"/>
      </w:pPr>
      <w:r w:rsidRPr="00EA0A27">
        <w:rPr>
          <w:b/>
          <w:bCs/>
        </w:rPr>
        <w:t>Countermeasures:</w:t>
      </w:r>
    </w:p>
    <w:p w14:paraId="012D321A" w14:textId="77777777" w:rsidR="00EA0A27" w:rsidRPr="00EA0A27" w:rsidRDefault="00EA0A27" w:rsidP="00195C37">
      <w:pPr>
        <w:numPr>
          <w:ilvl w:val="2"/>
          <w:numId w:val="33"/>
        </w:numPr>
        <w:jc w:val="both"/>
        <w:rPr>
          <w:lang w:val="en-US"/>
        </w:rPr>
      </w:pPr>
      <w:r w:rsidRPr="00EA0A27">
        <w:rPr>
          <w:lang w:val="en-US"/>
        </w:rPr>
        <w:t>Implement input validation and parameterized queries to prevent SQL injection.</w:t>
      </w:r>
    </w:p>
    <w:p w14:paraId="3DE7BB0E" w14:textId="77777777" w:rsidR="00EA0A27" w:rsidRPr="00EA0A27" w:rsidRDefault="00EA0A27" w:rsidP="00195C37">
      <w:pPr>
        <w:numPr>
          <w:ilvl w:val="2"/>
          <w:numId w:val="33"/>
        </w:numPr>
        <w:jc w:val="both"/>
        <w:rPr>
          <w:lang w:val="en-US"/>
        </w:rPr>
      </w:pPr>
      <w:r w:rsidRPr="00EA0A27">
        <w:rPr>
          <w:lang w:val="en-US"/>
        </w:rPr>
        <w:t>Conduct regular security audits of the registration system.</w:t>
      </w:r>
    </w:p>
    <w:p w14:paraId="7DFFD6FC" w14:textId="77777777" w:rsidR="00EA0A27" w:rsidRPr="00EA0A27" w:rsidRDefault="00EA0A27" w:rsidP="00195C37">
      <w:pPr>
        <w:numPr>
          <w:ilvl w:val="2"/>
          <w:numId w:val="33"/>
        </w:numPr>
        <w:jc w:val="both"/>
        <w:rPr>
          <w:lang w:val="en-US"/>
        </w:rPr>
      </w:pPr>
      <w:r w:rsidRPr="00EA0A27">
        <w:rPr>
          <w:lang w:val="en-US"/>
        </w:rPr>
        <w:t>Use secure coding practices to mitigate injection vulnerabilities.</w:t>
      </w:r>
    </w:p>
    <w:p w14:paraId="5AE7711D" w14:textId="77777777" w:rsidR="00EA0A27" w:rsidRPr="00EA0A27" w:rsidRDefault="00EA0A27" w:rsidP="00195C37">
      <w:pPr>
        <w:numPr>
          <w:ilvl w:val="0"/>
          <w:numId w:val="33"/>
        </w:numPr>
        <w:jc w:val="both"/>
        <w:rPr>
          <w:lang w:val="en-US"/>
        </w:rPr>
      </w:pPr>
      <w:r w:rsidRPr="00EA0A27">
        <w:rPr>
          <w:lang w:val="en-US"/>
        </w:rPr>
        <w:t>A malicious insider or hacker gains access to sensitive driver information stored in the system, such as personal details or driving history.</w:t>
      </w:r>
    </w:p>
    <w:p w14:paraId="7BEB5134" w14:textId="77777777" w:rsidR="00EA0A27" w:rsidRPr="00EA0A27" w:rsidRDefault="00EA0A27" w:rsidP="00195C37">
      <w:pPr>
        <w:numPr>
          <w:ilvl w:val="1"/>
          <w:numId w:val="33"/>
        </w:numPr>
        <w:jc w:val="both"/>
      </w:pPr>
      <w:r w:rsidRPr="00EA0A27">
        <w:rPr>
          <w:b/>
          <w:bCs/>
        </w:rPr>
        <w:t>CVSS Risk Rating:</w:t>
      </w:r>
    </w:p>
    <w:p w14:paraId="0D9738C5" w14:textId="77777777" w:rsidR="00EA0A27" w:rsidRPr="00EA0A27" w:rsidRDefault="00EA0A27" w:rsidP="00195C37">
      <w:pPr>
        <w:numPr>
          <w:ilvl w:val="2"/>
          <w:numId w:val="33"/>
        </w:numPr>
        <w:jc w:val="both"/>
      </w:pPr>
      <w:r w:rsidRPr="00EA0A27">
        <w:t>7.7 (High) CVSS:3.0/AV:N/AC:H/PR:H/UI:N/S:C/C:H/I:H/A:N</w:t>
      </w:r>
    </w:p>
    <w:p w14:paraId="7D69A139" w14:textId="77777777" w:rsidR="00EA0A27" w:rsidRPr="00EA0A27" w:rsidRDefault="00EA0A27" w:rsidP="00195C37">
      <w:pPr>
        <w:numPr>
          <w:ilvl w:val="1"/>
          <w:numId w:val="33"/>
        </w:numPr>
        <w:jc w:val="both"/>
      </w:pPr>
      <w:r w:rsidRPr="00EA0A27">
        <w:rPr>
          <w:b/>
          <w:bCs/>
        </w:rPr>
        <w:t>Justification:</w:t>
      </w:r>
    </w:p>
    <w:p w14:paraId="585B08BB" w14:textId="77777777" w:rsidR="00EA0A27" w:rsidRPr="00EA0A27" w:rsidRDefault="00EA0A27" w:rsidP="00195C37">
      <w:pPr>
        <w:numPr>
          <w:ilvl w:val="2"/>
          <w:numId w:val="33"/>
        </w:numPr>
        <w:jc w:val="both"/>
        <w:rPr>
          <w:lang w:val="en-US"/>
        </w:rPr>
      </w:pPr>
      <w:r w:rsidRPr="00EA0A27">
        <w:rPr>
          <w:lang w:val="en-US"/>
        </w:rPr>
        <w:t>Unauthorized access to driver information can lead to privacy violations and misuse of personal data.</w:t>
      </w:r>
    </w:p>
    <w:p w14:paraId="376AE60B" w14:textId="77777777" w:rsidR="00EA0A27" w:rsidRPr="00EA0A27" w:rsidRDefault="00EA0A27" w:rsidP="00195C37">
      <w:pPr>
        <w:numPr>
          <w:ilvl w:val="1"/>
          <w:numId w:val="33"/>
        </w:numPr>
        <w:jc w:val="both"/>
      </w:pPr>
      <w:r w:rsidRPr="00EA0A27">
        <w:rPr>
          <w:b/>
          <w:bCs/>
        </w:rPr>
        <w:t>Kind of Abuse:</w:t>
      </w:r>
    </w:p>
    <w:p w14:paraId="1B08145B" w14:textId="77777777" w:rsidR="00EA0A27" w:rsidRPr="00EA0A27" w:rsidRDefault="00EA0A27" w:rsidP="00195C37">
      <w:pPr>
        <w:numPr>
          <w:ilvl w:val="2"/>
          <w:numId w:val="33"/>
        </w:numPr>
        <w:jc w:val="both"/>
      </w:pPr>
      <w:r w:rsidRPr="00EA0A27">
        <w:t>Business.</w:t>
      </w:r>
    </w:p>
    <w:p w14:paraId="2001B12A" w14:textId="77777777" w:rsidR="00EA0A27" w:rsidRPr="00EA0A27" w:rsidRDefault="00EA0A27" w:rsidP="00195C37">
      <w:pPr>
        <w:numPr>
          <w:ilvl w:val="1"/>
          <w:numId w:val="33"/>
        </w:numPr>
        <w:jc w:val="both"/>
      </w:pPr>
      <w:r w:rsidRPr="00EA0A27">
        <w:rPr>
          <w:b/>
          <w:bCs/>
        </w:rPr>
        <w:t>Countermeasures:</w:t>
      </w:r>
    </w:p>
    <w:p w14:paraId="7BF66462" w14:textId="77777777" w:rsidR="00EA0A27" w:rsidRPr="00EA0A27" w:rsidRDefault="00EA0A27" w:rsidP="00195C37">
      <w:pPr>
        <w:numPr>
          <w:ilvl w:val="2"/>
          <w:numId w:val="33"/>
        </w:numPr>
        <w:jc w:val="both"/>
        <w:rPr>
          <w:lang w:val="en-US"/>
        </w:rPr>
      </w:pPr>
      <w:r w:rsidRPr="00EA0A27">
        <w:rPr>
          <w:lang w:val="en-US"/>
        </w:rPr>
        <w:t>Implement strict access controls and least privilege principles.</w:t>
      </w:r>
    </w:p>
    <w:p w14:paraId="3675F26C" w14:textId="77777777" w:rsidR="00EA0A27" w:rsidRPr="00EA0A27" w:rsidRDefault="00EA0A27" w:rsidP="00195C37">
      <w:pPr>
        <w:numPr>
          <w:ilvl w:val="2"/>
          <w:numId w:val="33"/>
        </w:numPr>
        <w:jc w:val="both"/>
        <w:rPr>
          <w:lang w:val="en-US"/>
        </w:rPr>
      </w:pPr>
      <w:r w:rsidRPr="00EA0A27">
        <w:rPr>
          <w:lang w:val="en-US"/>
        </w:rPr>
        <w:t>Encrypt sensitive driver information at rest and in transit.</w:t>
      </w:r>
    </w:p>
    <w:p w14:paraId="65E1E596" w14:textId="77777777" w:rsidR="00EA0A27" w:rsidRPr="00EA0A27" w:rsidRDefault="00EA0A27" w:rsidP="00195C37">
      <w:pPr>
        <w:numPr>
          <w:ilvl w:val="2"/>
          <w:numId w:val="33"/>
        </w:numPr>
        <w:jc w:val="both"/>
        <w:rPr>
          <w:lang w:val="en-US"/>
        </w:rPr>
      </w:pPr>
      <w:r w:rsidRPr="00EA0A27">
        <w:rPr>
          <w:lang w:val="en-US"/>
        </w:rPr>
        <w:t>Monitor access logs for suspicious activity and unauthorized access attempts.</w:t>
      </w:r>
    </w:p>
    <w:p w14:paraId="263188DB" w14:textId="77777777" w:rsidR="00EA0A27" w:rsidRPr="00EA0A27" w:rsidRDefault="00EA0A27" w:rsidP="00195C37">
      <w:pPr>
        <w:numPr>
          <w:ilvl w:val="0"/>
          <w:numId w:val="33"/>
        </w:numPr>
        <w:jc w:val="both"/>
        <w:rPr>
          <w:lang w:val="en-US"/>
        </w:rPr>
      </w:pPr>
      <w:r w:rsidRPr="00EA0A27">
        <w:rPr>
          <w:lang w:val="en-US"/>
        </w:rPr>
        <w:t>An attacker floods the registration system with automated requests, overwhelming it and preventing legitimate drivers from registering.</w:t>
      </w:r>
    </w:p>
    <w:p w14:paraId="555BF979" w14:textId="77777777" w:rsidR="00EA0A27" w:rsidRPr="00EA0A27" w:rsidRDefault="00EA0A27" w:rsidP="00195C37">
      <w:pPr>
        <w:numPr>
          <w:ilvl w:val="1"/>
          <w:numId w:val="33"/>
        </w:numPr>
        <w:jc w:val="both"/>
      </w:pPr>
      <w:r w:rsidRPr="00EA0A27">
        <w:rPr>
          <w:b/>
          <w:bCs/>
        </w:rPr>
        <w:t>CVSS Risk Rating:</w:t>
      </w:r>
    </w:p>
    <w:p w14:paraId="447E6E79" w14:textId="77777777" w:rsidR="00EA0A27" w:rsidRPr="00EA0A27" w:rsidRDefault="00EA0A27" w:rsidP="00195C37">
      <w:pPr>
        <w:numPr>
          <w:ilvl w:val="2"/>
          <w:numId w:val="33"/>
        </w:numPr>
        <w:jc w:val="both"/>
      </w:pPr>
      <w:r w:rsidRPr="00EA0A27">
        <w:t>9.0 (Critical) CVSS:3.0/AV:N/AC:H/PR:N/UI:N/S:C/C:H/I:H/A:H</w:t>
      </w:r>
    </w:p>
    <w:p w14:paraId="4160F7CA" w14:textId="77777777" w:rsidR="00EA0A27" w:rsidRPr="00EA0A27" w:rsidRDefault="00EA0A27" w:rsidP="00195C37">
      <w:pPr>
        <w:numPr>
          <w:ilvl w:val="1"/>
          <w:numId w:val="33"/>
        </w:numPr>
        <w:jc w:val="both"/>
      </w:pPr>
      <w:r w:rsidRPr="00EA0A27">
        <w:rPr>
          <w:b/>
          <w:bCs/>
        </w:rPr>
        <w:t>Justification:</w:t>
      </w:r>
    </w:p>
    <w:p w14:paraId="400EE66F" w14:textId="77777777" w:rsidR="00EA0A27" w:rsidRPr="00EA0A27" w:rsidRDefault="00EA0A27" w:rsidP="00195C37">
      <w:pPr>
        <w:numPr>
          <w:ilvl w:val="2"/>
          <w:numId w:val="33"/>
        </w:numPr>
        <w:jc w:val="both"/>
        <w:rPr>
          <w:lang w:val="en-US"/>
        </w:rPr>
      </w:pPr>
      <w:r w:rsidRPr="00EA0A27">
        <w:rPr>
          <w:lang w:val="en-US"/>
        </w:rPr>
        <w:t>DoS attacks can disrupt the registration process, preventing legitimate drivers from accessing the system.</w:t>
      </w:r>
    </w:p>
    <w:p w14:paraId="16AB194D" w14:textId="77777777" w:rsidR="00EA0A27" w:rsidRPr="00EA0A27" w:rsidRDefault="00EA0A27" w:rsidP="00195C37">
      <w:pPr>
        <w:numPr>
          <w:ilvl w:val="1"/>
          <w:numId w:val="33"/>
        </w:numPr>
        <w:jc w:val="both"/>
      </w:pPr>
      <w:r w:rsidRPr="00EA0A27">
        <w:rPr>
          <w:b/>
          <w:bCs/>
        </w:rPr>
        <w:t>Kind of Abuse:</w:t>
      </w:r>
    </w:p>
    <w:p w14:paraId="3CF664CE" w14:textId="77777777" w:rsidR="00EA0A27" w:rsidRPr="00EA0A27" w:rsidRDefault="00EA0A27" w:rsidP="00195C37">
      <w:pPr>
        <w:numPr>
          <w:ilvl w:val="2"/>
          <w:numId w:val="33"/>
        </w:numPr>
        <w:jc w:val="both"/>
      </w:pPr>
      <w:r w:rsidRPr="00EA0A27">
        <w:t>Technical.</w:t>
      </w:r>
    </w:p>
    <w:p w14:paraId="538617C3" w14:textId="77777777" w:rsidR="00EA0A27" w:rsidRPr="00EA0A27" w:rsidRDefault="00EA0A27" w:rsidP="00195C37">
      <w:pPr>
        <w:numPr>
          <w:ilvl w:val="1"/>
          <w:numId w:val="33"/>
        </w:numPr>
        <w:jc w:val="both"/>
      </w:pPr>
      <w:r w:rsidRPr="00EA0A27">
        <w:rPr>
          <w:b/>
          <w:bCs/>
        </w:rPr>
        <w:t>Countermeasures:</w:t>
      </w:r>
    </w:p>
    <w:p w14:paraId="5A4A8761" w14:textId="77777777" w:rsidR="00EA0A27" w:rsidRPr="00EA0A27" w:rsidRDefault="00EA0A27" w:rsidP="00195C37">
      <w:pPr>
        <w:numPr>
          <w:ilvl w:val="2"/>
          <w:numId w:val="33"/>
        </w:numPr>
        <w:jc w:val="both"/>
        <w:rPr>
          <w:lang w:val="en-US"/>
        </w:rPr>
      </w:pPr>
      <w:r w:rsidRPr="00EA0A27">
        <w:rPr>
          <w:lang w:val="en-US"/>
        </w:rPr>
        <w:t>Implement rate limiting and captcha mechanisms to mitigate DoS attacks.</w:t>
      </w:r>
    </w:p>
    <w:p w14:paraId="78387185" w14:textId="77777777" w:rsidR="00EA0A27" w:rsidRPr="00EA0A27" w:rsidRDefault="00EA0A27" w:rsidP="00195C37">
      <w:pPr>
        <w:numPr>
          <w:ilvl w:val="2"/>
          <w:numId w:val="33"/>
        </w:numPr>
        <w:jc w:val="both"/>
        <w:rPr>
          <w:lang w:val="en-US"/>
        </w:rPr>
      </w:pPr>
      <w:r w:rsidRPr="00EA0A27">
        <w:rPr>
          <w:lang w:val="en-US"/>
        </w:rPr>
        <w:t>Use scalable infrastructure to handle increased registration traffic.</w:t>
      </w:r>
    </w:p>
    <w:p w14:paraId="286800FE" w14:textId="77777777" w:rsidR="00EA0A27" w:rsidRPr="00EA0A27" w:rsidRDefault="00EA0A27" w:rsidP="00195C37">
      <w:pPr>
        <w:numPr>
          <w:ilvl w:val="2"/>
          <w:numId w:val="33"/>
        </w:numPr>
        <w:jc w:val="both"/>
        <w:rPr>
          <w:lang w:val="en-US"/>
        </w:rPr>
      </w:pPr>
      <w:r w:rsidRPr="00EA0A27">
        <w:rPr>
          <w:lang w:val="en-US"/>
        </w:rPr>
        <w:t>Employ intrusion detection systems to detect and block suspicious activities.</w:t>
      </w:r>
    </w:p>
    <w:p w14:paraId="38FAC58C" w14:textId="77777777" w:rsidR="00EA0A27" w:rsidRPr="00EA0A27" w:rsidRDefault="00EA0A27" w:rsidP="00195C37">
      <w:pPr>
        <w:numPr>
          <w:ilvl w:val="0"/>
          <w:numId w:val="33"/>
        </w:numPr>
        <w:jc w:val="both"/>
        <w:rPr>
          <w:lang w:val="en-US"/>
        </w:rPr>
      </w:pPr>
      <w:r w:rsidRPr="00EA0A27">
        <w:rPr>
          <w:lang w:val="en-US"/>
        </w:rPr>
        <w:t>An attacker uses automated scripts to try known username and password combinations (obtained from previous data breaches) to gain unauthorized access to driver accounts.</w:t>
      </w:r>
    </w:p>
    <w:p w14:paraId="07796B52" w14:textId="77777777" w:rsidR="00EA0A27" w:rsidRPr="00EA0A27" w:rsidRDefault="00EA0A27" w:rsidP="00195C37">
      <w:pPr>
        <w:numPr>
          <w:ilvl w:val="1"/>
          <w:numId w:val="33"/>
        </w:numPr>
        <w:jc w:val="both"/>
      </w:pPr>
      <w:r w:rsidRPr="00EA0A27">
        <w:rPr>
          <w:b/>
          <w:bCs/>
        </w:rPr>
        <w:t>CVSS Risk Rating:</w:t>
      </w:r>
    </w:p>
    <w:p w14:paraId="5816EC00" w14:textId="77777777" w:rsidR="00EA0A27" w:rsidRPr="00EA0A27" w:rsidRDefault="00EA0A27" w:rsidP="00195C37">
      <w:pPr>
        <w:numPr>
          <w:ilvl w:val="2"/>
          <w:numId w:val="33"/>
        </w:numPr>
        <w:jc w:val="both"/>
      </w:pPr>
      <w:r w:rsidRPr="00EA0A27">
        <w:t>6.1 (Medium) CVSS:3.0/AV:N/AC:H/PR:N/UI:R/S:C/C:H/I:N/A:N</w:t>
      </w:r>
    </w:p>
    <w:p w14:paraId="02689338" w14:textId="77777777" w:rsidR="00EA0A27" w:rsidRPr="00EA0A27" w:rsidRDefault="00EA0A27" w:rsidP="00195C37">
      <w:pPr>
        <w:numPr>
          <w:ilvl w:val="1"/>
          <w:numId w:val="33"/>
        </w:numPr>
        <w:jc w:val="both"/>
      </w:pPr>
      <w:r w:rsidRPr="00EA0A27">
        <w:rPr>
          <w:b/>
          <w:bCs/>
        </w:rPr>
        <w:t>Justification:</w:t>
      </w:r>
    </w:p>
    <w:p w14:paraId="00E48F4F" w14:textId="77777777" w:rsidR="00EA0A27" w:rsidRPr="00EA0A27" w:rsidRDefault="00EA0A27" w:rsidP="00195C37">
      <w:pPr>
        <w:numPr>
          <w:ilvl w:val="2"/>
          <w:numId w:val="33"/>
        </w:numPr>
        <w:jc w:val="both"/>
        <w:rPr>
          <w:lang w:val="en-US"/>
        </w:rPr>
      </w:pPr>
      <w:r w:rsidRPr="00EA0A27">
        <w:rPr>
          <w:lang w:val="en-US"/>
        </w:rPr>
        <w:t>Credential stuffing exploits weak passwords and can lead to unauthorized access to driver accounts.</w:t>
      </w:r>
    </w:p>
    <w:p w14:paraId="5B5A7383" w14:textId="77777777" w:rsidR="00EA0A27" w:rsidRPr="00EA0A27" w:rsidRDefault="00EA0A27" w:rsidP="00195C37">
      <w:pPr>
        <w:numPr>
          <w:ilvl w:val="1"/>
          <w:numId w:val="33"/>
        </w:numPr>
        <w:jc w:val="both"/>
      </w:pPr>
      <w:r w:rsidRPr="00EA0A27">
        <w:rPr>
          <w:b/>
          <w:bCs/>
        </w:rPr>
        <w:t>Kind of Abuse:</w:t>
      </w:r>
    </w:p>
    <w:p w14:paraId="380E40B3" w14:textId="77777777" w:rsidR="00EA0A27" w:rsidRPr="00EA0A27" w:rsidRDefault="00EA0A27" w:rsidP="00195C37">
      <w:pPr>
        <w:numPr>
          <w:ilvl w:val="2"/>
          <w:numId w:val="33"/>
        </w:numPr>
        <w:jc w:val="both"/>
      </w:pPr>
      <w:r w:rsidRPr="00EA0A27">
        <w:t>Business.</w:t>
      </w:r>
    </w:p>
    <w:p w14:paraId="15D4F124" w14:textId="77777777" w:rsidR="00EA0A27" w:rsidRPr="00EA0A27" w:rsidRDefault="00EA0A27" w:rsidP="00195C37">
      <w:pPr>
        <w:numPr>
          <w:ilvl w:val="1"/>
          <w:numId w:val="33"/>
        </w:numPr>
        <w:jc w:val="both"/>
      </w:pPr>
      <w:r w:rsidRPr="00EA0A27">
        <w:rPr>
          <w:b/>
          <w:bCs/>
        </w:rPr>
        <w:t>Countermeasures:</w:t>
      </w:r>
    </w:p>
    <w:p w14:paraId="2533AAF3" w14:textId="77777777" w:rsidR="00EA0A27" w:rsidRPr="00EA0A27" w:rsidRDefault="00EA0A27" w:rsidP="00195C37">
      <w:pPr>
        <w:numPr>
          <w:ilvl w:val="2"/>
          <w:numId w:val="33"/>
        </w:numPr>
        <w:jc w:val="both"/>
        <w:rPr>
          <w:lang w:val="en-US"/>
        </w:rPr>
      </w:pPr>
      <w:r w:rsidRPr="00EA0A27">
        <w:rPr>
          <w:lang w:val="en-US"/>
        </w:rPr>
        <w:t>Enforce strong password policies for driver accounts.</w:t>
      </w:r>
    </w:p>
    <w:p w14:paraId="4A3200F2" w14:textId="77777777" w:rsidR="00EA0A27" w:rsidRPr="00EA0A27" w:rsidRDefault="00EA0A27" w:rsidP="00195C37">
      <w:pPr>
        <w:numPr>
          <w:ilvl w:val="2"/>
          <w:numId w:val="33"/>
        </w:numPr>
        <w:jc w:val="both"/>
        <w:rPr>
          <w:lang w:val="en-US"/>
        </w:rPr>
      </w:pPr>
      <w:r w:rsidRPr="00EA0A27">
        <w:rPr>
          <w:lang w:val="en-US"/>
        </w:rPr>
        <w:t>Implement multi-factor authentication to mitigate credential stuffing.</w:t>
      </w:r>
    </w:p>
    <w:p w14:paraId="7B5B277E" w14:textId="77777777" w:rsidR="00EA0A27" w:rsidRPr="00EA0A27" w:rsidRDefault="00EA0A27" w:rsidP="00195C37">
      <w:pPr>
        <w:numPr>
          <w:ilvl w:val="2"/>
          <w:numId w:val="33"/>
        </w:numPr>
        <w:jc w:val="both"/>
        <w:rPr>
          <w:lang w:val="en-US"/>
        </w:rPr>
      </w:pPr>
      <w:r w:rsidRPr="00EA0A27">
        <w:rPr>
          <w:lang w:val="en-US"/>
        </w:rPr>
        <w:t>Educate drivers on creating and using strong, unique passwords.</w:t>
      </w:r>
    </w:p>
    <w:p w14:paraId="7306F5F8" w14:textId="77777777" w:rsidR="00EA0A27" w:rsidRPr="00EA0A27" w:rsidRDefault="00EA0A27" w:rsidP="00195C37">
      <w:pPr>
        <w:numPr>
          <w:ilvl w:val="0"/>
          <w:numId w:val="33"/>
        </w:numPr>
        <w:jc w:val="both"/>
        <w:rPr>
          <w:lang w:val="en-US"/>
        </w:rPr>
      </w:pPr>
      <w:r w:rsidRPr="00EA0A27">
        <w:rPr>
          <w:lang w:val="en-US"/>
        </w:rPr>
        <w:t>Weak authentication mechanisms allow an attacker to easily bypass the login process and gain access to driver accounts.</w:t>
      </w:r>
    </w:p>
    <w:p w14:paraId="6D172C31" w14:textId="77777777" w:rsidR="00EA0A27" w:rsidRPr="00EA0A27" w:rsidRDefault="00EA0A27" w:rsidP="00195C37">
      <w:pPr>
        <w:numPr>
          <w:ilvl w:val="1"/>
          <w:numId w:val="33"/>
        </w:numPr>
        <w:jc w:val="both"/>
      </w:pPr>
      <w:r w:rsidRPr="00EA0A27">
        <w:rPr>
          <w:b/>
          <w:bCs/>
        </w:rPr>
        <w:t>CVSS Risk Rating:</w:t>
      </w:r>
    </w:p>
    <w:p w14:paraId="2D0752CE" w14:textId="77777777" w:rsidR="00EA0A27" w:rsidRPr="00EA0A27" w:rsidRDefault="00EA0A27" w:rsidP="00195C37">
      <w:pPr>
        <w:numPr>
          <w:ilvl w:val="2"/>
          <w:numId w:val="33"/>
        </w:numPr>
        <w:jc w:val="both"/>
      </w:pPr>
      <w:r w:rsidRPr="00EA0A27">
        <w:t>7.7 (High) CVSS:3.0/AV:N/AC:H/PR:L/UI:R/S:C/C:H/I:H/A:N</w:t>
      </w:r>
    </w:p>
    <w:p w14:paraId="0D007E2F" w14:textId="77777777" w:rsidR="00EA0A27" w:rsidRPr="00EA0A27" w:rsidRDefault="00EA0A27" w:rsidP="00195C37">
      <w:pPr>
        <w:numPr>
          <w:ilvl w:val="1"/>
          <w:numId w:val="33"/>
        </w:numPr>
        <w:jc w:val="both"/>
      </w:pPr>
      <w:r w:rsidRPr="00EA0A27">
        <w:rPr>
          <w:b/>
          <w:bCs/>
        </w:rPr>
        <w:t>Justification:</w:t>
      </w:r>
    </w:p>
    <w:p w14:paraId="66F58047" w14:textId="77777777" w:rsidR="00EA0A27" w:rsidRPr="00EA0A27" w:rsidRDefault="00EA0A27" w:rsidP="00195C37">
      <w:pPr>
        <w:numPr>
          <w:ilvl w:val="2"/>
          <w:numId w:val="33"/>
        </w:numPr>
        <w:jc w:val="both"/>
        <w:rPr>
          <w:lang w:val="en-US"/>
        </w:rPr>
      </w:pPr>
      <w:r w:rsidRPr="00EA0A27">
        <w:rPr>
          <w:lang w:val="en-US"/>
        </w:rPr>
        <w:t>Insecure authentication can lead to unauthorized access and compromise the security of driver accounts.</w:t>
      </w:r>
    </w:p>
    <w:p w14:paraId="73470E43" w14:textId="77777777" w:rsidR="00EA0A27" w:rsidRPr="00EA0A27" w:rsidRDefault="00EA0A27" w:rsidP="00195C37">
      <w:pPr>
        <w:numPr>
          <w:ilvl w:val="1"/>
          <w:numId w:val="33"/>
        </w:numPr>
        <w:jc w:val="both"/>
      </w:pPr>
      <w:r w:rsidRPr="00EA0A27">
        <w:rPr>
          <w:b/>
          <w:bCs/>
        </w:rPr>
        <w:t>Kind of Abuse:</w:t>
      </w:r>
    </w:p>
    <w:p w14:paraId="07FB24D1" w14:textId="77777777" w:rsidR="00EA0A27" w:rsidRPr="00EA0A27" w:rsidRDefault="00EA0A27" w:rsidP="00195C37">
      <w:pPr>
        <w:numPr>
          <w:ilvl w:val="2"/>
          <w:numId w:val="33"/>
        </w:numPr>
        <w:jc w:val="both"/>
      </w:pPr>
      <w:r w:rsidRPr="00EA0A27">
        <w:t>Business.</w:t>
      </w:r>
    </w:p>
    <w:p w14:paraId="48C01ECC" w14:textId="77777777" w:rsidR="00EA0A27" w:rsidRPr="00EA0A27" w:rsidRDefault="00EA0A27" w:rsidP="00195C37">
      <w:pPr>
        <w:numPr>
          <w:ilvl w:val="1"/>
          <w:numId w:val="33"/>
        </w:numPr>
        <w:jc w:val="both"/>
      </w:pPr>
      <w:r w:rsidRPr="00EA0A27">
        <w:rPr>
          <w:b/>
          <w:bCs/>
        </w:rPr>
        <w:t>Countermeasures:</w:t>
      </w:r>
    </w:p>
    <w:p w14:paraId="0D6A4CC8" w14:textId="77777777" w:rsidR="00EA0A27" w:rsidRPr="00EA0A27" w:rsidRDefault="00EA0A27" w:rsidP="00195C37">
      <w:pPr>
        <w:numPr>
          <w:ilvl w:val="2"/>
          <w:numId w:val="33"/>
        </w:numPr>
        <w:jc w:val="both"/>
        <w:rPr>
          <w:lang w:val="en-US"/>
        </w:rPr>
      </w:pPr>
      <w:r w:rsidRPr="00EA0A27">
        <w:rPr>
          <w:lang w:val="en-US"/>
        </w:rPr>
        <w:t>Implement strong authentication protocols such as OAuth 2.0 or OpenID Connect.</w:t>
      </w:r>
    </w:p>
    <w:p w14:paraId="421051DF" w14:textId="77777777" w:rsidR="00EA0A27" w:rsidRPr="00EA0A27" w:rsidRDefault="00EA0A27" w:rsidP="00195C37">
      <w:pPr>
        <w:numPr>
          <w:ilvl w:val="2"/>
          <w:numId w:val="33"/>
        </w:numPr>
        <w:jc w:val="both"/>
        <w:rPr>
          <w:lang w:val="en-US"/>
        </w:rPr>
      </w:pPr>
      <w:r w:rsidRPr="00EA0A27">
        <w:rPr>
          <w:lang w:val="en-US"/>
        </w:rPr>
        <w:t>Use secure token-based authentication for API access.</w:t>
      </w:r>
    </w:p>
    <w:p w14:paraId="0721C137" w14:textId="77777777" w:rsidR="00EA0A27" w:rsidRPr="00EA0A27" w:rsidRDefault="00EA0A27" w:rsidP="00195C37">
      <w:pPr>
        <w:numPr>
          <w:ilvl w:val="2"/>
          <w:numId w:val="33"/>
        </w:numPr>
        <w:jc w:val="both"/>
        <w:rPr>
          <w:lang w:val="en-US"/>
        </w:rPr>
      </w:pPr>
      <w:r w:rsidRPr="00EA0A27">
        <w:rPr>
          <w:lang w:val="en-US"/>
        </w:rPr>
        <w:t>Conduct regular security assessments to identify and address authentication vulnerabilities.</w:t>
      </w:r>
    </w:p>
    <w:p w14:paraId="34FE0F5B" w14:textId="1A68FB3D" w:rsidR="00EA0A27" w:rsidRPr="00EA0A27" w:rsidRDefault="00EA0A27" w:rsidP="00195C37">
      <w:pPr>
        <w:numPr>
          <w:ilvl w:val="0"/>
          <w:numId w:val="33"/>
        </w:numPr>
        <w:jc w:val="both"/>
        <w:rPr>
          <w:lang w:val="en-US"/>
        </w:rPr>
      </w:pPr>
      <w:r w:rsidRPr="00EA0A27">
        <w:rPr>
          <w:lang w:val="en-US"/>
        </w:rPr>
        <w:t xml:space="preserve">Hackers gain access to the </w:t>
      </w:r>
      <w:r w:rsidR="0086375C" w:rsidRPr="00EA0A27">
        <w:rPr>
          <w:lang w:val="en-US"/>
        </w:rPr>
        <w:t>database by</w:t>
      </w:r>
      <w:r w:rsidRPr="00EA0A27">
        <w:rPr>
          <w:lang w:val="en-US"/>
        </w:rPr>
        <w:t xml:space="preserve"> storing driver information, compromising sensitive data such as driver licenses, insurance details, or personal addresses.</w:t>
      </w:r>
    </w:p>
    <w:p w14:paraId="119FEEA1" w14:textId="77777777" w:rsidR="00EA0A27" w:rsidRPr="00EA0A27" w:rsidRDefault="00EA0A27" w:rsidP="00195C37">
      <w:pPr>
        <w:numPr>
          <w:ilvl w:val="1"/>
          <w:numId w:val="33"/>
        </w:numPr>
        <w:jc w:val="both"/>
      </w:pPr>
      <w:r w:rsidRPr="00EA0A27">
        <w:rPr>
          <w:b/>
          <w:bCs/>
        </w:rPr>
        <w:t>CVSS Risk Rating:</w:t>
      </w:r>
    </w:p>
    <w:p w14:paraId="3F923E6D" w14:textId="77777777" w:rsidR="00EA0A27" w:rsidRPr="00EA0A27" w:rsidRDefault="00EA0A27" w:rsidP="00195C37">
      <w:pPr>
        <w:numPr>
          <w:ilvl w:val="2"/>
          <w:numId w:val="33"/>
        </w:numPr>
        <w:jc w:val="both"/>
      </w:pPr>
      <w:r w:rsidRPr="00EA0A27">
        <w:t>7.3 (High) CVSS:3.0/AV:N/AC:H/PR:H/UI:R/S:C/C:H/I:H/A:N</w:t>
      </w:r>
    </w:p>
    <w:p w14:paraId="6871AE51" w14:textId="77777777" w:rsidR="00EA0A27" w:rsidRPr="00EA0A27" w:rsidRDefault="00EA0A27" w:rsidP="00195C37">
      <w:pPr>
        <w:numPr>
          <w:ilvl w:val="1"/>
          <w:numId w:val="33"/>
        </w:numPr>
        <w:jc w:val="both"/>
      </w:pPr>
      <w:r w:rsidRPr="00EA0A27">
        <w:rPr>
          <w:b/>
          <w:bCs/>
        </w:rPr>
        <w:t>Justification:</w:t>
      </w:r>
    </w:p>
    <w:p w14:paraId="6C3947A5" w14:textId="77777777" w:rsidR="00EA0A27" w:rsidRPr="00EA0A27" w:rsidRDefault="00EA0A27" w:rsidP="00195C37">
      <w:pPr>
        <w:numPr>
          <w:ilvl w:val="2"/>
          <w:numId w:val="33"/>
        </w:numPr>
        <w:jc w:val="both"/>
        <w:rPr>
          <w:lang w:val="en-US"/>
        </w:rPr>
      </w:pPr>
      <w:r w:rsidRPr="00EA0A27">
        <w:rPr>
          <w:lang w:val="en-US"/>
        </w:rPr>
        <w:t>Data breaches can lead to severe privacy violations and financial losses for both drivers and the organization.</w:t>
      </w:r>
    </w:p>
    <w:p w14:paraId="6C7E6632" w14:textId="77777777" w:rsidR="00EA0A27" w:rsidRPr="00EA0A27" w:rsidRDefault="00EA0A27" w:rsidP="00195C37">
      <w:pPr>
        <w:numPr>
          <w:ilvl w:val="1"/>
          <w:numId w:val="33"/>
        </w:numPr>
        <w:jc w:val="both"/>
      </w:pPr>
      <w:r w:rsidRPr="00EA0A27">
        <w:rPr>
          <w:b/>
          <w:bCs/>
        </w:rPr>
        <w:t>Kind of Abuse:</w:t>
      </w:r>
    </w:p>
    <w:p w14:paraId="482383AD" w14:textId="77777777" w:rsidR="00EA0A27" w:rsidRPr="00EA0A27" w:rsidRDefault="00EA0A27" w:rsidP="00195C37">
      <w:pPr>
        <w:numPr>
          <w:ilvl w:val="2"/>
          <w:numId w:val="33"/>
        </w:numPr>
        <w:jc w:val="both"/>
      </w:pPr>
      <w:r w:rsidRPr="00EA0A27">
        <w:t>Business.</w:t>
      </w:r>
    </w:p>
    <w:p w14:paraId="157F52E6" w14:textId="77777777" w:rsidR="00EA0A27" w:rsidRPr="00EA0A27" w:rsidRDefault="00EA0A27" w:rsidP="00195C37">
      <w:pPr>
        <w:numPr>
          <w:ilvl w:val="1"/>
          <w:numId w:val="33"/>
        </w:numPr>
        <w:jc w:val="both"/>
      </w:pPr>
      <w:r w:rsidRPr="00EA0A27">
        <w:rPr>
          <w:b/>
          <w:bCs/>
        </w:rPr>
        <w:t>Countermeasures:</w:t>
      </w:r>
    </w:p>
    <w:p w14:paraId="509C0D3B" w14:textId="77777777" w:rsidR="00EA0A27" w:rsidRPr="00EA0A27" w:rsidRDefault="00EA0A27" w:rsidP="00195C37">
      <w:pPr>
        <w:numPr>
          <w:ilvl w:val="2"/>
          <w:numId w:val="33"/>
        </w:numPr>
        <w:jc w:val="both"/>
        <w:rPr>
          <w:lang w:val="en-US"/>
        </w:rPr>
      </w:pPr>
      <w:r w:rsidRPr="00EA0A27">
        <w:rPr>
          <w:lang w:val="en-US"/>
        </w:rPr>
        <w:t>Encrypt sensitive data at rest and in transit.</w:t>
      </w:r>
    </w:p>
    <w:p w14:paraId="0DB47BCF" w14:textId="77777777" w:rsidR="00EA0A27" w:rsidRPr="00EA0A27" w:rsidRDefault="00EA0A27" w:rsidP="00195C37">
      <w:pPr>
        <w:numPr>
          <w:ilvl w:val="2"/>
          <w:numId w:val="33"/>
        </w:numPr>
        <w:jc w:val="both"/>
        <w:rPr>
          <w:lang w:val="en-US"/>
        </w:rPr>
      </w:pPr>
      <w:r w:rsidRPr="00EA0A27">
        <w:rPr>
          <w:lang w:val="en-US"/>
        </w:rPr>
        <w:t>Implement intrusion detection and prevention systems.</w:t>
      </w:r>
    </w:p>
    <w:p w14:paraId="5FFE72D6" w14:textId="77777777" w:rsidR="00EA0A27" w:rsidRPr="00EA0A27" w:rsidRDefault="00EA0A27" w:rsidP="00195C37">
      <w:pPr>
        <w:numPr>
          <w:ilvl w:val="2"/>
          <w:numId w:val="33"/>
        </w:numPr>
        <w:jc w:val="both"/>
        <w:rPr>
          <w:lang w:val="en-US"/>
        </w:rPr>
      </w:pPr>
      <w:r w:rsidRPr="00EA0A27">
        <w:rPr>
          <w:lang w:val="en-US"/>
        </w:rPr>
        <w:t>Comply with data protection regulations such as GDPR or CCPA.</w:t>
      </w:r>
    </w:p>
    <w:p w14:paraId="3F887640" w14:textId="77777777" w:rsidR="00EA0A27" w:rsidRPr="00EA0A27" w:rsidRDefault="00EA0A27" w:rsidP="00195C37">
      <w:pPr>
        <w:numPr>
          <w:ilvl w:val="0"/>
          <w:numId w:val="33"/>
        </w:numPr>
        <w:jc w:val="both"/>
        <w:rPr>
          <w:lang w:val="en-US"/>
        </w:rPr>
      </w:pPr>
      <w:r w:rsidRPr="00EA0A27">
        <w:rPr>
          <w:lang w:val="en-US"/>
        </w:rPr>
        <w:t>An attacker gains access to a legitimate driver's account by stealing their credentials through phishing or other means, and then misuses this access for malicious purposes.</w:t>
      </w:r>
    </w:p>
    <w:p w14:paraId="712D4E69" w14:textId="77777777" w:rsidR="00EA0A27" w:rsidRPr="00EA0A27" w:rsidRDefault="00EA0A27" w:rsidP="00195C37">
      <w:pPr>
        <w:numPr>
          <w:ilvl w:val="1"/>
          <w:numId w:val="33"/>
        </w:numPr>
        <w:jc w:val="both"/>
      </w:pPr>
      <w:r w:rsidRPr="00EA0A27">
        <w:rPr>
          <w:b/>
          <w:bCs/>
        </w:rPr>
        <w:t>CVSS Risk Rating:</w:t>
      </w:r>
    </w:p>
    <w:p w14:paraId="72261830" w14:textId="77777777" w:rsidR="00EA0A27" w:rsidRPr="00EA0A27" w:rsidRDefault="00EA0A27" w:rsidP="00195C37">
      <w:pPr>
        <w:numPr>
          <w:ilvl w:val="2"/>
          <w:numId w:val="33"/>
        </w:numPr>
        <w:jc w:val="both"/>
      </w:pPr>
      <w:r w:rsidRPr="00EA0A27">
        <w:t>7.7 (High) CVSS:3.0/AV:N/AC:H/PR:L/UI:R/S:C/C:H/I:H/A:N</w:t>
      </w:r>
    </w:p>
    <w:p w14:paraId="3A7AE7FE" w14:textId="77777777" w:rsidR="00EA0A27" w:rsidRPr="00EA0A27" w:rsidRDefault="00EA0A27" w:rsidP="00195C37">
      <w:pPr>
        <w:numPr>
          <w:ilvl w:val="1"/>
          <w:numId w:val="33"/>
        </w:numPr>
        <w:jc w:val="both"/>
      </w:pPr>
      <w:r w:rsidRPr="00EA0A27">
        <w:rPr>
          <w:b/>
          <w:bCs/>
        </w:rPr>
        <w:t>Justification:</w:t>
      </w:r>
    </w:p>
    <w:p w14:paraId="1822CD2C" w14:textId="77777777" w:rsidR="00EA0A27" w:rsidRPr="00EA0A27" w:rsidRDefault="00EA0A27" w:rsidP="00195C37">
      <w:pPr>
        <w:numPr>
          <w:ilvl w:val="2"/>
          <w:numId w:val="33"/>
        </w:numPr>
        <w:jc w:val="both"/>
        <w:rPr>
          <w:lang w:val="en-US"/>
        </w:rPr>
      </w:pPr>
      <w:r w:rsidRPr="00EA0A27">
        <w:rPr>
          <w:lang w:val="en-US"/>
        </w:rPr>
        <w:t>Account takeovers can lead to fraudulent activities and misuse of driver accounts.</w:t>
      </w:r>
    </w:p>
    <w:p w14:paraId="0A25D8EB" w14:textId="77777777" w:rsidR="00EA0A27" w:rsidRPr="00EA0A27" w:rsidRDefault="00EA0A27" w:rsidP="00195C37">
      <w:pPr>
        <w:numPr>
          <w:ilvl w:val="1"/>
          <w:numId w:val="33"/>
        </w:numPr>
        <w:jc w:val="both"/>
      </w:pPr>
      <w:r w:rsidRPr="00EA0A27">
        <w:rPr>
          <w:b/>
          <w:bCs/>
        </w:rPr>
        <w:t>Kind of Abuse:</w:t>
      </w:r>
    </w:p>
    <w:p w14:paraId="68FF713B" w14:textId="77777777" w:rsidR="00EA0A27" w:rsidRPr="00EA0A27" w:rsidRDefault="00EA0A27" w:rsidP="00195C37">
      <w:pPr>
        <w:numPr>
          <w:ilvl w:val="2"/>
          <w:numId w:val="33"/>
        </w:numPr>
        <w:jc w:val="both"/>
      </w:pPr>
      <w:r w:rsidRPr="00EA0A27">
        <w:t>Business.</w:t>
      </w:r>
    </w:p>
    <w:p w14:paraId="2AA7D7AD" w14:textId="77777777" w:rsidR="00EA0A27" w:rsidRPr="00EA0A27" w:rsidRDefault="00EA0A27" w:rsidP="00195C37">
      <w:pPr>
        <w:numPr>
          <w:ilvl w:val="1"/>
          <w:numId w:val="33"/>
        </w:numPr>
        <w:jc w:val="both"/>
      </w:pPr>
      <w:r w:rsidRPr="00EA0A27">
        <w:rPr>
          <w:b/>
          <w:bCs/>
        </w:rPr>
        <w:t>Countermeasures:</w:t>
      </w:r>
    </w:p>
    <w:p w14:paraId="0409C944" w14:textId="5F81DFBE" w:rsidR="00EA0A27" w:rsidRPr="00EA0A27" w:rsidRDefault="00EA0A27" w:rsidP="00195C37">
      <w:pPr>
        <w:numPr>
          <w:ilvl w:val="2"/>
          <w:numId w:val="33"/>
        </w:numPr>
        <w:jc w:val="both"/>
        <w:rPr>
          <w:lang w:val="en-US"/>
        </w:rPr>
      </w:pPr>
      <w:r w:rsidRPr="00EA0A27">
        <w:rPr>
          <w:lang w:val="en-US"/>
        </w:rPr>
        <w:t xml:space="preserve">Educate drivers on phishing awareness and safe </w:t>
      </w:r>
      <w:r w:rsidR="00282761" w:rsidRPr="00EA0A27">
        <w:rPr>
          <w:lang w:val="en-US"/>
        </w:rPr>
        <w:t>accounting</w:t>
      </w:r>
      <w:r w:rsidRPr="00EA0A27">
        <w:rPr>
          <w:lang w:val="en-US"/>
        </w:rPr>
        <w:t xml:space="preserve"> practices.</w:t>
      </w:r>
    </w:p>
    <w:p w14:paraId="067AD8C6" w14:textId="77777777" w:rsidR="00EA0A27" w:rsidRPr="00EA0A27" w:rsidRDefault="00EA0A27" w:rsidP="00195C37">
      <w:pPr>
        <w:numPr>
          <w:ilvl w:val="2"/>
          <w:numId w:val="33"/>
        </w:numPr>
        <w:jc w:val="both"/>
        <w:rPr>
          <w:lang w:val="en-US"/>
        </w:rPr>
      </w:pPr>
      <w:r w:rsidRPr="00EA0A27">
        <w:rPr>
          <w:lang w:val="en-US"/>
        </w:rPr>
        <w:t>Implement anomaly detection for unusual account activities.</w:t>
      </w:r>
    </w:p>
    <w:p w14:paraId="31DAD7B5" w14:textId="77777777" w:rsidR="00EA0A27" w:rsidRPr="00EA0A27" w:rsidRDefault="00EA0A27" w:rsidP="00195C37">
      <w:pPr>
        <w:numPr>
          <w:ilvl w:val="2"/>
          <w:numId w:val="33"/>
        </w:numPr>
        <w:jc w:val="both"/>
        <w:rPr>
          <w:lang w:val="en-US"/>
        </w:rPr>
      </w:pPr>
      <w:r w:rsidRPr="00EA0A27">
        <w:rPr>
          <w:lang w:val="en-US"/>
        </w:rPr>
        <w:t>Provide a mechanism for drivers to report suspicious account access.</w:t>
      </w:r>
    </w:p>
    <w:p w14:paraId="339201F0" w14:textId="6EA7B4D1" w:rsidR="00EA0A27" w:rsidRPr="004A2FE1" w:rsidRDefault="00EA0A27" w:rsidP="00291825">
      <w:pPr>
        <w:jc w:val="both"/>
        <w:rPr>
          <w:b/>
          <w:bCs/>
          <w:color w:val="D6615C" w:themeColor="accent1"/>
          <w:lang w:val="en-US"/>
        </w:rPr>
      </w:pPr>
      <w:r w:rsidRPr="004A2FE1">
        <w:rPr>
          <w:b/>
          <w:bCs/>
          <w:color w:val="D6615C" w:themeColor="accent1"/>
          <w:lang w:val="en-US"/>
        </w:rPr>
        <w:t xml:space="preserve">UC11. </w:t>
      </w:r>
      <w:r w:rsidR="004A2FE1" w:rsidRPr="004A2FE1">
        <w:rPr>
          <w:b/>
          <w:bCs/>
          <w:color w:val="D6615C" w:themeColor="accent1"/>
          <w:lang w:val="en-US"/>
        </w:rPr>
        <w:t xml:space="preserve">As a manager, I want to be able to register </w:t>
      </w:r>
      <w:r w:rsidR="00C66263">
        <w:rPr>
          <w:b/>
          <w:bCs/>
          <w:color w:val="D6615C" w:themeColor="accent1"/>
          <w:lang w:val="en-US"/>
        </w:rPr>
        <w:t>Customer</w:t>
      </w:r>
      <w:r w:rsidR="0034422B">
        <w:rPr>
          <w:b/>
          <w:bCs/>
          <w:color w:val="D6615C" w:themeColor="accent1"/>
          <w:lang w:val="en-US"/>
        </w:rPr>
        <w:t>s</w:t>
      </w:r>
      <w:r w:rsidR="004A2FE1" w:rsidRPr="004A2FE1">
        <w:rPr>
          <w:b/>
          <w:bCs/>
          <w:color w:val="D6615C" w:themeColor="accent1"/>
          <w:lang w:val="en-US"/>
        </w:rPr>
        <w:t xml:space="preserve"> in the application so that I have the possibility of new Services be asked.</w:t>
      </w:r>
    </w:p>
    <w:p w14:paraId="03611D19" w14:textId="0B2FEA04" w:rsidR="00EA0A27" w:rsidRPr="00EA0A27" w:rsidRDefault="00EA0A27" w:rsidP="00195C37">
      <w:pPr>
        <w:numPr>
          <w:ilvl w:val="0"/>
          <w:numId w:val="34"/>
        </w:numPr>
        <w:jc w:val="both"/>
        <w:rPr>
          <w:lang w:val="en-US"/>
        </w:rPr>
      </w:pPr>
      <w:r w:rsidRPr="00EA0A27">
        <w:rPr>
          <w:lang w:val="en-US"/>
        </w:rPr>
        <w:t xml:space="preserve">An attacker registers fake </w:t>
      </w:r>
      <w:r w:rsidR="00C66263">
        <w:rPr>
          <w:lang w:val="en-US"/>
        </w:rPr>
        <w:t>customer</w:t>
      </w:r>
      <w:r w:rsidR="0034422B">
        <w:rPr>
          <w:lang w:val="en-US"/>
        </w:rPr>
        <w:t>s</w:t>
      </w:r>
      <w:r w:rsidRPr="00EA0A27">
        <w:rPr>
          <w:lang w:val="en-US"/>
        </w:rPr>
        <w:t xml:space="preserve"> in the application to place fraudulent service requests or obtain sensitive information.</w:t>
      </w:r>
    </w:p>
    <w:p w14:paraId="3FA5F171" w14:textId="77777777" w:rsidR="00EA0A27" w:rsidRPr="00EA0A27" w:rsidRDefault="00EA0A27" w:rsidP="00195C37">
      <w:pPr>
        <w:numPr>
          <w:ilvl w:val="1"/>
          <w:numId w:val="34"/>
        </w:numPr>
        <w:jc w:val="both"/>
      </w:pPr>
      <w:r w:rsidRPr="00EA0A27">
        <w:rPr>
          <w:b/>
          <w:bCs/>
        </w:rPr>
        <w:t>CVSS Risk Rating:</w:t>
      </w:r>
    </w:p>
    <w:p w14:paraId="5C2C6014" w14:textId="77777777" w:rsidR="00EA0A27" w:rsidRPr="00EA0A27" w:rsidRDefault="00EA0A27" w:rsidP="00195C37">
      <w:pPr>
        <w:numPr>
          <w:ilvl w:val="2"/>
          <w:numId w:val="34"/>
        </w:numPr>
        <w:jc w:val="both"/>
      </w:pPr>
      <w:r w:rsidRPr="00EA0A27">
        <w:t>7.7 (High) CVSS:3.0/AV:N/AC:H/PR:H/UI:N/S:C/C:H/I:H/A:N</w:t>
      </w:r>
    </w:p>
    <w:p w14:paraId="2D6ECBEA" w14:textId="77777777" w:rsidR="00EA0A27" w:rsidRPr="00EA0A27" w:rsidRDefault="00EA0A27" w:rsidP="00195C37">
      <w:pPr>
        <w:numPr>
          <w:ilvl w:val="1"/>
          <w:numId w:val="34"/>
        </w:numPr>
        <w:jc w:val="both"/>
      </w:pPr>
      <w:r w:rsidRPr="00EA0A27">
        <w:rPr>
          <w:b/>
          <w:bCs/>
        </w:rPr>
        <w:t>Justification:</w:t>
      </w:r>
    </w:p>
    <w:p w14:paraId="0E919206" w14:textId="26EFEF29" w:rsidR="00EA0A27" w:rsidRPr="00EA0A27" w:rsidRDefault="00EA0A27" w:rsidP="00195C37">
      <w:pPr>
        <w:numPr>
          <w:ilvl w:val="2"/>
          <w:numId w:val="34"/>
        </w:numPr>
        <w:jc w:val="both"/>
        <w:rPr>
          <w:lang w:val="en-US"/>
        </w:rPr>
      </w:pPr>
      <w:r w:rsidRPr="00EA0A27">
        <w:rPr>
          <w:lang w:val="en-US"/>
        </w:rPr>
        <w:t xml:space="preserve">Fake </w:t>
      </w:r>
      <w:r w:rsidR="00C66263">
        <w:rPr>
          <w:lang w:val="en-US"/>
        </w:rPr>
        <w:t>customer</w:t>
      </w:r>
      <w:r w:rsidRPr="00EA0A27">
        <w:rPr>
          <w:lang w:val="en-US"/>
        </w:rPr>
        <w:t xml:space="preserve"> registrations can lead to fraudulent transactions and misuse of the system.</w:t>
      </w:r>
    </w:p>
    <w:p w14:paraId="019BA4A2" w14:textId="77777777" w:rsidR="00EA0A27" w:rsidRPr="00EA0A27" w:rsidRDefault="00EA0A27" w:rsidP="00195C37">
      <w:pPr>
        <w:numPr>
          <w:ilvl w:val="1"/>
          <w:numId w:val="34"/>
        </w:numPr>
        <w:jc w:val="both"/>
      </w:pPr>
      <w:r w:rsidRPr="00EA0A27">
        <w:rPr>
          <w:b/>
          <w:bCs/>
        </w:rPr>
        <w:t>Kind of Abuse:</w:t>
      </w:r>
    </w:p>
    <w:p w14:paraId="4B079406" w14:textId="77777777" w:rsidR="00EA0A27" w:rsidRPr="00EA0A27" w:rsidRDefault="00EA0A27" w:rsidP="00195C37">
      <w:pPr>
        <w:numPr>
          <w:ilvl w:val="2"/>
          <w:numId w:val="34"/>
        </w:numPr>
        <w:jc w:val="both"/>
      </w:pPr>
      <w:r w:rsidRPr="00EA0A27">
        <w:t>Technical and Business.</w:t>
      </w:r>
    </w:p>
    <w:p w14:paraId="7CC6745B" w14:textId="77777777" w:rsidR="00EA0A27" w:rsidRPr="00EA0A27" w:rsidRDefault="00EA0A27" w:rsidP="00195C37">
      <w:pPr>
        <w:numPr>
          <w:ilvl w:val="1"/>
          <w:numId w:val="34"/>
        </w:numPr>
        <w:jc w:val="both"/>
      </w:pPr>
      <w:r w:rsidRPr="00EA0A27">
        <w:rPr>
          <w:b/>
          <w:bCs/>
        </w:rPr>
        <w:t>Countermeasures:</w:t>
      </w:r>
    </w:p>
    <w:p w14:paraId="646ACBFB" w14:textId="46D2EAEA" w:rsidR="00EA0A27" w:rsidRPr="00EA0A27" w:rsidRDefault="00EA0A27" w:rsidP="00195C37">
      <w:pPr>
        <w:numPr>
          <w:ilvl w:val="2"/>
          <w:numId w:val="34"/>
        </w:numPr>
        <w:jc w:val="both"/>
        <w:rPr>
          <w:lang w:val="en-US"/>
        </w:rPr>
      </w:pPr>
      <w:r w:rsidRPr="00EA0A27">
        <w:rPr>
          <w:lang w:val="en-US"/>
        </w:rPr>
        <w:t xml:space="preserve">Implement identity verification checks for </w:t>
      </w:r>
      <w:r w:rsidR="00C66263">
        <w:rPr>
          <w:lang w:val="en-US"/>
        </w:rPr>
        <w:t>customer</w:t>
      </w:r>
      <w:r w:rsidRPr="00EA0A27">
        <w:rPr>
          <w:lang w:val="en-US"/>
        </w:rPr>
        <w:t xml:space="preserve"> registration.</w:t>
      </w:r>
    </w:p>
    <w:p w14:paraId="70203F03" w14:textId="77777777" w:rsidR="00EA0A27" w:rsidRPr="00EA0A27" w:rsidRDefault="00EA0A27" w:rsidP="00195C37">
      <w:pPr>
        <w:numPr>
          <w:ilvl w:val="2"/>
          <w:numId w:val="34"/>
        </w:numPr>
        <w:jc w:val="both"/>
        <w:rPr>
          <w:lang w:val="en-US"/>
        </w:rPr>
      </w:pPr>
      <w:r w:rsidRPr="00EA0A27">
        <w:rPr>
          <w:lang w:val="en-US"/>
        </w:rPr>
        <w:t>Use CAPTCHA or similar mechanisms to prevent automated registrations.</w:t>
      </w:r>
    </w:p>
    <w:p w14:paraId="201E4656" w14:textId="7DECD22F" w:rsidR="00EA0A27" w:rsidRPr="00EA0A27" w:rsidRDefault="00EA0A27" w:rsidP="00195C37">
      <w:pPr>
        <w:numPr>
          <w:ilvl w:val="2"/>
          <w:numId w:val="34"/>
        </w:numPr>
        <w:jc w:val="both"/>
        <w:rPr>
          <w:lang w:val="en-US"/>
        </w:rPr>
      </w:pPr>
      <w:r w:rsidRPr="00EA0A27">
        <w:rPr>
          <w:lang w:val="en-US"/>
        </w:rPr>
        <w:t xml:space="preserve">Conduct regular audits of registered </w:t>
      </w:r>
      <w:r w:rsidR="00C66263">
        <w:rPr>
          <w:lang w:val="en-US"/>
        </w:rPr>
        <w:t>customer</w:t>
      </w:r>
      <w:r w:rsidR="0034422B">
        <w:rPr>
          <w:lang w:val="en-US"/>
        </w:rPr>
        <w:t>s</w:t>
      </w:r>
      <w:r w:rsidRPr="00EA0A27">
        <w:rPr>
          <w:lang w:val="en-US"/>
        </w:rPr>
        <w:t xml:space="preserve"> for anomalies.</w:t>
      </w:r>
    </w:p>
    <w:p w14:paraId="447D089D" w14:textId="50BFA229" w:rsidR="00EA0A27" w:rsidRPr="00EA0A27" w:rsidRDefault="00EA0A27" w:rsidP="00195C37">
      <w:pPr>
        <w:numPr>
          <w:ilvl w:val="0"/>
          <w:numId w:val="34"/>
        </w:numPr>
        <w:jc w:val="both"/>
        <w:rPr>
          <w:lang w:val="en-US"/>
        </w:rPr>
      </w:pPr>
      <w:r w:rsidRPr="00EA0A27">
        <w:rPr>
          <w:lang w:val="en-US"/>
        </w:rPr>
        <w:t xml:space="preserve">A rogue employee or unauthorized user accesses and misuses </w:t>
      </w:r>
      <w:r w:rsidR="00C66263">
        <w:rPr>
          <w:lang w:val="en-US"/>
        </w:rPr>
        <w:t>customer</w:t>
      </w:r>
      <w:r w:rsidRPr="00EA0A27">
        <w:rPr>
          <w:lang w:val="en-US"/>
        </w:rPr>
        <w:t xml:space="preserve"> data for personal gain or malicious purposes.</w:t>
      </w:r>
    </w:p>
    <w:p w14:paraId="0BC051CB" w14:textId="77777777" w:rsidR="00EA0A27" w:rsidRPr="00EA0A27" w:rsidRDefault="00EA0A27" w:rsidP="00195C37">
      <w:pPr>
        <w:numPr>
          <w:ilvl w:val="1"/>
          <w:numId w:val="34"/>
        </w:numPr>
        <w:jc w:val="both"/>
      </w:pPr>
      <w:r w:rsidRPr="00EA0A27">
        <w:rPr>
          <w:b/>
          <w:bCs/>
        </w:rPr>
        <w:t>CVSS Risk Rating:</w:t>
      </w:r>
    </w:p>
    <w:p w14:paraId="6C0E9BA8" w14:textId="77777777" w:rsidR="00EA0A27" w:rsidRPr="00EA0A27" w:rsidRDefault="00EA0A27" w:rsidP="00195C37">
      <w:pPr>
        <w:numPr>
          <w:ilvl w:val="2"/>
          <w:numId w:val="34"/>
        </w:numPr>
        <w:jc w:val="both"/>
      </w:pPr>
      <w:r w:rsidRPr="00EA0A27">
        <w:t>7.7 (High) CVSS:3.0/AV:N/AC:H/PR:H/UI:N/S:C/C:H/I:H/A:N</w:t>
      </w:r>
    </w:p>
    <w:p w14:paraId="07765DBE" w14:textId="77777777" w:rsidR="00EA0A27" w:rsidRPr="00EA0A27" w:rsidRDefault="00EA0A27" w:rsidP="00195C37">
      <w:pPr>
        <w:numPr>
          <w:ilvl w:val="1"/>
          <w:numId w:val="34"/>
        </w:numPr>
        <w:jc w:val="both"/>
      </w:pPr>
      <w:r w:rsidRPr="00EA0A27">
        <w:rPr>
          <w:b/>
          <w:bCs/>
        </w:rPr>
        <w:t>Justification:</w:t>
      </w:r>
    </w:p>
    <w:p w14:paraId="62F6F01A" w14:textId="0288994A" w:rsidR="00EA0A27" w:rsidRPr="00EA0A27" w:rsidRDefault="00EA0A27" w:rsidP="00195C37">
      <w:pPr>
        <w:numPr>
          <w:ilvl w:val="2"/>
          <w:numId w:val="34"/>
        </w:numPr>
        <w:jc w:val="both"/>
        <w:rPr>
          <w:lang w:val="en-US"/>
        </w:rPr>
      </w:pPr>
      <w:r w:rsidRPr="00EA0A27">
        <w:rPr>
          <w:lang w:val="en-US"/>
        </w:rPr>
        <w:t xml:space="preserve">Privacy violations can lead to legal repercussions and loss of trust from </w:t>
      </w:r>
      <w:r w:rsidR="00C66263">
        <w:rPr>
          <w:lang w:val="en-US"/>
        </w:rPr>
        <w:t>customer</w:t>
      </w:r>
      <w:r w:rsidR="0034422B">
        <w:rPr>
          <w:lang w:val="en-US"/>
        </w:rPr>
        <w:t>s</w:t>
      </w:r>
      <w:r w:rsidRPr="00EA0A27">
        <w:rPr>
          <w:lang w:val="en-US"/>
        </w:rPr>
        <w:t>.</w:t>
      </w:r>
    </w:p>
    <w:p w14:paraId="36660A7C" w14:textId="77777777" w:rsidR="00EA0A27" w:rsidRPr="00EA0A27" w:rsidRDefault="00EA0A27" w:rsidP="00195C37">
      <w:pPr>
        <w:numPr>
          <w:ilvl w:val="1"/>
          <w:numId w:val="34"/>
        </w:numPr>
        <w:jc w:val="both"/>
      </w:pPr>
      <w:r w:rsidRPr="00EA0A27">
        <w:rPr>
          <w:b/>
          <w:bCs/>
        </w:rPr>
        <w:t>Kind of Abuse:</w:t>
      </w:r>
    </w:p>
    <w:p w14:paraId="03AD0640" w14:textId="77777777" w:rsidR="00EA0A27" w:rsidRPr="00EA0A27" w:rsidRDefault="00EA0A27" w:rsidP="00195C37">
      <w:pPr>
        <w:numPr>
          <w:ilvl w:val="2"/>
          <w:numId w:val="34"/>
        </w:numPr>
        <w:jc w:val="both"/>
      </w:pPr>
      <w:r w:rsidRPr="00EA0A27">
        <w:t>Business.</w:t>
      </w:r>
    </w:p>
    <w:p w14:paraId="1FD57881" w14:textId="77777777" w:rsidR="00EA0A27" w:rsidRPr="00EA0A27" w:rsidRDefault="00EA0A27" w:rsidP="00195C37">
      <w:pPr>
        <w:numPr>
          <w:ilvl w:val="1"/>
          <w:numId w:val="34"/>
        </w:numPr>
        <w:jc w:val="both"/>
      </w:pPr>
      <w:r w:rsidRPr="00EA0A27">
        <w:rPr>
          <w:b/>
          <w:bCs/>
        </w:rPr>
        <w:t>Countermeasures:</w:t>
      </w:r>
    </w:p>
    <w:p w14:paraId="5B7CA9A1" w14:textId="78015D51" w:rsidR="00EA0A27" w:rsidRPr="00EA0A27" w:rsidRDefault="00EA0A27" w:rsidP="00195C37">
      <w:pPr>
        <w:numPr>
          <w:ilvl w:val="2"/>
          <w:numId w:val="34"/>
        </w:numPr>
        <w:jc w:val="both"/>
        <w:rPr>
          <w:lang w:val="en-US"/>
        </w:rPr>
      </w:pPr>
      <w:r w:rsidRPr="00EA0A27">
        <w:rPr>
          <w:lang w:val="en-US"/>
        </w:rPr>
        <w:t xml:space="preserve">Implement strict access controls and data encryption for </w:t>
      </w:r>
      <w:r w:rsidR="00C66263">
        <w:rPr>
          <w:lang w:val="en-US"/>
        </w:rPr>
        <w:t>customer</w:t>
      </w:r>
      <w:r w:rsidRPr="00EA0A27">
        <w:rPr>
          <w:lang w:val="en-US"/>
        </w:rPr>
        <w:t xml:space="preserve"> data.</w:t>
      </w:r>
    </w:p>
    <w:p w14:paraId="58846B3D" w14:textId="77777777" w:rsidR="00EA0A27" w:rsidRPr="00EA0A27" w:rsidRDefault="00EA0A27" w:rsidP="00195C37">
      <w:pPr>
        <w:numPr>
          <w:ilvl w:val="2"/>
          <w:numId w:val="34"/>
        </w:numPr>
        <w:jc w:val="both"/>
        <w:rPr>
          <w:lang w:val="en-US"/>
        </w:rPr>
      </w:pPr>
      <w:r w:rsidRPr="00EA0A27">
        <w:rPr>
          <w:lang w:val="en-US"/>
        </w:rPr>
        <w:t>Conduct background checks on employees with access to sensitive data.</w:t>
      </w:r>
    </w:p>
    <w:p w14:paraId="6B12F69F" w14:textId="77777777" w:rsidR="00EA0A27" w:rsidRPr="00EA0A27" w:rsidRDefault="00EA0A27" w:rsidP="00195C37">
      <w:pPr>
        <w:numPr>
          <w:ilvl w:val="2"/>
          <w:numId w:val="34"/>
        </w:numPr>
        <w:jc w:val="both"/>
        <w:rPr>
          <w:lang w:val="en-US"/>
        </w:rPr>
      </w:pPr>
      <w:r w:rsidRPr="00EA0A27">
        <w:rPr>
          <w:lang w:val="en-US"/>
        </w:rPr>
        <w:t>Monitor access logs for unauthorized access attempts.</w:t>
      </w:r>
    </w:p>
    <w:p w14:paraId="518C2E71" w14:textId="4BE0520F" w:rsidR="00EA0A27" w:rsidRPr="00EA0A27" w:rsidRDefault="00EA0A27" w:rsidP="00195C37">
      <w:pPr>
        <w:numPr>
          <w:ilvl w:val="0"/>
          <w:numId w:val="34"/>
        </w:numPr>
        <w:jc w:val="both"/>
        <w:rPr>
          <w:lang w:val="en-US"/>
        </w:rPr>
      </w:pPr>
      <w:r w:rsidRPr="00EA0A27">
        <w:rPr>
          <w:lang w:val="en-US"/>
        </w:rPr>
        <w:t xml:space="preserve">An attacker alters </w:t>
      </w:r>
      <w:r w:rsidR="00C66263">
        <w:rPr>
          <w:lang w:val="en-US"/>
        </w:rPr>
        <w:t>customer</w:t>
      </w:r>
      <w:r w:rsidRPr="00EA0A27">
        <w:rPr>
          <w:lang w:val="en-US"/>
        </w:rPr>
        <w:t xml:space="preserve"> details in the system, such as contact information or billing details, leading to confusion or financial loss.</w:t>
      </w:r>
    </w:p>
    <w:p w14:paraId="09DE887C" w14:textId="77777777" w:rsidR="00EA0A27" w:rsidRPr="00EA0A27" w:rsidRDefault="00EA0A27" w:rsidP="00195C37">
      <w:pPr>
        <w:numPr>
          <w:ilvl w:val="1"/>
          <w:numId w:val="34"/>
        </w:numPr>
        <w:jc w:val="both"/>
      </w:pPr>
      <w:r w:rsidRPr="00EA0A27">
        <w:rPr>
          <w:b/>
          <w:bCs/>
        </w:rPr>
        <w:t>CVSS Risk Rating:</w:t>
      </w:r>
    </w:p>
    <w:p w14:paraId="3926B1F2" w14:textId="77777777" w:rsidR="00EA0A27" w:rsidRPr="00EA0A27" w:rsidRDefault="00EA0A27" w:rsidP="00195C37">
      <w:pPr>
        <w:numPr>
          <w:ilvl w:val="2"/>
          <w:numId w:val="34"/>
        </w:numPr>
        <w:jc w:val="both"/>
      </w:pPr>
      <w:r w:rsidRPr="00EA0A27">
        <w:t>7.3 (High) CVSS:3.0/AV:N/AC:H/PR:H/UI:R/S:C/C:H/I:H/A:N</w:t>
      </w:r>
    </w:p>
    <w:p w14:paraId="1C8573E6" w14:textId="77777777" w:rsidR="00EA0A27" w:rsidRPr="00EA0A27" w:rsidRDefault="00EA0A27" w:rsidP="00195C37">
      <w:pPr>
        <w:numPr>
          <w:ilvl w:val="1"/>
          <w:numId w:val="34"/>
        </w:numPr>
        <w:jc w:val="both"/>
      </w:pPr>
      <w:r w:rsidRPr="00EA0A27">
        <w:rPr>
          <w:b/>
          <w:bCs/>
        </w:rPr>
        <w:t>Justification:</w:t>
      </w:r>
    </w:p>
    <w:p w14:paraId="46BBF002" w14:textId="0DA360A6" w:rsidR="00EA0A27" w:rsidRPr="00EA0A27" w:rsidRDefault="00EA0A27" w:rsidP="00195C37">
      <w:pPr>
        <w:numPr>
          <w:ilvl w:val="2"/>
          <w:numId w:val="34"/>
        </w:numPr>
        <w:jc w:val="both"/>
        <w:rPr>
          <w:lang w:val="en-US"/>
        </w:rPr>
      </w:pPr>
      <w:r w:rsidRPr="00EA0A27">
        <w:rPr>
          <w:lang w:val="en-US"/>
        </w:rPr>
        <w:t xml:space="preserve">Altered </w:t>
      </w:r>
      <w:r w:rsidR="00C66263">
        <w:rPr>
          <w:lang w:val="en-US"/>
        </w:rPr>
        <w:t>customer</w:t>
      </w:r>
      <w:r w:rsidRPr="00EA0A27">
        <w:rPr>
          <w:lang w:val="en-US"/>
        </w:rPr>
        <w:t xml:space="preserve"> details can lead to service disruptions and financial harm.</w:t>
      </w:r>
    </w:p>
    <w:p w14:paraId="32F35212" w14:textId="77777777" w:rsidR="00EA0A27" w:rsidRPr="00EA0A27" w:rsidRDefault="00EA0A27" w:rsidP="00195C37">
      <w:pPr>
        <w:numPr>
          <w:ilvl w:val="1"/>
          <w:numId w:val="34"/>
        </w:numPr>
        <w:jc w:val="both"/>
      </w:pPr>
      <w:r w:rsidRPr="00EA0A27">
        <w:rPr>
          <w:b/>
          <w:bCs/>
        </w:rPr>
        <w:t>Kind of Abuse:</w:t>
      </w:r>
    </w:p>
    <w:p w14:paraId="3BA0521C" w14:textId="77777777" w:rsidR="00EA0A27" w:rsidRPr="00EA0A27" w:rsidRDefault="00EA0A27" w:rsidP="00195C37">
      <w:pPr>
        <w:numPr>
          <w:ilvl w:val="2"/>
          <w:numId w:val="34"/>
        </w:numPr>
        <w:jc w:val="both"/>
      </w:pPr>
      <w:r w:rsidRPr="00EA0A27">
        <w:t>Business.</w:t>
      </w:r>
    </w:p>
    <w:p w14:paraId="107AC049" w14:textId="77777777" w:rsidR="00EA0A27" w:rsidRPr="00EA0A27" w:rsidRDefault="00EA0A27" w:rsidP="00195C37">
      <w:pPr>
        <w:numPr>
          <w:ilvl w:val="1"/>
          <w:numId w:val="34"/>
        </w:numPr>
        <w:jc w:val="both"/>
      </w:pPr>
      <w:r w:rsidRPr="00EA0A27">
        <w:rPr>
          <w:b/>
          <w:bCs/>
        </w:rPr>
        <w:t>Countermeasures:</w:t>
      </w:r>
    </w:p>
    <w:p w14:paraId="502F6844" w14:textId="77777777" w:rsidR="00EA0A27" w:rsidRPr="00EA0A27" w:rsidRDefault="00EA0A27" w:rsidP="00195C37">
      <w:pPr>
        <w:numPr>
          <w:ilvl w:val="2"/>
          <w:numId w:val="34"/>
        </w:numPr>
        <w:jc w:val="both"/>
        <w:rPr>
          <w:lang w:val="en-US"/>
        </w:rPr>
      </w:pPr>
      <w:r w:rsidRPr="00EA0A27">
        <w:rPr>
          <w:lang w:val="en-US"/>
        </w:rPr>
        <w:t>Implement data integrity checks and validation rules.</w:t>
      </w:r>
    </w:p>
    <w:p w14:paraId="45BFD7F0" w14:textId="009B3C62" w:rsidR="00EA0A27" w:rsidRPr="00EA0A27" w:rsidRDefault="00EA0A27" w:rsidP="00195C37">
      <w:pPr>
        <w:numPr>
          <w:ilvl w:val="2"/>
          <w:numId w:val="34"/>
        </w:numPr>
        <w:jc w:val="both"/>
        <w:rPr>
          <w:lang w:val="en-US"/>
        </w:rPr>
      </w:pPr>
      <w:r w:rsidRPr="00EA0A27">
        <w:rPr>
          <w:lang w:val="en-US"/>
        </w:rPr>
        <w:t xml:space="preserve">Encrypt sensitive </w:t>
      </w:r>
      <w:r w:rsidR="00C66263">
        <w:rPr>
          <w:lang w:val="en-US"/>
        </w:rPr>
        <w:t>customer</w:t>
      </w:r>
      <w:r w:rsidRPr="00EA0A27">
        <w:rPr>
          <w:lang w:val="en-US"/>
        </w:rPr>
        <w:t xml:space="preserve"> information to prevent tampering.</w:t>
      </w:r>
    </w:p>
    <w:p w14:paraId="6BCBE6DB" w14:textId="5B817F5B" w:rsidR="00EA0A27" w:rsidRPr="00EA0A27" w:rsidRDefault="00EA0A27" w:rsidP="00195C37">
      <w:pPr>
        <w:numPr>
          <w:ilvl w:val="2"/>
          <w:numId w:val="34"/>
        </w:numPr>
        <w:jc w:val="both"/>
        <w:rPr>
          <w:lang w:val="en-US"/>
        </w:rPr>
      </w:pPr>
      <w:r w:rsidRPr="00EA0A27">
        <w:rPr>
          <w:lang w:val="en-US"/>
        </w:rPr>
        <w:t xml:space="preserve">Provide </w:t>
      </w:r>
      <w:r w:rsidR="00C66263">
        <w:rPr>
          <w:lang w:val="en-US"/>
        </w:rPr>
        <w:t>customer</w:t>
      </w:r>
      <w:r w:rsidR="0034422B">
        <w:rPr>
          <w:lang w:val="en-US"/>
        </w:rPr>
        <w:t>s</w:t>
      </w:r>
      <w:r w:rsidRPr="00EA0A27">
        <w:rPr>
          <w:lang w:val="en-US"/>
        </w:rPr>
        <w:t xml:space="preserve"> with the ability to review and verify their information.</w:t>
      </w:r>
    </w:p>
    <w:p w14:paraId="08644324" w14:textId="16FF2838" w:rsidR="00EA0A27" w:rsidRPr="00EA0A27" w:rsidRDefault="00EA0A27" w:rsidP="00195C37">
      <w:pPr>
        <w:numPr>
          <w:ilvl w:val="0"/>
          <w:numId w:val="34"/>
        </w:numPr>
        <w:jc w:val="both"/>
        <w:rPr>
          <w:lang w:val="en-US"/>
        </w:rPr>
      </w:pPr>
      <w:r w:rsidRPr="00EA0A27">
        <w:rPr>
          <w:lang w:val="en-US"/>
        </w:rPr>
        <w:t xml:space="preserve">An attacker takes over a legitimate </w:t>
      </w:r>
      <w:r w:rsidR="00C66263">
        <w:rPr>
          <w:lang w:val="en-US"/>
        </w:rPr>
        <w:t>customer</w:t>
      </w:r>
      <w:r w:rsidRPr="00EA0A27">
        <w:rPr>
          <w:lang w:val="en-US"/>
        </w:rPr>
        <w:t xml:space="preserve"> account, changes their contact information, and places orders under their name, leading to confusion and potential financial harm.</w:t>
      </w:r>
    </w:p>
    <w:p w14:paraId="09707EFE" w14:textId="77777777" w:rsidR="00EA0A27" w:rsidRPr="00EA0A27" w:rsidRDefault="00EA0A27" w:rsidP="00195C37">
      <w:pPr>
        <w:numPr>
          <w:ilvl w:val="1"/>
          <w:numId w:val="34"/>
        </w:numPr>
        <w:jc w:val="both"/>
      </w:pPr>
      <w:r w:rsidRPr="00EA0A27">
        <w:rPr>
          <w:b/>
          <w:bCs/>
        </w:rPr>
        <w:t>CVSS Risk Rating:</w:t>
      </w:r>
    </w:p>
    <w:p w14:paraId="3BC4919E" w14:textId="77777777" w:rsidR="00EA0A27" w:rsidRPr="00EA0A27" w:rsidRDefault="00EA0A27" w:rsidP="00195C37">
      <w:pPr>
        <w:numPr>
          <w:ilvl w:val="2"/>
          <w:numId w:val="34"/>
        </w:numPr>
        <w:jc w:val="both"/>
      </w:pPr>
      <w:r w:rsidRPr="00EA0A27">
        <w:t>7.3 (High) CVSS:3.0/AV:N/AC:H/PR:H/UI:R/S:C/C:H/I:H/A:N</w:t>
      </w:r>
    </w:p>
    <w:p w14:paraId="7F132ED7" w14:textId="77777777" w:rsidR="00EA0A27" w:rsidRPr="00EA0A27" w:rsidRDefault="00EA0A27" w:rsidP="00195C37">
      <w:pPr>
        <w:numPr>
          <w:ilvl w:val="1"/>
          <w:numId w:val="34"/>
        </w:numPr>
        <w:jc w:val="both"/>
      </w:pPr>
      <w:r w:rsidRPr="00EA0A27">
        <w:rPr>
          <w:b/>
          <w:bCs/>
        </w:rPr>
        <w:t>Justification:</w:t>
      </w:r>
    </w:p>
    <w:p w14:paraId="1DF8E325" w14:textId="5DE6C160" w:rsidR="00EA0A27" w:rsidRPr="00EA0A27" w:rsidRDefault="00EA0A27" w:rsidP="00195C37">
      <w:pPr>
        <w:numPr>
          <w:ilvl w:val="2"/>
          <w:numId w:val="34"/>
        </w:numPr>
        <w:jc w:val="both"/>
        <w:rPr>
          <w:lang w:val="en-US"/>
        </w:rPr>
      </w:pPr>
      <w:r w:rsidRPr="00EA0A27">
        <w:rPr>
          <w:lang w:val="en-US"/>
        </w:rPr>
        <w:t xml:space="preserve">Account hijacking can result in fraudulent transactions and damage to the </w:t>
      </w:r>
      <w:r w:rsidR="00C66263">
        <w:rPr>
          <w:lang w:val="en-US"/>
        </w:rPr>
        <w:t>customer</w:t>
      </w:r>
      <w:r w:rsidRPr="00EA0A27">
        <w:rPr>
          <w:lang w:val="en-US"/>
        </w:rPr>
        <w:t>'s reputation.</w:t>
      </w:r>
    </w:p>
    <w:p w14:paraId="702ED1CA" w14:textId="77777777" w:rsidR="00EA0A27" w:rsidRPr="00EA0A27" w:rsidRDefault="00EA0A27" w:rsidP="00195C37">
      <w:pPr>
        <w:numPr>
          <w:ilvl w:val="1"/>
          <w:numId w:val="34"/>
        </w:numPr>
        <w:jc w:val="both"/>
      </w:pPr>
      <w:r w:rsidRPr="00EA0A27">
        <w:rPr>
          <w:b/>
          <w:bCs/>
        </w:rPr>
        <w:t>Kind of Abuse:</w:t>
      </w:r>
    </w:p>
    <w:p w14:paraId="4F3319EF" w14:textId="77777777" w:rsidR="00EA0A27" w:rsidRPr="00EA0A27" w:rsidRDefault="00EA0A27" w:rsidP="00195C37">
      <w:pPr>
        <w:numPr>
          <w:ilvl w:val="2"/>
          <w:numId w:val="34"/>
        </w:numPr>
        <w:jc w:val="both"/>
      </w:pPr>
      <w:r w:rsidRPr="00EA0A27">
        <w:t>Business.</w:t>
      </w:r>
    </w:p>
    <w:p w14:paraId="7676C0DC" w14:textId="77777777" w:rsidR="00EA0A27" w:rsidRPr="00EA0A27" w:rsidRDefault="00EA0A27" w:rsidP="00195C37">
      <w:pPr>
        <w:numPr>
          <w:ilvl w:val="1"/>
          <w:numId w:val="34"/>
        </w:numPr>
        <w:jc w:val="both"/>
      </w:pPr>
      <w:r w:rsidRPr="00EA0A27">
        <w:rPr>
          <w:b/>
          <w:bCs/>
        </w:rPr>
        <w:t>Countermeasures:</w:t>
      </w:r>
    </w:p>
    <w:p w14:paraId="44D1AC5C" w14:textId="1925FF09" w:rsidR="00EA0A27" w:rsidRPr="00EA0A27" w:rsidRDefault="00EA0A27" w:rsidP="00195C37">
      <w:pPr>
        <w:numPr>
          <w:ilvl w:val="2"/>
          <w:numId w:val="34"/>
        </w:numPr>
        <w:jc w:val="both"/>
        <w:rPr>
          <w:lang w:val="en-US"/>
        </w:rPr>
      </w:pPr>
      <w:r w:rsidRPr="00EA0A27">
        <w:rPr>
          <w:lang w:val="en-US"/>
        </w:rPr>
        <w:t xml:space="preserve">Implement multi-factor authentication for </w:t>
      </w:r>
      <w:r w:rsidR="00C66263">
        <w:rPr>
          <w:lang w:val="en-US"/>
        </w:rPr>
        <w:t>customer</w:t>
      </w:r>
      <w:r w:rsidRPr="00EA0A27">
        <w:rPr>
          <w:lang w:val="en-US"/>
        </w:rPr>
        <w:t xml:space="preserve"> accounts.</w:t>
      </w:r>
    </w:p>
    <w:p w14:paraId="3ACE29C0" w14:textId="162915C3" w:rsidR="00EA0A27" w:rsidRPr="00EA0A27" w:rsidRDefault="00EA0A27" w:rsidP="00195C37">
      <w:pPr>
        <w:numPr>
          <w:ilvl w:val="2"/>
          <w:numId w:val="34"/>
        </w:numPr>
        <w:jc w:val="both"/>
        <w:rPr>
          <w:lang w:val="en-US"/>
        </w:rPr>
      </w:pPr>
      <w:r w:rsidRPr="00EA0A27">
        <w:rPr>
          <w:lang w:val="en-US"/>
        </w:rPr>
        <w:t xml:space="preserve">Notify </w:t>
      </w:r>
      <w:r w:rsidR="00C66263">
        <w:rPr>
          <w:lang w:val="en-US"/>
        </w:rPr>
        <w:t>customer</w:t>
      </w:r>
      <w:r w:rsidR="0034422B">
        <w:rPr>
          <w:lang w:val="en-US"/>
        </w:rPr>
        <w:t>s</w:t>
      </w:r>
      <w:r w:rsidRPr="00EA0A27">
        <w:rPr>
          <w:lang w:val="en-US"/>
        </w:rPr>
        <w:t xml:space="preserve"> of any changes to their account information.</w:t>
      </w:r>
    </w:p>
    <w:p w14:paraId="12248CE9" w14:textId="1B2C0AEC" w:rsidR="00EA0A27" w:rsidRPr="00EA0A27" w:rsidRDefault="00EA0A27" w:rsidP="00195C37">
      <w:pPr>
        <w:numPr>
          <w:ilvl w:val="2"/>
          <w:numId w:val="34"/>
        </w:numPr>
        <w:jc w:val="both"/>
        <w:rPr>
          <w:lang w:val="en-US"/>
        </w:rPr>
      </w:pPr>
      <w:r w:rsidRPr="00EA0A27">
        <w:rPr>
          <w:lang w:val="en-US"/>
        </w:rPr>
        <w:t xml:space="preserve">Provide a mechanism for </w:t>
      </w:r>
      <w:r w:rsidR="00C66263">
        <w:rPr>
          <w:lang w:val="en-US"/>
        </w:rPr>
        <w:t>customer</w:t>
      </w:r>
      <w:r w:rsidR="0034422B">
        <w:rPr>
          <w:lang w:val="en-US"/>
        </w:rPr>
        <w:t>s</w:t>
      </w:r>
      <w:r w:rsidRPr="00EA0A27">
        <w:rPr>
          <w:lang w:val="en-US"/>
        </w:rPr>
        <w:t xml:space="preserve"> to report suspicious account activities.</w:t>
      </w:r>
    </w:p>
    <w:p w14:paraId="1F3E782D" w14:textId="5D7F5B9E" w:rsidR="00EA0A27" w:rsidRPr="00EA0A27" w:rsidRDefault="00EA0A27" w:rsidP="00195C37">
      <w:pPr>
        <w:numPr>
          <w:ilvl w:val="0"/>
          <w:numId w:val="34"/>
        </w:numPr>
        <w:jc w:val="both"/>
        <w:rPr>
          <w:lang w:val="en-US"/>
        </w:rPr>
      </w:pPr>
      <w:r w:rsidRPr="00EA0A27">
        <w:rPr>
          <w:lang w:val="en-US"/>
        </w:rPr>
        <w:t xml:space="preserve">If the application has APIs for </w:t>
      </w:r>
      <w:r w:rsidR="00C66263">
        <w:rPr>
          <w:lang w:val="en-US"/>
        </w:rPr>
        <w:t>customer</w:t>
      </w:r>
      <w:r w:rsidRPr="00EA0A27">
        <w:rPr>
          <w:lang w:val="en-US"/>
        </w:rPr>
        <w:t xml:space="preserve"> registration, an attacker could abuse these APIs to register fake </w:t>
      </w:r>
      <w:r w:rsidR="00C66263">
        <w:rPr>
          <w:lang w:val="en-US"/>
        </w:rPr>
        <w:t>customer</w:t>
      </w:r>
      <w:r w:rsidR="0034422B">
        <w:rPr>
          <w:lang w:val="en-US"/>
        </w:rPr>
        <w:t>s</w:t>
      </w:r>
      <w:r w:rsidRPr="00EA0A27">
        <w:rPr>
          <w:lang w:val="en-US"/>
        </w:rPr>
        <w:t xml:space="preserve"> in bulk, overwhelming the system and causing disruption.</w:t>
      </w:r>
    </w:p>
    <w:p w14:paraId="3A950C4C" w14:textId="77777777" w:rsidR="00EA0A27" w:rsidRPr="00EA0A27" w:rsidRDefault="00EA0A27" w:rsidP="00195C37">
      <w:pPr>
        <w:numPr>
          <w:ilvl w:val="1"/>
          <w:numId w:val="34"/>
        </w:numPr>
        <w:jc w:val="both"/>
      </w:pPr>
      <w:r w:rsidRPr="00EA0A27">
        <w:rPr>
          <w:b/>
          <w:bCs/>
        </w:rPr>
        <w:t>CVSS Risk Rating:</w:t>
      </w:r>
    </w:p>
    <w:p w14:paraId="0305910F" w14:textId="77777777" w:rsidR="00EA0A27" w:rsidRPr="00EA0A27" w:rsidRDefault="00EA0A27" w:rsidP="00195C37">
      <w:pPr>
        <w:numPr>
          <w:ilvl w:val="2"/>
          <w:numId w:val="34"/>
        </w:numPr>
        <w:jc w:val="both"/>
      </w:pPr>
      <w:r w:rsidRPr="00EA0A27">
        <w:t>9.0 (Critical) CVSS:3.0/AV:N/AC:H/PR:N/UI:N/S:C/C:H/I:H/A:H</w:t>
      </w:r>
    </w:p>
    <w:p w14:paraId="079AB0F0" w14:textId="77777777" w:rsidR="00EA0A27" w:rsidRPr="00EA0A27" w:rsidRDefault="00EA0A27" w:rsidP="00195C37">
      <w:pPr>
        <w:numPr>
          <w:ilvl w:val="1"/>
          <w:numId w:val="34"/>
        </w:numPr>
        <w:jc w:val="both"/>
      </w:pPr>
      <w:r w:rsidRPr="00EA0A27">
        <w:rPr>
          <w:b/>
          <w:bCs/>
        </w:rPr>
        <w:t>Justification:</w:t>
      </w:r>
    </w:p>
    <w:p w14:paraId="54829B6A" w14:textId="77777777" w:rsidR="00EA0A27" w:rsidRPr="00EA0A27" w:rsidRDefault="00EA0A27" w:rsidP="00195C37">
      <w:pPr>
        <w:numPr>
          <w:ilvl w:val="2"/>
          <w:numId w:val="34"/>
        </w:numPr>
        <w:jc w:val="both"/>
        <w:rPr>
          <w:lang w:val="en-US"/>
        </w:rPr>
      </w:pPr>
      <w:r w:rsidRPr="00EA0A27">
        <w:rPr>
          <w:lang w:val="en-US"/>
        </w:rPr>
        <w:t>API abuse can lead to system overload and service disruption.</w:t>
      </w:r>
    </w:p>
    <w:p w14:paraId="31911322" w14:textId="77777777" w:rsidR="00EA0A27" w:rsidRPr="00EA0A27" w:rsidRDefault="00EA0A27" w:rsidP="00195C37">
      <w:pPr>
        <w:numPr>
          <w:ilvl w:val="1"/>
          <w:numId w:val="34"/>
        </w:numPr>
        <w:jc w:val="both"/>
      </w:pPr>
      <w:r w:rsidRPr="00EA0A27">
        <w:rPr>
          <w:b/>
          <w:bCs/>
        </w:rPr>
        <w:t>Kind of Abuse:</w:t>
      </w:r>
    </w:p>
    <w:p w14:paraId="2597BD8B" w14:textId="77777777" w:rsidR="00EA0A27" w:rsidRPr="00EA0A27" w:rsidRDefault="00EA0A27" w:rsidP="00195C37">
      <w:pPr>
        <w:numPr>
          <w:ilvl w:val="2"/>
          <w:numId w:val="34"/>
        </w:numPr>
        <w:jc w:val="both"/>
      </w:pPr>
      <w:r w:rsidRPr="00EA0A27">
        <w:t>Technical.</w:t>
      </w:r>
    </w:p>
    <w:p w14:paraId="494F4E32" w14:textId="77777777" w:rsidR="00EA0A27" w:rsidRPr="00EA0A27" w:rsidRDefault="00EA0A27" w:rsidP="00195C37">
      <w:pPr>
        <w:numPr>
          <w:ilvl w:val="1"/>
          <w:numId w:val="34"/>
        </w:numPr>
        <w:jc w:val="both"/>
      </w:pPr>
      <w:r w:rsidRPr="00EA0A27">
        <w:rPr>
          <w:b/>
          <w:bCs/>
        </w:rPr>
        <w:t>Countermeasures:</w:t>
      </w:r>
    </w:p>
    <w:p w14:paraId="02779FB2" w14:textId="77777777" w:rsidR="00EA0A27" w:rsidRPr="00EA0A27" w:rsidRDefault="00EA0A27" w:rsidP="00195C37">
      <w:pPr>
        <w:numPr>
          <w:ilvl w:val="2"/>
          <w:numId w:val="34"/>
        </w:numPr>
        <w:jc w:val="both"/>
        <w:rPr>
          <w:lang w:val="en-US"/>
        </w:rPr>
      </w:pPr>
      <w:r w:rsidRPr="00EA0A27">
        <w:rPr>
          <w:lang w:val="en-US"/>
        </w:rPr>
        <w:t>Implement API rate limiting and authentication.</w:t>
      </w:r>
    </w:p>
    <w:p w14:paraId="423626BD" w14:textId="77777777" w:rsidR="00EA0A27" w:rsidRPr="00EA0A27" w:rsidRDefault="00EA0A27" w:rsidP="00195C37">
      <w:pPr>
        <w:numPr>
          <w:ilvl w:val="2"/>
          <w:numId w:val="34"/>
        </w:numPr>
        <w:jc w:val="both"/>
        <w:rPr>
          <w:lang w:val="en-US"/>
        </w:rPr>
      </w:pPr>
      <w:r w:rsidRPr="00EA0A27">
        <w:rPr>
          <w:lang w:val="en-US"/>
        </w:rPr>
        <w:t>Use API keys with proper access controls.</w:t>
      </w:r>
    </w:p>
    <w:p w14:paraId="3278E78C" w14:textId="77777777" w:rsidR="00EA0A27" w:rsidRPr="00EA0A27" w:rsidRDefault="00EA0A27" w:rsidP="00195C37">
      <w:pPr>
        <w:numPr>
          <w:ilvl w:val="2"/>
          <w:numId w:val="34"/>
        </w:numPr>
        <w:jc w:val="both"/>
        <w:rPr>
          <w:lang w:val="en-US"/>
        </w:rPr>
      </w:pPr>
      <w:r w:rsidRPr="00EA0A27">
        <w:rPr>
          <w:lang w:val="en-US"/>
        </w:rPr>
        <w:t>Monitor API usage for unusual patterns and behavior.</w:t>
      </w:r>
    </w:p>
    <w:p w14:paraId="6357A9E4" w14:textId="77777777" w:rsidR="00EA0A27" w:rsidRPr="00EA0A27" w:rsidRDefault="00EA0A27" w:rsidP="00291825">
      <w:pPr>
        <w:jc w:val="both"/>
        <w:rPr>
          <w:b/>
          <w:bCs/>
          <w:color w:val="D6615C" w:themeColor="accent1"/>
          <w:lang w:val="en-US"/>
        </w:rPr>
      </w:pPr>
      <w:r w:rsidRPr="00EA0A27">
        <w:rPr>
          <w:b/>
          <w:bCs/>
          <w:color w:val="D6615C" w:themeColor="accent1"/>
          <w:lang w:val="en-US"/>
        </w:rPr>
        <w:t>UC12. As a user of the system, I want to be able to login into the application so that I can access the application features.</w:t>
      </w:r>
    </w:p>
    <w:p w14:paraId="351D8D56" w14:textId="77777777" w:rsidR="00EA0A27" w:rsidRPr="00EA0A27" w:rsidRDefault="00EA0A27" w:rsidP="00195C37">
      <w:pPr>
        <w:numPr>
          <w:ilvl w:val="0"/>
          <w:numId w:val="35"/>
        </w:numPr>
        <w:jc w:val="both"/>
        <w:rPr>
          <w:lang w:val="en-US"/>
        </w:rPr>
      </w:pPr>
      <w:r w:rsidRPr="00EA0A27">
        <w:rPr>
          <w:lang w:val="en-US"/>
        </w:rPr>
        <w:t>An attacker attempts to gain unauthorized access to user accounts by repeatedly guessing usernames and passwords. This could be done manually or using automated scripts or tools to systematically try different combinations until a valid login is found with the purpose of getting sensitive information.</w:t>
      </w:r>
    </w:p>
    <w:p w14:paraId="49C3D93C" w14:textId="77777777" w:rsidR="00EA0A27" w:rsidRPr="00EA0A27" w:rsidRDefault="00EA0A27" w:rsidP="00195C37">
      <w:pPr>
        <w:numPr>
          <w:ilvl w:val="1"/>
          <w:numId w:val="35"/>
        </w:numPr>
        <w:jc w:val="both"/>
      </w:pPr>
      <w:r w:rsidRPr="00EA0A27">
        <w:rPr>
          <w:b/>
          <w:bCs/>
        </w:rPr>
        <w:t>CVSS Risk Rating:</w:t>
      </w:r>
    </w:p>
    <w:p w14:paraId="7971A717" w14:textId="77777777" w:rsidR="00EA0A27" w:rsidRPr="00EA0A27" w:rsidRDefault="00EA0A27" w:rsidP="00195C37">
      <w:pPr>
        <w:numPr>
          <w:ilvl w:val="2"/>
          <w:numId w:val="35"/>
        </w:numPr>
        <w:jc w:val="both"/>
      </w:pPr>
      <w:r w:rsidRPr="00EA0A27">
        <w:t>7.5 (High) CVSS:3.0/AV:N/AC:H/PR:N/UI:N/S:C/C:H/I:L/A:N</w:t>
      </w:r>
    </w:p>
    <w:p w14:paraId="18240476" w14:textId="77777777" w:rsidR="00EA0A27" w:rsidRPr="00EA0A27" w:rsidRDefault="00EA0A27" w:rsidP="00195C37">
      <w:pPr>
        <w:numPr>
          <w:ilvl w:val="1"/>
          <w:numId w:val="35"/>
        </w:numPr>
        <w:jc w:val="both"/>
      </w:pPr>
      <w:r w:rsidRPr="00EA0A27">
        <w:rPr>
          <w:b/>
          <w:bCs/>
        </w:rPr>
        <w:t>Justification:</w:t>
      </w:r>
    </w:p>
    <w:p w14:paraId="38CBD3F2" w14:textId="77777777" w:rsidR="00EA0A27" w:rsidRPr="00EA0A27" w:rsidRDefault="00EA0A27" w:rsidP="00195C37">
      <w:pPr>
        <w:numPr>
          <w:ilvl w:val="2"/>
          <w:numId w:val="35"/>
        </w:numPr>
        <w:jc w:val="both"/>
        <w:rPr>
          <w:lang w:val="en-US"/>
        </w:rPr>
      </w:pPr>
      <w:r w:rsidRPr="00EA0A27">
        <w:rPr>
          <w:lang w:val="en-US"/>
        </w:rPr>
        <w:t>Brute force attacks can lead to unauthorized access to user accounts, potentially compromising sensitive information.</w:t>
      </w:r>
    </w:p>
    <w:p w14:paraId="7E8EC3C7" w14:textId="77777777" w:rsidR="00EA0A27" w:rsidRPr="00EA0A27" w:rsidRDefault="00EA0A27" w:rsidP="00195C37">
      <w:pPr>
        <w:numPr>
          <w:ilvl w:val="1"/>
          <w:numId w:val="35"/>
        </w:numPr>
        <w:jc w:val="both"/>
      </w:pPr>
      <w:r w:rsidRPr="00EA0A27">
        <w:rPr>
          <w:b/>
          <w:bCs/>
        </w:rPr>
        <w:t>Kind of Abuse:</w:t>
      </w:r>
    </w:p>
    <w:p w14:paraId="45F99377" w14:textId="77777777" w:rsidR="00EA0A27" w:rsidRPr="00EA0A27" w:rsidRDefault="00EA0A27" w:rsidP="00195C37">
      <w:pPr>
        <w:numPr>
          <w:ilvl w:val="2"/>
          <w:numId w:val="35"/>
        </w:numPr>
        <w:jc w:val="both"/>
      </w:pPr>
      <w:r w:rsidRPr="00EA0A27">
        <w:t>Business.</w:t>
      </w:r>
    </w:p>
    <w:p w14:paraId="129B24E9" w14:textId="77777777" w:rsidR="00EA0A27" w:rsidRPr="00EA0A27" w:rsidRDefault="00EA0A27" w:rsidP="00195C37">
      <w:pPr>
        <w:numPr>
          <w:ilvl w:val="1"/>
          <w:numId w:val="35"/>
        </w:numPr>
        <w:jc w:val="both"/>
      </w:pPr>
      <w:r w:rsidRPr="00EA0A27">
        <w:rPr>
          <w:b/>
          <w:bCs/>
        </w:rPr>
        <w:t>Countermeasures:</w:t>
      </w:r>
    </w:p>
    <w:p w14:paraId="64E3A89A" w14:textId="77777777" w:rsidR="00EA0A27" w:rsidRPr="00EA0A27" w:rsidRDefault="00EA0A27" w:rsidP="00195C37">
      <w:pPr>
        <w:numPr>
          <w:ilvl w:val="2"/>
          <w:numId w:val="35"/>
        </w:numPr>
        <w:jc w:val="both"/>
        <w:rPr>
          <w:lang w:val="en-US"/>
        </w:rPr>
      </w:pPr>
      <w:r w:rsidRPr="00EA0A27">
        <w:rPr>
          <w:lang w:val="en-US"/>
        </w:rPr>
        <w:t>Implement account lockout mechanisms after a certain number of failed login attempts.</w:t>
      </w:r>
    </w:p>
    <w:p w14:paraId="0CC8115D" w14:textId="77777777" w:rsidR="00EA0A27" w:rsidRPr="00EA0A27" w:rsidRDefault="00EA0A27" w:rsidP="00195C37">
      <w:pPr>
        <w:numPr>
          <w:ilvl w:val="2"/>
          <w:numId w:val="35"/>
        </w:numPr>
        <w:jc w:val="both"/>
      </w:pPr>
      <w:r w:rsidRPr="00EA0A27">
        <w:t>Enforce strong password policies.</w:t>
      </w:r>
    </w:p>
    <w:p w14:paraId="724EC219" w14:textId="77777777" w:rsidR="00EA0A27" w:rsidRPr="00EA0A27" w:rsidRDefault="00EA0A27" w:rsidP="00195C37">
      <w:pPr>
        <w:numPr>
          <w:ilvl w:val="2"/>
          <w:numId w:val="35"/>
        </w:numPr>
        <w:jc w:val="both"/>
        <w:rPr>
          <w:lang w:val="en-US"/>
        </w:rPr>
      </w:pPr>
      <w:r w:rsidRPr="00EA0A27">
        <w:rPr>
          <w:lang w:val="en-US"/>
        </w:rPr>
        <w:t>Employ CAPTCHA or multi-factor authentication to mitigate brute force attacks.</w:t>
      </w:r>
    </w:p>
    <w:p w14:paraId="52792474" w14:textId="77777777" w:rsidR="00EA0A27" w:rsidRPr="00EA0A27" w:rsidRDefault="00EA0A27" w:rsidP="00195C37">
      <w:pPr>
        <w:numPr>
          <w:ilvl w:val="0"/>
          <w:numId w:val="35"/>
        </w:numPr>
        <w:jc w:val="both"/>
        <w:rPr>
          <w:lang w:val="en-US"/>
        </w:rPr>
      </w:pPr>
      <w:r w:rsidRPr="00EA0A27">
        <w:rPr>
          <w:lang w:val="en-US"/>
        </w:rPr>
        <w:t>Attackers use previously leaked username/password pairs from other breaches and attempt to log in with those credentials on your application with the purpose of stealing sensitive information. Since users often reuse passwords across multiple services, this can lead to successful unauthorized access.</w:t>
      </w:r>
    </w:p>
    <w:p w14:paraId="0C785B39" w14:textId="77777777" w:rsidR="00EA0A27" w:rsidRPr="00EA0A27" w:rsidRDefault="00EA0A27" w:rsidP="00195C37">
      <w:pPr>
        <w:numPr>
          <w:ilvl w:val="1"/>
          <w:numId w:val="35"/>
        </w:numPr>
        <w:jc w:val="both"/>
      </w:pPr>
      <w:r w:rsidRPr="00EA0A27">
        <w:rPr>
          <w:b/>
          <w:bCs/>
        </w:rPr>
        <w:t>CVSS Risk Rating:</w:t>
      </w:r>
    </w:p>
    <w:p w14:paraId="00504E76" w14:textId="77777777" w:rsidR="00EA0A27" w:rsidRPr="00EA0A27" w:rsidRDefault="00EA0A27" w:rsidP="00195C37">
      <w:pPr>
        <w:numPr>
          <w:ilvl w:val="2"/>
          <w:numId w:val="35"/>
        </w:numPr>
        <w:jc w:val="both"/>
      </w:pPr>
      <w:r w:rsidRPr="00EA0A27">
        <w:t>6.9 (Medium) CVSS:3.0/AV:N/AC:H/PR:N/UI:R/S:C/C:H/I:L/A:N</w:t>
      </w:r>
    </w:p>
    <w:p w14:paraId="23DEB38D" w14:textId="77777777" w:rsidR="00EA0A27" w:rsidRPr="00EA0A27" w:rsidRDefault="00EA0A27" w:rsidP="00195C37">
      <w:pPr>
        <w:numPr>
          <w:ilvl w:val="1"/>
          <w:numId w:val="35"/>
        </w:numPr>
        <w:jc w:val="both"/>
      </w:pPr>
      <w:r w:rsidRPr="00EA0A27">
        <w:rPr>
          <w:b/>
          <w:bCs/>
        </w:rPr>
        <w:t>Justification:</w:t>
      </w:r>
    </w:p>
    <w:p w14:paraId="319AE1EC" w14:textId="77777777" w:rsidR="00EA0A27" w:rsidRPr="00EA0A27" w:rsidRDefault="00EA0A27" w:rsidP="00195C37">
      <w:pPr>
        <w:numPr>
          <w:ilvl w:val="2"/>
          <w:numId w:val="35"/>
        </w:numPr>
        <w:jc w:val="both"/>
        <w:rPr>
          <w:lang w:val="en-US"/>
        </w:rPr>
      </w:pPr>
      <w:r w:rsidRPr="00EA0A27">
        <w:rPr>
          <w:lang w:val="en-US"/>
        </w:rPr>
        <w:t>Credential stuffing exploits users' tendencies to reuse passwords across multiple services, potentially granting unauthorized access to accounts.</w:t>
      </w:r>
    </w:p>
    <w:p w14:paraId="1DD9D75B" w14:textId="77777777" w:rsidR="00EA0A27" w:rsidRPr="00EA0A27" w:rsidRDefault="00EA0A27" w:rsidP="00195C37">
      <w:pPr>
        <w:numPr>
          <w:ilvl w:val="1"/>
          <w:numId w:val="35"/>
        </w:numPr>
        <w:jc w:val="both"/>
      </w:pPr>
      <w:r w:rsidRPr="00EA0A27">
        <w:rPr>
          <w:b/>
          <w:bCs/>
        </w:rPr>
        <w:t>Kind of Abuse:</w:t>
      </w:r>
    </w:p>
    <w:p w14:paraId="49276F83" w14:textId="77777777" w:rsidR="00EA0A27" w:rsidRPr="00EA0A27" w:rsidRDefault="00EA0A27" w:rsidP="00195C37">
      <w:pPr>
        <w:numPr>
          <w:ilvl w:val="2"/>
          <w:numId w:val="35"/>
        </w:numPr>
        <w:jc w:val="both"/>
      </w:pPr>
      <w:r w:rsidRPr="00EA0A27">
        <w:t>Business.</w:t>
      </w:r>
    </w:p>
    <w:p w14:paraId="08EDC9F0" w14:textId="77777777" w:rsidR="00EA0A27" w:rsidRPr="00EA0A27" w:rsidRDefault="00EA0A27" w:rsidP="00195C37">
      <w:pPr>
        <w:numPr>
          <w:ilvl w:val="1"/>
          <w:numId w:val="35"/>
        </w:numPr>
        <w:jc w:val="both"/>
      </w:pPr>
      <w:r w:rsidRPr="00EA0A27">
        <w:rPr>
          <w:b/>
          <w:bCs/>
        </w:rPr>
        <w:t>Countermeasures:</w:t>
      </w:r>
    </w:p>
    <w:p w14:paraId="2568AB65" w14:textId="77777777" w:rsidR="00EA0A27" w:rsidRPr="00EA0A27" w:rsidRDefault="00EA0A27" w:rsidP="00195C37">
      <w:pPr>
        <w:numPr>
          <w:ilvl w:val="2"/>
          <w:numId w:val="35"/>
        </w:numPr>
        <w:jc w:val="both"/>
        <w:rPr>
          <w:lang w:val="en-US"/>
        </w:rPr>
      </w:pPr>
      <w:r w:rsidRPr="00EA0A27">
        <w:rPr>
          <w:lang w:val="en-US"/>
        </w:rPr>
        <w:t>Encourage users to use unique passwords for each service.</w:t>
      </w:r>
    </w:p>
    <w:p w14:paraId="3B8405CD" w14:textId="77777777" w:rsidR="00EA0A27" w:rsidRPr="00EA0A27" w:rsidRDefault="00EA0A27" w:rsidP="00195C37">
      <w:pPr>
        <w:numPr>
          <w:ilvl w:val="2"/>
          <w:numId w:val="35"/>
        </w:numPr>
        <w:jc w:val="both"/>
      </w:pPr>
      <w:r w:rsidRPr="00EA0A27">
        <w:t>Implement multi-factor authentication.</w:t>
      </w:r>
    </w:p>
    <w:p w14:paraId="52DF6795" w14:textId="77777777" w:rsidR="00EA0A27" w:rsidRPr="00EA0A27" w:rsidRDefault="00EA0A27" w:rsidP="00195C37">
      <w:pPr>
        <w:numPr>
          <w:ilvl w:val="2"/>
          <w:numId w:val="35"/>
        </w:numPr>
        <w:jc w:val="both"/>
        <w:rPr>
          <w:lang w:val="en-US"/>
        </w:rPr>
      </w:pPr>
      <w:r w:rsidRPr="00EA0A27">
        <w:rPr>
          <w:lang w:val="en-US"/>
        </w:rPr>
        <w:t>Regularly monitor for suspicious login attempts or patterns.</w:t>
      </w:r>
    </w:p>
    <w:p w14:paraId="5F959E5C" w14:textId="77777777" w:rsidR="00EA0A27" w:rsidRPr="00EA0A27" w:rsidRDefault="00EA0A27" w:rsidP="00195C37">
      <w:pPr>
        <w:numPr>
          <w:ilvl w:val="0"/>
          <w:numId w:val="35"/>
        </w:numPr>
        <w:jc w:val="both"/>
        <w:rPr>
          <w:lang w:val="en-US"/>
        </w:rPr>
      </w:pPr>
      <w:r w:rsidRPr="00EA0A27">
        <w:rPr>
          <w:lang w:val="en-US"/>
        </w:rPr>
        <w:t>Attackers send deceptive emails or messages pretending to be from the application, tricking users into providing their login credentials on a fake login page with the purpose of getting sensitive information. Once the user submits their credentials, the attacker can use them to access the legitimate application.</w:t>
      </w:r>
    </w:p>
    <w:p w14:paraId="09E92A75" w14:textId="77777777" w:rsidR="00EA0A27" w:rsidRPr="00EA0A27" w:rsidRDefault="00EA0A27" w:rsidP="00195C37">
      <w:pPr>
        <w:numPr>
          <w:ilvl w:val="1"/>
          <w:numId w:val="35"/>
        </w:numPr>
        <w:jc w:val="both"/>
      </w:pPr>
      <w:r w:rsidRPr="00EA0A27">
        <w:rPr>
          <w:b/>
          <w:bCs/>
        </w:rPr>
        <w:t>CVSS Risk Rating:</w:t>
      </w:r>
    </w:p>
    <w:p w14:paraId="510E87B8" w14:textId="77777777" w:rsidR="00EA0A27" w:rsidRPr="00EA0A27" w:rsidRDefault="00EA0A27" w:rsidP="00195C37">
      <w:pPr>
        <w:numPr>
          <w:ilvl w:val="2"/>
          <w:numId w:val="35"/>
        </w:numPr>
        <w:jc w:val="both"/>
      </w:pPr>
      <w:r w:rsidRPr="00EA0A27">
        <w:t>8.6 (High) CVSS:3.0/AV:N/AC:L/PR:N/UI:N/S:C/C:H/I:N/A:N</w:t>
      </w:r>
    </w:p>
    <w:p w14:paraId="3579870B" w14:textId="77777777" w:rsidR="00EA0A27" w:rsidRPr="00EA0A27" w:rsidRDefault="00EA0A27" w:rsidP="00195C37">
      <w:pPr>
        <w:numPr>
          <w:ilvl w:val="1"/>
          <w:numId w:val="35"/>
        </w:numPr>
        <w:jc w:val="both"/>
      </w:pPr>
      <w:r w:rsidRPr="00EA0A27">
        <w:rPr>
          <w:b/>
          <w:bCs/>
        </w:rPr>
        <w:t>Justification:</w:t>
      </w:r>
    </w:p>
    <w:p w14:paraId="123E8BBD" w14:textId="77777777" w:rsidR="00EA0A27" w:rsidRPr="00EA0A27" w:rsidRDefault="00EA0A27" w:rsidP="00195C37">
      <w:pPr>
        <w:numPr>
          <w:ilvl w:val="2"/>
          <w:numId w:val="35"/>
        </w:numPr>
        <w:jc w:val="both"/>
        <w:rPr>
          <w:lang w:val="en-US"/>
        </w:rPr>
      </w:pPr>
      <w:r w:rsidRPr="00EA0A27">
        <w:rPr>
          <w:lang w:val="en-US"/>
        </w:rPr>
        <w:t>Phishing attacks can deceive users into providing their login credentials, compromising their accounts and potentially leading to further exploitation.</w:t>
      </w:r>
    </w:p>
    <w:p w14:paraId="048383DE" w14:textId="77777777" w:rsidR="00EA0A27" w:rsidRPr="00EA0A27" w:rsidRDefault="00EA0A27" w:rsidP="00195C37">
      <w:pPr>
        <w:numPr>
          <w:ilvl w:val="1"/>
          <w:numId w:val="35"/>
        </w:numPr>
        <w:jc w:val="both"/>
      </w:pPr>
      <w:r w:rsidRPr="00EA0A27">
        <w:rPr>
          <w:b/>
          <w:bCs/>
        </w:rPr>
        <w:t>Kind of Abuse:</w:t>
      </w:r>
    </w:p>
    <w:p w14:paraId="44668396" w14:textId="77777777" w:rsidR="00EA0A27" w:rsidRPr="00EA0A27" w:rsidRDefault="00EA0A27" w:rsidP="00195C37">
      <w:pPr>
        <w:numPr>
          <w:ilvl w:val="2"/>
          <w:numId w:val="35"/>
        </w:numPr>
        <w:jc w:val="both"/>
      </w:pPr>
      <w:r w:rsidRPr="00EA0A27">
        <w:t>Business.</w:t>
      </w:r>
    </w:p>
    <w:p w14:paraId="2BD2E437" w14:textId="77777777" w:rsidR="00EA0A27" w:rsidRPr="00EA0A27" w:rsidRDefault="00EA0A27" w:rsidP="00195C37">
      <w:pPr>
        <w:numPr>
          <w:ilvl w:val="1"/>
          <w:numId w:val="35"/>
        </w:numPr>
        <w:jc w:val="both"/>
      </w:pPr>
      <w:r w:rsidRPr="00EA0A27">
        <w:rPr>
          <w:b/>
          <w:bCs/>
        </w:rPr>
        <w:t>Countermeasures:</w:t>
      </w:r>
    </w:p>
    <w:p w14:paraId="5489D9D6" w14:textId="77777777" w:rsidR="00EA0A27" w:rsidRPr="00EA0A27" w:rsidRDefault="00EA0A27" w:rsidP="00195C37">
      <w:pPr>
        <w:numPr>
          <w:ilvl w:val="2"/>
          <w:numId w:val="35"/>
        </w:numPr>
        <w:jc w:val="both"/>
        <w:rPr>
          <w:lang w:val="en-US"/>
        </w:rPr>
      </w:pPr>
      <w:r w:rsidRPr="00EA0A27">
        <w:rPr>
          <w:lang w:val="en-US"/>
        </w:rPr>
        <w:t>Educate users about identifying phishing attempts.</w:t>
      </w:r>
    </w:p>
    <w:p w14:paraId="4776C800" w14:textId="77777777" w:rsidR="00EA0A27" w:rsidRPr="00EA0A27" w:rsidRDefault="00EA0A27" w:rsidP="00195C37">
      <w:pPr>
        <w:numPr>
          <w:ilvl w:val="2"/>
          <w:numId w:val="35"/>
        </w:numPr>
        <w:jc w:val="both"/>
        <w:rPr>
          <w:lang w:val="en-US"/>
        </w:rPr>
      </w:pPr>
      <w:r w:rsidRPr="00EA0A27">
        <w:rPr>
          <w:lang w:val="en-US"/>
        </w:rPr>
        <w:t>Implement email filtering to detect and block phishing emails.</w:t>
      </w:r>
    </w:p>
    <w:p w14:paraId="32E37900" w14:textId="77777777" w:rsidR="00EA0A27" w:rsidRPr="00EA0A27" w:rsidRDefault="00EA0A27" w:rsidP="00195C37">
      <w:pPr>
        <w:numPr>
          <w:ilvl w:val="2"/>
          <w:numId w:val="35"/>
        </w:numPr>
        <w:jc w:val="both"/>
        <w:rPr>
          <w:lang w:val="en-US"/>
        </w:rPr>
      </w:pPr>
      <w:r w:rsidRPr="00EA0A27">
        <w:rPr>
          <w:lang w:val="en-US"/>
        </w:rPr>
        <w:t>Use domain validation techniques to verify legitimate login pages.</w:t>
      </w:r>
    </w:p>
    <w:p w14:paraId="5BA5B609" w14:textId="77777777" w:rsidR="00EA0A27" w:rsidRPr="00EA0A27" w:rsidRDefault="00EA0A27" w:rsidP="00195C37">
      <w:pPr>
        <w:numPr>
          <w:ilvl w:val="0"/>
          <w:numId w:val="35"/>
        </w:numPr>
        <w:jc w:val="both"/>
        <w:rPr>
          <w:lang w:val="en-US"/>
        </w:rPr>
      </w:pPr>
      <w:r w:rsidRPr="00EA0A27">
        <w:rPr>
          <w:lang w:val="en-US"/>
        </w:rPr>
        <w:t>Attackers intercept or steal a valid session token or cookie after a user successfully logs in. With the stolen session token, the attacker can then impersonate the logged-in user without needing to know their credentials.</w:t>
      </w:r>
    </w:p>
    <w:p w14:paraId="7F456A95" w14:textId="77777777" w:rsidR="00EA0A27" w:rsidRPr="00EA0A27" w:rsidRDefault="00EA0A27" w:rsidP="00195C37">
      <w:pPr>
        <w:numPr>
          <w:ilvl w:val="1"/>
          <w:numId w:val="35"/>
        </w:numPr>
        <w:jc w:val="both"/>
      </w:pPr>
      <w:r w:rsidRPr="00EA0A27">
        <w:rPr>
          <w:b/>
          <w:bCs/>
        </w:rPr>
        <w:t>CVSS Risk Rating:</w:t>
      </w:r>
    </w:p>
    <w:p w14:paraId="2516C4E0" w14:textId="77777777" w:rsidR="00EA0A27" w:rsidRPr="00EA0A27" w:rsidRDefault="00EA0A27" w:rsidP="00195C37">
      <w:pPr>
        <w:numPr>
          <w:ilvl w:val="2"/>
          <w:numId w:val="35"/>
        </w:numPr>
        <w:jc w:val="both"/>
      </w:pPr>
      <w:r w:rsidRPr="00EA0A27">
        <w:t>8.5 (High) CVSS:3.0/AV:N/AC:H/PR:N/UI:R/S:C/C:H/I:N/A:N</w:t>
      </w:r>
    </w:p>
    <w:p w14:paraId="758B8AD5" w14:textId="77777777" w:rsidR="00EA0A27" w:rsidRPr="00EA0A27" w:rsidRDefault="00EA0A27" w:rsidP="00195C37">
      <w:pPr>
        <w:numPr>
          <w:ilvl w:val="1"/>
          <w:numId w:val="35"/>
        </w:numPr>
        <w:jc w:val="both"/>
      </w:pPr>
      <w:r w:rsidRPr="00EA0A27">
        <w:rPr>
          <w:b/>
          <w:bCs/>
        </w:rPr>
        <w:t>Justification:</w:t>
      </w:r>
    </w:p>
    <w:p w14:paraId="0559F5D5" w14:textId="77777777" w:rsidR="00EA0A27" w:rsidRPr="00EA0A27" w:rsidRDefault="00EA0A27" w:rsidP="00195C37">
      <w:pPr>
        <w:numPr>
          <w:ilvl w:val="2"/>
          <w:numId w:val="35"/>
        </w:numPr>
        <w:jc w:val="both"/>
        <w:rPr>
          <w:lang w:val="en-US"/>
        </w:rPr>
      </w:pPr>
      <w:r w:rsidRPr="00EA0A27">
        <w:rPr>
          <w:lang w:val="en-US"/>
        </w:rPr>
        <w:t>Session hijacking can result in unauthorized access to user accounts and sensitive information without requiring knowledge of login credentials.</w:t>
      </w:r>
    </w:p>
    <w:p w14:paraId="6738A7F2" w14:textId="77777777" w:rsidR="00EA0A27" w:rsidRPr="00EA0A27" w:rsidRDefault="00EA0A27" w:rsidP="00195C37">
      <w:pPr>
        <w:numPr>
          <w:ilvl w:val="1"/>
          <w:numId w:val="35"/>
        </w:numPr>
        <w:jc w:val="both"/>
      </w:pPr>
      <w:r w:rsidRPr="00EA0A27">
        <w:rPr>
          <w:b/>
          <w:bCs/>
        </w:rPr>
        <w:t>Kind of Abuse:</w:t>
      </w:r>
    </w:p>
    <w:p w14:paraId="038FD844" w14:textId="77777777" w:rsidR="00EA0A27" w:rsidRPr="00EA0A27" w:rsidRDefault="00EA0A27" w:rsidP="00195C37">
      <w:pPr>
        <w:numPr>
          <w:ilvl w:val="2"/>
          <w:numId w:val="35"/>
        </w:numPr>
        <w:jc w:val="both"/>
      </w:pPr>
      <w:r w:rsidRPr="00EA0A27">
        <w:t>Business.</w:t>
      </w:r>
    </w:p>
    <w:p w14:paraId="40686B04" w14:textId="77777777" w:rsidR="00EA0A27" w:rsidRPr="00EA0A27" w:rsidRDefault="00EA0A27" w:rsidP="00195C37">
      <w:pPr>
        <w:numPr>
          <w:ilvl w:val="1"/>
          <w:numId w:val="35"/>
        </w:numPr>
        <w:jc w:val="both"/>
      </w:pPr>
      <w:r w:rsidRPr="00EA0A27">
        <w:rPr>
          <w:b/>
          <w:bCs/>
        </w:rPr>
        <w:t>Countermeasures:</w:t>
      </w:r>
    </w:p>
    <w:p w14:paraId="00DE48C8" w14:textId="77777777" w:rsidR="00EA0A27" w:rsidRPr="00EA0A27" w:rsidRDefault="00EA0A27" w:rsidP="00195C37">
      <w:pPr>
        <w:numPr>
          <w:ilvl w:val="2"/>
          <w:numId w:val="35"/>
        </w:numPr>
        <w:jc w:val="both"/>
        <w:rPr>
          <w:lang w:val="en-US"/>
        </w:rPr>
      </w:pPr>
      <w:r w:rsidRPr="00EA0A27">
        <w:rPr>
          <w:lang w:val="en-US"/>
        </w:rPr>
        <w:t>Implement secure session management techniques such as using HTTPS.</w:t>
      </w:r>
    </w:p>
    <w:p w14:paraId="6A9AC957" w14:textId="77777777" w:rsidR="00EA0A27" w:rsidRPr="00EA0A27" w:rsidRDefault="00EA0A27" w:rsidP="00195C37">
      <w:pPr>
        <w:numPr>
          <w:ilvl w:val="2"/>
          <w:numId w:val="35"/>
        </w:numPr>
        <w:jc w:val="both"/>
        <w:rPr>
          <w:lang w:val="en-US"/>
        </w:rPr>
      </w:pPr>
      <w:r w:rsidRPr="00EA0A27">
        <w:rPr>
          <w:lang w:val="en-US"/>
        </w:rPr>
        <w:t>Use secure cookies with HttpOnly and Secure flags.</w:t>
      </w:r>
    </w:p>
    <w:p w14:paraId="4F2B00A6" w14:textId="77777777" w:rsidR="00EA0A27" w:rsidRPr="00EA0A27" w:rsidRDefault="00EA0A27" w:rsidP="00195C37">
      <w:pPr>
        <w:numPr>
          <w:ilvl w:val="2"/>
          <w:numId w:val="35"/>
        </w:numPr>
        <w:jc w:val="both"/>
      </w:pPr>
      <w:r w:rsidRPr="00EA0A27">
        <w:t>Regularly rotating session tokens.</w:t>
      </w:r>
    </w:p>
    <w:p w14:paraId="3FC4B0C7" w14:textId="77777777" w:rsidR="00EA0A27" w:rsidRPr="00EA0A27" w:rsidRDefault="00EA0A27" w:rsidP="00195C37">
      <w:pPr>
        <w:numPr>
          <w:ilvl w:val="0"/>
          <w:numId w:val="35"/>
        </w:numPr>
        <w:jc w:val="both"/>
        <w:rPr>
          <w:lang w:val="en-US"/>
        </w:rPr>
      </w:pPr>
      <w:r w:rsidRPr="00EA0A27">
        <w:rPr>
          <w:lang w:val="en-US"/>
        </w:rPr>
        <w:t>Attackers intercept communication between the user and the application during the login process. They can eavesdrop on the login credentials being transmitted, potentially capturing sensitive information like usernames and passwords.</w:t>
      </w:r>
    </w:p>
    <w:p w14:paraId="77BE9F47" w14:textId="77777777" w:rsidR="00EA0A27" w:rsidRPr="00EA0A27" w:rsidRDefault="00EA0A27" w:rsidP="00195C37">
      <w:pPr>
        <w:numPr>
          <w:ilvl w:val="1"/>
          <w:numId w:val="35"/>
        </w:numPr>
        <w:jc w:val="both"/>
      </w:pPr>
      <w:r w:rsidRPr="00EA0A27">
        <w:rPr>
          <w:b/>
          <w:bCs/>
        </w:rPr>
        <w:t>CVSS Risk Rating:</w:t>
      </w:r>
    </w:p>
    <w:p w14:paraId="66F15097" w14:textId="77777777" w:rsidR="00EA0A27" w:rsidRPr="00EA0A27" w:rsidRDefault="00EA0A27" w:rsidP="00195C37">
      <w:pPr>
        <w:numPr>
          <w:ilvl w:val="2"/>
          <w:numId w:val="35"/>
        </w:numPr>
        <w:jc w:val="both"/>
      </w:pPr>
      <w:r w:rsidRPr="00EA0A27">
        <w:t>8.7 (High) CVSS:3.0/AV:N/AC:H/PR:N/UI:N/S:C/C:H/I:H/A:N</w:t>
      </w:r>
    </w:p>
    <w:p w14:paraId="52AD9CFA" w14:textId="77777777" w:rsidR="00EA0A27" w:rsidRPr="00EA0A27" w:rsidRDefault="00EA0A27" w:rsidP="00195C37">
      <w:pPr>
        <w:numPr>
          <w:ilvl w:val="1"/>
          <w:numId w:val="35"/>
        </w:numPr>
        <w:jc w:val="both"/>
      </w:pPr>
      <w:r w:rsidRPr="00EA0A27">
        <w:rPr>
          <w:b/>
          <w:bCs/>
        </w:rPr>
        <w:t>Justification:</w:t>
      </w:r>
    </w:p>
    <w:p w14:paraId="696C00C7" w14:textId="77777777" w:rsidR="00EA0A27" w:rsidRPr="00EA0A27" w:rsidRDefault="00EA0A27" w:rsidP="00195C37">
      <w:pPr>
        <w:numPr>
          <w:ilvl w:val="2"/>
          <w:numId w:val="35"/>
        </w:numPr>
        <w:jc w:val="both"/>
        <w:rPr>
          <w:lang w:val="en-US"/>
        </w:rPr>
      </w:pPr>
      <w:r w:rsidRPr="00EA0A27">
        <w:rPr>
          <w:lang w:val="en-US"/>
        </w:rPr>
        <w:t>MitM attacks during login can intercept sensitive information like usernames and passwords, leading to unauthorized access to accounts.</w:t>
      </w:r>
    </w:p>
    <w:p w14:paraId="6F66C9F3" w14:textId="77777777" w:rsidR="00EA0A27" w:rsidRPr="00EA0A27" w:rsidRDefault="00EA0A27" w:rsidP="00195C37">
      <w:pPr>
        <w:numPr>
          <w:ilvl w:val="1"/>
          <w:numId w:val="35"/>
        </w:numPr>
        <w:jc w:val="both"/>
      </w:pPr>
      <w:r w:rsidRPr="00EA0A27">
        <w:rPr>
          <w:b/>
          <w:bCs/>
        </w:rPr>
        <w:t>Kind of Abuse:</w:t>
      </w:r>
    </w:p>
    <w:p w14:paraId="555E728D" w14:textId="77777777" w:rsidR="00EA0A27" w:rsidRPr="00EA0A27" w:rsidRDefault="00EA0A27" w:rsidP="00195C37">
      <w:pPr>
        <w:numPr>
          <w:ilvl w:val="2"/>
          <w:numId w:val="35"/>
        </w:numPr>
        <w:jc w:val="both"/>
      </w:pPr>
      <w:r w:rsidRPr="00EA0A27">
        <w:t>Business.</w:t>
      </w:r>
    </w:p>
    <w:p w14:paraId="235D6E0E" w14:textId="77777777" w:rsidR="00EA0A27" w:rsidRPr="00EA0A27" w:rsidRDefault="00EA0A27" w:rsidP="00195C37">
      <w:pPr>
        <w:numPr>
          <w:ilvl w:val="1"/>
          <w:numId w:val="35"/>
        </w:numPr>
        <w:jc w:val="both"/>
      </w:pPr>
      <w:r w:rsidRPr="00EA0A27">
        <w:rPr>
          <w:b/>
          <w:bCs/>
        </w:rPr>
        <w:t>Countermeasures:</w:t>
      </w:r>
    </w:p>
    <w:p w14:paraId="5253D8F7" w14:textId="77777777" w:rsidR="00EA0A27" w:rsidRPr="00EA0A27" w:rsidRDefault="00EA0A27" w:rsidP="00195C37">
      <w:pPr>
        <w:numPr>
          <w:ilvl w:val="2"/>
          <w:numId w:val="35"/>
        </w:numPr>
        <w:jc w:val="both"/>
        <w:rPr>
          <w:lang w:val="en-US"/>
        </w:rPr>
      </w:pPr>
      <w:r w:rsidRPr="00EA0A27">
        <w:rPr>
          <w:lang w:val="en-US"/>
        </w:rPr>
        <w:t>Use encryption protocols like TLS/SSL to secure communication channels.</w:t>
      </w:r>
    </w:p>
    <w:p w14:paraId="75B75950" w14:textId="77777777" w:rsidR="00EA0A27" w:rsidRPr="00EA0A27" w:rsidRDefault="00EA0A27" w:rsidP="00195C37">
      <w:pPr>
        <w:numPr>
          <w:ilvl w:val="2"/>
          <w:numId w:val="35"/>
        </w:numPr>
        <w:jc w:val="both"/>
      </w:pPr>
      <w:r w:rsidRPr="00EA0A27">
        <w:t>Implement certificate pinning.</w:t>
      </w:r>
    </w:p>
    <w:p w14:paraId="15EA4D3F" w14:textId="77777777" w:rsidR="00EA0A27" w:rsidRPr="00EA0A27" w:rsidRDefault="00EA0A27" w:rsidP="00195C37">
      <w:pPr>
        <w:numPr>
          <w:ilvl w:val="2"/>
          <w:numId w:val="35"/>
        </w:numPr>
        <w:jc w:val="both"/>
        <w:rPr>
          <w:lang w:val="en-US"/>
        </w:rPr>
      </w:pPr>
      <w:r w:rsidRPr="00EA0A27">
        <w:rPr>
          <w:lang w:val="en-US"/>
        </w:rPr>
        <w:t>Educate users about connecting to trusted networks.</w:t>
      </w:r>
    </w:p>
    <w:p w14:paraId="58A2350A" w14:textId="77777777" w:rsidR="00EA0A27" w:rsidRPr="00EA0A27" w:rsidRDefault="00EA0A27" w:rsidP="00195C37">
      <w:pPr>
        <w:numPr>
          <w:ilvl w:val="0"/>
          <w:numId w:val="35"/>
        </w:numPr>
        <w:jc w:val="both"/>
        <w:rPr>
          <w:lang w:val="en-US"/>
        </w:rPr>
      </w:pPr>
      <w:r w:rsidRPr="00EA0A27">
        <w:rPr>
          <w:lang w:val="en-US"/>
        </w:rPr>
        <w:t>If the application displays database content retrieved via SQL injection in user-accessible pages without proper sanitization, it can lead to XSS vulnerabilities Attackers can inject malicious scripts into the database, which are then executed in the context of other users' sessions when the data is displayed in the application.</w:t>
      </w:r>
    </w:p>
    <w:p w14:paraId="61D9A197" w14:textId="77777777" w:rsidR="00EA0A27" w:rsidRPr="00EA0A27" w:rsidRDefault="00EA0A27" w:rsidP="00195C37">
      <w:pPr>
        <w:numPr>
          <w:ilvl w:val="1"/>
          <w:numId w:val="35"/>
        </w:numPr>
        <w:jc w:val="both"/>
      </w:pPr>
      <w:r w:rsidRPr="00EA0A27">
        <w:rPr>
          <w:b/>
          <w:bCs/>
        </w:rPr>
        <w:t>CVSS Risk Rating:</w:t>
      </w:r>
    </w:p>
    <w:p w14:paraId="7518F957" w14:textId="77777777" w:rsidR="00EA0A27" w:rsidRPr="00EA0A27" w:rsidRDefault="00EA0A27" w:rsidP="00195C37">
      <w:pPr>
        <w:numPr>
          <w:ilvl w:val="2"/>
          <w:numId w:val="35"/>
        </w:numPr>
        <w:jc w:val="both"/>
      </w:pPr>
      <w:r w:rsidRPr="00EA0A27">
        <w:t>9.0 (Critical) CVSS:3.0/AV:N/AC:H/PR:N/UI:N/S:C/C:H/I:H/A:H</w:t>
      </w:r>
    </w:p>
    <w:p w14:paraId="5A22767D" w14:textId="77777777" w:rsidR="00EA0A27" w:rsidRPr="00EA0A27" w:rsidRDefault="00EA0A27" w:rsidP="00195C37">
      <w:pPr>
        <w:numPr>
          <w:ilvl w:val="1"/>
          <w:numId w:val="35"/>
        </w:numPr>
        <w:jc w:val="both"/>
      </w:pPr>
      <w:r w:rsidRPr="00EA0A27">
        <w:rPr>
          <w:b/>
          <w:bCs/>
        </w:rPr>
        <w:t>Justification:</w:t>
      </w:r>
    </w:p>
    <w:p w14:paraId="77288B39" w14:textId="77777777" w:rsidR="00EA0A27" w:rsidRPr="00EA0A27" w:rsidRDefault="00EA0A27" w:rsidP="00195C37">
      <w:pPr>
        <w:numPr>
          <w:ilvl w:val="2"/>
          <w:numId w:val="35"/>
        </w:numPr>
        <w:jc w:val="both"/>
        <w:rPr>
          <w:lang w:val="en-US"/>
        </w:rPr>
      </w:pPr>
      <w:r w:rsidRPr="00EA0A27">
        <w:rPr>
          <w:lang w:val="en-US"/>
        </w:rPr>
        <w:t>XSS via SQL injection can lead to the execution of malicious scripts in the context of other users' sessions, compromising the security of the application and user data.</w:t>
      </w:r>
    </w:p>
    <w:p w14:paraId="69720689" w14:textId="77777777" w:rsidR="00EA0A27" w:rsidRPr="00EA0A27" w:rsidRDefault="00EA0A27" w:rsidP="00195C37">
      <w:pPr>
        <w:numPr>
          <w:ilvl w:val="1"/>
          <w:numId w:val="35"/>
        </w:numPr>
        <w:jc w:val="both"/>
      </w:pPr>
      <w:r w:rsidRPr="00EA0A27">
        <w:rPr>
          <w:b/>
          <w:bCs/>
        </w:rPr>
        <w:t>Kind of Abuse:</w:t>
      </w:r>
    </w:p>
    <w:p w14:paraId="5671A749" w14:textId="77777777" w:rsidR="00EA0A27" w:rsidRPr="00EA0A27" w:rsidRDefault="00EA0A27" w:rsidP="00195C37">
      <w:pPr>
        <w:numPr>
          <w:ilvl w:val="2"/>
          <w:numId w:val="35"/>
        </w:numPr>
        <w:jc w:val="both"/>
      </w:pPr>
      <w:r w:rsidRPr="00EA0A27">
        <w:t>Business.</w:t>
      </w:r>
    </w:p>
    <w:p w14:paraId="612B7C7A" w14:textId="77777777" w:rsidR="00EA0A27" w:rsidRPr="00EA0A27" w:rsidRDefault="00EA0A27" w:rsidP="00195C37">
      <w:pPr>
        <w:numPr>
          <w:ilvl w:val="1"/>
          <w:numId w:val="35"/>
        </w:numPr>
        <w:jc w:val="both"/>
      </w:pPr>
      <w:r w:rsidRPr="00EA0A27">
        <w:rPr>
          <w:b/>
          <w:bCs/>
        </w:rPr>
        <w:t>Countermeasures:</w:t>
      </w:r>
    </w:p>
    <w:p w14:paraId="5C532FCE" w14:textId="77777777" w:rsidR="00EA0A27" w:rsidRPr="00EA0A27" w:rsidRDefault="00EA0A27" w:rsidP="00195C37">
      <w:pPr>
        <w:numPr>
          <w:ilvl w:val="2"/>
          <w:numId w:val="35"/>
        </w:numPr>
        <w:jc w:val="both"/>
        <w:rPr>
          <w:lang w:val="en-US"/>
        </w:rPr>
      </w:pPr>
      <w:r w:rsidRPr="00EA0A27">
        <w:rPr>
          <w:lang w:val="en-US"/>
        </w:rPr>
        <w:t>Implement input validation and parameterized queries to prevent SQL injection.</w:t>
      </w:r>
    </w:p>
    <w:p w14:paraId="7E5DE9B8" w14:textId="77777777" w:rsidR="00EA0A27" w:rsidRPr="00EA0A27" w:rsidRDefault="00EA0A27" w:rsidP="00195C37">
      <w:pPr>
        <w:numPr>
          <w:ilvl w:val="2"/>
          <w:numId w:val="35"/>
        </w:numPr>
        <w:jc w:val="both"/>
        <w:rPr>
          <w:lang w:val="en-US"/>
        </w:rPr>
      </w:pPr>
      <w:r w:rsidRPr="00EA0A27">
        <w:rPr>
          <w:lang w:val="en-US"/>
        </w:rPr>
        <w:t>Sanitize user input to mitigate XSS vulnerabilities.</w:t>
      </w:r>
    </w:p>
    <w:p w14:paraId="127E5159" w14:textId="74998B0E" w:rsidR="00B02AE0" w:rsidRPr="00282761" w:rsidRDefault="00EA0A27" w:rsidP="00282761">
      <w:pPr>
        <w:numPr>
          <w:ilvl w:val="2"/>
          <w:numId w:val="35"/>
        </w:numPr>
        <w:jc w:val="both"/>
        <w:rPr>
          <w:lang w:val="en-US"/>
        </w:rPr>
      </w:pPr>
      <w:r w:rsidRPr="00EA0A27">
        <w:rPr>
          <w:lang w:val="en-US"/>
        </w:rPr>
        <w:t>Regularly patch and update application frameworks and libraries.</w:t>
      </w:r>
    </w:p>
    <w:p w14:paraId="4B21C402" w14:textId="77777777" w:rsidR="00D75BCE" w:rsidRDefault="008820FF" w:rsidP="00291825">
      <w:pPr>
        <w:pStyle w:val="Heading1"/>
        <w:numPr>
          <w:ilvl w:val="1"/>
          <w:numId w:val="2"/>
        </w:numPr>
        <w:jc w:val="both"/>
      </w:pPr>
      <w:bookmarkStart w:id="22" w:name="_Toc164526084"/>
      <w:bookmarkStart w:id="23" w:name="_Toc164614224"/>
      <w:r w:rsidRPr="00C471CB">
        <w:t>Functional Security Requirements</w:t>
      </w:r>
      <w:bookmarkEnd w:id="22"/>
      <w:bookmarkEnd w:id="23"/>
    </w:p>
    <w:p w14:paraId="77975E72" w14:textId="20774005" w:rsidR="00D75BCE" w:rsidRDefault="00D75BCE" w:rsidP="00671A73">
      <w:pPr>
        <w:pStyle w:val="Heading1"/>
        <w:numPr>
          <w:ilvl w:val="2"/>
          <w:numId w:val="2"/>
        </w:numPr>
        <w:jc w:val="both"/>
      </w:pPr>
      <w:bookmarkStart w:id="24" w:name="_Toc164526085"/>
      <w:bookmarkStart w:id="25" w:name="_Toc164614225"/>
      <w:r>
        <w:t>Authentication and Authorization</w:t>
      </w:r>
      <w:bookmarkEnd w:id="24"/>
      <w:bookmarkEnd w:id="25"/>
    </w:p>
    <w:p w14:paraId="050F266A" w14:textId="3B4CC8E5" w:rsidR="00D75BCE" w:rsidRPr="00B02AE0" w:rsidRDefault="00D75BCE" w:rsidP="008D0031">
      <w:pPr>
        <w:pStyle w:val="ListParagraph"/>
        <w:numPr>
          <w:ilvl w:val="0"/>
          <w:numId w:val="5"/>
        </w:numPr>
        <w:rPr>
          <w:lang w:val="en-US"/>
        </w:rPr>
      </w:pPr>
      <w:r w:rsidRPr="00B02AE0">
        <w:rPr>
          <w:lang w:val="en-US"/>
        </w:rPr>
        <w:t>Users (</w:t>
      </w:r>
      <w:r w:rsidR="00C66263">
        <w:rPr>
          <w:lang w:val="en-US"/>
        </w:rPr>
        <w:t>customer</w:t>
      </w:r>
      <w:r w:rsidR="0034422B">
        <w:rPr>
          <w:lang w:val="en-US"/>
        </w:rPr>
        <w:t>s</w:t>
      </w:r>
      <w:r w:rsidRPr="00B02AE0">
        <w:rPr>
          <w:lang w:val="en-US"/>
        </w:rPr>
        <w:t>, managers, drivers) must authenticate before accessing the system.</w:t>
      </w:r>
    </w:p>
    <w:p w14:paraId="096D0B7D" w14:textId="746695D9" w:rsidR="00D75BCE" w:rsidRPr="00B02AE0" w:rsidRDefault="00C66263" w:rsidP="008D0031">
      <w:pPr>
        <w:pStyle w:val="ListParagraph"/>
        <w:numPr>
          <w:ilvl w:val="0"/>
          <w:numId w:val="5"/>
        </w:numPr>
        <w:rPr>
          <w:lang w:val="en-US"/>
        </w:rPr>
      </w:pPr>
      <w:r>
        <w:rPr>
          <w:lang w:val="en-US"/>
        </w:rPr>
        <w:t>Customer</w:t>
      </w:r>
      <w:r w:rsidR="0034422B">
        <w:rPr>
          <w:lang w:val="en-US"/>
        </w:rPr>
        <w:t>s</w:t>
      </w:r>
      <w:r w:rsidR="00D75BCE" w:rsidRPr="00B02AE0">
        <w:rPr>
          <w:lang w:val="en-US"/>
        </w:rPr>
        <w:t xml:space="preserve"> should have the authority to create </w:t>
      </w:r>
      <w:r w:rsidR="00B47CAB">
        <w:rPr>
          <w:lang w:val="en-US"/>
        </w:rPr>
        <w:t>Services</w:t>
      </w:r>
      <w:r w:rsidR="00D75BCE" w:rsidRPr="00B02AE0">
        <w:rPr>
          <w:lang w:val="en-US"/>
        </w:rPr>
        <w:t>.</w:t>
      </w:r>
    </w:p>
    <w:p w14:paraId="36D8F2DF" w14:textId="50AEFA2E" w:rsidR="00D75BCE" w:rsidRPr="00B02AE0" w:rsidRDefault="00D75BCE" w:rsidP="008D0031">
      <w:pPr>
        <w:pStyle w:val="ListParagraph"/>
        <w:numPr>
          <w:ilvl w:val="0"/>
          <w:numId w:val="5"/>
        </w:numPr>
        <w:rPr>
          <w:lang w:val="en-US"/>
        </w:rPr>
      </w:pPr>
      <w:r w:rsidRPr="00B02AE0">
        <w:rPr>
          <w:lang w:val="en-US"/>
        </w:rPr>
        <w:t xml:space="preserve">Managers should have the authority to assign </w:t>
      </w:r>
      <w:r w:rsidR="00E90B93">
        <w:rPr>
          <w:lang w:val="en-US"/>
        </w:rPr>
        <w:t>Services</w:t>
      </w:r>
      <w:r w:rsidRPr="00B02AE0">
        <w:rPr>
          <w:lang w:val="en-US"/>
        </w:rPr>
        <w:t xml:space="preserve"> to drivers.</w:t>
      </w:r>
    </w:p>
    <w:p w14:paraId="21B27744" w14:textId="503D466C" w:rsidR="00D75BCE" w:rsidRPr="00282761" w:rsidRDefault="00D75BCE" w:rsidP="008D0031">
      <w:pPr>
        <w:pStyle w:val="ListParagraph"/>
        <w:numPr>
          <w:ilvl w:val="0"/>
          <w:numId w:val="5"/>
        </w:numPr>
        <w:rPr>
          <w:lang w:val="en-US"/>
        </w:rPr>
      </w:pPr>
      <w:r w:rsidRPr="00B02AE0">
        <w:rPr>
          <w:lang w:val="en-US"/>
        </w:rPr>
        <w:t xml:space="preserve">Drivers should only be able to access </w:t>
      </w:r>
      <w:r w:rsidR="00594B98">
        <w:rPr>
          <w:lang w:val="en-US"/>
        </w:rPr>
        <w:t>Services</w:t>
      </w:r>
      <w:r w:rsidRPr="00B02AE0">
        <w:rPr>
          <w:lang w:val="en-US"/>
        </w:rPr>
        <w:t xml:space="preserve"> assigned to them.</w:t>
      </w:r>
    </w:p>
    <w:p w14:paraId="528B223C" w14:textId="5C194A6E" w:rsidR="005C7914" w:rsidRPr="005C7914" w:rsidRDefault="005C7914" w:rsidP="005C7914">
      <w:pPr>
        <w:pStyle w:val="ListParagraph"/>
        <w:numPr>
          <w:ilvl w:val="0"/>
          <w:numId w:val="5"/>
        </w:numPr>
        <w:rPr>
          <w:lang w:val="en-US"/>
        </w:rPr>
      </w:pPr>
      <w:r w:rsidRPr="005C7914">
        <w:rPr>
          <w:lang w:val="en-US"/>
        </w:rPr>
        <w:t>No default passwords in use for the application framework or any components used by the application.</w:t>
      </w:r>
    </w:p>
    <w:p w14:paraId="3EAD4125" w14:textId="17BCCE72" w:rsidR="005C7914" w:rsidRPr="005C7914" w:rsidRDefault="005C7914" w:rsidP="005C7914">
      <w:pPr>
        <w:pStyle w:val="ListParagraph"/>
        <w:numPr>
          <w:ilvl w:val="0"/>
          <w:numId w:val="5"/>
        </w:numPr>
        <w:rPr>
          <w:lang w:val="en-US"/>
        </w:rPr>
      </w:pPr>
      <w:r w:rsidRPr="005C7914">
        <w:rPr>
          <w:lang w:val="en-US"/>
        </w:rPr>
        <w:t xml:space="preserve">Usage of JWT Token for Authentication managed by </w:t>
      </w:r>
      <w:r w:rsidR="00671A73" w:rsidRPr="005C7914">
        <w:rPr>
          <w:lang w:val="en-US"/>
        </w:rPr>
        <w:t>Server-Side</w:t>
      </w:r>
      <w:r w:rsidRPr="005C7914">
        <w:rPr>
          <w:lang w:val="en-US"/>
        </w:rPr>
        <w:t xml:space="preserve"> Code.</w:t>
      </w:r>
    </w:p>
    <w:p w14:paraId="17A9111E" w14:textId="09F23762" w:rsidR="005C7914" w:rsidRPr="005C7914" w:rsidRDefault="005C7914" w:rsidP="005C7914">
      <w:pPr>
        <w:pStyle w:val="ListParagraph"/>
        <w:numPr>
          <w:ilvl w:val="0"/>
          <w:numId w:val="5"/>
        </w:numPr>
        <w:rPr>
          <w:lang w:val="en-US"/>
        </w:rPr>
      </w:pPr>
      <w:r w:rsidRPr="005C7914">
        <w:rPr>
          <w:lang w:val="en-US"/>
        </w:rPr>
        <w:t>Invalidate Token when user Logouts.</w:t>
      </w:r>
    </w:p>
    <w:p w14:paraId="4C027C39" w14:textId="3405900F" w:rsidR="005C7914" w:rsidRPr="005C7914" w:rsidRDefault="005C7914" w:rsidP="005C7914">
      <w:pPr>
        <w:pStyle w:val="ListParagraph"/>
        <w:numPr>
          <w:ilvl w:val="0"/>
          <w:numId w:val="5"/>
        </w:numPr>
        <w:rPr>
          <w:lang w:val="en-US"/>
        </w:rPr>
      </w:pPr>
      <w:r w:rsidRPr="005C7914">
        <w:rPr>
          <w:lang w:val="en-US"/>
        </w:rPr>
        <w:t xml:space="preserve">Whenever the JWT Token expires, disable every transaction or data </w:t>
      </w:r>
      <w:r w:rsidR="00CE3D3B" w:rsidRPr="005C7914">
        <w:rPr>
          <w:lang w:val="en-US"/>
        </w:rPr>
        <w:t>modification</w:t>
      </w:r>
      <w:r w:rsidRPr="005C7914">
        <w:rPr>
          <w:lang w:val="en-US"/>
        </w:rPr>
        <w:t>.</w:t>
      </w:r>
    </w:p>
    <w:p w14:paraId="166465C2" w14:textId="50BA21CE" w:rsidR="005C7914" w:rsidRPr="005C7914" w:rsidRDefault="005C7914" w:rsidP="005C7914">
      <w:pPr>
        <w:pStyle w:val="ListParagraph"/>
        <w:numPr>
          <w:ilvl w:val="0"/>
          <w:numId w:val="5"/>
        </w:numPr>
        <w:rPr>
          <w:lang w:val="en-US"/>
        </w:rPr>
      </w:pPr>
      <w:r w:rsidRPr="005C7914">
        <w:rPr>
          <w:lang w:val="en-US"/>
        </w:rPr>
        <w:t>The password policy should follow:</w:t>
      </w:r>
    </w:p>
    <w:p w14:paraId="24A08F28" w14:textId="63D350AA" w:rsidR="005C7914" w:rsidRPr="005C7914" w:rsidRDefault="005C7914" w:rsidP="005C7914">
      <w:pPr>
        <w:ind w:left="720"/>
        <w:rPr>
          <w:lang w:val="en-US"/>
        </w:rPr>
      </w:pPr>
      <w:r w:rsidRPr="005C7914">
        <w:rPr>
          <w:lang w:val="en-US"/>
        </w:rPr>
        <w:t>1. Must be at least 12 characters long, after multiple spaces are combined.</w:t>
      </w:r>
    </w:p>
    <w:p w14:paraId="3EA0B68A" w14:textId="53C0BD15" w:rsidR="005C7914" w:rsidRPr="005C7914" w:rsidRDefault="005C7914" w:rsidP="005C7914">
      <w:pPr>
        <w:ind w:left="720"/>
        <w:rPr>
          <w:lang w:val="en-US"/>
        </w:rPr>
      </w:pPr>
      <w:r w:rsidRPr="005C7914">
        <w:rPr>
          <w:lang w:val="en-US"/>
        </w:rPr>
        <w:t xml:space="preserve">2. Must not be more </w:t>
      </w:r>
      <w:r w:rsidR="00671A73" w:rsidRPr="005C7914">
        <w:rPr>
          <w:lang w:val="en-US"/>
        </w:rPr>
        <w:t>than</w:t>
      </w:r>
      <w:r w:rsidRPr="005C7914">
        <w:rPr>
          <w:lang w:val="en-US"/>
        </w:rPr>
        <w:t xml:space="preserve"> 128 characters.</w:t>
      </w:r>
    </w:p>
    <w:p w14:paraId="3687B123" w14:textId="239D91CF" w:rsidR="005C7914" w:rsidRPr="005C7914" w:rsidRDefault="005C7914" w:rsidP="005C7914">
      <w:pPr>
        <w:ind w:left="720"/>
        <w:rPr>
          <w:lang w:val="en-US"/>
        </w:rPr>
      </w:pPr>
      <w:r w:rsidRPr="005C7914">
        <w:rPr>
          <w:lang w:val="en-US"/>
        </w:rPr>
        <w:t>3. Must not be truncated, only multiple concatenated spaces should b</w:t>
      </w:r>
      <w:r w:rsidR="00CD13F3">
        <w:rPr>
          <w:lang w:val="en-US"/>
        </w:rPr>
        <w:t>e</w:t>
      </w:r>
      <w:r w:rsidRPr="005C7914">
        <w:rPr>
          <w:lang w:val="en-US"/>
        </w:rPr>
        <w:t xml:space="preserve"> replaced </w:t>
      </w:r>
      <w:r w:rsidR="00CD13F3" w:rsidRPr="005C7914">
        <w:rPr>
          <w:lang w:val="en-US"/>
        </w:rPr>
        <w:t>by</w:t>
      </w:r>
      <w:r w:rsidRPr="005C7914">
        <w:rPr>
          <w:lang w:val="en-US"/>
        </w:rPr>
        <w:t xml:space="preserve"> a single space.</w:t>
      </w:r>
    </w:p>
    <w:p w14:paraId="0EA35FDD" w14:textId="57174CD2" w:rsidR="005C7914" w:rsidRPr="005C7914" w:rsidRDefault="005C7914" w:rsidP="005C7914">
      <w:pPr>
        <w:ind w:left="720"/>
        <w:rPr>
          <w:lang w:val="en-US"/>
        </w:rPr>
      </w:pPr>
      <w:r w:rsidRPr="005C7914">
        <w:rPr>
          <w:lang w:val="en-US"/>
        </w:rPr>
        <w:t xml:space="preserve">4. Must allow any printable </w:t>
      </w:r>
      <w:r w:rsidR="001754D0" w:rsidRPr="005C7914">
        <w:rPr>
          <w:lang w:val="en-US"/>
        </w:rPr>
        <w:t>Unicode</w:t>
      </w:r>
      <w:r w:rsidRPr="005C7914">
        <w:rPr>
          <w:lang w:val="en-US"/>
        </w:rPr>
        <w:t xml:space="preserve"> character such as emojis.</w:t>
      </w:r>
    </w:p>
    <w:p w14:paraId="2CA15417" w14:textId="54B670E6" w:rsidR="005C7914" w:rsidRPr="009807A0" w:rsidRDefault="005C7914" w:rsidP="0061416A">
      <w:pPr>
        <w:ind w:left="720"/>
        <w:rPr>
          <w:lang w:val="en-US"/>
        </w:rPr>
      </w:pPr>
      <w:r w:rsidRPr="009807A0">
        <w:rPr>
          <w:lang w:val="en-US"/>
        </w:rPr>
        <w:t xml:space="preserve">5. Must not be any requirement for upper or </w:t>
      </w:r>
      <w:r w:rsidR="001754D0" w:rsidRPr="009807A0">
        <w:rPr>
          <w:lang w:val="en-US"/>
        </w:rPr>
        <w:t>lower</w:t>
      </w:r>
      <w:r w:rsidRPr="009807A0">
        <w:rPr>
          <w:lang w:val="en-US"/>
        </w:rPr>
        <w:t xml:space="preserve"> case or numbers or special </w:t>
      </w:r>
      <w:r w:rsidR="0061416A">
        <w:rPr>
          <w:lang w:val="en-US"/>
        </w:rPr>
        <w:t>characters</w:t>
      </w:r>
      <w:r w:rsidRPr="009807A0">
        <w:rPr>
          <w:lang w:val="en-US"/>
        </w:rPr>
        <w:t>.</w:t>
      </w:r>
    </w:p>
    <w:p w14:paraId="4423AFAD" w14:textId="3EBCEF54" w:rsidR="005C7914" w:rsidRPr="005C7914" w:rsidRDefault="005C7914" w:rsidP="005C7914">
      <w:pPr>
        <w:ind w:left="720"/>
        <w:rPr>
          <w:lang w:val="en-US"/>
        </w:rPr>
      </w:pPr>
      <w:r w:rsidRPr="005C7914">
        <w:rPr>
          <w:lang w:val="en-US"/>
        </w:rPr>
        <w:t>6. "Paste" functionality should be allowed.</w:t>
      </w:r>
    </w:p>
    <w:p w14:paraId="281757F7" w14:textId="5628C062" w:rsidR="005C7914" w:rsidRPr="005C7914" w:rsidRDefault="005C7914" w:rsidP="005C7914">
      <w:pPr>
        <w:pStyle w:val="ListParagraph"/>
        <w:numPr>
          <w:ilvl w:val="0"/>
          <w:numId w:val="5"/>
        </w:numPr>
        <w:rPr>
          <w:lang w:val="en-US"/>
        </w:rPr>
      </w:pPr>
      <w:r w:rsidRPr="005C7914">
        <w:rPr>
          <w:lang w:val="en-US"/>
        </w:rPr>
        <w:t>The e-mail/</w:t>
      </w:r>
      <w:r w:rsidR="001754D0" w:rsidRPr="005C7914">
        <w:rPr>
          <w:lang w:val="en-US"/>
        </w:rPr>
        <w:t>SMS</w:t>
      </w:r>
      <w:r w:rsidRPr="005C7914">
        <w:rPr>
          <w:lang w:val="en-US"/>
        </w:rPr>
        <w:t xml:space="preserve"> push-up notification should not contain any sensitive information.</w:t>
      </w:r>
    </w:p>
    <w:p w14:paraId="22966996" w14:textId="078B3CE6" w:rsidR="005C7914" w:rsidRPr="005C7914" w:rsidRDefault="005C7914" w:rsidP="005C7914">
      <w:pPr>
        <w:pStyle w:val="ListParagraph"/>
        <w:numPr>
          <w:ilvl w:val="0"/>
          <w:numId w:val="5"/>
        </w:numPr>
        <w:rPr>
          <w:lang w:val="en-US"/>
        </w:rPr>
      </w:pPr>
      <w:r w:rsidRPr="005C7914">
        <w:rPr>
          <w:lang w:val="en-US"/>
        </w:rPr>
        <w:t xml:space="preserve">Any password generated (such as for drivers and </w:t>
      </w:r>
      <w:r w:rsidR="00C66263">
        <w:rPr>
          <w:lang w:val="en-US"/>
        </w:rPr>
        <w:t>customer</w:t>
      </w:r>
      <w:r w:rsidR="0009375C">
        <w:rPr>
          <w:lang w:val="en-US"/>
        </w:rPr>
        <w:t>s</w:t>
      </w:r>
      <w:r w:rsidRPr="005C7914">
        <w:rPr>
          <w:lang w:val="en-US"/>
        </w:rPr>
        <w:t>) should be at least 6 characters long, may contain letters and numbers and expire after a short period of time. It should be securely randomly generated.</w:t>
      </w:r>
    </w:p>
    <w:p w14:paraId="7F5D6493" w14:textId="7C305A39" w:rsidR="005C7914" w:rsidRPr="005C7914" w:rsidRDefault="005C7914" w:rsidP="005C7914">
      <w:pPr>
        <w:pStyle w:val="ListParagraph"/>
        <w:numPr>
          <w:ilvl w:val="0"/>
          <w:numId w:val="5"/>
        </w:numPr>
        <w:rPr>
          <w:lang w:val="en-US"/>
        </w:rPr>
      </w:pPr>
      <w:r w:rsidRPr="005C7914">
        <w:rPr>
          <w:lang w:val="en-US"/>
        </w:rPr>
        <w:t>No Secrets Questions used.</w:t>
      </w:r>
    </w:p>
    <w:p w14:paraId="3CE84760" w14:textId="7E776D5B" w:rsidR="005C7914" w:rsidRPr="005C7914" w:rsidRDefault="005C7914" w:rsidP="005C7914">
      <w:pPr>
        <w:pStyle w:val="ListParagraph"/>
        <w:numPr>
          <w:ilvl w:val="0"/>
          <w:numId w:val="5"/>
        </w:numPr>
        <w:rPr>
          <w:lang w:val="en-US"/>
        </w:rPr>
      </w:pPr>
      <w:r w:rsidRPr="005C7914">
        <w:rPr>
          <w:lang w:val="en-US"/>
        </w:rPr>
        <w:t>Credential recovery must not reveal the current password.</w:t>
      </w:r>
    </w:p>
    <w:p w14:paraId="3606FDF9" w14:textId="33393C65" w:rsidR="005C7914" w:rsidRPr="005C7914" w:rsidRDefault="005C7914" w:rsidP="005C7914">
      <w:pPr>
        <w:pStyle w:val="ListParagraph"/>
        <w:numPr>
          <w:ilvl w:val="0"/>
          <w:numId w:val="5"/>
        </w:numPr>
        <w:rPr>
          <w:lang w:val="en-US"/>
        </w:rPr>
      </w:pPr>
      <w:r w:rsidRPr="005C7914">
        <w:rPr>
          <w:lang w:val="en-US"/>
        </w:rPr>
        <w:t>No default accounts should be present (admin, root or sa).</w:t>
      </w:r>
    </w:p>
    <w:p w14:paraId="454A19F7" w14:textId="56801724" w:rsidR="005C7914" w:rsidRPr="005C7914" w:rsidRDefault="005C7914" w:rsidP="005C7914">
      <w:pPr>
        <w:pStyle w:val="ListParagraph"/>
        <w:numPr>
          <w:ilvl w:val="0"/>
          <w:numId w:val="5"/>
        </w:numPr>
        <w:rPr>
          <w:lang w:val="en-US"/>
        </w:rPr>
      </w:pPr>
      <w:r w:rsidRPr="005C7914">
        <w:rPr>
          <w:lang w:val="en-US"/>
        </w:rPr>
        <w:t>Any authentication factor replaced or changed should be notified.</w:t>
      </w:r>
    </w:p>
    <w:p w14:paraId="447FE2C5" w14:textId="4C496A41" w:rsidR="005C7914" w:rsidRPr="00B02AE0" w:rsidRDefault="005C7914" w:rsidP="005C7914">
      <w:pPr>
        <w:pStyle w:val="ListParagraph"/>
        <w:numPr>
          <w:ilvl w:val="0"/>
          <w:numId w:val="5"/>
        </w:numPr>
        <w:rPr>
          <w:lang w:val="en-US"/>
        </w:rPr>
      </w:pPr>
      <w:r w:rsidRPr="005C7914">
        <w:rPr>
          <w:lang w:val="en-US"/>
        </w:rPr>
        <w:t>Lookup secrets should not be predictable.</w:t>
      </w:r>
    </w:p>
    <w:p w14:paraId="5BE5CEF6" w14:textId="42D76933" w:rsidR="00D75BCE" w:rsidRDefault="00D75BCE" w:rsidP="00C15410">
      <w:pPr>
        <w:pStyle w:val="Heading1"/>
        <w:numPr>
          <w:ilvl w:val="2"/>
          <w:numId w:val="2"/>
        </w:numPr>
        <w:jc w:val="both"/>
      </w:pPr>
      <w:bookmarkStart w:id="26" w:name="_Toc164526086"/>
      <w:bookmarkStart w:id="27" w:name="_Toc164614226"/>
      <w:r w:rsidRPr="00D75BCE">
        <w:t>Data Encryption</w:t>
      </w:r>
      <w:bookmarkEnd w:id="26"/>
      <w:bookmarkEnd w:id="27"/>
    </w:p>
    <w:p w14:paraId="3C7DD467" w14:textId="6F482147" w:rsidR="00BB2295" w:rsidRPr="00BB2295" w:rsidRDefault="00BB2295" w:rsidP="00BB2295">
      <w:pPr>
        <w:pStyle w:val="ListParagraph"/>
        <w:numPr>
          <w:ilvl w:val="0"/>
          <w:numId w:val="6"/>
        </w:numPr>
        <w:rPr>
          <w:lang w:val="en-US"/>
        </w:rPr>
      </w:pPr>
      <w:r w:rsidRPr="00BB2295">
        <w:rPr>
          <w:lang w:val="en-US"/>
        </w:rPr>
        <w:t>User</w:t>
      </w:r>
      <w:r w:rsidR="003C299F">
        <w:rPr>
          <w:lang w:val="en-US"/>
        </w:rPr>
        <w:t>s’</w:t>
      </w:r>
      <w:r w:rsidRPr="00BB2295">
        <w:rPr>
          <w:lang w:val="en-US"/>
        </w:rPr>
        <w:t xml:space="preserve"> passwords will be encrypted during transmission and storage.</w:t>
      </w:r>
    </w:p>
    <w:p w14:paraId="424A5234" w14:textId="135792D0" w:rsidR="00BB2295" w:rsidRPr="00BB2295" w:rsidRDefault="00BB2295" w:rsidP="00BB2295">
      <w:pPr>
        <w:pStyle w:val="ListParagraph"/>
        <w:numPr>
          <w:ilvl w:val="0"/>
          <w:numId w:val="6"/>
        </w:numPr>
        <w:rPr>
          <w:lang w:val="en-US"/>
        </w:rPr>
      </w:pPr>
      <w:r w:rsidRPr="00BB2295">
        <w:rPr>
          <w:lang w:val="en-US"/>
        </w:rPr>
        <w:t>Encryption should handle errors and problems in a way that does not enable Padding Oracle attacks.</w:t>
      </w:r>
    </w:p>
    <w:p w14:paraId="2831FC3C" w14:textId="09313EA8" w:rsidR="00C43A91" w:rsidRPr="00C43A91" w:rsidRDefault="00C43A91" w:rsidP="00C43A91">
      <w:pPr>
        <w:pStyle w:val="ListParagraph"/>
        <w:numPr>
          <w:ilvl w:val="0"/>
          <w:numId w:val="6"/>
        </w:numPr>
        <w:rPr>
          <w:lang w:val="en-US"/>
        </w:rPr>
      </w:pPr>
      <w:r w:rsidRPr="00C43A91">
        <w:rPr>
          <w:lang w:val="en-US"/>
        </w:rPr>
        <w:t>AES 256 will be the encryption mechanism used since it is industry proven and even approved by the NSA.</w:t>
      </w:r>
    </w:p>
    <w:p w14:paraId="20A649DD" w14:textId="69B8103C" w:rsidR="00C43A91" w:rsidRPr="00C43A91" w:rsidRDefault="00C43A91" w:rsidP="00C43A91">
      <w:pPr>
        <w:pStyle w:val="ListParagraph"/>
        <w:numPr>
          <w:ilvl w:val="0"/>
          <w:numId w:val="6"/>
        </w:numPr>
        <w:rPr>
          <w:lang w:val="en-US"/>
        </w:rPr>
      </w:pPr>
      <w:r w:rsidRPr="00C43A91">
        <w:rPr>
          <w:lang w:val="en-US"/>
        </w:rPr>
        <w:t>All configuration related to the encryption will use the latest advice.</w:t>
      </w:r>
    </w:p>
    <w:p w14:paraId="266C6260" w14:textId="096C1AB0" w:rsidR="00C43A91" w:rsidRPr="00C43A91" w:rsidRDefault="00C43A91" w:rsidP="00C43A91">
      <w:pPr>
        <w:pStyle w:val="ListParagraph"/>
        <w:numPr>
          <w:ilvl w:val="0"/>
          <w:numId w:val="6"/>
        </w:numPr>
        <w:rPr>
          <w:lang w:val="en-US"/>
        </w:rPr>
      </w:pPr>
      <w:r w:rsidRPr="00C43A91">
        <w:rPr>
          <w:lang w:val="en-US"/>
        </w:rPr>
        <w:t>The system will allow easy configuration of any configuration related to the encryption (random number, encryption or hashing algorithms, key lengths, rounds, ciphers or modes).</w:t>
      </w:r>
    </w:p>
    <w:p w14:paraId="2706D478" w14:textId="1C64A795" w:rsidR="00C43A91" w:rsidRPr="00C43A91" w:rsidRDefault="00C43A91" w:rsidP="00C43A91">
      <w:pPr>
        <w:pStyle w:val="ListParagraph"/>
        <w:numPr>
          <w:ilvl w:val="0"/>
          <w:numId w:val="6"/>
        </w:numPr>
        <w:rPr>
          <w:lang w:val="en-US"/>
        </w:rPr>
      </w:pPr>
      <w:r w:rsidRPr="00C43A91">
        <w:rPr>
          <w:lang w:val="en-US"/>
        </w:rPr>
        <w:t>The system won't use repeated nonces per encryption key.</w:t>
      </w:r>
    </w:p>
    <w:p w14:paraId="4C11C008" w14:textId="606FD0FE" w:rsidR="00C43A91" w:rsidRPr="00C43A91" w:rsidRDefault="00C43A91" w:rsidP="00C43A91">
      <w:pPr>
        <w:pStyle w:val="ListParagraph"/>
        <w:numPr>
          <w:ilvl w:val="0"/>
          <w:numId w:val="6"/>
        </w:numPr>
        <w:rPr>
          <w:lang w:val="en-US"/>
        </w:rPr>
      </w:pPr>
      <w:r w:rsidRPr="00C43A91">
        <w:rPr>
          <w:lang w:val="en-US"/>
        </w:rPr>
        <w:t>The system will verify if the encrypted data is authenticated via signatures and other authenticated cipher modes, or HMAC to ensure that ciphertext is not altered by an unauthorized party.</w:t>
      </w:r>
    </w:p>
    <w:p w14:paraId="6000D4D6" w14:textId="3818A558" w:rsidR="00C43A91" w:rsidRPr="00C43A91" w:rsidRDefault="00C43A91" w:rsidP="00C43A91">
      <w:pPr>
        <w:pStyle w:val="ListParagraph"/>
        <w:numPr>
          <w:ilvl w:val="0"/>
          <w:numId w:val="6"/>
        </w:numPr>
        <w:rPr>
          <w:lang w:val="en-US"/>
        </w:rPr>
      </w:pPr>
      <w:r w:rsidRPr="00C43A91">
        <w:rPr>
          <w:lang w:val="en-US"/>
        </w:rPr>
        <w:t>The system won't use "short-circuit" operations to avoid leaking information.</w:t>
      </w:r>
    </w:p>
    <w:p w14:paraId="70E89590" w14:textId="5AE209DF" w:rsidR="00012B77" w:rsidRPr="00BB2295" w:rsidRDefault="00C43A91" w:rsidP="00BB2295">
      <w:pPr>
        <w:pStyle w:val="ListParagraph"/>
        <w:numPr>
          <w:ilvl w:val="0"/>
          <w:numId w:val="6"/>
        </w:numPr>
        <w:rPr>
          <w:lang w:val="en-US"/>
        </w:rPr>
      </w:pPr>
      <w:r w:rsidRPr="00C43A91">
        <w:rPr>
          <w:lang w:val="en-US"/>
        </w:rPr>
        <w:t xml:space="preserve">All generated GUIDs will be created with the GUID v4 algorithm and with a </w:t>
      </w:r>
      <w:r w:rsidR="00BB0D8E" w:rsidRPr="00C43A91">
        <w:rPr>
          <w:lang w:val="en-US"/>
        </w:rPr>
        <w:t>Cryptographically secure</w:t>
      </w:r>
      <w:r w:rsidRPr="00C43A91">
        <w:rPr>
          <w:lang w:val="en-US"/>
        </w:rPr>
        <w:t xml:space="preserve"> Pseudo-random Number Generator (CSPRNG) to avoid predictability.</w:t>
      </w:r>
    </w:p>
    <w:p w14:paraId="678653E7" w14:textId="15BD3457" w:rsidR="00D75BCE" w:rsidRPr="003C20E0" w:rsidRDefault="00D75BCE" w:rsidP="00291825">
      <w:pPr>
        <w:pStyle w:val="Heading1"/>
        <w:numPr>
          <w:ilvl w:val="2"/>
          <w:numId w:val="2"/>
        </w:numPr>
        <w:jc w:val="both"/>
        <w:rPr>
          <w:lang w:val="en-US"/>
        </w:rPr>
      </w:pPr>
      <w:bookmarkStart w:id="28" w:name="_Toc164526087"/>
      <w:bookmarkStart w:id="29" w:name="_Toc164614227"/>
      <w:r w:rsidRPr="008408E5">
        <w:t>Secure Communication</w:t>
      </w:r>
      <w:bookmarkEnd w:id="28"/>
      <w:bookmarkEnd w:id="29"/>
    </w:p>
    <w:p w14:paraId="303A1657" w14:textId="79728595" w:rsidR="00D75BCE" w:rsidRPr="00282761" w:rsidRDefault="00D75BCE" w:rsidP="008D0031">
      <w:pPr>
        <w:pStyle w:val="ListParagraph"/>
        <w:numPr>
          <w:ilvl w:val="0"/>
          <w:numId w:val="7"/>
        </w:numPr>
        <w:rPr>
          <w:lang w:val="en-US"/>
        </w:rPr>
      </w:pPr>
      <w:r w:rsidRPr="00B02AE0">
        <w:rPr>
          <w:lang w:val="en-US"/>
        </w:rPr>
        <w:t xml:space="preserve">Secure communication channels (HTTPS) should be used between </w:t>
      </w:r>
      <w:r w:rsidR="00C66263">
        <w:rPr>
          <w:lang w:val="en-US"/>
        </w:rPr>
        <w:t>customer</w:t>
      </w:r>
      <w:r w:rsidRPr="00B02AE0">
        <w:rPr>
          <w:lang w:val="en-US"/>
        </w:rPr>
        <w:t>s, managers, drivers, and the server to prevent data interception.</w:t>
      </w:r>
    </w:p>
    <w:p w14:paraId="3F77D681" w14:textId="168D9DF0" w:rsidR="00D75BCE" w:rsidRPr="008408E5" w:rsidRDefault="00D75BCE" w:rsidP="00291825">
      <w:pPr>
        <w:pStyle w:val="Heading1"/>
        <w:numPr>
          <w:ilvl w:val="2"/>
          <w:numId w:val="2"/>
        </w:numPr>
        <w:jc w:val="both"/>
      </w:pPr>
      <w:bookmarkStart w:id="30" w:name="_Toc164526088"/>
      <w:bookmarkStart w:id="31" w:name="_Toc164614228"/>
      <w:r w:rsidRPr="008408E5">
        <w:t>Access Control</w:t>
      </w:r>
      <w:bookmarkEnd w:id="30"/>
      <w:bookmarkEnd w:id="31"/>
    </w:p>
    <w:p w14:paraId="364B5559" w14:textId="761375C6" w:rsidR="00D75BCE" w:rsidRPr="00B02AE0" w:rsidRDefault="00D75BCE" w:rsidP="008D0031">
      <w:pPr>
        <w:pStyle w:val="ListParagraph"/>
        <w:numPr>
          <w:ilvl w:val="0"/>
          <w:numId w:val="7"/>
        </w:numPr>
        <w:rPr>
          <w:lang w:val="en-US"/>
        </w:rPr>
      </w:pPr>
      <w:r w:rsidRPr="00B02AE0">
        <w:rPr>
          <w:lang w:val="en-US"/>
        </w:rPr>
        <w:t>Role-based access control (RBAC) should be implemented to restrict access to specific features based on user roles.</w:t>
      </w:r>
    </w:p>
    <w:p w14:paraId="0315F54D" w14:textId="7095DDAC" w:rsidR="00D75BCE" w:rsidRPr="00B02AE0" w:rsidRDefault="00D75BCE" w:rsidP="008D0031">
      <w:pPr>
        <w:pStyle w:val="ListParagraph"/>
        <w:numPr>
          <w:ilvl w:val="0"/>
          <w:numId w:val="7"/>
        </w:numPr>
        <w:rPr>
          <w:lang w:val="en-US"/>
        </w:rPr>
      </w:pPr>
      <w:r w:rsidRPr="00B02AE0">
        <w:rPr>
          <w:lang w:val="en-US"/>
        </w:rPr>
        <w:t xml:space="preserve">Managers should have access to administrative functions such as assigning requests, drivers should only have access to request details and navigation features and </w:t>
      </w:r>
      <w:r w:rsidR="00DC169E">
        <w:rPr>
          <w:lang w:val="en-US"/>
        </w:rPr>
        <w:t>customers</w:t>
      </w:r>
      <w:r w:rsidRPr="00B02AE0">
        <w:rPr>
          <w:lang w:val="en-US"/>
        </w:rPr>
        <w:t xml:space="preserve"> should access the create </w:t>
      </w:r>
      <w:r w:rsidR="00DC169E">
        <w:rPr>
          <w:lang w:val="en-US"/>
        </w:rPr>
        <w:t>service</w:t>
      </w:r>
      <w:r w:rsidRPr="00B02AE0">
        <w:rPr>
          <w:lang w:val="en-US"/>
        </w:rPr>
        <w:t xml:space="preserve"> page.</w:t>
      </w:r>
    </w:p>
    <w:p w14:paraId="7C7046C3" w14:textId="3E820F01" w:rsidR="00D75BCE" w:rsidRPr="00282761" w:rsidRDefault="1D1FC34B" w:rsidP="008D0031">
      <w:pPr>
        <w:pStyle w:val="ListParagraph"/>
        <w:numPr>
          <w:ilvl w:val="0"/>
          <w:numId w:val="7"/>
        </w:numPr>
        <w:rPr>
          <w:lang w:val="en-US"/>
        </w:rPr>
      </w:pPr>
      <w:r w:rsidRPr="00B02AE0">
        <w:rPr>
          <w:lang w:val="en-US"/>
        </w:rPr>
        <w:t>Every performed request must be identified with the Logged in Users' Token</w:t>
      </w:r>
      <w:r w:rsidR="008D0031">
        <w:rPr>
          <w:lang w:val="en-US"/>
        </w:rPr>
        <w:t>.</w:t>
      </w:r>
    </w:p>
    <w:p w14:paraId="7A57A518" w14:textId="51F0B9BB" w:rsidR="00D75BCE" w:rsidRPr="00A0030E" w:rsidRDefault="00D75BCE" w:rsidP="008D0031">
      <w:pPr>
        <w:pStyle w:val="Heading1"/>
        <w:numPr>
          <w:ilvl w:val="2"/>
          <w:numId w:val="2"/>
        </w:numPr>
        <w:rPr>
          <w:lang w:val="en-US"/>
        </w:rPr>
      </w:pPr>
      <w:bookmarkStart w:id="32" w:name="_Toc164526089"/>
      <w:bookmarkStart w:id="33" w:name="_Toc164614229"/>
      <w:r w:rsidRPr="008408E5">
        <w:t>Audit Trails</w:t>
      </w:r>
      <w:bookmarkEnd w:id="32"/>
      <w:bookmarkEnd w:id="33"/>
    </w:p>
    <w:p w14:paraId="437A8ABA" w14:textId="71F6E10D" w:rsidR="00D75BCE" w:rsidRPr="00B02AE0" w:rsidRDefault="00D75BCE" w:rsidP="008D0031">
      <w:pPr>
        <w:pStyle w:val="ListParagraph"/>
        <w:numPr>
          <w:ilvl w:val="0"/>
          <w:numId w:val="8"/>
        </w:numPr>
        <w:rPr>
          <w:lang w:val="en-US"/>
        </w:rPr>
      </w:pPr>
      <w:r w:rsidRPr="00B02AE0">
        <w:rPr>
          <w:lang w:val="en-US"/>
        </w:rPr>
        <w:t>Log and monitor user activities to create an audit trail.</w:t>
      </w:r>
    </w:p>
    <w:p w14:paraId="4302983E" w14:textId="4DED5055" w:rsidR="005D30E9" w:rsidRPr="00282761" w:rsidRDefault="00D75BCE" w:rsidP="008D0031">
      <w:pPr>
        <w:pStyle w:val="ListParagraph"/>
        <w:numPr>
          <w:ilvl w:val="0"/>
          <w:numId w:val="8"/>
        </w:numPr>
        <w:rPr>
          <w:lang w:val="en-US"/>
        </w:rPr>
      </w:pPr>
      <w:r w:rsidRPr="00B02AE0">
        <w:rPr>
          <w:lang w:val="en-US"/>
        </w:rPr>
        <w:t>The system should log login attempts, access to sensitive data, and any actions performed by users.</w:t>
      </w:r>
    </w:p>
    <w:p w14:paraId="17F57DB7" w14:textId="77777777" w:rsidR="001E4D06" w:rsidRDefault="0062323E" w:rsidP="00291825">
      <w:pPr>
        <w:pStyle w:val="Heading1"/>
        <w:numPr>
          <w:ilvl w:val="1"/>
          <w:numId w:val="2"/>
        </w:numPr>
        <w:jc w:val="both"/>
      </w:pPr>
      <w:bookmarkStart w:id="34" w:name="_Toc164526090"/>
      <w:bookmarkStart w:id="35" w:name="_Toc164614230"/>
      <w:r w:rsidRPr="00C471CB">
        <w:t>Non-functional Security Requirements</w:t>
      </w:r>
      <w:bookmarkEnd w:id="34"/>
      <w:bookmarkEnd w:id="35"/>
    </w:p>
    <w:p w14:paraId="06EB7C50" w14:textId="1B1227F5" w:rsidR="009D6539" w:rsidRPr="001E4D06" w:rsidRDefault="009D6539" w:rsidP="00291825">
      <w:pPr>
        <w:pStyle w:val="Heading1"/>
        <w:numPr>
          <w:ilvl w:val="2"/>
          <w:numId w:val="2"/>
        </w:numPr>
        <w:jc w:val="both"/>
      </w:pPr>
      <w:bookmarkStart w:id="36" w:name="_Toc164526091"/>
      <w:bookmarkStart w:id="37" w:name="_Toc164614231"/>
      <w:r w:rsidRPr="001E4D06">
        <w:t>Performance</w:t>
      </w:r>
      <w:bookmarkEnd w:id="36"/>
      <w:bookmarkEnd w:id="37"/>
    </w:p>
    <w:p w14:paraId="6A5C2F4B" w14:textId="40D6891A" w:rsidR="009D6539" w:rsidRPr="00B02AE0" w:rsidRDefault="009D6539" w:rsidP="008D0031">
      <w:pPr>
        <w:pStyle w:val="ListParagraph"/>
        <w:numPr>
          <w:ilvl w:val="0"/>
          <w:numId w:val="10"/>
        </w:numPr>
        <w:rPr>
          <w:lang w:val="en-US"/>
        </w:rPr>
      </w:pPr>
      <w:r w:rsidRPr="00B02AE0">
        <w:rPr>
          <w:lang w:val="en-US"/>
        </w:rPr>
        <w:t>Security measures should not significantly impact system performance.</w:t>
      </w:r>
    </w:p>
    <w:p w14:paraId="2D6A44D2" w14:textId="03748797" w:rsidR="009D6539" w:rsidRPr="00282761" w:rsidRDefault="009D6539" w:rsidP="008D0031">
      <w:pPr>
        <w:pStyle w:val="ListParagraph"/>
        <w:numPr>
          <w:ilvl w:val="0"/>
          <w:numId w:val="10"/>
        </w:numPr>
        <w:rPr>
          <w:lang w:val="en-US"/>
        </w:rPr>
      </w:pPr>
      <w:r w:rsidRPr="00B02AE0">
        <w:rPr>
          <w:lang w:val="en-US"/>
        </w:rPr>
        <w:t>Encryption and decryption processes should be optimized to minimize latency.</w:t>
      </w:r>
    </w:p>
    <w:p w14:paraId="60DF0A79" w14:textId="2293A07F" w:rsidR="009D6539" w:rsidRDefault="009D6539" w:rsidP="00291825">
      <w:pPr>
        <w:pStyle w:val="Heading1"/>
        <w:numPr>
          <w:ilvl w:val="2"/>
          <w:numId w:val="2"/>
        </w:numPr>
        <w:jc w:val="both"/>
      </w:pPr>
      <w:bookmarkStart w:id="38" w:name="_Toc164526092"/>
      <w:bookmarkStart w:id="39" w:name="_Toc164614232"/>
      <w:r>
        <w:t>Scalability</w:t>
      </w:r>
      <w:bookmarkEnd w:id="38"/>
      <w:bookmarkEnd w:id="39"/>
    </w:p>
    <w:p w14:paraId="03CB6DEC" w14:textId="77777777" w:rsidR="001E4D06" w:rsidRPr="00B02AE0" w:rsidRDefault="009D6539" w:rsidP="008D0031">
      <w:pPr>
        <w:pStyle w:val="ListParagraph"/>
        <w:numPr>
          <w:ilvl w:val="0"/>
          <w:numId w:val="9"/>
        </w:numPr>
        <w:rPr>
          <w:lang w:val="en-US"/>
        </w:rPr>
      </w:pPr>
      <w:r w:rsidRPr="00B02AE0">
        <w:rPr>
          <w:lang w:val="en-US"/>
        </w:rPr>
        <w:t>The system should be designed to handle an increasing number of users, requests, and data without compromising security.</w:t>
      </w:r>
    </w:p>
    <w:p w14:paraId="3013297A" w14:textId="536E2419" w:rsidR="001E4D06" w:rsidRPr="00B02AE0" w:rsidRDefault="009D6539" w:rsidP="008D0031">
      <w:pPr>
        <w:pStyle w:val="ListParagraph"/>
        <w:numPr>
          <w:ilvl w:val="0"/>
          <w:numId w:val="9"/>
        </w:numPr>
        <w:rPr>
          <w:lang w:val="en-US"/>
        </w:rPr>
      </w:pPr>
      <w:r w:rsidRPr="00B02AE0">
        <w:rPr>
          <w:lang w:val="en-US"/>
        </w:rPr>
        <w:t>Scalability should be considered in terms of both hardware infrastructure and software architecture.</w:t>
      </w:r>
    </w:p>
    <w:p w14:paraId="346DFA6E" w14:textId="1480EE59" w:rsidR="009D6539" w:rsidRDefault="009D6539" w:rsidP="00291825">
      <w:pPr>
        <w:pStyle w:val="Heading1"/>
        <w:numPr>
          <w:ilvl w:val="2"/>
          <w:numId w:val="2"/>
        </w:numPr>
        <w:jc w:val="both"/>
      </w:pPr>
      <w:bookmarkStart w:id="40" w:name="_Toc164526093"/>
      <w:bookmarkStart w:id="41" w:name="_Toc164614233"/>
      <w:r>
        <w:t>Availability</w:t>
      </w:r>
      <w:bookmarkEnd w:id="40"/>
      <w:bookmarkEnd w:id="41"/>
    </w:p>
    <w:p w14:paraId="7A2D0AA6" w14:textId="0D20BFB4" w:rsidR="009D6539" w:rsidRPr="00B02AE0" w:rsidRDefault="009D6539" w:rsidP="008D0031">
      <w:pPr>
        <w:pStyle w:val="ListParagraph"/>
        <w:numPr>
          <w:ilvl w:val="0"/>
          <w:numId w:val="11"/>
        </w:numPr>
        <w:rPr>
          <w:lang w:val="en-US"/>
        </w:rPr>
      </w:pPr>
      <w:r w:rsidRPr="00B02AE0">
        <w:rPr>
          <w:lang w:val="en-US"/>
        </w:rPr>
        <w:t>The system should be highly available to ensure users can access it whenever needed.</w:t>
      </w:r>
    </w:p>
    <w:p w14:paraId="3B9F3E70" w14:textId="1C40B38F" w:rsidR="009D6539" w:rsidRPr="00A0030E" w:rsidRDefault="009D6539" w:rsidP="00A0030E">
      <w:pPr>
        <w:pStyle w:val="ListParagraph"/>
        <w:numPr>
          <w:ilvl w:val="0"/>
          <w:numId w:val="11"/>
        </w:numPr>
        <w:rPr>
          <w:lang w:val="en-US"/>
        </w:rPr>
      </w:pPr>
      <w:r w:rsidRPr="00B02AE0">
        <w:rPr>
          <w:lang w:val="en-US"/>
        </w:rPr>
        <w:t>Redundancy and failover mechanisms should be in place to mitigate the impact of potential downtime due to security incidents or hardware failures.</w:t>
      </w:r>
    </w:p>
    <w:p w14:paraId="672B2B99" w14:textId="31448760" w:rsidR="009D6539" w:rsidRDefault="009D6539" w:rsidP="00291825">
      <w:pPr>
        <w:pStyle w:val="Heading1"/>
        <w:numPr>
          <w:ilvl w:val="2"/>
          <w:numId w:val="2"/>
        </w:numPr>
        <w:jc w:val="both"/>
      </w:pPr>
      <w:bookmarkStart w:id="42" w:name="_Toc164526094"/>
      <w:bookmarkStart w:id="43" w:name="_Toc164614234"/>
      <w:r>
        <w:t>Reliability</w:t>
      </w:r>
      <w:bookmarkEnd w:id="42"/>
      <w:bookmarkEnd w:id="43"/>
    </w:p>
    <w:p w14:paraId="3CA2FF63" w14:textId="23A1145B" w:rsidR="009D6539" w:rsidRPr="00B02AE0" w:rsidRDefault="009D6539" w:rsidP="008D0031">
      <w:pPr>
        <w:pStyle w:val="ListParagraph"/>
        <w:numPr>
          <w:ilvl w:val="0"/>
          <w:numId w:val="12"/>
        </w:numPr>
        <w:rPr>
          <w:lang w:val="en-US"/>
        </w:rPr>
      </w:pPr>
      <w:r w:rsidRPr="00B02AE0">
        <w:rPr>
          <w:lang w:val="en-US"/>
        </w:rPr>
        <w:t>Security mechanisms should be reliable and consistently enforce access controls, encryption, and other security measures.</w:t>
      </w:r>
    </w:p>
    <w:p w14:paraId="4406F3C8" w14:textId="66DCDDD0" w:rsidR="009D6539" w:rsidRPr="00B02AE0" w:rsidRDefault="009D6539" w:rsidP="008D0031">
      <w:pPr>
        <w:pStyle w:val="ListParagraph"/>
        <w:numPr>
          <w:ilvl w:val="0"/>
          <w:numId w:val="12"/>
        </w:numPr>
        <w:rPr>
          <w:lang w:val="en-US"/>
        </w:rPr>
      </w:pPr>
      <w:r w:rsidRPr="00B02AE0">
        <w:rPr>
          <w:lang w:val="en-US"/>
        </w:rPr>
        <w:t>Regular security testing and updates should be performed to address vulnerabilities and maintain system reliability.</w:t>
      </w:r>
    </w:p>
    <w:p w14:paraId="59C328EE" w14:textId="2D0A4CD0" w:rsidR="009D6539" w:rsidRDefault="009D6539" w:rsidP="00291825">
      <w:pPr>
        <w:pStyle w:val="Heading1"/>
        <w:numPr>
          <w:ilvl w:val="2"/>
          <w:numId w:val="2"/>
        </w:numPr>
        <w:jc w:val="both"/>
      </w:pPr>
      <w:bookmarkStart w:id="44" w:name="_Toc164526095"/>
      <w:bookmarkStart w:id="45" w:name="_Toc164614235"/>
      <w:r>
        <w:t>Compliance</w:t>
      </w:r>
      <w:bookmarkEnd w:id="44"/>
      <w:bookmarkEnd w:id="45"/>
    </w:p>
    <w:p w14:paraId="17408A11" w14:textId="05FE8A54" w:rsidR="009D6539" w:rsidRPr="00B02AE0" w:rsidRDefault="009D6539" w:rsidP="008D0031">
      <w:pPr>
        <w:pStyle w:val="ListParagraph"/>
        <w:numPr>
          <w:ilvl w:val="0"/>
          <w:numId w:val="13"/>
        </w:numPr>
        <w:rPr>
          <w:lang w:val="en-US"/>
        </w:rPr>
      </w:pPr>
      <w:r w:rsidRPr="00B02AE0">
        <w:rPr>
          <w:lang w:val="en-US"/>
        </w:rPr>
        <w:t xml:space="preserve">Ensure compliance with relevant security standards and regulations </w:t>
      </w:r>
      <w:r w:rsidR="004D451A">
        <w:rPr>
          <w:lang w:val="en-US"/>
        </w:rPr>
        <w:t>like</w:t>
      </w:r>
      <w:r w:rsidRPr="00B02AE0">
        <w:rPr>
          <w:lang w:val="en-US"/>
        </w:rPr>
        <w:t xml:space="preserve"> GDPR.</w:t>
      </w:r>
    </w:p>
    <w:p w14:paraId="509EB04A" w14:textId="0A1BEE0F" w:rsidR="008408E5" w:rsidRPr="00B02AE0" w:rsidRDefault="009D6539" w:rsidP="008D0031">
      <w:pPr>
        <w:pStyle w:val="ListParagraph"/>
        <w:numPr>
          <w:ilvl w:val="0"/>
          <w:numId w:val="13"/>
        </w:numPr>
        <w:rPr>
          <w:lang w:val="en-US"/>
        </w:rPr>
      </w:pPr>
      <w:r w:rsidRPr="00B02AE0">
        <w:rPr>
          <w:lang w:val="en-US"/>
        </w:rPr>
        <w:t>Implement features such as data anonymization and user consent management to comply with privacy regulations.</w:t>
      </w:r>
    </w:p>
    <w:p w14:paraId="2573465D" w14:textId="608A2690" w:rsidR="0062323E" w:rsidRDefault="00C471CB" w:rsidP="00291825">
      <w:pPr>
        <w:pStyle w:val="Heading1"/>
        <w:numPr>
          <w:ilvl w:val="1"/>
          <w:numId w:val="2"/>
        </w:numPr>
        <w:jc w:val="both"/>
      </w:pPr>
      <w:bookmarkStart w:id="46" w:name="_Toc164526096"/>
      <w:bookmarkStart w:id="47" w:name="_Toc164614236"/>
      <w:r w:rsidRPr="00C471CB">
        <w:t>Secure Development Requirements</w:t>
      </w:r>
      <w:bookmarkEnd w:id="46"/>
      <w:bookmarkEnd w:id="47"/>
    </w:p>
    <w:p w14:paraId="5BC46823" w14:textId="7F31805B" w:rsidR="001E4D06" w:rsidRDefault="001E4D06" w:rsidP="00291825">
      <w:pPr>
        <w:pStyle w:val="Heading1"/>
        <w:numPr>
          <w:ilvl w:val="2"/>
          <w:numId w:val="2"/>
        </w:numPr>
        <w:jc w:val="both"/>
      </w:pPr>
      <w:bookmarkStart w:id="48" w:name="_Toc164526097"/>
      <w:bookmarkStart w:id="49" w:name="_Toc164614237"/>
      <w:r>
        <w:t>Secure Design</w:t>
      </w:r>
      <w:bookmarkEnd w:id="48"/>
      <w:bookmarkEnd w:id="49"/>
    </w:p>
    <w:p w14:paraId="18DBDADD" w14:textId="46D51A5A" w:rsidR="001E4D06" w:rsidRPr="00B02AE0" w:rsidRDefault="001E4D06" w:rsidP="00BB3B00">
      <w:pPr>
        <w:pStyle w:val="ListParagraph"/>
        <w:numPr>
          <w:ilvl w:val="0"/>
          <w:numId w:val="14"/>
        </w:numPr>
        <w:rPr>
          <w:lang w:val="en-US"/>
        </w:rPr>
      </w:pPr>
      <w:r w:rsidRPr="00B02AE0">
        <w:rPr>
          <w:lang w:val="en-US"/>
        </w:rPr>
        <w:t>Conduct threat modeling to identify potential security threats and vulnerabilities early in the design phase.</w:t>
      </w:r>
    </w:p>
    <w:p w14:paraId="424B42AD" w14:textId="5E90D705" w:rsidR="001E4D06" w:rsidRPr="00282761" w:rsidRDefault="001E4D06" w:rsidP="00BB3B00">
      <w:pPr>
        <w:pStyle w:val="ListParagraph"/>
        <w:numPr>
          <w:ilvl w:val="0"/>
          <w:numId w:val="14"/>
        </w:numPr>
        <w:rPr>
          <w:lang w:val="en-US"/>
        </w:rPr>
      </w:pPr>
      <w:r w:rsidRPr="00B02AE0">
        <w:rPr>
          <w:lang w:val="en-US"/>
        </w:rPr>
        <w:t>Design the application with security in mind, following security best practices and principles such as the principle of least privilege and defense-in-depth.</w:t>
      </w:r>
    </w:p>
    <w:p w14:paraId="5C49BEF6" w14:textId="29161720" w:rsidR="001E4D06" w:rsidRDefault="001E4D06" w:rsidP="00291825">
      <w:pPr>
        <w:pStyle w:val="Heading1"/>
        <w:numPr>
          <w:ilvl w:val="2"/>
          <w:numId w:val="2"/>
        </w:numPr>
        <w:jc w:val="both"/>
      </w:pPr>
      <w:bookmarkStart w:id="50" w:name="_Toc164526098"/>
      <w:bookmarkStart w:id="51" w:name="_Toc164614238"/>
      <w:r>
        <w:t>Secure Coding Practices</w:t>
      </w:r>
      <w:bookmarkEnd w:id="50"/>
      <w:bookmarkEnd w:id="51"/>
    </w:p>
    <w:p w14:paraId="09FB4394" w14:textId="45F58E6A" w:rsidR="001E4D06" w:rsidRPr="00B02AE0" w:rsidRDefault="001E4D06" w:rsidP="00BB3B00">
      <w:pPr>
        <w:pStyle w:val="ListParagraph"/>
        <w:numPr>
          <w:ilvl w:val="0"/>
          <w:numId w:val="15"/>
        </w:numPr>
        <w:rPr>
          <w:lang w:val="en-US"/>
        </w:rPr>
      </w:pPr>
      <w:r w:rsidRPr="00B02AE0">
        <w:rPr>
          <w:lang w:val="en-US"/>
        </w:rPr>
        <w:t>Follow secure coding guidelines and standards such as OWASP Top 10 and CWE/SANS Top 25.</w:t>
      </w:r>
    </w:p>
    <w:p w14:paraId="075C4A61" w14:textId="0AA39113" w:rsidR="001E4D06" w:rsidRDefault="001E4D06" w:rsidP="00BB3B00">
      <w:pPr>
        <w:pStyle w:val="ListParagraph"/>
        <w:numPr>
          <w:ilvl w:val="0"/>
          <w:numId w:val="15"/>
        </w:numPr>
        <w:rPr>
          <w:lang w:val="en-US"/>
        </w:rPr>
      </w:pPr>
      <w:r w:rsidRPr="00B02AE0">
        <w:rPr>
          <w:lang w:val="en-US"/>
        </w:rPr>
        <w:t>Use secure coding practices to prevent common vulnerabilities such as injection attacks (SQL injection, XSS), insecure direct object references, and buffer overflows.</w:t>
      </w:r>
    </w:p>
    <w:p w14:paraId="65B5F521" w14:textId="346FDB2E" w:rsidR="0096479E" w:rsidRPr="00B02AE0" w:rsidRDefault="0096479E" w:rsidP="00BB3B00">
      <w:pPr>
        <w:pStyle w:val="ListParagraph"/>
        <w:numPr>
          <w:ilvl w:val="0"/>
          <w:numId w:val="15"/>
        </w:numPr>
        <w:rPr>
          <w:lang w:val="en-US"/>
        </w:rPr>
      </w:pPr>
      <w:r w:rsidRPr="0096479E">
        <w:rPr>
          <w:lang w:val="en-US"/>
        </w:rPr>
        <w:t>Do not use unsupported, insecure or deprecate client-side technologies.</w:t>
      </w:r>
    </w:p>
    <w:p w14:paraId="20741B6C" w14:textId="77777777" w:rsidR="00170F33" w:rsidRDefault="102AD760" w:rsidP="00BB3B00">
      <w:pPr>
        <w:pStyle w:val="ListParagraph"/>
        <w:numPr>
          <w:ilvl w:val="0"/>
          <w:numId w:val="15"/>
        </w:numPr>
        <w:rPr>
          <w:lang w:val="en-US"/>
        </w:rPr>
      </w:pPr>
      <w:r w:rsidRPr="20887F9A">
        <w:rPr>
          <w:lang w:val="en-US"/>
        </w:rPr>
        <w:t>Avoid the usage of eval() or other similar dynamic coding.</w:t>
      </w:r>
    </w:p>
    <w:p w14:paraId="6FA35AE6" w14:textId="0667ABD4" w:rsidR="00357987" w:rsidRDefault="00170F33" w:rsidP="00784875">
      <w:pPr>
        <w:pStyle w:val="ListParagraph"/>
        <w:numPr>
          <w:ilvl w:val="0"/>
          <w:numId w:val="15"/>
        </w:numPr>
        <w:rPr>
          <w:lang w:val="en-US"/>
        </w:rPr>
      </w:pPr>
      <w:r w:rsidRPr="00170F33">
        <w:rPr>
          <w:lang w:val="en-US"/>
        </w:rPr>
        <w:t xml:space="preserve">Code Integrity and malicious code search will be </w:t>
      </w:r>
      <w:r w:rsidR="00282761" w:rsidRPr="00170F33">
        <w:rPr>
          <w:lang w:val="en-US"/>
        </w:rPr>
        <w:t>analyzed</w:t>
      </w:r>
      <w:r w:rsidRPr="00170F33">
        <w:rPr>
          <w:lang w:val="en-US"/>
        </w:rPr>
        <w:t xml:space="preserve"> by tools such as Sonarqube and Dependency track. If possible, with integration of quality gates.</w:t>
      </w:r>
    </w:p>
    <w:p w14:paraId="1A108251" w14:textId="65A638A2" w:rsidR="001E4D06" w:rsidRPr="00282761" w:rsidRDefault="001C5E18" w:rsidP="00BB3B00">
      <w:pPr>
        <w:pStyle w:val="ListParagraph"/>
        <w:numPr>
          <w:ilvl w:val="0"/>
          <w:numId w:val="15"/>
        </w:numPr>
        <w:rPr>
          <w:lang w:val="en-US"/>
        </w:rPr>
      </w:pPr>
      <w:r>
        <w:rPr>
          <w:lang w:val="en-US"/>
        </w:rPr>
        <w:t>ZAP</w:t>
      </w:r>
      <w:r w:rsidR="00921D32">
        <w:rPr>
          <w:lang w:val="en-US"/>
        </w:rPr>
        <w:t xml:space="preserve"> to test the application security.</w:t>
      </w:r>
    </w:p>
    <w:p w14:paraId="1D949519" w14:textId="4F81E809" w:rsidR="001E4D06" w:rsidRDefault="001E4D06" w:rsidP="00291825">
      <w:pPr>
        <w:pStyle w:val="Heading1"/>
        <w:numPr>
          <w:ilvl w:val="2"/>
          <w:numId w:val="2"/>
        </w:numPr>
        <w:jc w:val="both"/>
      </w:pPr>
      <w:bookmarkStart w:id="52" w:name="_Toc164526099"/>
      <w:bookmarkStart w:id="53" w:name="_Toc164614239"/>
      <w:r>
        <w:t>Input Validation</w:t>
      </w:r>
      <w:bookmarkEnd w:id="52"/>
      <w:bookmarkEnd w:id="53"/>
    </w:p>
    <w:p w14:paraId="5EE037D1" w14:textId="77777777" w:rsidR="001E4D06" w:rsidRPr="00B02AE0" w:rsidRDefault="001E4D06" w:rsidP="00BB3B00">
      <w:pPr>
        <w:pStyle w:val="ListParagraph"/>
        <w:numPr>
          <w:ilvl w:val="0"/>
          <w:numId w:val="16"/>
        </w:numPr>
        <w:rPr>
          <w:lang w:val="en-US"/>
        </w:rPr>
      </w:pPr>
      <w:r w:rsidRPr="00B02AE0">
        <w:rPr>
          <w:lang w:val="en-US"/>
        </w:rPr>
        <w:t>Implement input validation to prevent injection attacks and ensure that user input is properly sanitized and validated before processing.</w:t>
      </w:r>
    </w:p>
    <w:p w14:paraId="3E1F37A7" w14:textId="03B5573B" w:rsidR="001E4D06" w:rsidRDefault="001E4D06" w:rsidP="00BB3B00">
      <w:pPr>
        <w:pStyle w:val="ListParagraph"/>
        <w:numPr>
          <w:ilvl w:val="0"/>
          <w:numId w:val="16"/>
        </w:numPr>
        <w:rPr>
          <w:lang w:val="en-US"/>
        </w:rPr>
      </w:pPr>
      <w:r w:rsidRPr="00B02AE0">
        <w:rPr>
          <w:lang w:val="en-US"/>
        </w:rPr>
        <w:t>Validate input data types, length, format, and range to mitigate the risk of malicious input.</w:t>
      </w:r>
    </w:p>
    <w:p w14:paraId="32A1F7C2" w14:textId="47C36B2F" w:rsidR="00250E68" w:rsidRPr="00B02AE0" w:rsidRDefault="00250E68" w:rsidP="00BB3B00">
      <w:pPr>
        <w:pStyle w:val="ListParagraph"/>
        <w:numPr>
          <w:ilvl w:val="0"/>
          <w:numId w:val="16"/>
        </w:numPr>
        <w:rPr>
          <w:lang w:val="en-US"/>
        </w:rPr>
      </w:pPr>
      <w:r w:rsidRPr="00250E68">
        <w:rPr>
          <w:lang w:val="en-US"/>
        </w:rPr>
        <w:t>Data images should be served by their octet stream.</w:t>
      </w:r>
    </w:p>
    <w:p w14:paraId="2D312E87" w14:textId="72EC19F5" w:rsidR="1389B97F" w:rsidRPr="00B02AE0" w:rsidRDefault="1389B97F" w:rsidP="00BB3B00">
      <w:pPr>
        <w:pStyle w:val="ListParagraph"/>
        <w:numPr>
          <w:ilvl w:val="0"/>
          <w:numId w:val="16"/>
        </w:numPr>
        <w:rPr>
          <w:lang w:val="en-US"/>
        </w:rPr>
      </w:pPr>
      <w:r w:rsidRPr="00B02AE0">
        <w:rPr>
          <w:lang w:val="en-US"/>
        </w:rPr>
        <w:t>Protection against OS Command Injection.</w:t>
      </w:r>
    </w:p>
    <w:p w14:paraId="4EA6DBF5" w14:textId="1DDC5F81" w:rsidR="001E4D06" w:rsidRPr="00282761" w:rsidRDefault="1389B97F" w:rsidP="00BB3B00">
      <w:pPr>
        <w:pStyle w:val="ListParagraph"/>
        <w:numPr>
          <w:ilvl w:val="0"/>
          <w:numId w:val="16"/>
        </w:numPr>
        <w:rPr>
          <w:lang w:val="en-US"/>
        </w:rPr>
      </w:pPr>
      <w:r w:rsidRPr="00B02AE0">
        <w:rPr>
          <w:lang w:val="en-US"/>
        </w:rPr>
        <w:t>Verify that sign, range, and input validation techniques are used to prevent integer overflows.</w:t>
      </w:r>
    </w:p>
    <w:p w14:paraId="72511B1F" w14:textId="45AF9110" w:rsidR="001E4D06" w:rsidRDefault="001E4D06" w:rsidP="00BB3B00">
      <w:pPr>
        <w:pStyle w:val="Heading1"/>
        <w:numPr>
          <w:ilvl w:val="2"/>
          <w:numId w:val="2"/>
        </w:numPr>
      </w:pPr>
      <w:bookmarkStart w:id="54" w:name="_Toc164526100"/>
      <w:bookmarkStart w:id="55" w:name="_Toc164614240"/>
      <w:r>
        <w:t>Output Encoding</w:t>
      </w:r>
      <w:bookmarkEnd w:id="54"/>
      <w:bookmarkEnd w:id="55"/>
    </w:p>
    <w:p w14:paraId="52DCF66E" w14:textId="538CA05A" w:rsidR="001E4D06" w:rsidRPr="00B02AE0" w:rsidRDefault="001E4D06" w:rsidP="00BB3B00">
      <w:pPr>
        <w:pStyle w:val="ListParagraph"/>
        <w:numPr>
          <w:ilvl w:val="0"/>
          <w:numId w:val="17"/>
        </w:numPr>
        <w:rPr>
          <w:lang w:val="en-US"/>
        </w:rPr>
      </w:pPr>
      <w:r w:rsidRPr="00B02AE0">
        <w:rPr>
          <w:lang w:val="en-US"/>
        </w:rPr>
        <w:t>Encode output data to prevent cross-site scripting (XSS) attacks.</w:t>
      </w:r>
    </w:p>
    <w:p w14:paraId="01E6BDEB" w14:textId="06566546" w:rsidR="001E4D06" w:rsidRPr="00B02AE0" w:rsidRDefault="001E4D06" w:rsidP="00BB3B00">
      <w:pPr>
        <w:pStyle w:val="ListParagraph"/>
        <w:numPr>
          <w:ilvl w:val="0"/>
          <w:numId w:val="17"/>
        </w:numPr>
        <w:rPr>
          <w:lang w:val="en-US"/>
        </w:rPr>
      </w:pPr>
      <w:r w:rsidRPr="00B02AE0">
        <w:rPr>
          <w:lang w:val="en-US"/>
        </w:rPr>
        <w:t>Use output encoding techniques such as HTML entity encoding or escaping to neutralize user-controlled data before rendering it in the browser.</w:t>
      </w:r>
    </w:p>
    <w:p w14:paraId="0C9FB359" w14:textId="4910B615" w:rsidR="75D095BE" w:rsidRPr="00B02AE0" w:rsidRDefault="75D095BE" w:rsidP="00BB3B00">
      <w:pPr>
        <w:pStyle w:val="ListParagraph"/>
        <w:numPr>
          <w:ilvl w:val="0"/>
          <w:numId w:val="17"/>
        </w:numPr>
        <w:rPr>
          <w:lang w:val="en-US"/>
        </w:rPr>
      </w:pPr>
      <w:r w:rsidRPr="00B02AE0">
        <w:rPr>
          <w:lang w:val="en-US"/>
        </w:rPr>
        <w:t>Output encoding preserves the user's chosen character set and locale.</w:t>
      </w:r>
    </w:p>
    <w:p w14:paraId="0C109FB0" w14:textId="4B85FFDC" w:rsidR="001E4D06" w:rsidRPr="00282761" w:rsidRDefault="75D095BE" w:rsidP="00BB3B00">
      <w:pPr>
        <w:pStyle w:val="ListParagraph"/>
        <w:numPr>
          <w:ilvl w:val="0"/>
          <w:numId w:val="17"/>
        </w:numPr>
        <w:rPr>
          <w:lang w:val="en-US"/>
        </w:rPr>
      </w:pPr>
      <w:r w:rsidRPr="00B02AE0">
        <w:rPr>
          <w:lang w:val="en-US"/>
        </w:rPr>
        <w:t>Guarantee that output encoding is not vulnerable against injection attacks.</w:t>
      </w:r>
    </w:p>
    <w:p w14:paraId="74CAE912" w14:textId="7B5CECF3" w:rsidR="001E4D06" w:rsidRDefault="001E4D06" w:rsidP="00291825">
      <w:pPr>
        <w:pStyle w:val="Heading1"/>
        <w:numPr>
          <w:ilvl w:val="2"/>
          <w:numId w:val="2"/>
        </w:numPr>
        <w:jc w:val="both"/>
      </w:pPr>
      <w:bookmarkStart w:id="56" w:name="_Toc164526101"/>
      <w:bookmarkStart w:id="57" w:name="_Toc164614241"/>
      <w:r>
        <w:t xml:space="preserve">Secure </w:t>
      </w:r>
      <w:r w:rsidRPr="00BB6048">
        <w:rPr>
          <w:lang w:val="en-US"/>
        </w:rPr>
        <w:t>Configuration</w:t>
      </w:r>
      <w:bookmarkEnd w:id="56"/>
      <w:bookmarkEnd w:id="57"/>
    </w:p>
    <w:p w14:paraId="1A684350" w14:textId="7F0F7B8B" w:rsidR="001E4D06" w:rsidRPr="00B02AE0" w:rsidRDefault="001E4D06" w:rsidP="00BB3B00">
      <w:pPr>
        <w:pStyle w:val="ListParagraph"/>
        <w:numPr>
          <w:ilvl w:val="0"/>
          <w:numId w:val="18"/>
        </w:numPr>
        <w:rPr>
          <w:lang w:val="en-US"/>
        </w:rPr>
      </w:pPr>
      <w:r w:rsidRPr="00B02AE0">
        <w:rPr>
          <w:lang w:val="en-US"/>
        </w:rPr>
        <w:t>Configure the application and underlying components securely, following vendor recommendations and security best practices.</w:t>
      </w:r>
    </w:p>
    <w:p w14:paraId="52308C6A" w14:textId="1D6B96B8" w:rsidR="001E4D06" w:rsidRPr="008B1CEA" w:rsidRDefault="001E4D06" w:rsidP="00BB3B00">
      <w:pPr>
        <w:pStyle w:val="ListParagraph"/>
        <w:numPr>
          <w:ilvl w:val="0"/>
          <w:numId w:val="18"/>
        </w:numPr>
        <w:rPr>
          <w:lang w:val="en-US"/>
        </w:rPr>
      </w:pPr>
      <w:r w:rsidRPr="00B02AE0">
        <w:rPr>
          <w:lang w:val="en-US"/>
        </w:rPr>
        <w:t>Disable unnecessary services, ports, and functionalities to reduce the attack surface.</w:t>
      </w:r>
    </w:p>
    <w:p w14:paraId="36230453" w14:textId="2FFD8693" w:rsidR="000909D6" w:rsidRPr="000909D6" w:rsidRDefault="000909D6" w:rsidP="000909D6">
      <w:pPr>
        <w:pStyle w:val="ListParagraph"/>
        <w:numPr>
          <w:ilvl w:val="0"/>
          <w:numId w:val="18"/>
        </w:numPr>
        <w:rPr>
          <w:lang w:val="en-US"/>
        </w:rPr>
      </w:pPr>
      <w:r w:rsidRPr="000909D6">
        <w:rPr>
          <w:lang w:val="en-US"/>
        </w:rPr>
        <w:t>Never reveal Session Tokens in URL parameters</w:t>
      </w:r>
      <w:r w:rsidR="0058581E">
        <w:rPr>
          <w:lang w:val="en-US"/>
        </w:rPr>
        <w:t>.</w:t>
      </w:r>
    </w:p>
    <w:p w14:paraId="333A5878" w14:textId="4418B846" w:rsidR="000909D6" w:rsidRPr="008B1CEA" w:rsidRDefault="000909D6" w:rsidP="000909D6">
      <w:pPr>
        <w:pStyle w:val="ListParagraph"/>
        <w:numPr>
          <w:ilvl w:val="0"/>
          <w:numId w:val="18"/>
        </w:numPr>
        <w:rPr>
          <w:lang w:val="en-US"/>
        </w:rPr>
      </w:pPr>
      <w:r w:rsidRPr="000909D6">
        <w:rPr>
          <w:lang w:val="en-US"/>
        </w:rPr>
        <w:t xml:space="preserve">Never use </w:t>
      </w:r>
      <w:r w:rsidR="00C66263">
        <w:rPr>
          <w:lang w:val="en-US"/>
        </w:rPr>
        <w:t>customer</w:t>
      </w:r>
      <w:r w:rsidRPr="000909D6">
        <w:rPr>
          <w:lang w:val="en-US"/>
        </w:rPr>
        <w:t>-side secrets, such as symmetric keys, passwords or API tokens to protect or access sensitive data.</w:t>
      </w:r>
    </w:p>
    <w:p w14:paraId="515F100A" w14:textId="789D629F" w:rsidR="00F64D43" w:rsidRPr="00F64D43" w:rsidRDefault="00F64D43" w:rsidP="00F64D43">
      <w:pPr>
        <w:pStyle w:val="ListParagraph"/>
        <w:numPr>
          <w:ilvl w:val="0"/>
          <w:numId w:val="18"/>
        </w:numPr>
        <w:rPr>
          <w:lang w:val="en-US"/>
        </w:rPr>
      </w:pPr>
      <w:r w:rsidRPr="00F64D43">
        <w:rPr>
          <w:lang w:val="en-US"/>
        </w:rPr>
        <w:t>The application will have CI/CD automation, automated configuration management and automated deployment scripts.</w:t>
      </w:r>
    </w:p>
    <w:p w14:paraId="46F73F93" w14:textId="32963718" w:rsidR="00F64D43" w:rsidRPr="00F64D43" w:rsidRDefault="00F64D43" w:rsidP="00F64D43">
      <w:pPr>
        <w:pStyle w:val="ListParagraph"/>
        <w:numPr>
          <w:ilvl w:val="0"/>
          <w:numId w:val="18"/>
        </w:numPr>
        <w:rPr>
          <w:lang w:val="en-US"/>
        </w:rPr>
      </w:pPr>
      <w:r w:rsidRPr="00F64D43">
        <w:rPr>
          <w:lang w:val="en-US"/>
        </w:rPr>
        <w:t>The application will have the compiler flags so that all available buffer overflow protections and warnings are active.</w:t>
      </w:r>
    </w:p>
    <w:p w14:paraId="164ED27B" w14:textId="3F10836B" w:rsidR="00F64D43" w:rsidRPr="00F64D43" w:rsidRDefault="00F64D43" w:rsidP="00F64D43">
      <w:pPr>
        <w:pStyle w:val="ListParagraph"/>
        <w:numPr>
          <w:ilvl w:val="0"/>
          <w:numId w:val="18"/>
        </w:numPr>
        <w:rPr>
          <w:lang w:val="en-US"/>
        </w:rPr>
      </w:pPr>
      <w:r w:rsidRPr="00F64D43">
        <w:rPr>
          <w:lang w:val="en-US"/>
        </w:rPr>
        <w:t>The server configuration will be hardened to follow the recommendations of the application server and frameworks in use.</w:t>
      </w:r>
    </w:p>
    <w:p w14:paraId="68ED779F" w14:textId="09D803FA" w:rsidR="00F64D43" w:rsidRPr="00F64D43" w:rsidRDefault="00F64D43" w:rsidP="00F64D43">
      <w:pPr>
        <w:pStyle w:val="ListParagraph"/>
        <w:numPr>
          <w:ilvl w:val="0"/>
          <w:numId w:val="18"/>
        </w:numPr>
        <w:rPr>
          <w:lang w:val="en-US"/>
        </w:rPr>
      </w:pPr>
      <w:r w:rsidRPr="00F64D43">
        <w:rPr>
          <w:lang w:val="en-US"/>
        </w:rPr>
        <w:t>The application will be able to be re-deployed using automated deployment scripts.</w:t>
      </w:r>
    </w:p>
    <w:p w14:paraId="7912FEC7" w14:textId="5E0BCD0D" w:rsidR="00F64D43" w:rsidRPr="00F64D43" w:rsidRDefault="00F64D43" w:rsidP="00F64D43">
      <w:pPr>
        <w:pStyle w:val="ListParagraph"/>
        <w:numPr>
          <w:ilvl w:val="0"/>
          <w:numId w:val="18"/>
        </w:numPr>
        <w:rPr>
          <w:lang w:val="en-US"/>
        </w:rPr>
      </w:pPr>
      <w:r w:rsidRPr="00F64D43">
        <w:rPr>
          <w:lang w:val="en-US"/>
        </w:rPr>
        <w:t>Only Admin level users will be able to verify the integrity of all security-relevant configurations to detect tampering.</w:t>
      </w:r>
    </w:p>
    <w:p w14:paraId="68C50756" w14:textId="02C29E35" w:rsidR="00F64D43" w:rsidRPr="00F64D43" w:rsidRDefault="000B1336" w:rsidP="00F64D43">
      <w:pPr>
        <w:pStyle w:val="ListParagraph"/>
        <w:numPr>
          <w:ilvl w:val="0"/>
          <w:numId w:val="18"/>
        </w:numPr>
        <w:rPr>
          <w:lang w:val="en-US"/>
        </w:rPr>
      </w:pPr>
      <w:r w:rsidRPr="00F64D43">
        <w:rPr>
          <w:lang w:val="en-US"/>
        </w:rPr>
        <w:t>A dependency</w:t>
      </w:r>
      <w:r w:rsidR="00F64D43" w:rsidRPr="00F64D43">
        <w:rPr>
          <w:lang w:val="en-US"/>
        </w:rPr>
        <w:t xml:space="preserve"> checker will be used during build or </w:t>
      </w:r>
      <w:r w:rsidR="008C7812" w:rsidRPr="00F64D43">
        <w:rPr>
          <w:lang w:val="en-US"/>
        </w:rPr>
        <w:t>compilation</w:t>
      </w:r>
      <w:r w:rsidR="00F64D43" w:rsidRPr="00F64D43">
        <w:rPr>
          <w:lang w:val="en-US"/>
        </w:rPr>
        <w:t xml:space="preserve"> time to see if all components are up to date.</w:t>
      </w:r>
    </w:p>
    <w:p w14:paraId="69B74F6C" w14:textId="6FDB1D7C" w:rsidR="00F64D43" w:rsidRPr="00F64D43" w:rsidRDefault="00F64D43" w:rsidP="00F64D43">
      <w:pPr>
        <w:pStyle w:val="ListParagraph"/>
        <w:numPr>
          <w:ilvl w:val="0"/>
          <w:numId w:val="18"/>
        </w:numPr>
        <w:rPr>
          <w:lang w:val="en-US"/>
        </w:rPr>
      </w:pPr>
      <w:r w:rsidRPr="00F64D43">
        <w:rPr>
          <w:lang w:val="en-US"/>
        </w:rPr>
        <w:t xml:space="preserve">Clean-up of unnecessary </w:t>
      </w:r>
      <w:r w:rsidR="008C7812" w:rsidRPr="00F64D43">
        <w:rPr>
          <w:lang w:val="en-US"/>
        </w:rPr>
        <w:t>features</w:t>
      </w:r>
      <w:r w:rsidRPr="00F64D43">
        <w:rPr>
          <w:lang w:val="en-US"/>
        </w:rPr>
        <w:t>, documentation and configuration will be done.</w:t>
      </w:r>
    </w:p>
    <w:p w14:paraId="386ED2A1" w14:textId="2ED3096E" w:rsidR="00F64D43" w:rsidRPr="00F64D43" w:rsidRDefault="00F64D43" w:rsidP="00F64D43">
      <w:pPr>
        <w:pStyle w:val="ListParagraph"/>
        <w:numPr>
          <w:ilvl w:val="0"/>
          <w:numId w:val="18"/>
        </w:numPr>
        <w:rPr>
          <w:lang w:val="en-US"/>
        </w:rPr>
      </w:pPr>
      <w:r w:rsidRPr="00F64D43">
        <w:rPr>
          <w:lang w:val="en-US"/>
        </w:rPr>
        <w:t>All application assets will be hosted externally on a content delivery network or external provider.</w:t>
      </w:r>
    </w:p>
    <w:p w14:paraId="0E932FA7" w14:textId="74243ABC" w:rsidR="00F64D43" w:rsidRPr="00F64D43" w:rsidRDefault="00F64D43" w:rsidP="00F64D43">
      <w:pPr>
        <w:pStyle w:val="ListParagraph"/>
        <w:numPr>
          <w:ilvl w:val="0"/>
          <w:numId w:val="18"/>
        </w:numPr>
        <w:rPr>
          <w:lang w:val="en-US"/>
        </w:rPr>
      </w:pPr>
      <w:r w:rsidRPr="00F64D43">
        <w:rPr>
          <w:lang w:val="en-US"/>
        </w:rPr>
        <w:t>All third-party components will come from pre-defined, trusted and continually maintained repositories.</w:t>
      </w:r>
    </w:p>
    <w:p w14:paraId="3F97BFE2" w14:textId="16A7849C" w:rsidR="00F64D43" w:rsidRPr="00F64D43" w:rsidRDefault="00F64D43" w:rsidP="00F64D43">
      <w:pPr>
        <w:pStyle w:val="ListParagraph"/>
        <w:numPr>
          <w:ilvl w:val="0"/>
          <w:numId w:val="18"/>
        </w:numPr>
        <w:rPr>
          <w:lang w:val="en-US"/>
        </w:rPr>
      </w:pPr>
      <w:r w:rsidRPr="00F64D43">
        <w:rPr>
          <w:lang w:val="en-US"/>
        </w:rPr>
        <w:t>All third-party libraries in use will be exposed only for the required behavior of the application to reduce attack surface.</w:t>
      </w:r>
    </w:p>
    <w:p w14:paraId="3BA90D01" w14:textId="68AB8592" w:rsidR="00F64D43" w:rsidRPr="00F64D43" w:rsidRDefault="00F64D43" w:rsidP="00F64D43">
      <w:pPr>
        <w:pStyle w:val="ListParagraph"/>
        <w:numPr>
          <w:ilvl w:val="0"/>
          <w:numId w:val="18"/>
        </w:numPr>
        <w:rPr>
          <w:lang w:val="en-US"/>
        </w:rPr>
      </w:pPr>
      <w:r w:rsidRPr="00F64D43">
        <w:rPr>
          <w:lang w:val="en-US"/>
        </w:rPr>
        <w:t>Debug mode of the application will be disabled on the web application to avoid possible security disclosures and debug features.</w:t>
      </w:r>
    </w:p>
    <w:p w14:paraId="5F64B947" w14:textId="2BF66960" w:rsidR="00F64D43" w:rsidRPr="00F64D43" w:rsidRDefault="00F64D43" w:rsidP="00F64D43">
      <w:pPr>
        <w:pStyle w:val="ListParagraph"/>
        <w:numPr>
          <w:ilvl w:val="0"/>
          <w:numId w:val="18"/>
        </w:numPr>
        <w:rPr>
          <w:lang w:val="en-US"/>
        </w:rPr>
      </w:pPr>
      <w:r w:rsidRPr="00F64D43">
        <w:rPr>
          <w:lang w:val="en-US"/>
        </w:rPr>
        <w:t>System components information will be removed from the HTTP headers/response.</w:t>
      </w:r>
    </w:p>
    <w:p w14:paraId="3624B16F" w14:textId="41636FA9" w:rsidR="00F64D43" w:rsidRPr="00F64D43" w:rsidRDefault="00F64D43" w:rsidP="00F64D43">
      <w:pPr>
        <w:pStyle w:val="ListParagraph"/>
        <w:numPr>
          <w:ilvl w:val="0"/>
          <w:numId w:val="18"/>
        </w:numPr>
        <w:rPr>
          <w:lang w:val="en-US"/>
        </w:rPr>
      </w:pPr>
      <w:r w:rsidRPr="00F64D43">
        <w:rPr>
          <w:lang w:val="en-US"/>
        </w:rPr>
        <w:t>HTTP response will contain a Content-Type header.</w:t>
      </w:r>
    </w:p>
    <w:p w14:paraId="38B7C498" w14:textId="315CE9DA" w:rsidR="00F64D43" w:rsidRPr="00F64D43" w:rsidRDefault="00F64D43" w:rsidP="00F64D43">
      <w:pPr>
        <w:pStyle w:val="ListParagraph"/>
        <w:numPr>
          <w:ilvl w:val="0"/>
          <w:numId w:val="18"/>
        </w:numPr>
        <w:rPr>
          <w:lang w:val="en-US"/>
        </w:rPr>
      </w:pPr>
      <w:r w:rsidRPr="00F64D43">
        <w:rPr>
          <w:lang w:val="en-US"/>
        </w:rPr>
        <w:t>All API responses will have a Content-Disposition: attachment; filename="api.json" header.</w:t>
      </w:r>
    </w:p>
    <w:p w14:paraId="7CFDC9D1" w14:textId="575579AA" w:rsidR="00F64D43" w:rsidRPr="00F64D43" w:rsidRDefault="00F64D43" w:rsidP="00F64D43">
      <w:pPr>
        <w:pStyle w:val="ListParagraph"/>
        <w:numPr>
          <w:ilvl w:val="0"/>
          <w:numId w:val="18"/>
        </w:numPr>
        <w:rPr>
          <w:lang w:val="en-US"/>
        </w:rPr>
      </w:pPr>
      <w:r w:rsidRPr="00F64D43">
        <w:rPr>
          <w:lang w:val="en-US"/>
        </w:rPr>
        <w:t>A Content Security Policy (CSP) will exist to avoid possible XSS attacks.</w:t>
      </w:r>
    </w:p>
    <w:p w14:paraId="2F344585" w14:textId="7477595A" w:rsidR="00F64D43" w:rsidRPr="00F64D43" w:rsidRDefault="00F64D43" w:rsidP="00F64D43">
      <w:pPr>
        <w:pStyle w:val="ListParagraph"/>
        <w:numPr>
          <w:ilvl w:val="0"/>
          <w:numId w:val="18"/>
        </w:numPr>
        <w:rPr>
          <w:lang w:val="en-US"/>
        </w:rPr>
      </w:pPr>
      <w:r w:rsidRPr="00F64D43">
        <w:rPr>
          <w:lang w:val="en-US"/>
        </w:rPr>
        <w:t>All API responses will have a X-Content-Type-Options: nosniff header.</w:t>
      </w:r>
    </w:p>
    <w:p w14:paraId="035BDD0E" w14:textId="5682EF84" w:rsidR="00F64D43" w:rsidRPr="00F64D43" w:rsidRDefault="00F64D43" w:rsidP="00F64D43">
      <w:pPr>
        <w:pStyle w:val="ListParagraph"/>
        <w:numPr>
          <w:ilvl w:val="0"/>
          <w:numId w:val="18"/>
        </w:numPr>
        <w:rPr>
          <w:lang w:val="en-US"/>
        </w:rPr>
      </w:pPr>
      <w:r w:rsidRPr="00F64D43">
        <w:rPr>
          <w:lang w:val="en-US"/>
        </w:rPr>
        <w:t>A Strict-Transport-Header will be used in all responses and for all subdomains.</w:t>
      </w:r>
    </w:p>
    <w:p w14:paraId="763C1E7A" w14:textId="38BEA3CE" w:rsidR="00F64D43" w:rsidRPr="00F64D43" w:rsidRDefault="00F64D43" w:rsidP="00F64D43">
      <w:pPr>
        <w:pStyle w:val="ListParagraph"/>
        <w:numPr>
          <w:ilvl w:val="0"/>
          <w:numId w:val="18"/>
        </w:numPr>
        <w:rPr>
          <w:lang w:val="en-US"/>
        </w:rPr>
      </w:pPr>
      <w:r w:rsidRPr="00F64D43">
        <w:rPr>
          <w:lang w:val="en-US"/>
        </w:rPr>
        <w:t>A Referrer-Policy header will be used to avoid exposing sensitive information in the URL to untrusted parties.</w:t>
      </w:r>
    </w:p>
    <w:p w14:paraId="7B6A1797" w14:textId="5CDCB9DE" w:rsidR="00F64D43" w:rsidRPr="00F64D43" w:rsidRDefault="00F64D43" w:rsidP="00F64D43">
      <w:pPr>
        <w:pStyle w:val="ListParagraph"/>
        <w:numPr>
          <w:ilvl w:val="0"/>
          <w:numId w:val="18"/>
        </w:numPr>
        <w:rPr>
          <w:lang w:val="en-US"/>
        </w:rPr>
      </w:pPr>
      <w:r w:rsidRPr="00F64D43">
        <w:rPr>
          <w:lang w:val="en-US"/>
        </w:rPr>
        <w:t>Origin header will not be used for authentication or access control decisions, since it can be easily changed by an attacker.</w:t>
      </w:r>
    </w:p>
    <w:p w14:paraId="5ACC4B60" w14:textId="3B1C52B7" w:rsidR="00F64D43" w:rsidRPr="008B1CEA" w:rsidRDefault="00F64D43" w:rsidP="00F64D43">
      <w:pPr>
        <w:pStyle w:val="ListParagraph"/>
        <w:numPr>
          <w:ilvl w:val="0"/>
          <w:numId w:val="18"/>
        </w:numPr>
        <w:rPr>
          <w:lang w:val="en-US"/>
        </w:rPr>
      </w:pPr>
      <w:r w:rsidRPr="00F64D43">
        <w:rPr>
          <w:lang w:val="en-US"/>
        </w:rPr>
        <w:t>CORS (Cross-Origin Resource Sharing) will use a strict allow list of trusted domains and subdomains.</w:t>
      </w:r>
    </w:p>
    <w:p w14:paraId="2B878E88" w14:textId="36FB13D3" w:rsidR="001E4D06" w:rsidRPr="008B1CEA" w:rsidRDefault="001E4D06" w:rsidP="00291825">
      <w:pPr>
        <w:pStyle w:val="Heading1"/>
        <w:numPr>
          <w:ilvl w:val="2"/>
          <w:numId w:val="2"/>
        </w:numPr>
        <w:jc w:val="both"/>
        <w:rPr>
          <w:lang w:val="en-US"/>
        </w:rPr>
      </w:pPr>
      <w:bookmarkStart w:id="58" w:name="_Toc164526102"/>
      <w:bookmarkStart w:id="59" w:name="_Toc164614242"/>
      <w:r w:rsidRPr="008B1CEA">
        <w:rPr>
          <w:lang w:val="en-US"/>
        </w:rPr>
        <w:t>Secure Authentication and Session Management</w:t>
      </w:r>
      <w:bookmarkEnd w:id="58"/>
      <w:bookmarkEnd w:id="59"/>
    </w:p>
    <w:p w14:paraId="2C26B2C7" w14:textId="0C9597C5" w:rsidR="001E4D06" w:rsidRPr="00B02AE0" w:rsidRDefault="001E4D06" w:rsidP="00BB3B00">
      <w:pPr>
        <w:pStyle w:val="ListParagraph"/>
        <w:numPr>
          <w:ilvl w:val="0"/>
          <w:numId w:val="19"/>
        </w:numPr>
        <w:rPr>
          <w:lang w:val="en-US"/>
        </w:rPr>
      </w:pPr>
      <w:r w:rsidRPr="00B02AE0">
        <w:rPr>
          <w:lang w:val="en-US"/>
        </w:rPr>
        <w:t>Implement secure session management practices, including session expiration, session token regeneration, and secure cookie attributes.</w:t>
      </w:r>
    </w:p>
    <w:p w14:paraId="63A54905" w14:textId="4A1B3A00" w:rsidR="001E4D06" w:rsidRPr="00282761" w:rsidRDefault="1BD1DC3F" w:rsidP="00BB3B00">
      <w:pPr>
        <w:pStyle w:val="ListParagraph"/>
        <w:numPr>
          <w:ilvl w:val="0"/>
          <w:numId w:val="19"/>
        </w:numPr>
        <w:rPr>
          <w:lang w:val="en-US"/>
        </w:rPr>
      </w:pPr>
      <w:r w:rsidRPr="00B02AE0">
        <w:rPr>
          <w:lang w:val="en-US"/>
        </w:rPr>
        <w:t>Never reveal Session Tokens in URL parameters.</w:t>
      </w:r>
    </w:p>
    <w:p w14:paraId="56EF1EA8" w14:textId="59344EB5" w:rsidR="001E4D06" w:rsidRDefault="001E4D06" w:rsidP="00291825">
      <w:pPr>
        <w:pStyle w:val="Heading1"/>
        <w:numPr>
          <w:ilvl w:val="2"/>
          <w:numId w:val="2"/>
        </w:numPr>
        <w:jc w:val="both"/>
      </w:pPr>
      <w:bookmarkStart w:id="60" w:name="_Toc164526103"/>
      <w:bookmarkStart w:id="61" w:name="_Toc164614243"/>
      <w:r>
        <w:t>Error Handling and Logging</w:t>
      </w:r>
      <w:bookmarkEnd w:id="60"/>
      <w:bookmarkEnd w:id="61"/>
    </w:p>
    <w:p w14:paraId="1AB1916E" w14:textId="77777777" w:rsidR="001E4D06" w:rsidRPr="00B02AE0" w:rsidRDefault="001E4D06" w:rsidP="00BB3B00">
      <w:pPr>
        <w:pStyle w:val="ListParagraph"/>
        <w:numPr>
          <w:ilvl w:val="0"/>
          <w:numId w:val="20"/>
        </w:numPr>
        <w:rPr>
          <w:lang w:val="en-US"/>
        </w:rPr>
      </w:pPr>
      <w:r w:rsidRPr="00B02AE0">
        <w:rPr>
          <w:lang w:val="en-US"/>
        </w:rPr>
        <w:t>Implement robust error handling mechanisms to provide meaningful error messages to users without exposing sensitive information.</w:t>
      </w:r>
    </w:p>
    <w:p w14:paraId="6DB33F95" w14:textId="603FFD46" w:rsidR="001E4D06" w:rsidRPr="00282761" w:rsidRDefault="001E4D06" w:rsidP="00BB3B00">
      <w:pPr>
        <w:pStyle w:val="ListParagraph"/>
        <w:numPr>
          <w:ilvl w:val="0"/>
          <w:numId w:val="20"/>
        </w:numPr>
        <w:rPr>
          <w:lang w:val="en-US"/>
        </w:rPr>
      </w:pPr>
      <w:r w:rsidRPr="00B02AE0">
        <w:rPr>
          <w:lang w:val="en-US"/>
        </w:rPr>
        <w:t>Log security-related events, errors, and exceptions to facilitate incident response and forensic analysis.</w:t>
      </w:r>
    </w:p>
    <w:p w14:paraId="7A45E7DE" w14:textId="71062F03" w:rsidR="004F71EB" w:rsidRPr="00B02AE0" w:rsidRDefault="004F71EB" w:rsidP="00BB3B00">
      <w:pPr>
        <w:pStyle w:val="ListParagraph"/>
        <w:numPr>
          <w:ilvl w:val="0"/>
          <w:numId w:val="20"/>
        </w:numPr>
        <w:rPr>
          <w:lang w:val="en-US"/>
        </w:rPr>
      </w:pPr>
      <w:r w:rsidRPr="004F71EB">
        <w:rPr>
          <w:lang w:val="en-US"/>
        </w:rPr>
        <w:t>When an unexpected or security sensitive error occurs, show a generic message, potentially with a unique ID.</w:t>
      </w:r>
    </w:p>
    <w:p w14:paraId="716EB69C" w14:textId="46BC536A" w:rsidR="001E4D06" w:rsidRDefault="001E4D06" w:rsidP="00291825">
      <w:pPr>
        <w:pStyle w:val="Heading1"/>
        <w:numPr>
          <w:ilvl w:val="2"/>
          <w:numId w:val="2"/>
        </w:numPr>
        <w:jc w:val="both"/>
      </w:pPr>
      <w:bookmarkStart w:id="62" w:name="_Toc164526104"/>
      <w:bookmarkStart w:id="63" w:name="_Toc164614244"/>
      <w:r>
        <w:t>Secure Communication</w:t>
      </w:r>
      <w:bookmarkEnd w:id="62"/>
      <w:bookmarkEnd w:id="63"/>
    </w:p>
    <w:p w14:paraId="7049F33A" w14:textId="68D33AB4" w:rsidR="001E4D06" w:rsidRPr="00B02AE0" w:rsidRDefault="001E4D06" w:rsidP="00BB3B00">
      <w:pPr>
        <w:pStyle w:val="ListParagraph"/>
        <w:numPr>
          <w:ilvl w:val="0"/>
          <w:numId w:val="21"/>
        </w:numPr>
        <w:rPr>
          <w:lang w:val="en-US"/>
        </w:rPr>
      </w:pPr>
      <w:r w:rsidRPr="00B02AE0">
        <w:rPr>
          <w:lang w:val="en-US"/>
        </w:rPr>
        <w:t xml:space="preserve">Use secure communication protocols (e.g., TLS/SSL) to encrypt data transmitted between </w:t>
      </w:r>
      <w:r w:rsidR="00C66263">
        <w:rPr>
          <w:lang w:val="en-US"/>
        </w:rPr>
        <w:t>customer</w:t>
      </w:r>
      <w:r w:rsidRPr="00B02AE0">
        <w:rPr>
          <w:lang w:val="en-US"/>
        </w:rPr>
        <w:t>s and servers.</w:t>
      </w:r>
    </w:p>
    <w:p w14:paraId="6004DC06" w14:textId="5EDB93AE" w:rsidR="001E4D06" w:rsidRPr="00B02AE0" w:rsidRDefault="001E4D06" w:rsidP="00BB3B00">
      <w:pPr>
        <w:pStyle w:val="ListParagraph"/>
        <w:numPr>
          <w:ilvl w:val="0"/>
          <w:numId w:val="21"/>
        </w:numPr>
        <w:rPr>
          <w:lang w:val="en-US"/>
        </w:rPr>
      </w:pPr>
      <w:r w:rsidRPr="00B02AE0">
        <w:rPr>
          <w:lang w:val="en-US"/>
        </w:rPr>
        <w:t>Verify server certificates and use strong cipher suites to prevent man-in-the-middle attacks.</w:t>
      </w:r>
    </w:p>
    <w:p w14:paraId="36B6A32F" w14:textId="36144DE2" w:rsidR="315968A2" w:rsidRDefault="315968A2" w:rsidP="00BB3B00">
      <w:pPr>
        <w:pStyle w:val="ListParagraph"/>
        <w:numPr>
          <w:ilvl w:val="0"/>
          <w:numId w:val="21"/>
        </w:numPr>
        <w:rPr>
          <w:lang w:val="en-US"/>
        </w:rPr>
      </w:pPr>
      <w:r w:rsidRPr="00B02AE0">
        <w:rPr>
          <w:lang w:val="en-US"/>
        </w:rPr>
        <w:t>The communication with Backend must be protected against JSON injection attacks.</w:t>
      </w:r>
    </w:p>
    <w:p w14:paraId="3579B802" w14:textId="22CEA03E" w:rsidR="001E4D06" w:rsidRPr="00282761" w:rsidRDefault="008B1CEA" w:rsidP="00BB3B00">
      <w:pPr>
        <w:pStyle w:val="ListParagraph"/>
        <w:numPr>
          <w:ilvl w:val="0"/>
          <w:numId w:val="21"/>
        </w:numPr>
        <w:rPr>
          <w:lang w:val="en-US"/>
        </w:rPr>
      </w:pPr>
      <w:r w:rsidRPr="00AB25B6">
        <w:rPr>
          <w:lang w:val="en-US"/>
        </w:rPr>
        <w:t>Will run the application on port 443, is the most common port used for encrypted HTTPS traffic.</w:t>
      </w:r>
    </w:p>
    <w:p w14:paraId="1994F8CC" w14:textId="45FCCD52" w:rsidR="001E4D06" w:rsidRDefault="001E4D06" w:rsidP="00291825">
      <w:pPr>
        <w:pStyle w:val="Heading1"/>
        <w:numPr>
          <w:ilvl w:val="2"/>
          <w:numId w:val="2"/>
        </w:numPr>
        <w:jc w:val="both"/>
      </w:pPr>
      <w:bookmarkStart w:id="64" w:name="_Toc164526105"/>
      <w:bookmarkStart w:id="65" w:name="_Toc164614245"/>
      <w:r>
        <w:t>Secure Data Storage</w:t>
      </w:r>
      <w:bookmarkEnd w:id="64"/>
      <w:bookmarkEnd w:id="65"/>
    </w:p>
    <w:p w14:paraId="03C2A025" w14:textId="663A94CF" w:rsidR="001E4D06" w:rsidRPr="00B02AE0" w:rsidRDefault="001E4D06" w:rsidP="00BB3B00">
      <w:pPr>
        <w:pStyle w:val="ListParagraph"/>
        <w:numPr>
          <w:ilvl w:val="0"/>
          <w:numId w:val="22"/>
        </w:numPr>
        <w:rPr>
          <w:lang w:val="en-US"/>
        </w:rPr>
      </w:pPr>
      <w:r w:rsidRPr="00B02AE0">
        <w:rPr>
          <w:lang w:val="en-US"/>
        </w:rPr>
        <w:t>Encrypt sensitive data at rest using strong encryption algorithms and key management practices.</w:t>
      </w:r>
    </w:p>
    <w:p w14:paraId="3D4B98D7" w14:textId="77777777" w:rsidR="00F450B6" w:rsidRDefault="001E4D06" w:rsidP="00BB3B00">
      <w:pPr>
        <w:pStyle w:val="ListParagraph"/>
        <w:numPr>
          <w:ilvl w:val="0"/>
          <w:numId w:val="22"/>
        </w:numPr>
        <w:rPr>
          <w:lang w:val="en-US"/>
        </w:rPr>
      </w:pPr>
      <w:r w:rsidRPr="00B02AE0">
        <w:rPr>
          <w:lang w:val="en-US"/>
        </w:rPr>
        <w:t>Implement access controls and authorization mechanisms to restrict access to sensitive data based on user roles and permissions.</w:t>
      </w:r>
    </w:p>
    <w:p w14:paraId="29A3C9A9" w14:textId="07F6E3AA" w:rsidR="001E4D06" w:rsidRPr="00282761" w:rsidRDefault="00F450B6" w:rsidP="00BB3B00">
      <w:pPr>
        <w:pStyle w:val="ListParagraph"/>
        <w:numPr>
          <w:ilvl w:val="0"/>
          <w:numId w:val="22"/>
        </w:numPr>
        <w:rPr>
          <w:lang w:val="en-US"/>
        </w:rPr>
      </w:pPr>
      <w:r w:rsidRPr="00F450B6">
        <w:rPr>
          <w:lang w:val="en-US"/>
        </w:rPr>
        <w:t>Cron job that does a database backup every 24 hours.</w:t>
      </w:r>
    </w:p>
    <w:p w14:paraId="0B7C19BC" w14:textId="38E15BA4" w:rsidR="001E4D06" w:rsidRDefault="001E4D06" w:rsidP="00291825">
      <w:pPr>
        <w:pStyle w:val="Heading1"/>
        <w:numPr>
          <w:ilvl w:val="2"/>
          <w:numId w:val="2"/>
        </w:numPr>
        <w:jc w:val="both"/>
      </w:pPr>
      <w:bookmarkStart w:id="66" w:name="_Toc164526106"/>
      <w:bookmarkStart w:id="67" w:name="_Toc164614246"/>
      <w:r>
        <w:t>Security Testing</w:t>
      </w:r>
      <w:bookmarkEnd w:id="66"/>
      <w:bookmarkEnd w:id="67"/>
    </w:p>
    <w:p w14:paraId="564107BC" w14:textId="39BE00E8" w:rsidR="001E4D06" w:rsidRPr="00B02AE0" w:rsidRDefault="001E4D06" w:rsidP="00BB3B00">
      <w:pPr>
        <w:pStyle w:val="ListParagraph"/>
        <w:numPr>
          <w:ilvl w:val="0"/>
          <w:numId w:val="23"/>
        </w:numPr>
        <w:rPr>
          <w:lang w:val="en-US"/>
        </w:rPr>
      </w:pPr>
      <w:r w:rsidRPr="00B02AE0">
        <w:rPr>
          <w:lang w:val="en-US"/>
        </w:rPr>
        <w:t>Conduct regular security testing throughout the development lifecycle, including static code analysis, dynamic application security testing (DAST), and penetration testing.</w:t>
      </w:r>
    </w:p>
    <w:p w14:paraId="46666225" w14:textId="42FF9986" w:rsidR="009D6539" w:rsidRPr="00282761" w:rsidRDefault="001E4D06" w:rsidP="00BB3B00">
      <w:pPr>
        <w:pStyle w:val="ListParagraph"/>
        <w:numPr>
          <w:ilvl w:val="0"/>
          <w:numId w:val="23"/>
        </w:numPr>
        <w:rPr>
          <w:lang w:val="en-US"/>
        </w:rPr>
      </w:pPr>
      <w:r w:rsidRPr="00B02AE0">
        <w:rPr>
          <w:lang w:val="en-US"/>
        </w:rPr>
        <w:t>Perform security reviews and code reviews to identify and remediate security vulnerabilities before deployment.</w:t>
      </w:r>
    </w:p>
    <w:p w14:paraId="37491786" w14:textId="13D936EA" w:rsidR="00C471CB" w:rsidRDefault="00466BA1" w:rsidP="00D54A32">
      <w:pPr>
        <w:pStyle w:val="Heading1"/>
        <w:jc w:val="both"/>
      </w:pPr>
      <w:bookmarkStart w:id="68" w:name="_Toc164526107"/>
      <w:bookmarkStart w:id="69" w:name="_Toc164614247"/>
      <w:r w:rsidRPr="00466BA1">
        <w:t>Design</w:t>
      </w:r>
      <w:bookmarkEnd w:id="68"/>
      <w:bookmarkEnd w:id="69"/>
    </w:p>
    <w:p w14:paraId="4FDF8B6D" w14:textId="566A0981" w:rsidR="00124875" w:rsidRPr="00B76654" w:rsidRDefault="00C471CB" w:rsidP="00291825">
      <w:pPr>
        <w:pStyle w:val="Heading1"/>
        <w:numPr>
          <w:ilvl w:val="1"/>
          <w:numId w:val="2"/>
        </w:numPr>
        <w:jc w:val="both"/>
      </w:pPr>
      <w:bookmarkStart w:id="70" w:name="_Toc164526109"/>
      <w:bookmarkStart w:id="71" w:name="_Toc164614248"/>
      <w:r>
        <w:t>Secure Design Pattern</w:t>
      </w:r>
      <w:bookmarkEnd w:id="70"/>
      <w:bookmarkEnd w:id="71"/>
    </w:p>
    <w:p w14:paraId="06DC6E08" w14:textId="5216EF3B" w:rsidR="000F660F" w:rsidRPr="00282761" w:rsidRDefault="000F660F" w:rsidP="00282761">
      <w:pPr>
        <w:pStyle w:val="Heading1"/>
        <w:numPr>
          <w:ilvl w:val="2"/>
          <w:numId w:val="2"/>
        </w:numPr>
        <w:jc w:val="both"/>
      </w:pPr>
      <w:bookmarkStart w:id="72" w:name="_Toc164614249"/>
      <w:r w:rsidRPr="000C299D">
        <w:t>Exposure Minization</w:t>
      </w:r>
      <w:bookmarkEnd w:id="72"/>
    </w:p>
    <w:p w14:paraId="3C2260E7" w14:textId="6F76D171" w:rsidR="00990933" w:rsidRPr="00990933" w:rsidRDefault="000F660F" w:rsidP="00BB3B00">
      <w:pPr>
        <w:rPr>
          <w:lang w:val="en-US"/>
        </w:rPr>
      </w:pPr>
      <w:r w:rsidRPr="00990933">
        <w:rPr>
          <w:lang w:val="en-US"/>
        </w:rPr>
        <w:t>Least Privilege</w:t>
      </w:r>
    </w:p>
    <w:p w14:paraId="3135918B" w14:textId="3AB0F472" w:rsidR="000F660F" w:rsidRPr="00B76654" w:rsidRDefault="000F660F" w:rsidP="00BB3B00">
      <w:pPr>
        <w:pStyle w:val="ListParagraph"/>
        <w:numPr>
          <w:ilvl w:val="0"/>
          <w:numId w:val="36"/>
        </w:numPr>
        <w:rPr>
          <w:lang w:val="en-US"/>
        </w:rPr>
      </w:pPr>
      <w:r w:rsidRPr="00B76654">
        <w:rPr>
          <w:lang w:val="en-US"/>
        </w:rPr>
        <w:t>Always give the user the minimum leve</w:t>
      </w:r>
      <w:r w:rsidR="00A809C1">
        <w:rPr>
          <w:lang w:val="en-US"/>
        </w:rPr>
        <w:t>l</w:t>
      </w:r>
      <w:r w:rsidRPr="00B76654">
        <w:rPr>
          <w:lang w:val="en-US"/>
        </w:rPr>
        <w:t>s of acce</w:t>
      </w:r>
      <w:r w:rsidR="00A809C1">
        <w:rPr>
          <w:lang w:val="en-US"/>
        </w:rPr>
        <w:t>s</w:t>
      </w:r>
      <w:r w:rsidRPr="00B76654">
        <w:rPr>
          <w:lang w:val="en-US"/>
        </w:rPr>
        <w:t>s (or permissions) needed to perform their actions.</w:t>
      </w:r>
    </w:p>
    <w:p w14:paraId="6F1D496D" w14:textId="7C54ED8C" w:rsidR="000F660F" w:rsidRPr="00990933" w:rsidRDefault="000F660F" w:rsidP="00BB3B00">
      <w:pPr>
        <w:rPr>
          <w:lang w:val="en-US"/>
        </w:rPr>
      </w:pPr>
      <w:r w:rsidRPr="00990933">
        <w:rPr>
          <w:lang w:val="en-US"/>
        </w:rPr>
        <w:t>Least Information</w:t>
      </w:r>
    </w:p>
    <w:p w14:paraId="5196C2D2" w14:textId="771ECD98" w:rsidR="000F660F" w:rsidRPr="00B76654" w:rsidRDefault="000F660F" w:rsidP="00BB3B00">
      <w:pPr>
        <w:pStyle w:val="ListParagraph"/>
        <w:numPr>
          <w:ilvl w:val="0"/>
          <w:numId w:val="36"/>
        </w:numPr>
        <w:rPr>
          <w:lang w:val="en-US"/>
        </w:rPr>
      </w:pPr>
      <w:r w:rsidRPr="00B76654">
        <w:rPr>
          <w:lang w:val="en-US"/>
        </w:rPr>
        <w:t xml:space="preserve">Do not </w:t>
      </w:r>
      <w:r w:rsidR="00B00DB5" w:rsidRPr="00B76654">
        <w:rPr>
          <w:lang w:val="en-US"/>
        </w:rPr>
        <w:t>provide</w:t>
      </w:r>
      <w:r w:rsidRPr="00B76654">
        <w:rPr>
          <w:lang w:val="en-US"/>
        </w:rPr>
        <w:t xml:space="preserve"> unnecessary information. In </w:t>
      </w:r>
      <w:r w:rsidR="00B00DB5" w:rsidRPr="00B76654">
        <w:rPr>
          <w:lang w:val="en-US"/>
        </w:rPr>
        <w:t>implementation</w:t>
      </w:r>
      <w:r w:rsidRPr="00B76654">
        <w:rPr>
          <w:lang w:val="en-US"/>
        </w:rPr>
        <w:t xml:space="preserve"> level, the cache should be cleaned when no longer needed.</w:t>
      </w:r>
    </w:p>
    <w:p w14:paraId="1FBCE59B" w14:textId="67AE699F" w:rsidR="000F660F" w:rsidRPr="00990933" w:rsidRDefault="000F660F" w:rsidP="00BB3B00">
      <w:pPr>
        <w:rPr>
          <w:lang w:val="en-US"/>
        </w:rPr>
      </w:pPr>
      <w:r w:rsidRPr="00990933">
        <w:rPr>
          <w:lang w:val="en-US"/>
        </w:rPr>
        <w:t>Secure by Default</w:t>
      </w:r>
    </w:p>
    <w:p w14:paraId="2CC133B1" w14:textId="0A00951C" w:rsidR="000F660F" w:rsidRPr="00B76654" w:rsidRDefault="000F660F" w:rsidP="00BB3B00">
      <w:pPr>
        <w:pStyle w:val="ListParagraph"/>
        <w:numPr>
          <w:ilvl w:val="0"/>
          <w:numId w:val="36"/>
        </w:numPr>
        <w:rPr>
          <w:lang w:val="en-US"/>
        </w:rPr>
      </w:pPr>
      <w:r w:rsidRPr="00B76654">
        <w:rPr>
          <w:lang w:val="en-US"/>
        </w:rPr>
        <w:t>The software must be secure in the default state and not insecure and treated after.</w:t>
      </w:r>
    </w:p>
    <w:p w14:paraId="0AE8D29D" w14:textId="2AE3A658" w:rsidR="000F660F" w:rsidRPr="00990933" w:rsidRDefault="000F660F" w:rsidP="00BB3B00">
      <w:pPr>
        <w:rPr>
          <w:lang w:val="en-US"/>
        </w:rPr>
      </w:pPr>
      <w:r w:rsidRPr="00990933">
        <w:rPr>
          <w:lang w:val="en-US"/>
        </w:rPr>
        <w:t>Allowlists over Blocklists</w:t>
      </w:r>
    </w:p>
    <w:p w14:paraId="20E48530" w14:textId="36D500B7" w:rsidR="000F660F" w:rsidRPr="00B76654" w:rsidRDefault="000F660F" w:rsidP="00BB3B00">
      <w:pPr>
        <w:pStyle w:val="ListParagraph"/>
        <w:numPr>
          <w:ilvl w:val="0"/>
          <w:numId w:val="36"/>
        </w:numPr>
        <w:rPr>
          <w:lang w:val="en-US"/>
        </w:rPr>
      </w:pPr>
      <w:r w:rsidRPr="00B76654">
        <w:rPr>
          <w:lang w:val="en-US"/>
        </w:rPr>
        <w:t>Define what is possible, not what is not possible.</w:t>
      </w:r>
    </w:p>
    <w:p w14:paraId="79D64618" w14:textId="7A374E2B" w:rsidR="000F660F" w:rsidRPr="00990933" w:rsidRDefault="000F660F" w:rsidP="00BB3B00">
      <w:pPr>
        <w:rPr>
          <w:lang w:val="en-US"/>
        </w:rPr>
      </w:pPr>
      <w:r w:rsidRPr="00990933">
        <w:rPr>
          <w:lang w:val="en-US"/>
        </w:rPr>
        <w:t>Avoid Predictability</w:t>
      </w:r>
    </w:p>
    <w:p w14:paraId="2C4C07BF" w14:textId="3ECFF6B6" w:rsidR="000F660F" w:rsidRPr="00B76654" w:rsidRDefault="000F660F" w:rsidP="00BB3B00">
      <w:pPr>
        <w:pStyle w:val="ListParagraph"/>
        <w:numPr>
          <w:ilvl w:val="0"/>
          <w:numId w:val="36"/>
        </w:numPr>
        <w:rPr>
          <w:lang w:val="en-US"/>
        </w:rPr>
      </w:pPr>
      <w:r w:rsidRPr="00B76654">
        <w:rPr>
          <w:lang w:val="en-US"/>
        </w:rPr>
        <w:t>Any data (or behavior) that is predictable cannot be kept private.</w:t>
      </w:r>
    </w:p>
    <w:p w14:paraId="7BD1FC21" w14:textId="408E406C" w:rsidR="000F660F" w:rsidRDefault="000F660F" w:rsidP="00BB3B00">
      <w:r>
        <w:t>Fail Securely</w:t>
      </w:r>
    </w:p>
    <w:p w14:paraId="1A8E2BA9" w14:textId="50EA7686" w:rsidR="00DA2260" w:rsidRPr="00282761" w:rsidRDefault="000F660F" w:rsidP="00BB3B00">
      <w:pPr>
        <w:pStyle w:val="ListParagraph"/>
        <w:numPr>
          <w:ilvl w:val="0"/>
          <w:numId w:val="36"/>
        </w:numPr>
        <w:rPr>
          <w:lang w:val="en-US"/>
        </w:rPr>
      </w:pPr>
      <w:r w:rsidRPr="00B76654">
        <w:rPr>
          <w:lang w:val="en-US"/>
        </w:rPr>
        <w:t>Whenever the system fails, it should fail in a secure state.</w:t>
      </w:r>
    </w:p>
    <w:p w14:paraId="1F9D8906" w14:textId="57623C91" w:rsidR="00DA2260" w:rsidRPr="00282761" w:rsidRDefault="00DA2260" w:rsidP="00BB3B00">
      <w:pPr>
        <w:pStyle w:val="Heading1"/>
        <w:numPr>
          <w:ilvl w:val="2"/>
          <w:numId w:val="2"/>
        </w:numPr>
      </w:pPr>
      <w:bookmarkStart w:id="73" w:name="_Toc164614250"/>
      <w:r w:rsidRPr="00DA2260">
        <w:t>Strong Enforcement</w:t>
      </w:r>
      <w:bookmarkEnd w:id="73"/>
    </w:p>
    <w:p w14:paraId="1BA464EC" w14:textId="77777777" w:rsidR="00553265" w:rsidRDefault="00DA2260" w:rsidP="00BB3B00">
      <w:pPr>
        <w:ind w:left="0"/>
        <w:rPr>
          <w:lang w:val="en-US"/>
        </w:rPr>
      </w:pPr>
      <w:r w:rsidRPr="00DA2260">
        <w:rPr>
          <w:lang w:val="en-US"/>
        </w:rPr>
        <w:t>Complete Mediation</w:t>
      </w:r>
    </w:p>
    <w:p w14:paraId="4D4B9190" w14:textId="394DAEFF" w:rsidR="00DA2260" w:rsidRPr="00553265" w:rsidRDefault="00DA2260" w:rsidP="00BB3B00">
      <w:pPr>
        <w:pStyle w:val="ListParagraph"/>
        <w:numPr>
          <w:ilvl w:val="0"/>
          <w:numId w:val="36"/>
        </w:numPr>
        <w:rPr>
          <w:lang w:val="en-US"/>
        </w:rPr>
      </w:pPr>
      <w:r w:rsidRPr="00553265">
        <w:rPr>
          <w:lang w:val="en-US"/>
        </w:rPr>
        <w:t>Securely check all accesses to protected assets through the same authorization check.</w:t>
      </w:r>
    </w:p>
    <w:p w14:paraId="671C1EBF" w14:textId="53153ED6" w:rsidR="00DA2260" w:rsidRPr="00DA2260" w:rsidRDefault="00DA2260" w:rsidP="00BB3B00">
      <w:pPr>
        <w:ind w:left="0"/>
        <w:rPr>
          <w:lang w:val="en-US"/>
        </w:rPr>
      </w:pPr>
      <w:r w:rsidRPr="00DA2260">
        <w:rPr>
          <w:lang w:val="en-US"/>
        </w:rPr>
        <w:t>Least Common Mechanism</w:t>
      </w:r>
    </w:p>
    <w:p w14:paraId="3D3E843F" w14:textId="3A1C75EA" w:rsidR="00DA2260" w:rsidRPr="00DA2260" w:rsidRDefault="00DA2260" w:rsidP="00BB3B00">
      <w:pPr>
        <w:pStyle w:val="ListParagraph"/>
        <w:numPr>
          <w:ilvl w:val="0"/>
          <w:numId w:val="36"/>
        </w:numPr>
        <w:rPr>
          <w:lang w:val="en-US"/>
        </w:rPr>
      </w:pPr>
      <w:r w:rsidRPr="00553265">
        <w:rPr>
          <w:lang w:val="en-US"/>
        </w:rPr>
        <w:t>Do not share system mechanisms among users or programs except when necessary.</w:t>
      </w:r>
    </w:p>
    <w:p w14:paraId="7BBB8C3F" w14:textId="1B64D087" w:rsidR="00DA2260" w:rsidRPr="00282761" w:rsidRDefault="00DA2260" w:rsidP="00BB3B00">
      <w:pPr>
        <w:pStyle w:val="Heading1"/>
        <w:numPr>
          <w:ilvl w:val="2"/>
          <w:numId w:val="2"/>
        </w:numPr>
      </w:pPr>
      <w:bookmarkStart w:id="74" w:name="_Toc164614251"/>
      <w:r w:rsidRPr="00553265">
        <w:t>Redundancy</w:t>
      </w:r>
      <w:bookmarkEnd w:id="74"/>
    </w:p>
    <w:p w14:paraId="0EE07980" w14:textId="77777777" w:rsidR="00553265" w:rsidRDefault="00DA2260" w:rsidP="00BB3B00">
      <w:pPr>
        <w:ind w:left="0"/>
        <w:rPr>
          <w:lang w:val="en-US"/>
        </w:rPr>
      </w:pPr>
      <w:r w:rsidRPr="00DA2260">
        <w:rPr>
          <w:lang w:val="en-US"/>
        </w:rPr>
        <w:t>Defense in Depth</w:t>
      </w:r>
    </w:p>
    <w:p w14:paraId="3F179750" w14:textId="77777777" w:rsidR="00553265" w:rsidRDefault="00DA2260" w:rsidP="00BB3B00">
      <w:pPr>
        <w:pStyle w:val="ListParagraph"/>
        <w:numPr>
          <w:ilvl w:val="0"/>
          <w:numId w:val="36"/>
        </w:numPr>
        <w:rPr>
          <w:lang w:val="en-US"/>
        </w:rPr>
      </w:pPr>
      <w:r w:rsidRPr="00553265">
        <w:rPr>
          <w:lang w:val="en-US"/>
        </w:rPr>
        <w:t>Make security layers with defensive mechanisms to protect an asset.</w:t>
      </w:r>
    </w:p>
    <w:p w14:paraId="61159CA7" w14:textId="38D0D8BD" w:rsidR="00DA2260" w:rsidRPr="00553265" w:rsidRDefault="00DA2260" w:rsidP="00BB3B00">
      <w:pPr>
        <w:ind w:left="0"/>
        <w:rPr>
          <w:lang w:val="en-US"/>
        </w:rPr>
      </w:pPr>
      <w:r w:rsidRPr="00553265">
        <w:rPr>
          <w:lang w:val="en-US"/>
        </w:rPr>
        <w:t>Separation of Privilege</w:t>
      </w:r>
    </w:p>
    <w:p w14:paraId="2DB2B5F2" w14:textId="204E9661" w:rsidR="00DA2260" w:rsidRPr="00282761" w:rsidRDefault="00DA2260" w:rsidP="00BB3B00">
      <w:pPr>
        <w:pStyle w:val="ListParagraph"/>
        <w:numPr>
          <w:ilvl w:val="0"/>
          <w:numId w:val="36"/>
        </w:numPr>
        <w:rPr>
          <w:lang w:val="en-US"/>
        </w:rPr>
      </w:pPr>
      <w:r w:rsidRPr="00553265">
        <w:rPr>
          <w:lang w:val="en-US"/>
        </w:rPr>
        <w:t>Do not grant permission based on a single condition. Segregate parts of an IT environment based on its users and their roles.</w:t>
      </w:r>
    </w:p>
    <w:p w14:paraId="2051FA08" w14:textId="42691A78" w:rsidR="00DA2260" w:rsidRPr="00282761" w:rsidRDefault="00DA2260" w:rsidP="00282761">
      <w:pPr>
        <w:pStyle w:val="Heading1"/>
        <w:numPr>
          <w:ilvl w:val="2"/>
          <w:numId w:val="2"/>
        </w:numPr>
        <w:jc w:val="both"/>
      </w:pPr>
      <w:bookmarkStart w:id="75" w:name="_Toc164614252"/>
      <w:r w:rsidRPr="00553265">
        <w:t>Trust and Responsibility</w:t>
      </w:r>
      <w:bookmarkEnd w:id="75"/>
    </w:p>
    <w:p w14:paraId="03F1CA38" w14:textId="72680001" w:rsidR="00DA2260" w:rsidRPr="00DA2260" w:rsidRDefault="00DA2260" w:rsidP="00BB3B00">
      <w:pPr>
        <w:ind w:left="0"/>
        <w:rPr>
          <w:lang w:val="en-US"/>
        </w:rPr>
      </w:pPr>
      <w:r w:rsidRPr="00DA2260">
        <w:rPr>
          <w:lang w:val="en-US"/>
        </w:rPr>
        <w:t>Reluctance to Trust</w:t>
      </w:r>
    </w:p>
    <w:p w14:paraId="6DE77A7E" w14:textId="34D7C7C6" w:rsidR="00DA2260" w:rsidRPr="00553265" w:rsidRDefault="00DA2260" w:rsidP="00BB3B00">
      <w:pPr>
        <w:pStyle w:val="ListParagraph"/>
        <w:numPr>
          <w:ilvl w:val="0"/>
          <w:numId w:val="36"/>
        </w:numPr>
        <w:rPr>
          <w:lang w:val="en-US"/>
        </w:rPr>
      </w:pPr>
      <w:r w:rsidRPr="00553265">
        <w:rPr>
          <w:lang w:val="en-US"/>
        </w:rPr>
        <w:t>Verify the authenticity of the code before installing it, requiring a strong authentication before authorization. User input should not be trusted. Minim</w:t>
      </w:r>
      <w:r w:rsidR="00F54527">
        <w:rPr>
          <w:lang w:val="en-US"/>
        </w:rPr>
        <w:t>i</w:t>
      </w:r>
      <w:r w:rsidRPr="00553265">
        <w:rPr>
          <w:lang w:val="en-US"/>
        </w:rPr>
        <w:t>ze trusted computing base.</w:t>
      </w:r>
    </w:p>
    <w:p w14:paraId="66EBB32B" w14:textId="77777777" w:rsidR="00553265" w:rsidRDefault="00DA2260" w:rsidP="00BB3B00">
      <w:pPr>
        <w:ind w:left="0"/>
        <w:rPr>
          <w:lang w:val="en-US"/>
        </w:rPr>
      </w:pPr>
      <w:r w:rsidRPr="00DA2260">
        <w:rPr>
          <w:lang w:val="en-US"/>
        </w:rPr>
        <w:t>Accept Security Responsibility</w:t>
      </w:r>
    </w:p>
    <w:p w14:paraId="595EDD12" w14:textId="7A5954F3" w:rsidR="00DA2260" w:rsidRPr="00282761" w:rsidRDefault="00DA2260" w:rsidP="00BB3B00">
      <w:pPr>
        <w:pStyle w:val="ListParagraph"/>
        <w:numPr>
          <w:ilvl w:val="0"/>
          <w:numId w:val="36"/>
        </w:numPr>
        <w:rPr>
          <w:lang w:val="en-US"/>
        </w:rPr>
      </w:pPr>
      <w:r w:rsidRPr="00282761">
        <w:rPr>
          <w:lang w:val="en-US"/>
        </w:rPr>
        <w:t>Have clear duty to take responsibility for security.</w:t>
      </w:r>
    </w:p>
    <w:p w14:paraId="0A188604" w14:textId="1C524DA2" w:rsidR="00BF7B91" w:rsidRDefault="00C471CB" w:rsidP="00282761">
      <w:pPr>
        <w:pStyle w:val="Heading1"/>
        <w:numPr>
          <w:ilvl w:val="1"/>
          <w:numId w:val="2"/>
        </w:numPr>
        <w:jc w:val="both"/>
      </w:pPr>
      <w:bookmarkStart w:id="76" w:name="_Toc164526110"/>
      <w:bookmarkStart w:id="77" w:name="_Toc164614253"/>
      <w:r>
        <w:t>Threat Modeling</w:t>
      </w:r>
      <w:bookmarkEnd w:id="76"/>
      <w:bookmarkEnd w:id="77"/>
    </w:p>
    <w:p w14:paraId="6328CB3B" w14:textId="7B1BC434" w:rsidR="00CD35E9" w:rsidRPr="00CD35E9" w:rsidRDefault="00CD35E9" w:rsidP="00F06D3E">
      <w:pPr>
        <w:pStyle w:val="Heading1"/>
        <w:numPr>
          <w:ilvl w:val="2"/>
          <w:numId w:val="2"/>
        </w:numPr>
      </w:pPr>
      <w:bookmarkStart w:id="78" w:name="_Toc164614254"/>
      <w:r>
        <w:t>Threat Model Process</w:t>
      </w:r>
      <w:bookmarkEnd w:id="78"/>
    </w:p>
    <w:p w14:paraId="4D4DDA6C" w14:textId="77777777" w:rsidR="00D37FE8" w:rsidRPr="00D37FE8" w:rsidRDefault="00D37FE8" w:rsidP="00CA6DA7">
      <w:pPr>
        <w:jc w:val="both"/>
        <w:rPr>
          <w:lang w:val="en-US"/>
        </w:rPr>
      </w:pPr>
      <w:r w:rsidRPr="00D37FE8">
        <w:rPr>
          <w:lang w:val="en-US"/>
        </w:rPr>
        <w:t>Threat modeling is a systematic method used to identify and evaluate security threats and vulnerabilities in an application or system. It plays a vital role in a secure software development lifecycle (SSDLC), helping developers, architects, and security experts understand the potential threats an application might face and plan appropriate countermeasures.</w:t>
      </w:r>
    </w:p>
    <w:p w14:paraId="3EC13F45" w14:textId="77777777" w:rsidR="00D37FE8" w:rsidRPr="00D37FE8" w:rsidRDefault="00D37FE8" w:rsidP="00CA6DA7">
      <w:pPr>
        <w:jc w:val="both"/>
        <w:rPr>
          <w:lang w:val="en-US"/>
        </w:rPr>
      </w:pPr>
      <w:r w:rsidRPr="00D37FE8">
        <w:rPr>
          <w:lang w:val="en-US"/>
        </w:rPr>
        <w:t>The process starts by identifying what needs to be protected, which could include sensitive data, critical system components, or user information. Once assets are identified, the next step is to assess potential threats. To do this, you can use frameworks like the OWASP Threat Model, which provides a comprehensive guide to common threats and attack vectors. OWASP offers valuable tools and best practices for identifying possible threats.</w:t>
      </w:r>
    </w:p>
    <w:p w14:paraId="16A51256" w14:textId="77777777" w:rsidR="00D37FE8" w:rsidRPr="00D37FE8" w:rsidRDefault="00D37FE8" w:rsidP="00CA6DA7">
      <w:pPr>
        <w:jc w:val="both"/>
        <w:rPr>
          <w:lang w:val="en-US"/>
        </w:rPr>
      </w:pPr>
      <w:r w:rsidRPr="00D37FE8">
        <w:rPr>
          <w:lang w:val="en-US"/>
        </w:rPr>
        <w:t>After identifying threats, you need to assess vulnerabilities that could be exploited to target these assets. This step often involves using static and dynamic analysis tools, along with manual reviews, to uncover security weaknesses. Once vulnerabilities are identified, you analyze the risks by evaluating the likelihood and impact of each threat. This analysis helps you prioritize threats that need immediate attention.</w:t>
      </w:r>
    </w:p>
    <w:p w14:paraId="55BD1FAB" w14:textId="60228333" w:rsidR="00D37FE8" w:rsidRPr="00D37FE8" w:rsidRDefault="00D37FE8" w:rsidP="00CA6DA7">
      <w:pPr>
        <w:jc w:val="both"/>
        <w:rPr>
          <w:lang w:val="en-US"/>
        </w:rPr>
      </w:pPr>
      <w:r w:rsidRPr="00D37FE8">
        <w:rPr>
          <w:lang w:val="en-US"/>
        </w:rPr>
        <w:t>With risks identified and analyzed, you can then develop a mitigation plan. This plan involves creating security controls and strategies to address high-risk threats. Mitigation could include implementing encryption, authentication, or access controls, depending on the nature of the threats and vulnerabilities.</w:t>
      </w:r>
    </w:p>
    <w:p w14:paraId="5374C653" w14:textId="77777777" w:rsidR="00D37FE8" w:rsidRPr="00D37FE8" w:rsidRDefault="00D37FE8" w:rsidP="00CA6DA7">
      <w:pPr>
        <w:jc w:val="both"/>
        <w:rPr>
          <w:lang w:val="en-US"/>
        </w:rPr>
      </w:pPr>
      <w:r w:rsidRPr="00D37FE8">
        <w:rPr>
          <w:lang w:val="en-US"/>
        </w:rPr>
        <w:t>The threat modeling process is iterative, meaning you should regularly revisit and revise the model to keep up with any changes to the system or the evolving threat landscape. This ensures that the security measures in place remain effective and relevant.</w:t>
      </w:r>
    </w:p>
    <w:p w14:paraId="41E94AE0" w14:textId="114B24F5" w:rsidR="00D37FE8" w:rsidRPr="00D37FE8" w:rsidRDefault="00D37FE8" w:rsidP="00CA6DA7">
      <w:pPr>
        <w:jc w:val="both"/>
        <w:rPr>
          <w:lang w:val="en-US"/>
        </w:rPr>
      </w:pPr>
      <w:r w:rsidRPr="00D37FE8">
        <w:rPr>
          <w:lang w:val="en-US"/>
        </w:rPr>
        <w:t>OWASP provides a wealth of resources for implementing robust security practices, including guides, tools, and community insights to support the threat modeling process. If you're planning to implement threat modeling, referencing OWASP's resources can offer significant benefits.</w:t>
      </w:r>
      <w:r w:rsidR="00F04E17">
        <w:rPr>
          <w:lang w:val="en-US"/>
        </w:rPr>
        <w:t xml:space="preserve"> </w:t>
      </w:r>
      <w:sdt>
        <w:sdtPr>
          <w:rPr>
            <w:lang w:val="en-US"/>
          </w:rPr>
          <w:id w:val="1551966936"/>
          <w:citation/>
        </w:sdtPr>
        <w:sdtContent>
          <w:r w:rsidR="00F04E17">
            <w:rPr>
              <w:lang w:val="en-US"/>
            </w:rPr>
            <w:fldChar w:fldCharType="begin"/>
          </w:r>
          <w:r w:rsidR="00F04E17">
            <w:rPr>
              <w:lang w:val="en-US"/>
            </w:rPr>
            <w:instrText xml:space="preserve"> CITATION OWA \l 1033 </w:instrText>
          </w:r>
          <w:r w:rsidR="00F04E17">
            <w:rPr>
              <w:lang w:val="en-US"/>
            </w:rPr>
            <w:fldChar w:fldCharType="separate"/>
          </w:r>
          <w:r w:rsidR="0077268C" w:rsidRPr="0077268C">
            <w:rPr>
              <w:noProof/>
              <w:lang w:val="en-US"/>
            </w:rPr>
            <w:t>[2]</w:t>
          </w:r>
          <w:r w:rsidR="00F04E17">
            <w:rPr>
              <w:lang w:val="en-US"/>
            </w:rPr>
            <w:fldChar w:fldCharType="end"/>
          </w:r>
        </w:sdtContent>
      </w:sdt>
    </w:p>
    <w:p w14:paraId="7AEA0F93" w14:textId="77777777" w:rsidR="00F06D3E" w:rsidRPr="007E20AD" w:rsidRDefault="00F06D3E" w:rsidP="00F06D3E">
      <w:pPr>
        <w:rPr>
          <w:lang w:val="en-GB"/>
        </w:rPr>
      </w:pPr>
    </w:p>
    <w:p w14:paraId="56904E28" w14:textId="77777777" w:rsidR="00570330" w:rsidRPr="00570330" w:rsidRDefault="00570330" w:rsidP="00291825">
      <w:pPr>
        <w:pStyle w:val="Heading1"/>
        <w:numPr>
          <w:ilvl w:val="2"/>
          <w:numId w:val="2"/>
        </w:numPr>
        <w:jc w:val="both"/>
      </w:pPr>
      <w:bookmarkStart w:id="79" w:name="_Toc164614255"/>
      <w:r w:rsidRPr="00570330">
        <w:t>Trust Levels</w:t>
      </w:r>
      <w:bookmarkEnd w:id="79"/>
    </w:p>
    <w:tbl>
      <w:tblPr>
        <w:tblW w:w="10036" w:type="dxa"/>
        <w:shd w:val="clear" w:color="auto" w:fill="1E1F22"/>
        <w:tblCellMar>
          <w:top w:w="15" w:type="dxa"/>
          <w:left w:w="15" w:type="dxa"/>
          <w:bottom w:w="15" w:type="dxa"/>
          <w:right w:w="15" w:type="dxa"/>
        </w:tblCellMar>
        <w:tblLook w:val="04A0" w:firstRow="1" w:lastRow="0" w:firstColumn="1" w:lastColumn="0" w:noHBand="0" w:noVBand="1"/>
      </w:tblPr>
      <w:tblGrid>
        <w:gridCol w:w="909"/>
        <w:gridCol w:w="2758"/>
        <w:gridCol w:w="6369"/>
      </w:tblGrid>
      <w:tr w:rsidR="00570330" w:rsidRPr="00570330" w14:paraId="652DDB91" w14:textId="77777777" w:rsidTr="00570330">
        <w:trPr>
          <w:trHeight w:val="381"/>
          <w:tblHeader/>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9133A35" w14:textId="77777777" w:rsidR="00570330" w:rsidRPr="00570330" w:rsidRDefault="00570330" w:rsidP="00291825">
            <w:pPr>
              <w:jc w:val="both"/>
              <w:rPr>
                <w:b/>
                <w:bCs/>
              </w:rPr>
            </w:pPr>
            <w:r w:rsidRPr="00570330">
              <w:rPr>
                <w:b/>
                <w:bCs/>
              </w:rPr>
              <w:t>ID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1ACEFBF" w14:textId="77777777" w:rsidR="00570330" w:rsidRPr="00570330" w:rsidRDefault="00570330" w:rsidP="00291825">
            <w:pPr>
              <w:jc w:val="both"/>
              <w:rPr>
                <w:b/>
                <w:bCs/>
              </w:rPr>
            </w:pPr>
            <w:r w:rsidRPr="00570330">
              <w:rPr>
                <w:b/>
                <w:bCs/>
              </w:rPr>
              <w:t>Name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2767331" w14:textId="77777777" w:rsidR="00570330" w:rsidRPr="00570330" w:rsidRDefault="00570330" w:rsidP="00291825">
            <w:pPr>
              <w:jc w:val="both"/>
              <w:rPr>
                <w:b/>
                <w:bCs/>
              </w:rPr>
            </w:pPr>
            <w:r w:rsidRPr="00570330">
              <w:rPr>
                <w:b/>
                <w:bCs/>
              </w:rPr>
              <w:t>Description</w:t>
            </w:r>
          </w:p>
        </w:tc>
      </w:tr>
      <w:tr w:rsidR="00570330" w:rsidRPr="00683D66" w14:paraId="749FDD6A"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B4D2F6E" w14:textId="77777777" w:rsidR="00570330" w:rsidRPr="00570330" w:rsidRDefault="00570330" w:rsidP="00291825">
            <w:pPr>
              <w:jc w:val="both"/>
            </w:pPr>
            <w:r w:rsidRPr="00570330">
              <w:t>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B215C10" w14:textId="77777777" w:rsidR="00570330" w:rsidRPr="00570330" w:rsidRDefault="00570330" w:rsidP="00291825">
            <w:pPr>
              <w:jc w:val="both"/>
            </w:pPr>
            <w:r w:rsidRPr="00570330">
              <w:t>Anonymous Web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9D5A821" w14:textId="77777777" w:rsidR="00570330" w:rsidRPr="00570330" w:rsidRDefault="00570330" w:rsidP="00291825">
            <w:pPr>
              <w:jc w:val="both"/>
              <w:rPr>
                <w:lang w:val="en-US"/>
              </w:rPr>
            </w:pPr>
            <w:r w:rsidRPr="00570330">
              <w:rPr>
                <w:lang w:val="en-US"/>
              </w:rPr>
              <w:t>A user who has connected to TruckMotion but has not provided valid credentials.</w:t>
            </w:r>
          </w:p>
        </w:tc>
      </w:tr>
      <w:tr w:rsidR="00570330" w:rsidRPr="00683D66" w14:paraId="16830DCB"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3FE2D23" w14:textId="77777777" w:rsidR="00570330" w:rsidRPr="00570330" w:rsidRDefault="00570330" w:rsidP="00291825">
            <w:pPr>
              <w:jc w:val="both"/>
            </w:pPr>
            <w:r w:rsidRPr="00570330">
              <w:t>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916547C" w14:textId="77777777" w:rsidR="00570330" w:rsidRPr="00570330" w:rsidRDefault="00570330" w:rsidP="00291825">
            <w:pPr>
              <w:jc w:val="both"/>
            </w:pPr>
            <w:r w:rsidRPr="00570330">
              <w:t>User with Invalid Credentials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8B3D870" w14:textId="77777777" w:rsidR="00570330" w:rsidRPr="00570330" w:rsidRDefault="00570330" w:rsidP="00291825">
            <w:pPr>
              <w:jc w:val="both"/>
              <w:rPr>
                <w:lang w:val="en-US"/>
              </w:rPr>
            </w:pPr>
            <w:r w:rsidRPr="00570330">
              <w:rPr>
                <w:lang w:val="en-US"/>
              </w:rPr>
              <w:t>A user who has connected to TruckMotion and is attempting to log in using invalid login credentials.</w:t>
            </w:r>
          </w:p>
        </w:tc>
      </w:tr>
      <w:tr w:rsidR="00570330" w:rsidRPr="00683D66" w14:paraId="169A4330" w14:textId="77777777" w:rsidTr="00570330">
        <w:trPr>
          <w:trHeight w:val="622"/>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CB4D4B3" w14:textId="77777777" w:rsidR="00570330" w:rsidRPr="00570330" w:rsidRDefault="00570330" w:rsidP="00291825">
            <w:pPr>
              <w:jc w:val="both"/>
            </w:pPr>
            <w:r w:rsidRPr="00570330">
              <w:t>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050BA76" w14:textId="77777777" w:rsidR="00570330" w:rsidRPr="00570330" w:rsidRDefault="00570330" w:rsidP="00291825">
            <w:pPr>
              <w:jc w:val="both"/>
            </w:pPr>
            <w:r w:rsidRPr="00570330">
              <w:t>Manager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40DF5C5" w14:textId="03107B24" w:rsidR="00570330" w:rsidRPr="00570330" w:rsidRDefault="00570330" w:rsidP="00291825">
            <w:pPr>
              <w:jc w:val="both"/>
              <w:rPr>
                <w:lang w:val="en-US"/>
              </w:rPr>
            </w:pPr>
            <w:r w:rsidRPr="00570330">
              <w:rPr>
                <w:lang w:val="en-US"/>
              </w:rPr>
              <w:t xml:space="preserve">Managers can register </w:t>
            </w:r>
            <w:r w:rsidR="00C66263">
              <w:rPr>
                <w:lang w:val="en-US"/>
              </w:rPr>
              <w:t>customer</w:t>
            </w:r>
            <w:r w:rsidR="0034422B">
              <w:rPr>
                <w:lang w:val="en-US"/>
              </w:rPr>
              <w:t>s</w:t>
            </w:r>
            <w:r w:rsidRPr="00570330">
              <w:rPr>
                <w:lang w:val="en-US"/>
              </w:rPr>
              <w:t xml:space="preserve"> and drivers, approve or reject created jobs by the </w:t>
            </w:r>
            <w:r w:rsidR="00C66263" w:rsidRPr="00C66263">
              <w:rPr>
                <w:u w:val="single"/>
                <w:lang w:val="en-US"/>
              </w:rPr>
              <w:t>customer</w:t>
            </w:r>
            <w:r w:rsidR="0034422B" w:rsidRPr="00C66263">
              <w:rPr>
                <w:u w:val="single"/>
                <w:lang w:val="en-US"/>
              </w:rPr>
              <w:t>s</w:t>
            </w:r>
            <w:r w:rsidRPr="00570330">
              <w:rPr>
                <w:lang w:val="en-US"/>
              </w:rPr>
              <w:t xml:space="preserve"> and assign jobs for the drivers.</w:t>
            </w:r>
          </w:p>
        </w:tc>
      </w:tr>
      <w:tr w:rsidR="00570330" w:rsidRPr="00683D66" w14:paraId="125AE8A1"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7104847" w14:textId="77777777" w:rsidR="00570330" w:rsidRPr="00570330" w:rsidRDefault="00570330" w:rsidP="00291825">
            <w:pPr>
              <w:jc w:val="both"/>
            </w:pPr>
            <w:r w:rsidRPr="00570330">
              <w:t>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6B19C58" w14:textId="7591C073" w:rsidR="00570330" w:rsidRPr="00570330" w:rsidRDefault="00C66263" w:rsidP="00291825">
            <w:pPr>
              <w:jc w:val="both"/>
            </w:pPr>
            <w:r>
              <w:t>Customer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6C7998F" w14:textId="1C283D9F" w:rsidR="00570330" w:rsidRPr="00570330" w:rsidRDefault="00C66263" w:rsidP="00291825">
            <w:pPr>
              <w:jc w:val="both"/>
              <w:rPr>
                <w:lang w:val="en-US"/>
              </w:rPr>
            </w:pPr>
            <w:r>
              <w:rPr>
                <w:lang w:val="en-US"/>
              </w:rPr>
              <w:t>Customer</w:t>
            </w:r>
            <w:r w:rsidR="0034422B">
              <w:rPr>
                <w:lang w:val="en-US"/>
              </w:rPr>
              <w:t>s</w:t>
            </w:r>
            <w:r w:rsidR="00570330" w:rsidRPr="00570330">
              <w:rPr>
                <w:lang w:val="en-US"/>
              </w:rPr>
              <w:t xml:space="preserve"> can create jobs requests and see all the information directly involved to their jobs.</w:t>
            </w:r>
          </w:p>
        </w:tc>
      </w:tr>
      <w:tr w:rsidR="00570330" w:rsidRPr="00683D66" w14:paraId="30DCC1EA"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49B2E9F" w14:textId="77777777" w:rsidR="00570330" w:rsidRPr="00570330" w:rsidRDefault="00570330" w:rsidP="00291825">
            <w:pPr>
              <w:jc w:val="both"/>
            </w:pPr>
            <w:r w:rsidRPr="00570330">
              <w:t>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0586434" w14:textId="77777777" w:rsidR="00570330" w:rsidRPr="00570330" w:rsidRDefault="00570330" w:rsidP="00291825">
            <w:pPr>
              <w:jc w:val="both"/>
            </w:pPr>
            <w:r w:rsidRPr="00570330">
              <w:t>Drivers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A08DB96" w14:textId="77777777" w:rsidR="00570330" w:rsidRPr="00570330" w:rsidRDefault="00570330" w:rsidP="00291825">
            <w:pPr>
              <w:jc w:val="both"/>
              <w:rPr>
                <w:lang w:val="en-US"/>
              </w:rPr>
            </w:pPr>
            <w:r w:rsidRPr="00570330">
              <w:rPr>
                <w:lang w:val="en-US"/>
              </w:rPr>
              <w:t>Drivers can see all the jobs assigned to them, start and finish those jobs.</w:t>
            </w:r>
          </w:p>
        </w:tc>
      </w:tr>
      <w:tr w:rsidR="00570330" w:rsidRPr="00683D66" w14:paraId="6509E3AB"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007FF3B" w14:textId="77777777" w:rsidR="00570330" w:rsidRPr="00570330" w:rsidRDefault="00570330" w:rsidP="00291825">
            <w:pPr>
              <w:jc w:val="both"/>
            </w:pPr>
            <w:r w:rsidRPr="00570330">
              <w:t>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DD75060" w14:textId="77777777" w:rsidR="00570330" w:rsidRPr="00570330" w:rsidRDefault="00570330" w:rsidP="00291825">
            <w:pPr>
              <w:jc w:val="both"/>
            </w:pPr>
            <w:r w:rsidRPr="00570330">
              <w:t>Application FE Administrator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83359D3" w14:textId="77777777" w:rsidR="00570330" w:rsidRPr="00570330" w:rsidRDefault="00570330" w:rsidP="00291825">
            <w:pPr>
              <w:jc w:val="both"/>
              <w:rPr>
                <w:lang w:val="en-US"/>
              </w:rPr>
            </w:pPr>
            <w:r w:rsidRPr="00570330">
              <w:rPr>
                <w:lang w:val="en-US"/>
              </w:rPr>
              <w:t>The Administrator FE can configure the application front-end.</w:t>
            </w:r>
          </w:p>
        </w:tc>
      </w:tr>
      <w:tr w:rsidR="00570330" w:rsidRPr="00683D66" w14:paraId="7B0819FD"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70063D" w14:textId="77777777" w:rsidR="00570330" w:rsidRPr="00570330" w:rsidRDefault="00570330" w:rsidP="00291825">
            <w:pPr>
              <w:jc w:val="both"/>
            </w:pPr>
            <w:r w:rsidRPr="00570330">
              <w:t>7</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FAC3A50" w14:textId="77777777" w:rsidR="00570330" w:rsidRPr="00570330" w:rsidRDefault="00570330" w:rsidP="00291825">
            <w:pPr>
              <w:jc w:val="both"/>
            </w:pPr>
            <w:r w:rsidRPr="00570330">
              <w:t>Application BE Administrator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D45D4F8" w14:textId="77777777" w:rsidR="00570330" w:rsidRPr="00570330" w:rsidRDefault="00570330" w:rsidP="00291825">
            <w:pPr>
              <w:jc w:val="both"/>
              <w:rPr>
                <w:lang w:val="en-US"/>
              </w:rPr>
            </w:pPr>
            <w:r w:rsidRPr="00570330">
              <w:rPr>
                <w:lang w:val="en-US"/>
              </w:rPr>
              <w:t>The Administrator BE can configure the application back-end.</w:t>
            </w:r>
          </w:p>
        </w:tc>
      </w:tr>
      <w:tr w:rsidR="00570330" w:rsidRPr="00683D66" w14:paraId="5625271A" w14:textId="77777777" w:rsidTr="00570330">
        <w:trPr>
          <w:trHeight w:val="622"/>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0D9EE55" w14:textId="77777777" w:rsidR="00570330" w:rsidRPr="00570330" w:rsidRDefault="00570330" w:rsidP="00291825">
            <w:pPr>
              <w:jc w:val="both"/>
            </w:pPr>
            <w:r w:rsidRPr="00570330">
              <w:t>8</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398EA40" w14:textId="77777777" w:rsidR="00570330" w:rsidRPr="00570330" w:rsidRDefault="00570330" w:rsidP="00291825">
            <w:pPr>
              <w:jc w:val="both"/>
            </w:pPr>
            <w:r w:rsidRPr="00570330">
              <w:t>Backend User Process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C5F7C01" w14:textId="77777777" w:rsidR="00570330" w:rsidRPr="00570330" w:rsidRDefault="00570330" w:rsidP="00291825">
            <w:pPr>
              <w:jc w:val="both"/>
              <w:rPr>
                <w:lang w:val="en-US"/>
              </w:rPr>
            </w:pPr>
            <w:r w:rsidRPr="00570330">
              <w:rPr>
                <w:lang w:val="en-US"/>
              </w:rPr>
              <w:t>This is the process/user that the backend server executes code as and authenticates itself against the database server as.</w:t>
            </w:r>
          </w:p>
        </w:tc>
      </w:tr>
      <w:tr w:rsidR="00570330" w:rsidRPr="00683D66" w14:paraId="288A369F"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A59EA22" w14:textId="77777777" w:rsidR="00570330" w:rsidRPr="00570330" w:rsidRDefault="00570330" w:rsidP="00291825">
            <w:pPr>
              <w:jc w:val="both"/>
            </w:pPr>
            <w:r w:rsidRPr="00570330">
              <w:t>9</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6780474" w14:textId="77777777" w:rsidR="00570330" w:rsidRPr="00570330" w:rsidRDefault="00570330" w:rsidP="00291825">
            <w:pPr>
              <w:jc w:val="both"/>
            </w:pPr>
            <w:r w:rsidRPr="00570330">
              <w:t>Database Read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54F9169" w14:textId="77777777" w:rsidR="00570330" w:rsidRPr="00570330" w:rsidRDefault="00570330" w:rsidP="00291825">
            <w:pPr>
              <w:jc w:val="both"/>
              <w:rPr>
                <w:lang w:val="en-US"/>
              </w:rPr>
            </w:pPr>
            <w:r w:rsidRPr="00570330">
              <w:rPr>
                <w:lang w:val="en-US"/>
              </w:rPr>
              <w:t>The database user account used to access the database for read access.</w:t>
            </w:r>
          </w:p>
        </w:tc>
      </w:tr>
      <w:tr w:rsidR="00570330" w:rsidRPr="00683D66" w14:paraId="11FD928D"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95E448E" w14:textId="77777777" w:rsidR="00570330" w:rsidRPr="00570330" w:rsidRDefault="00570330" w:rsidP="00291825">
            <w:pPr>
              <w:jc w:val="both"/>
            </w:pPr>
            <w:r w:rsidRPr="00570330">
              <w:t>10</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078F0C7" w14:textId="77777777" w:rsidR="00570330" w:rsidRPr="00570330" w:rsidRDefault="00570330" w:rsidP="00291825">
            <w:pPr>
              <w:jc w:val="both"/>
            </w:pPr>
            <w:r w:rsidRPr="00570330">
              <w:t>Database Read/Write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AB9B912" w14:textId="77777777" w:rsidR="00570330" w:rsidRPr="00570330" w:rsidRDefault="00570330" w:rsidP="00291825">
            <w:pPr>
              <w:jc w:val="both"/>
              <w:rPr>
                <w:lang w:val="en-US"/>
              </w:rPr>
            </w:pPr>
            <w:r w:rsidRPr="00570330">
              <w:rPr>
                <w:lang w:val="en-US"/>
              </w:rPr>
              <w:t>The database user account used to access the database for read and write access.</w:t>
            </w:r>
          </w:p>
        </w:tc>
      </w:tr>
      <w:tr w:rsidR="00570330" w:rsidRPr="00683D66" w14:paraId="2F3F6845" w14:textId="77777777" w:rsidTr="00570330">
        <w:trPr>
          <w:trHeight w:val="642"/>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EBE8BD" w14:textId="77777777" w:rsidR="00570330" w:rsidRPr="00570330" w:rsidRDefault="00570330" w:rsidP="00291825">
            <w:pPr>
              <w:jc w:val="both"/>
            </w:pPr>
            <w:r w:rsidRPr="00570330">
              <w:t>11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04C795F" w14:textId="77777777" w:rsidR="00570330" w:rsidRPr="00570330" w:rsidRDefault="00570330" w:rsidP="00291825">
            <w:pPr>
              <w:jc w:val="both"/>
            </w:pPr>
            <w:r w:rsidRPr="00570330">
              <w:t>Database Server Administrator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0D8FBC4" w14:textId="712E6E52" w:rsidR="00570330" w:rsidRPr="00570330" w:rsidRDefault="00570330" w:rsidP="00291825">
            <w:pPr>
              <w:jc w:val="both"/>
              <w:rPr>
                <w:lang w:val="en-US"/>
              </w:rPr>
            </w:pPr>
            <w:r w:rsidRPr="00570330">
              <w:rPr>
                <w:lang w:val="en-US"/>
              </w:rPr>
              <w:t>The database server administrator has read and write permissions and can configure the database</w:t>
            </w:r>
            <w:r w:rsidR="00282761">
              <w:rPr>
                <w:lang w:val="en-US"/>
              </w:rPr>
              <w:t>.</w:t>
            </w:r>
          </w:p>
        </w:tc>
      </w:tr>
      <w:tr w:rsidR="00570330" w:rsidRPr="00683D66" w14:paraId="58B732C9"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E8FDF48" w14:textId="77777777" w:rsidR="00570330" w:rsidRPr="00570330" w:rsidRDefault="00570330" w:rsidP="00291825">
            <w:pPr>
              <w:jc w:val="both"/>
            </w:pPr>
            <w:r w:rsidRPr="00570330">
              <w:t>12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0759A2E" w14:textId="77777777" w:rsidR="00570330" w:rsidRPr="00570330" w:rsidRDefault="00570330" w:rsidP="00291825">
            <w:pPr>
              <w:jc w:val="both"/>
            </w:pPr>
            <w:r w:rsidRPr="00570330">
              <w:t>FileSystem Administrator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AA8CC6D" w14:textId="77777777" w:rsidR="00570330" w:rsidRPr="00570330" w:rsidRDefault="00570330" w:rsidP="00291825">
            <w:pPr>
              <w:jc w:val="both"/>
              <w:rPr>
                <w:lang w:val="en-US"/>
              </w:rPr>
            </w:pPr>
            <w:r w:rsidRPr="00570330">
              <w:rPr>
                <w:lang w:val="en-US"/>
              </w:rPr>
              <w:t>The file system administrator has read and write permissions and can configure the filesystem server</w:t>
            </w:r>
          </w:p>
        </w:tc>
      </w:tr>
      <w:tr w:rsidR="00570330" w:rsidRPr="00683D66" w14:paraId="6E9E2CBC"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72423E9" w14:textId="77777777" w:rsidR="00570330" w:rsidRPr="00570330" w:rsidRDefault="00570330" w:rsidP="00291825">
            <w:pPr>
              <w:jc w:val="both"/>
            </w:pPr>
            <w:r w:rsidRPr="00570330">
              <w:t>13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08261C9" w14:textId="77777777" w:rsidR="00570330" w:rsidRPr="00570330" w:rsidRDefault="00570330" w:rsidP="00291825">
            <w:pPr>
              <w:jc w:val="both"/>
            </w:pPr>
            <w:r w:rsidRPr="00570330">
              <w:t>FileSystem Read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4EE2213" w14:textId="77777777" w:rsidR="00570330" w:rsidRPr="00570330" w:rsidRDefault="00570330" w:rsidP="00291825">
            <w:pPr>
              <w:jc w:val="both"/>
              <w:rPr>
                <w:lang w:val="en-US"/>
              </w:rPr>
            </w:pPr>
            <w:r w:rsidRPr="00570330">
              <w:rPr>
                <w:lang w:val="en-US"/>
              </w:rPr>
              <w:t>The file system user used to access the filesystem with read permissions</w:t>
            </w:r>
          </w:p>
        </w:tc>
      </w:tr>
      <w:tr w:rsidR="00570330" w:rsidRPr="00683D66" w14:paraId="50636CAC"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5270F9F" w14:textId="77777777" w:rsidR="00570330" w:rsidRPr="00570330" w:rsidRDefault="00570330" w:rsidP="00291825">
            <w:pPr>
              <w:jc w:val="both"/>
            </w:pPr>
            <w:r w:rsidRPr="00570330">
              <w:t>14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68F3330" w14:textId="77777777" w:rsidR="00570330" w:rsidRPr="00570330" w:rsidRDefault="00570330" w:rsidP="00291825">
            <w:pPr>
              <w:jc w:val="both"/>
            </w:pPr>
            <w:r w:rsidRPr="00570330">
              <w:t>FileSystem Read/Write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EAB658B" w14:textId="77777777" w:rsidR="00570330" w:rsidRPr="00570330" w:rsidRDefault="00570330" w:rsidP="00291825">
            <w:pPr>
              <w:jc w:val="both"/>
              <w:rPr>
                <w:lang w:val="en-US"/>
              </w:rPr>
            </w:pPr>
            <w:r w:rsidRPr="00570330">
              <w:rPr>
                <w:lang w:val="en-US"/>
              </w:rPr>
              <w:t>The file system user/write used to access the filesystem with read and write permissions</w:t>
            </w:r>
          </w:p>
        </w:tc>
      </w:tr>
      <w:tr w:rsidR="00570330" w:rsidRPr="00683D66" w14:paraId="7E667D96"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14CE0E6" w14:textId="77777777" w:rsidR="00570330" w:rsidRPr="00570330" w:rsidRDefault="00570330" w:rsidP="00291825">
            <w:pPr>
              <w:jc w:val="both"/>
            </w:pPr>
            <w:r w:rsidRPr="00570330">
              <w:t>15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D5C85EF" w14:textId="77777777" w:rsidR="00570330" w:rsidRPr="00570330" w:rsidRDefault="00570330" w:rsidP="00291825">
            <w:pPr>
              <w:jc w:val="both"/>
            </w:pPr>
            <w:r w:rsidRPr="00570330">
              <w:t>Logging System Read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18B0C5F" w14:textId="77777777" w:rsidR="00570330" w:rsidRPr="00570330" w:rsidRDefault="00570330" w:rsidP="00291825">
            <w:pPr>
              <w:jc w:val="both"/>
              <w:rPr>
                <w:lang w:val="en-US"/>
              </w:rPr>
            </w:pPr>
            <w:r w:rsidRPr="00570330">
              <w:rPr>
                <w:lang w:val="en-US"/>
              </w:rPr>
              <w:t>The logging system user account used to access loggings for read access.</w:t>
            </w:r>
          </w:p>
        </w:tc>
      </w:tr>
      <w:tr w:rsidR="00570330" w:rsidRPr="00683D66" w14:paraId="460ACB9E" w14:textId="77777777" w:rsidTr="00570330">
        <w:trPr>
          <w:trHeight w:val="622"/>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CECE50B" w14:textId="77777777" w:rsidR="00570330" w:rsidRPr="00570330" w:rsidRDefault="00570330" w:rsidP="00291825">
            <w:pPr>
              <w:jc w:val="both"/>
            </w:pPr>
            <w:r w:rsidRPr="00570330">
              <w:t>16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71BB315" w14:textId="77777777" w:rsidR="00570330" w:rsidRPr="00570330" w:rsidRDefault="00570330" w:rsidP="00291825">
            <w:pPr>
              <w:jc w:val="both"/>
              <w:rPr>
                <w:lang w:val="en-US"/>
              </w:rPr>
            </w:pPr>
            <w:r w:rsidRPr="00570330">
              <w:rPr>
                <w:lang w:val="en-US"/>
              </w:rPr>
              <w:t>Logging System Read/Write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CB20F89" w14:textId="77777777" w:rsidR="00570330" w:rsidRPr="00570330" w:rsidRDefault="00570330" w:rsidP="00291825">
            <w:pPr>
              <w:jc w:val="both"/>
              <w:rPr>
                <w:lang w:val="en-US"/>
              </w:rPr>
            </w:pPr>
            <w:r w:rsidRPr="00570330">
              <w:rPr>
                <w:lang w:val="en-US"/>
              </w:rPr>
              <w:t>The logging system user account used to access loggings for read and write access.</w:t>
            </w:r>
          </w:p>
        </w:tc>
      </w:tr>
      <w:tr w:rsidR="00570330" w:rsidRPr="00683D66" w14:paraId="10D1B1C8"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73245DD" w14:textId="77777777" w:rsidR="00570330" w:rsidRPr="00570330" w:rsidRDefault="00570330" w:rsidP="00291825">
            <w:pPr>
              <w:jc w:val="both"/>
            </w:pPr>
            <w:r w:rsidRPr="00570330">
              <w:t>17</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EAF047A" w14:textId="77777777" w:rsidR="00570330" w:rsidRPr="00570330" w:rsidRDefault="00570330" w:rsidP="00291825">
            <w:pPr>
              <w:jc w:val="both"/>
            </w:pPr>
            <w:r w:rsidRPr="00570330">
              <w:t>Logging System Administrator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B4BAA51" w14:textId="262A496E" w:rsidR="00570330" w:rsidRPr="00570330" w:rsidRDefault="00570330" w:rsidP="00291825">
            <w:pPr>
              <w:jc w:val="both"/>
              <w:rPr>
                <w:lang w:val="en-US"/>
              </w:rPr>
            </w:pPr>
            <w:r w:rsidRPr="00570330">
              <w:rPr>
                <w:lang w:val="en-US"/>
              </w:rPr>
              <w:t>The logging system server administrator has read and write permissions and can configure the server</w:t>
            </w:r>
            <w:r w:rsidR="00282761">
              <w:rPr>
                <w:lang w:val="en-US"/>
              </w:rPr>
              <w:t>.</w:t>
            </w:r>
          </w:p>
        </w:tc>
      </w:tr>
    </w:tbl>
    <w:p w14:paraId="4C8FE0B6" w14:textId="2D9DD8FB" w:rsidR="00EB5908" w:rsidRPr="00EB5908" w:rsidRDefault="000A78D8" w:rsidP="00BB3B00">
      <w:pPr>
        <w:pStyle w:val="Caption"/>
        <w:jc w:val="both"/>
        <w:rPr>
          <w:lang w:val="en-US"/>
        </w:rPr>
      </w:pPr>
      <w:bookmarkStart w:id="80" w:name="_Toc164614276"/>
      <w:r>
        <w:t xml:space="preserve">Table </w:t>
      </w:r>
      <w:r>
        <w:fldChar w:fldCharType="begin"/>
      </w:r>
      <w:r>
        <w:instrText xml:space="preserve"> SEQ Table \* ARABIC </w:instrText>
      </w:r>
      <w:r>
        <w:fldChar w:fldCharType="separate"/>
      </w:r>
      <w:r w:rsidR="0077268C">
        <w:rPr>
          <w:noProof/>
        </w:rPr>
        <w:t>1</w:t>
      </w:r>
      <w:r>
        <w:fldChar w:fldCharType="end"/>
      </w:r>
      <w:r>
        <w:t xml:space="preserve"> - Trust Levels</w:t>
      </w:r>
      <w:bookmarkEnd w:id="80"/>
    </w:p>
    <w:p w14:paraId="579DFCA7" w14:textId="3FFF9F52" w:rsidR="00570330" w:rsidRPr="00570330" w:rsidRDefault="00570330" w:rsidP="00291825">
      <w:pPr>
        <w:pStyle w:val="Heading1"/>
        <w:numPr>
          <w:ilvl w:val="2"/>
          <w:numId w:val="2"/>
        </w:numPr>
        <w:jc w:val="both"/>
      </w:pPr>
      <w:bookmarkStart w:id="81" w:name="_Toc164614256"/>
      <w:r w:rsidRPr="00570330">
        <w:t>Entry Points</w:t>
      </w:r>
      <w:bookmarkEnd w:id="81"/>
    </w:p>
    <w:tbl>
      <w:tblPr>
        <w:tblW w:w="10435" w:type="dxa"/>
        <w:shd w:val="clear" w:color="auto" w:fill="1E1F22"/>
        <w:tblCellMar>
          <w:top w:w="15" w:type="dxa"/>
          <w:left w:w="15" w:type="dxa"/>
          <w:bottom w:w="15" w:type="dxa"/>
          <w:right w:w="15" w:type="dxa"/>
        </w:tblCellMar>
        <w:tblLook w:val="04A0" w:firstRow="1" w:lastRow="0" w:firstColumn="1" w:lastColumn="0" w:noHBand="0" w:noVBand="1"/>
      </w:tblPr>
      <w:tblGrid>
        <w:gridCol w:w="1105"/>
        <w:gridCol w:w="2942"/>
        <w:gridCol w:w="4924"/>
        <w:gridCol w:w="1464"/>
      </w:tblGrid>
      <w:tr w:rsidR="00570330" w:rsidRPr="00570330" w14:paraId="3F72DA16" w14:textId="77777777" w:rsidTr="00570330">
        <w:trPr>
          <w:trHeight w:val="621"/>
          <w:tblHeader/>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2F278F1" w14:textId="77777777" w:rsidR="00570330" w:rsidRPr="00570330" w:rsidRDefault="00570330" w:rsidP="00291825">
            <w:pPr>
              <w:jc w:val="both"/>
              <w:rPr>
                <w:b/>
                <w:bCs/>
              </w:rPr>
            </w:pPr>
            <w:r w:rsidRPr="00570330">
              <w:rPr>
                <w:b/>
                <w:bCs/>
              </w:rPr>
              <w:t>ID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B16B36F" w14:textId="77777777" w:rsidR="00570330" w:rsidRPr="00570330" w:rsidRDefault="00570330" w:rsidP="00291825">
            <w:pPr>
              <w:jc w:val="both"/>
              <w:rPr>
                <w:b/>
                <w:bCs/>
              </w:rPr>
            </w:pPr>
            <w:r w:rsidRPr="00570330">
              <w:rPr>
                <w:b/>
                <w:bCs/>
              </w:rPr>
              <w:t>Name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0EE62CC" w14:textId="77777777" w:rsidR="00570330" w:rsidRPr="00570330" w:rsidRDefault="00570330" w:rsidP="00291825">
            <w:pPr>
              <w:jc w:val="both"/>
              <w:rPr>
                <w:b/>
                <w:bCs/>
              </w:rPr>
            </w:pPr>
            <w:r w:rsidRPr="00570330">
              <w:rPr>
                <w:b/>
                <w:bCs/>
              </w:rPr>
              <w:t>Description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450EBCC" w14:textId="77777777" w:rsidR="00570330" w:rsidRPr="00570330" w:rsidRDefault="00570330" w:rsidP="00291825">
            <w:pPr>
              <w:jc w:val="both"/>
              <w:rPr>
                <w:b/>
                <w:bCs/>
              </w:rPr>
            </w:pPr>
            <w:r w:rsidRPr="00570330">
              <w:rPr>
                <w:b/>
                <w:bCs/>
              </w:rPr>
              <w:t>Trust Levels</w:t>
            </w:r>
          </w:p>
        </w:tc>
      </w:tr>
      <w:tr w:rsidR="00570330" w:rsidRPr="00570330" w14:paraId="22A7CEAE"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4254F4A" w14:textId="77777777" w:rsidR="00570330" w:rsidRPr="00570330" w:rsidRDefault="00570330" w:rsidP="00291825">
            <w:pPr>
              <w:jc w:val="both"/>
            </w:pPr>
            <w:r w:rsidRPr="00570330">
              <w:t>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65FA6CC" w14:textId="77777777" w:rsidR="00570330" w:rsidRPr="00570330" w:rsidRDefault="00570330" w:rsidP="00291825">
            <w:pPr>
              <w:jc w:val="both"/>
            </w:pPr>
            <w:r w:rsidRPr="00570330">
              <w:t>HTTPS Port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E8E9C93" w14:textId="74F90662" w:rsidR="00570330" w:rsidRPr="00570330" w:rsidRDefault="00570330" w:rsidP="00291825">
            <w:pPr>
              <w:jc w:val="both"/>
              <w:rPr>
                <w:lang w:val="en-US"/>
              </w:rPr>
            </w:pPr>
            <w:r w:rsidRPr="00570330">
              <w:rPr>
                <w:lang w:val="en-US"/>
              </w:rPr>
              <w:t>The TruckMotion website will only be accessible via TLS. All pages within this website are layered on this entry point.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019A3A4" w14:textId="77777777" w:rsidR="00570330" w:rsidRPr="00570330" w:rsidRDefault="00570330" w:rsidP="00291825">
            <w:pPr>
              <w:jc w:val="both"/>
            </w:pPr>
            <w:r w:rsidRPr="00570330">
              <w:t>1, 2, 3, 4, 5</w:t>
            </w:r>
          </w:p>
        </w:tc>
      </w:tr>
      <w:tr w:rsidR="00570330" w:rsidRPr="00570330" w14:paraId="02F3FEAB"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AB0A5AE" w14:textId="77777777" w:rsidR="00570330" w:rsidRPr="00570330" w:rsidRDefault="00570330" w:rsidP="00291825">
            <w:pPr>
              <w:jc w:val="both"/>
            </w:pPr>
            <w:r w:rsidRPr="00570330">
              <w:t>1.1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5D0CE18" w14:textId="77777777" w:rsidR="00570330" w:rsidRPr="00570330" w:rsidRDefault="00570330" w:rsidP="00291825">
            <w:pPr>
              <w:jc w:val="both"/>
            </w:pPr>
            <w:r w:rsidRPr="00570330">
              <w:t>Login Page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67F25F1" w14:textId="77777777" w:rsidR="00570330" w:rsidRPr="00570330" w:rsidRDefault="00570330" w:rsidP="00291825">
            <w:pPr>
              <w:jc w:val="both"/>
              <w:rPr>
                <w:lang w:val="en-US"/>
              </w:rPr>
            </w:pPr>
            <w:r w:rsidRPr="00570330">
              <w:rPr>
                <w:lang w:val="en-US"/>
              </w:rPr>
              <w:t>The login page for all the users of the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6DF635F" w14:textId="77777777" w:rsidR="00570330" w:rsidRPr="00570330" w:rsidRDefault="00570330" w:rsidP="00291825">
            <w:pPr>
              <w:jc w:val="both"/>
            </w:pPr>
            <w:r w:rsidRPr="00570330">
              <w:t>1, 2, 3, 4, 5</w:t>
            </w:r>
          </w:p>
        </w:tc>
      </w:tr>
      <w:tr w:rsidR="00570330" w:rsidRPr="00570330" w14:paraId="106C2C19"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57DA0B7" w14:textId="77777777" w:rsidR="00570330" w:rsidRPr="00570330" w:rsidRDefault="00570330" w:rsidP="00291825">
            <w:pPr>
              <w:jc w:val="both"/>
            </w:pPr>
            <w:r w:rsidRPr="00570330">
              <w:t>1.2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F8B67F9" w14:textId="77777777" w:rsidR="00570330" w:rsidRPr="00570330" w:rsidRDefault="00570330" w:rsidP="00291825">
            <w:pPr>
              <w:jc w:val="both"/>
            </w:pPr>
            <w:r w:rsidRPr="00570330">
              <w:t>Login Function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2207D9E" w14:textId="77777777" w:rsidR="00570330" w:rsidRPr="00570330" w:rsidRDefault="00570330" w:rsidP="00291825">
            <w:pPr>
              <w:jc w:val="both"/>
              <w:rPr>
                <w:lang w:val="en-US"/>
              </w:rPr>
            </w:pPr>
            <w:r w:rsidRPr="00570330">
              <w:rPr>
                <w:lang w:val="en-US"/>
              </w:rPr>
              <w:t>The login function accepts user supplied credentials and compares them with those in the database.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37FFF25" w14:textId="77777777" w:rsidR="00570330" w:rsidRPr="00570330" w:rsidRDefault="00570330" w:rsidP="00291825">
            <w:pPr>
              <w:jc w:val="both"/>
            </w:pPr>
            <w:r w:rsidRPr="00570330">
              <w:t>2, 3, 4, 5</w:t>
            </w:r>
          </w:p>
        </w:tc>
      </w:tr>
      <w:tr w:rsidR="00570330" w:rsidRPr="00570330" w14:paraId="05F9242F"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0E48616" w14:textId="77777777" w:rsidR="00570330" w:rsidRPr="00570330" w:rsidRDefault="00570330" w:rsidP="00291825">
            <w:pPr>
              <w:jc w:val="both"/>
            </w:pPr>
            <w:r w:rsidRPr="00570330">
              <w:t>1.3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9F8CD02" w14:textId="3733E3C3" w:rsidR="00570330" w:rsidRPr="00570330" w:rsidRDefault="00C66263" w:rsidP="00291825">
            <w:pPr>
              <w:jc w:val="both"/>
              <w:rPr>
                <w:lang w:val="en-US"/>
              </w:rPr>
            </w:pPr>
            <w:r>
              <w:rPr>
                <w:lang w:val="en-US"/>
              </w:rPr>
              <w:t>Customer</w:t>
            </w:r>
            <w:r w:rsidR="00570330" w:rsidRPr="00570330">
              <w:rPr>
                <w:lang w:val="en-US"/>
              </w:rPr>
              <w:t xml:space="preserve"> Job Requests Status List Page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8DDCFD1" w14:textId="62D617FB" w:rsidR="00570330" w:rsidRPr="00570330" w:rsidRDefault="00570330" w:rsidP="00291825">
            <w:pPr>
              <w:jc w:val="both"/>
              <w:rPr>
                <w:lang w:val="en-US"/>
              </w:rPr>
            </w:pPr>
            <w:r w:rsidRPr="00570330">
              <w:rPr>
                <w:lang w:val="en-US"/>
              </w:rPr>
              <w:t xml:space="preserve">The </w:t>
            </w:r>
            <w:r w:rsidR="00C66263">
              <w:rPr>
                <w:lang w:val="en-US"/>
              </w:rPr>
              <w:t>customer</w:t>
            </w:r>
            <w:r w:rsidRPr="00570330">
              <w:rPr>
                <w:lang w:val="en-US"/>
              </w:rPr>
              <w:t xml:space="preserve"> job requests status list page lists all the requests that the </w:t>
            </w:r>
            <w:r w:rsidR="00C66263">
              <w:rPr>
                <w:lang w:val="en-US"/>
              </w:rPr>
              <w:t>customer</w:t>
            </w:r>
            <w:r w:rsidRPr="00570330">
              <w:rPr>
                <w:lang w:val="en-US"/>
              </w:rPr>
              <w:t xml:space="preserve"> have request, without any interaction and only pagination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07A7C23" w14:textId="77777777" w:rsidR="00570330" w:rsidRPr="00570330" w:rsidRDefault="00570330" w:rsidP="00291825">
            <w:pPr>
              <w:jc w:val="both"/>
            </w:pPr>
            <w:r w:rsidRPr="00570330">
              <w:t>3, 4</w:t>
            </w:r>
          </w:p>
        </w:tc>
      </w:tr>
      <w:tr w:rsidR="00570330" w:rsidRPr="00570330" w14:paraId="585FC5EF"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1EDCDE8" w14:textId="77777777" w:rsidR="00570330" w:rsidRPr="00570330" w:rsidRDefault="00570330" w:rsidP="00291825">
            <w:pPr>
              <w:jc w:val="both"/>
            </w:pPr>
            <w:r w:rsidRPr="00570330">
              <w:t>1.4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B0104E9" w14:textId="77777777" w:rsidR="00570330" w:rsidRPr="00570330" w:rsidRDefault="00570330" w:rsidP="00291825">
            <w:pPr>
              <w:jc w:val="both"/>
              <w:rPr>
                <w:lang w:val="en-US"/>
              </w:rPr>
            </w:pPr>
            <w:r w:rsidRPr="00570330">
              <w:rPr>
                <w:lang w:val="en-US"/>
              </w:rPr>
              <w:t>Driver Job Requests Assigned List Page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126515C" w14:textId="77777777" w:rsidR="00570330" w:rsidRPr="00570330" w:rsidRDefault="00570330" w:rsidP="00291825">
            <w:pPr>
              <w:jc w:val="both"/>
            </w:pPr>
            <w:r w:rsidRPr="00570330">
              <w:rPr>
                <w:lang w:val="en-US"/>
              </w:rPr>
              <w:t xml:space="preserve">The driver job requests assigned list page lists all the drivers job requests with the information needed. </w:t>
            </w:r>
            <w:r w:rsidRPr="00570330">
              <w:t>This page also does not need user interaction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60C13C8" w14:textId="77777777" w:rsidR="00570330" w:rsidRPr="00570330" w:rsidRDefault="00570330" w:rsidP="00291825">
            <w:pPr>
              <w:jc w:val="both"/>
            </w:pPr>
            <w:r w:rsidRPr="00570330">
              <w:t>3, 5</w:t>
            </w:r>
          </w:p>
        </w:tc>
      </w:tr>
      <w:tr w:rsidR="00570330" w:rsidRPr="00570330" w14:paraId="2E1BBFF1"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D393957" w14:textId="77777777" w:rsidR="00570330" w:rsidRPr="00570330" w:rsidRDefault="00570330" w:rsidP="00291825">
            <w:pPr>
              <w:jc w:val="both"/>
            </w:pPr>
            <w:r w:rsidRPr="00570330">
              <w:t>1.5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599E70" w14:textId="4BEC442E" w:rsidR="00570330" w:rsidRPr="00570330" w:rsidRDefault="00C66263" w:rsidP="00291825">
            <w:pPr>
              <w:jc w:val="both"/>
              <w:rPr>
                <w:lang w:val="en-US"/>
              </w:rPr>
            </w:pPr>
            <w:r>
              <w:rPr>
                <w:lang w:val="en-US"/>
              </w:rPr>
              <w:t>Customer</w:t>
            </w:r>
            <w:r w:rsidR="00570330" w:rsidRPr="00570330">
              <w:rPr>
                <w:lang w:val="en-US"/>
              </w:rPr>
              <w:t xml:space="preserve"> Adds Locations to his Account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42014D0" w14:textId="77777777" w:rsidR="00570330" w:rsidRPr="00570330" w:rsidRDefault="00570330" w:rsidP="00291825">
            <w:pPr>
              <w:jc w:val="both"/>
              <w:rPr>
                <w:lang w:val="en-US"/>
              </w:rPr>
            </w:pPr>
            <w:r w:rsidRPr="00570330">
              <w:rPr>
                <w:lang w:val="en-US"/>
              </w:rPr>
              <w:t>This page allows user to add Locations to his Account.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DCB5F81" w14:textId="77777777" w:rsidR="00570330" w:rsidRPr="00570330" w:rsidRDefault="00570330" w:rsidP="00291825">
            <w:pPr>
              <w:jc w:val="both"/>
            </w:pPr>
            <w:r w:rsidRPr="00570330">
              <w:t>4</w:t>
            </w:r>
          </w:p>
        </w:tc>
      </w:tr>
      <w:tr w:rsidR="00570330" w:rsidRPr="00570330" w14:paraId="2261081C"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99F3F90" w14:textId="77777777" w:rsidR="00570330" w:rsidRPr="00570330" w:rsidRDefault="00570330" w:rsidP="00291825">
            <w:pPr>
              <w:jc w:val="both"/>
            </w:pPr>
            <w:r w:rsidRPr="00570330">
              <w:t>1.6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D566E4C" w14:textId="25C46212" w:rsidR="00570330" w:rsidRPr="00570330" w:rsidRDefault="00C66263" w:rsidP="00291825">
            <w:pPr>
              <w:jc w:val="both"/>
              <w:rPr>
                <w:lang w:val="en-US"/>
              </w:rPr>
            </w:pPr>
            <w:r>
              <w:rPr>
                <w:lang w:val="en-US"/>
              </w:rPr>
              <w:t>Customer</w:t>
            </w:r>
            <w:r w:rsidR="00570330" w:rsidRPr="00570330">
              <w:rPr>
                <w:lang w:val="en-US"/>
              </w:rPr>
              <w:t xml:space="preserve"> sees the progress of his Requested Service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7D24489" w14:textId="77777777" w:rsidR="00570330" w:rsidRPr="00570330" w:rsidRDefault="00570330" w:rsidP="00291825">
            <w:pPr>
              <w:jc w:val="both"/>
              <w:rPr>
                <w:lang w:val="en-US"/>
              </w:rPr>
            </w:pPr>
            <w:r w:rsidRPr="00570330">
              <w:rPr>
                <w:lang w:val="en-US"/>
              </w:rPr>
              <w:t>This page shows the progress of the User's requested services.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89BF70A" w14:textId="77777777" w:rsidR="00570330" w:rsidRPr="00570330" w:rsidRDefault="00570330" w:rsidP="00291825">
            <w:pPr>
              <w:jc w:val="both"/>
            </w:pPr>
            <w:r w:rsidRPr="00570330">
              <w:t>3, 4</w:t>
            </w:r>
          </w:p>
        </w:tc>
      </w:tr>
      <w:tr w:rsidR="00570330" w:rsidRPr="00570330" w14:paraId="7599A575" w14:textId="77777777" w:rsidTr="00570330">
        <w:trPr>
          <w:trHeight w:val="380"/>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F80ECF7" w14:textId="77777777" w:rsidR="00570330" w:rsidRPr="00570330" w:rsidRDefault="00570330" w:rsidP="00291825">
            <w:pPr>
              <w:jc w:val="both"/>
            </w:pPr>
            <w:r w:rsidRPr="00570330">
              <w:t>1.7</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00FB4EC" w14:textId="7BF8183D" w:rsidR="00570330" w:rsidRPr="00570330" w:rsidRDefault="00C66263" w:rsidP="00291825">
            <w:pPr>
              <w:jc w:val="both"/>
              <w:rPr>
                <w:lang w:val="en-US"/>
              </w:rPr>
            </w:pPr>
            <w:r>
              <w:rPr>
                <w:lang w:val="en-US"/>
              </w:rPr>
              <w:t>Customer</w:t>
            </w:r>
            <w:r w:rsidR="0034422B">
              <w:rPr>
                <w:lang w:val="en-US"/>
              </w:rPr>
              <w:t>s</w:t>
            </w:r>
            <w:r w:rsidR="00570330" w:rsidRPr="00570330">
              <w:rPr>
                <w:lang w:val="en-US"/>
              </w:rPr>
              <w:t xml:space="preserve"> request a delivery service.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59C7882" w14:textId="77777777" w:rsidR="00570330" w:rsidRPr="00570330" w:rsidRDefault="00570330" w:rsidP="00291825">
            <w:pPr>
              <w:jc w:val="both"/>
              <w:rPr>
                <w:lang w:val="en-US"/>
              </w:rPr>
            </w:pPr>
            <w:r w:rsidRPr="00570330">
              <w:rPr>
                <w:lang w:val="en-US"/>
              </w:rPr>
              <w:t>This page allows the user to do a delivery request.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EC7E49A" w14:textId="77777777" w:rsidR="00570330" w:rsidRPr="00570330" w:rsidRDefault="00570330" w:rsidP="00291825">
            <w:pPr>
              <w:jc w:val="both"/>
            </w:pPr>
            <w:r w:rsidRPr="00570330">
              <w:t>4</w:t>
            </w:r>
          </w:p>
        </w:tc>
      </w:tr>
      <w:tr w:rsidR="00570330" w:rsidRPr="00570330" w14:paraId="7FA32D73"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26D7E94" w14:textId="77777777" w:rsidR="00570330" w:rsidRPr="00570330" w:rsidRDefault="00570330" w:rsidP="00291825">
            <w:pPr>
              <w:jc w:val="both"/>
            </w:pPr>
            <w:r w:rsidRPr="00570330">
              <w:t>1.8</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D9DBE05" w14:textId="77777777" w:rsidR="00570330" w:rsidRPr="00570330" w:rsidRDefault="00570330" w:rsidP="00291825">
            <w:pPr>
              <w:jc w:val="both"/>
              <w:rPr>
                <w:lang w:val="en-US"/>
              </w:rPr>
            </w:pPr>
            <w:r w:rsidRPr="00570330">
              <w:rPr>
                <w:lang w:val="en-US"/>
              </w:rPr>
              <w:t>Driver signals the start and end of a delivery</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78F9FE2" w14:textId="77777777" w:rsidR="00570330" w:rsidRPr="00570330" w:rsidRDefault="00570330" w:rsidP="00291825">
            <w:pPr>
              <w:jc w:val="both"/>
              <w:rPr>
                <w:lang w:val="en-US"/>
              </w:rPr>
            </w:pPr>
            <w:r w:rsidRPr="00570330">
              <w:rPr>
                <w:lang w:val="en-US"/>
              </w:rPr>
              <w:t>This page allows the user to signal the start or end of a delivery</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BF56151" w14:textId="77777777" w:rsidR="00570330" w:rsidRPr="00570330" w:rsidRDefault="00570330" w:rsidP="00291825">
            <w:pPr>
              <w:jc w:val="both"/>
            </w:pPr>
            <w:r w:rsidRPr="00570330">
              <w:t>3, 5</w:t>
            </w:r>
          </w:p>
        </w:tc>
      </w:tr>
      <w:tr w:rsidR="00570330" w:rsidRPr="00570330" w14:paraId="6B787528"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2138A7E" w14:textId="77777777" w:rsidR="00570330" w:rsidRPr="00570330" w:rsidRDefault="00570330" w:rsidP="00291825">
            <w:pPr>
              <w:jc w:val="both"/>
            </w:pPr>
            <w:r w:rsidRPr="00570330">
              <w:t>1.9</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2B4C50A" w14:textId="77777777" w:rsidR="00570330" w:rsidRPr="00570330" w:rsidRDefault="00570330" w:rsidP="00291825">
            <w:pPr>
              <w:jc w:val="both"/>
              <w:rPr>
                <w:lang w:val="en-US"/>
              </w:rPr>
            </w:pPr>
            <w:r w:rsidRPr="00570330">
              <w:rPr>
                <w:lang w:val="en-US"/>
              </w:rPr>
              <w:t>Driver sends a photo or a screenshot to confirm delivery is done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BF7CC20" w14:textId="77777777" w:rsidR="00570330" w:rsidRPr="00570330" w:rsidRDefault="00570330" w:rsidP="00291825">
            <w:pPr>
              <w:jc w:val="both"/>
              <w:rPr>
                <w:lang w:val="en-US"/>
              </w:rPr>
            </w:pPr>
            <w:r w:rsidRPr="00570330">
              <w:rPr>
                <w:lang w:val="en-US"/>
              </w:rPr>
              <w:t>This page allows the user to upload a photo to confirm delivery completion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C5ECA01" w14:textId="77777777" w:rsidR="00570330" w:rsidRPr="00570330" w:rsidRDefault="00570330" w:rsidP="00291825">
            <w:pPr>
              <w:jc w:val="both"/>
            </w:pPr>
            <w:r w:rsidRPr="00570330">
              <w:t>3, 5</w:t>
            </w:r>
          </w:p>
        </w:tc>
      </w:tr>
      <w:tr w:rsidR="00570330" w:rsidRPr="00570330" w14:paraId="47A17EAD"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73375D9" w14:textId="77777777" w:rsidR="00570330" w:rsidRPr="00570330" w:rsidRDefault="00570330" w:rsidP="00291825">
            <w:pPr>
              <w:jc w:val="both"/>
            </w:pPr>
            <w:r w:rsidRPr="00570330">
              <w:t>1.10</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C3CB21D" w14:textId="77777777" w:rsidR="00570330" w:rsidRPr="00570330" w:rsidRDefault="00570330" w:rsidP="00291825">
            <w:pPr>
              <w:jc w:val="both"/>
              <w:rPr>
                <w:lang w:val="en-US"/>
              </w:rPr>
            </w:pPr>
            <w:r w:rsidRPr="00570330">
              <w:rPr>
                <w:lang w:val="en-US"/>
              </w:rPr>
              <w:t>Manager approves or rejects a service request.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F89E9CA" w14:textId="77777777" w:rsidR="00570330" w:rsidRPr="00570330" w:rsidRDefault="00570330" w:rsidP="00291825">
            <w:pPr>
              <w:jc w:val="both"/>
              <w:rPr>
                <w:lang w:val="en-US"/>
              </w:rPr>
            </w:pPr>
            <w:r w:rsidRPr="00570330">
              <w:rPr>
                <w:lang w:val="en-US"/>
              </w:rPr>
              <w:t>This page allows the user to approve or reject a service request.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8DAA967" w14:textId="77777777" w:rsidR="00570330" w:rsidRPr="00570330" w:rsidRDefault="00570330" w:rsidP="00291825">
            <w:pPr>
              <w:jc w:val="both"/>
            </w:pPr>
            <w:r w:rsidRPr="00570330">
              <w:t>3</w:t>
            </w:r>
          </w:p>
        </w:tc>
      </w:tr>
      <w:tr w:rsidR="00570330" w:rsidRPr="00570330" w14:paraId="0736CA85" w14:textId="77777777" w:rsidTr="00570330">
        <w:trPr>
          <w:trHeight w:val="360"/>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9859DC6" w14:textId="77777777" w:rsidR="00570330" w:rsidRPr="00570330" w:rsidRDefault="00570330" w:rsidP="00291825">
            <w:pPr>
              <w:jc w:val="both"/>
            </w:pPr>
            <w:r w:rsidRPr="00570330">
              <w:t>1.11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6027020" w14:textId="77777777" w:rsidR="00570330" w:rsidRPr="00570330" w:rsidRDefault="00570330" w:rsidP="00291825">
            <w:pPr>
              <w:jc w:val="both"/>
              <w:rPr>
                <w:lang w:val="en-US"/>
              </w:rPr>
            </w:pPr>
            <w:r w:rsidRPr="00570330">
              <w:rPr>
                <w:lang w:val="en-US"/>
              </w:rPr>
              <w:t>Manager dispatch services to drivers.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6944223" w14:textId="77777777" w:rsidR="00570330" w:rsidRPr="00570330" w:rsidRDefault="00570330" w:rsidP="00291825">
            <w:pPr>
              <w:jc w:val="both"/>
              <w:rPr>
                <w:lang w:val="en-US"/>
              </w:rPr>
            </w:pPr>
            <w:r w:rsidRPr="00570330">
              <w:rPr>
                <w:lang w:val="en-US"/>
              </w:rPr>
              <w:t>This page allows the user to dispatch one or more services to a certain driver.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0B9E945" w14:textId="77777777" w:rsidR="00570330" w:rsidRPr="00570330" w:rsidRDefault="00570330" w:rsidP="00291825">
            <w:pPr>
              <w:jc w:val="both"/>
            </w:pPr>
            <w:r w:rsidRPr="00570330">
              <w:t>3</w:t>
            </w:r>
          </w:p>
        </w:tc>
      </w:tr>
      <w:tr w:rsidR="00570330" w:rsidRPr="00570330" w14:paraId="1F2EA302" w14:textId="77777777" w:rsidTr="00570330">
        <w:trPr>
          <w:trHeight w:val="380"/>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C040A9C" w14:textId="77777777" w:rsidR="00570330" w:rsidRPr="00570330" w:rsidRDefault="00570330" w:rsidP="00291825">
            <w:pPr>
              <w:jc w:val="both"/>
            </w:pPr>
            <w:r w:rsidRPr="00570330">
              <w:t>1.12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217E8A7" w14:textId="77777777" w:rsidR="00570330" w:rsidRPr="00570330" w:rsidRDefault="00570330" w:rsidP="00291825">
            <w:pPr>
              <w:jc w:val="both"/>
            </w:pPr>
            <w:r w:rsidRPr="00570330">
              <w:t>Manager register drivers.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A450A51" w14:textId="77777777" w:rsidR="00570330" w:rsidRPr="00570330" w:rsidRDefault="00570330" w:rsidP="00291825">
            <w:pPr>
              <w:jc w:val="both"/>
              <w:rPr>
                <w:lang w:val="en-US"/>
              </w:rPr>
            </w:pPr>
            <w:r w:rsidRPr="00570330">
              <w:rPr>
                <w:lang w:val="en-US"/>
              </w:rPr>
              <w:t>This page allows the user to register drivers.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5A96905" w14:textId="77777777" w:rsidR="00570330" w:rsidRPr="00570330" w:rsidRDefault="00570330" w:rsidP="00291825">
            <w:pPr>
              <w:jc w:val="both"/>
            </w:pPr>
            <w:r w:rsidRPr="00570330">
              <w:t>3</w:t>
            </w:r>
          </w:p>
        </w:tc>
      </w:tr>
      <w:tr w:rsidR="00570330" w:rsidRPr="00570330" w14:paraId="726F660E" w14:textId="77777777" w:rsidTr="00570330">
        <w:trPr>
          <w:trHeight w:val="380"/>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B30546C" w14:textId="77777777" w:rsidR="00570330" w:rsidRPr="00570330" w:rsidRDefault="00570330" w:rsidP="00291825">
            <w:pPr>
              <w:jc w:val="both"/>
            </w:pPr>
            <w:r w:rsidRPr="00570330">
              <w:t>1.13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823A520" w14:textId="24C1195C" w:rsidR="00570330" w:rsidRPr="00570330" w:rsidRDefault="00570330" w:rsidP="00291825">
            <w:pPr>
              <w:jc w:val="both"/>
            </w:pPr>
            <w:r w:rsidRPr="00570330">
              <w:t xml:space="preserve">Manager register </w:t>
            </w:r>
            <w:r w:rsidR="00C66263">
              <w:t>Customer</w:t>
            </w:r>
            <w:r w:rsidR="0034422B">
              <w:t>s</w:t>
            </w:r>
            <w:r w:rsidRPr="00570330">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A829A10" w14:textId="76A95ACE" w:rsidR="00570330" w:rsidRPr="00570330" w:rsidRDefault="00570330" w:rsidP="00291825">
            <w:pPr>
              <w:jc w:val="both"/>
              <w:rPr>
                <w:lang w:val="en-US"/>
              </w:rPr>
            </w:pPr>
            <w:r w:rsidRPr="00570330">
              <w:rPr>
                <w:lang w:val="en-US"/>
              </w:rPr>
              <w:t xml:space="preserve">This page allows the user to register </w:t>
            </w:r>
            <w:r w:rsidR="00C66263">
              <w:rPr>
                <w:lang w:val="en-US"/>
              </w:rPr>
              <w:t>customer</w:t>
            </w:r>
            <w:r w:rsidR="0034422B">
              <w:rPr>
                <w:lang w:val="en-US"/>
              </w:rPr>
              <w:t>s</w:t>
            </w:r>
            <w:r w:rsidRPr="00570330">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F5D1EB2" w14:textId="77777777" w:rsidR="00570330" w:rsidRPr="00570330" w:rsidRDefault="00570330" w:rsidP="00291825">
            <w:pPr>
              <w:jc w:val="both"/>
            </w:pPr>
            <w:r w:rsidRPr="00570330">
              <w:t>3</w:t>
            </w:r>
          </w:p>
        </w:tc>
      </w:tr>
      <w:tr w:rsidR="00B436DA" w:rsidRPr="002C34FE" w14:paraId="4DC5CF02" w14:textId="77777777" w:rsidTr="00570330">
        <w:trPr>
          <w:trHeight w:val="380"/>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C298C62" w14:textId="3F6D0BC0" w:rsidR="00B436DA" w:rsidRPr="00570330" w:rsidRDefault="00B436DA" w:rsidP="00291825">
            <w:pPr>
              <w:jc w:val="both"/>
            </w:pPr>
            <w:r>
              <w:t>1.14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0FB6585" w14:textId="1505BAD0" w:rsidR="00B436DA" w:rsidRPr="00570330" w:rsidRDefault="002C34FE" w:rsidP="00291825">
            <w:pPr>
              <w:jc w:val="both"/>
            </w:pPr>
            <w:r>
              <w:t>User Changes his password.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7725197" w14:textId="2589263E" w:rsidR="00B436DA" w:rsidRPr="00570330" w:rsidRDefault="002C34FE" w:rsidP="00291825">
            <w:pPr>
              <w:jc w:val="both"/>
              <w:rPr>
                <w:lang w:val="en-US"/>
              </w:rPr>
            </w:pPr>
            <w:r>
              <w:rPr>
                <w:lang w:val="en-US"/>
              </w:rPr>
              <w:t>This page allows the user to change his password.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7B1097D" w14:textId="0D52926C" w:rsidR="00B436DA" w:rsidRPr="002C34FE" w:rsidRDefault="008B5A43" w:rsidP="00291825">
            <w:pPr>
              <w:jc w:val="both"/>
              <w:rPr>
                <w:lang w:val="en-US"/>
              </w:rPr>
            </w:pPr>
            <w:r>
              <w:rPr>
                <w:lang w:val="en-US"/>
              </w:rPr>
              <w:t>2, 3, 4, 5</w:t>
            </w:r>
          </w:p>
        </w:tc>
      </w:tr>
    </w:tbl>
    <w:p w14:paraId="2E26EF0A" w14:textId="53E6BDA6" w:rsidR="000A78D8" w:rsidRDefault="000A78D8" w:rsidP="00BB3B00">
      <w:pPr>
        <w:pStyle w:val="Caption"/>
        <w:jc w:val="both"/>
      </w:pPr>
      <w:bookmarkStart w:id="82" w:name="_Toc164614277"/>
      <w:r>
        <w:t xml:space="preserve">Table </w:t>
      </w:r>
      <w:r>
        <w:fldChar w:fldCharType="begin"/>
      </w:r>
      <w:r>
        <w:instrText xml:space="preserve"> SEQ Table \* ARABIC </w:instrText>
      </w:r>
      <w:r>
        <w:fldChar w:fldCharType="separate"/>
      </w:r>
      <w:r w:rsidR="0077268C">
        <w:rPr>
          <w:noProof/>
        </w:rPr>
        <w:t>2</w:t>
      </w:r>
      <w:r>
        <w:fldChar w:fldCharType="end"/>
      </w:r>
      <w:r>
        <w:t xml:space="preserve"> - Entry Points</w:t>
      </w:r>
      <w:bookmarkEnd w:id="82"/>
    </w:p>
    <w:p w14:paraId="36AB2DA8" w14:textId="3979907F" w:rsidR="00570330" w:rsidRPr="00570330" w:rsidRDefault="00570330" w:rsidP="00291825">
      <w:pPr>
        <w:pStyle w:val="Heading1"/>
        <w:numPr>
          <w:ilvl w:val="2"/>
          <w:numId w:val="2"/>
        </w:numPr>
        <w:jc w:val="both"/>
      </w:pPr>
      <w:bookmarkStart w:id="83" w:name="_Toc164614257"/>
      <w:r w:rsidRPr="00570330">
        <w:t>External Dependencies</w:t>
      </w:r>
      <w:bookmarkEnd w:id="83"/>
    </w:p>
    <w:tbl>
      <w:tblPr>
        <w:tblW w:w="10296" w:type="dxa"/>
        <w:shd w:val="clear" w:color="auto" w:fill="1E1F22"/>
        <w:tblCellMar>
          <w:top w:w="15" w:type="dxa"/>
          <w:left w:w="15" w:type="dxa"/>
          <w:bottom w:w="15" w:type="dxa"/>
          <w:right w:w="15" w:type="dxa"/>
        </w:tblCellMar>
        <w:tblLook w:val="04A0" w:firstRow="1" w:lastRow="0" w:firstColumn="1" w:lastColumn="0" w:noHBand="0" w:noVBand="1"/>
      </w:tblPr>
      <w:tblGrid>
        <w:gridCol w:w="881"/>
        <w:gridCol w:w="9415"/>
      </w:tblGrid>
      <w:tr w:rsidR="00570330" w:rsidRPr="00570330" w14:paraId="108B7149" w14:textId="77777777" w:rsidTr="00570330">
        <w:trPr>
          <w:trHeight w:val="378"/>
          <w:tblHeader/>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003688F" w14:textId="77777777" w:rsidR="00570330" w:rsidRPr="00570330" w:rsidRDefault="00570330" w:rsidP="00291825">
            <w:pPr>
              <w:jc w:val="both"/>
              <w:rPr>
                <w:b/>
                <w:bCs/>
              </w:rPr>
            </w:pPr>
            <w:r w:rsidRPr="00570330">
              <w:rPr>
                <w:b/>
                <w:bCs/>
              </w:rPr>
              <w:t>ID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DCF30AE" w14:textId="77777777" w:rsidR="00570330" w:rsidRPr="00570330" w:rsidRDefault="00570330" w:rsidP="00291825">
            <w:pPr>
              <w:jc w:val="both"/>
              <w:rPr>
                <w:b/>
                <w:bCs/>
              </w:rPr>
            </w:pPr>
            <w:r w:rsidRPr="00570330">
              <w:rPr>
                <w:b/>
                <w:bCs/>
              </w:rPr>
              <w:t>Description</w:t>
            </w:r>
          </w:p>
        </w:tc>
      </w:tr>
      <w:tr w:rsidR="00570330" w:rsidRPr="00683D66" w14:paraId="4012357E" w14:textId="77777777" w:rsidTr="00570330">
        <w:trPr>
          <w:trHeight w:val="617"/>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085AA8D" w14:textId="77777777" w:rsidR="00570330" w:rsidRPr="00570330" w:rsidRDefault="00570330" w:rsidP="00291825">
            <w:pPr>
              <w:jc w:val="both"/>
            </w:pPr>
            <w:r w:rsidRPr="00570330">
              <w:t>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2ECC36F" w14:textId="77777777" w:rsidR="00570330" w:rsidRPr="00570330" w:rsidRDefault="00570330" w:rsidP="00291825">
            <w:pPr>
              <w:jc w:val="both"/>
              <w:rPr>
                <w:lang w:val="en-US"/>
              </w:rPr>
            </w:pPr>
            <w:r w:rsidRPr="00570330">
              <w:rPr>
                <w:lang w:val="en-US"/>
              </w:rPr>
              <w:t>The TruckMotion application will run on a free Hosting Service at first when it's still a prototype. However, in the future it is intended to deploy the application on a private machine of ours.</w:t>
            </w:r>
          </w:p>
        </w:tc>
      </w:tr>
      <w:tr w:rsidR="00570330" w:rsidRPr="00683D66" w14:paraId="51139B20" w14:textId="77777777" w:rsidTr="00570330">
        <w:trPr>
          <w:trHeight w:val="617"/>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59AF725" w14:textId="77777777" w:rsidR="00570330" w:rsidRPr="00570330" w:rsidRDefault="00570330" w:rsidP="00291825">
            <w:pPr>
              <w:jc w:val="both"/>
            </w:pPr>
            <w:r w:rsidRPr="00570330">
              <w:t>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5080E25" w14:textId="7CDFFFAD" w:rsidR="00570330" w:rsidRPr="00570330" w:rsidRDefault="00570330" w:rsidP="00291825">
            <w:pPr>
              <w:jc w:val="both"/>
              <w:rPr>
                <w:lang w:val="en-US"/>
              </w:rPr>
            </w:pPr>
            <w:r w:rsidRPr="00570330">
              <w:rPr>
                <w:lang w:val="en-US"/>
              </w:rPr>
              <w:t xml:space="preserve">The database will be PostGreSQL and will run </w:t>
            </w:r>
            <w:r w:rsidR="005B763D" w:rsidRPr="00570330">
              <w:rPr>
                <w:lang w:val="en-US"/>
              </w:rPr>
              <w:t>on</w:t>
            </w:r>
            <w:r w:rsidRPr="00570330">
              <w:rPr>
                <w:lang w:val="en-US"/>
              </w:rPr>
              <w:t xml:space="preserve"> a Linux Server. This server will include the installation of the latest operating system and application security patches.</w:t>
            </w:r>
          </w:p>
        </w:tc>
      </w:tr>
      <w:tr w:rsidR="00570330" w:rsidRPr="00683D66" w14:paraId="19E80A56" w14:textId="77777777" w:rsidTr="00570330">
        <w:trPr>
          <w:trHeight w:val="378"/>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832F3DD" w14:textId="77777777" w:rsidR="00570330" w:rsidRPr="00570330" w:rsidRDefault="00570330" w:rsidP="00291825">
            <w:pPr>
              <w:jc w:val="both"/>
            </w:pPr>
            <w:r w:rsidRPr="00570330">
              <w:t>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5C24BF0" w14:textId="77777777" w:rsidR="00570330" w:rsidRPr="00570330" w:rsidRDefault="00570330" w:rsidP="00291825">
            <w:pPr>
              <w:jc w:val="both"/>
              <w:rPr>
                <w:lang w:val="en-US"/>
              </w:rPr>
            </w:pPr>
            <w:r w:rsidRPr="00570330">
              <w:rPr>
                <w:lang w:val="en-US"/>
              </w:rPr>
              <w:t>The connection between the application and the database server will be over a private network.</w:t>
            </w:r>
          </w:p>
        </w:tc>
      </w:tr>
      <w:tr w:rsidR="00570330" w:rsidRPr="00683D66" w14:paraId="33583467" w14:textId="77777777" w:rsidTr="00570330">
        <w:trPr>
          <w:trHeight w:val="358"/>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5E1380A" w14:textId="77777777" w:rsidR="00570330" w:rsidRPr="00570330" w:rsidRDefault="00570330" w:rsidP="00291825">
            <w:pPr>
              <w:jc w:val="both"/>
            </w:pPr>
            <w:r w:rsidRPr="00570330">
              <w:t>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C2FDDAE" w14:textId="77777777" w:rsidR="00570330" w:rsidRPr="00570330" w:rsidRDefault="00570330" w:rsidP="00291825">
            <w:pPr>
              <w:jc w:val="both"/>
              <w:rPr>
                <w:lang w:val="en-US"/>
              </w:rPr>
            </w:pPr>
            <w:r w:rsidRPr="00570330">
              <w:rPr>
                <w:lang w:val="en-US"/>
              </w:rPr>
              <w:t>The Backend and Frontend applications will communicate through HTTP requests on a private network.</w:t>
            </w:r>
          </w:p>
        </w:tc>
      </w:tr>
      <w:tr w:rsidR="00570330" w:rsidRPr="00683D66" w14:paraId="21488D65" w14:textId="77777777" w:rsidTr="00570330">
        <w:trPr>
          <w:trHeight w:val="378"/>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9DF253D" w14:textId="77777777" w:rsidR="00570330" w:rsidRPr="00570330" w:rsidRDefault="00570330" w:rsidP="00291825">
            <w:pPr>
              <w:jc w:val="both"/>
            </w:pPr>
            <w:r w:rsidRPr="00570330">
              <w:t>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0A47C7C" w14:textId="77777777" w:rsidR="00570330" w:rsidRPr="00570330" w:rsidRDefault="00570330" w:rsidP="00291825">
            <w:pPr>
              <w:jc w:val="both"/>
              <w:rPr>
                <w:lang w:val="en-US"/>
              </w:rPr>
            </w:pPr>
            <w:r w:rsidRPr="00570330">
              <w:rPr>
                <w:lang w:val="en-US"/>
              </w:rPr>
              <w:t>The application will communicate with an External API for the Geographicals locations.</w:t>
            </w:r>
          </w:p>
        </w:tc>
      </w:tr>
      <w:tr w:rsidR="00570330" w:rsidRPr="00683D66" w14:paraId="38535C1E" w14:textId="77777777" w:rsidTr="00570330">
        <w:trPr>
          <w:trHeight w:val="378"/>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7652831" w14:textId="77777777" w:rsidR="00570330" w:rsidRPr="00570330" w:rsidRDefault="00570330" w:rsidP="00291825">
            <w:pPr>
              <w:jc w:val="both"/>
            </w:pPr>
            <w:r w:rsidRPr="00570330">
              <w:t>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EC3CB18" w14:textId="77777777" w:rsidR="00570330" w:rsidRPr="00570330" w:rsidRDefault="00570330" w:rsidP="00291825">
            <w:pPr>
              <w:jc w:val="both"/>
              <w:rPr>
                <w:lang w:val="en-US"/>
              </w:rPr>
            </w:pPr>
            <w:r w:rsidRPr="00570330">
              <w:rPr>
                <w:lang w:val="en-US"/>
              </w:rPr>
              <w:t>The application will communicate with the File System.</w:t>
            </w:r>
          </w:p>
        </w:tc>
      </w:tr>
    </w:tbl>
    <w:p w14:paraId="161D76C1" w14:textId="425CB7CD" w:rsidR="000A78D8" w:rsidRDefault="000A78D8" w:rsidP="00BB3B00">
      <w:pPr>
        <w:pStyle w:val="Caption"/>
        <w:jc w:val="both"/>
      </w:pPr>
      <w:bookmarkStart w:id="84" w:name="_Toc164614278"/>
      <w:r>
        <w:t xml:space="preserve">Table </w:t>
      </w:r>
      <w:r>
        <w:fldChar w:fldCharType="begin"/>
      </w:r>
      <w:r>
        <w:instrText xml:space="preserve"> SEQ Table \* ARABIC </w:instrText>
      </w:r>
      <w:r>
        <w:fldChar w:fldCharType="separate"/>
      </w:r>
      <w:r w:rsidR="0077268C">
        <w:rPr>
          <w:noProof/>
        </w:rPr>
        <w:t>3</w:t>
      </w:r>
      <w:r>
        <w:fldChar w:fldCharType="end"/>
      </w:r>
      <w:r>
        <w:t xml:space="preserve"> - External Dependencies</w:t>
      </w:r>
      <w:bookmarkEnd w:id="84"/>
    </w:p>
    <w:p w14:paraId="7101C33C" w14:textId="5280111D" w:rsidR="00570330" w:rsidRPr="00570330" w:rsidRDefault="00570330" w:rsidP="00291825">
      <w:pPr>
        <w:pStyle w:val="Heading1"/>
        <w:numPr>
          <w:ilvl w:val="2"/>
          <w:numId w:val="2"/>
        </w:numPr>
        <w:jc w:val="both"/>
      </w:pPr>
      <w:bookmarkStart w:id="85" w:name="_Toc164614258"/>
      <w:r w:rsidRPr="00570330">
        <w:t>Assets</w:t>
      </w:r>
      <w:bookmarkEnd w:id="85"/>
    </w:p>
    <w:tbl>
      <w:tblPr>
        <w:tblW w:w="10274" w:type="dxa"/>
        <w:shd w:val="clear" w:color="auto" w:fill="1E1F22"/>
        <w:tblCellMar>
          <w:top w:w="15" w:type="dxa"/>
          <w:left w:w="15" w:type="dxa"/>
          <w:bottom w:w="15" w:type="dxa"/>
          <w:right w:w="15" w:type="dxa"/>
        </w:tblCellMar>
        <w:tblLook w:val="04A0" w:firstRow="1" w:lastRow="0" w:firstColumn="1" w:lastColumn="0" w:noHBand="0" w:noVBand="1"/>
      </w:tblPr>
      <w:tblGrid>
        <w:gridCol w:w="1105"/>
        <w:gridCol w:w="2956"/>
        <w:gridCol w:w="4399"/>
        <w:gridCol w:w="1814"/>
      </w:tblGrid>
      <w:tr w:rsidR="00570330" w:rsidRPr="00570330" w14:paraId="4AD1B425" w14:textId="77777777" w:rsidTr="00570330">
        <w:trPr>
          <w:trHeight w:val="381"/>
          <w:tblHeader/>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BABDAEB" w14:textId="77777777" w:rsidR="00570330" w:rsidRPr="00570330" w:rsidRDefault="00570330" w:rsidP="00291825">
            <w:pPr>
              <w:jc w:val="both"/>
              <w:rPr>
                <w:b/>
                <w:bCs/>
              </w:rPr>
            </w:pPr>
            <w:r w:rsidRPr="00570330">
              <w:rPr>
                <w:b/>
                <w:bCs/>
              </w:rPr>
              <w:t>ID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AFA489B" w14:textId="77777777" w:rsidR="00570330" w:rsidRPr="00570330" w:rsidRDefault="00570330" w:rsidP="00291825">
            <w:pPr>
              <w:jc w:val="both"/>
              <w:rPr>
                <w:b/>
                <w:bCs/>
              </w:rPr>
            </w:pPr>
            <w:r w:rsidRPr="00570330">
              <w:rPr>
                <w:b/>
                <w:bCs/>
              </w:rPr>
              <w:t>Name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EC0370E" w14:textId="77777777" w:rsidR="00570330" w:rsidRPr="00570330" w:rsidRDefault="00570330" w:rsidP="00291825">
            <w:pPr>
              <w:jc w:val="both"/>
              <w:rPr>
                <w:b/>
                <w:bCs/>
              </w:rPr>
            </w:pPr>
            <w:r w:rsidRPr="00570330">
              <w:rPr>
                <w:b/>
                <w:bCs/>
              </w:rPr>
              <w:t>Description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F0CD846" w14:textId="77777777" w:rsidR="00570330" w:rsidRPr="00570330" w:rsidRDefault="00570330" w:rsidP="00291825">
            <w:pPr>
              <w:jc w:val="both"/>
              <w:rPr>
                <w:b/>
                <w:bCs/>
              </w:rPr>
            </w:pPr>
            <w:r w:rsidRPr="00570330">
              <w:rPr>
                <w:b/>
                <w:bCs/>
              </w:rPr>
              <w:t>Trust Levels</w:t>
            </w:r>
          </w:p>
        </w:tc>
      </w:tr>
      <w:tr w:rsidR="00570330" w:rsidRPr="00683D66" w14:paraId="3B1AE7C1"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9F8CA8D" w14:textId="77777777" w:rsidR="00570330" w:rsidRPr="00570330" w:rsidRDefault="00570330" w:rsidP="00291825">
            <w:pPr>
              <w:jc w:val="both"/>
            </w:pPr>
            <w:r w:rsidRPr="00570330">
              <w:rPr>
                <w:b/>
                <w:bCs/>
              </w:rPr>
              <w:t>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87F7EA2" w14:textId="77777777" w:rsidR="00570330" w:rsidRPr="00570330" w:rsidRDefault="00570330" w:rsidP="00291825">
            <w:pPr>
              <w:jc w:val="both"/>
            </w:pPr>
            <w:r w:rsidRPr="00570330">
              <w:rPr>
                <w:b/>
                <w:bCs/>
              </w:rPr>
              <w:t>Users of the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E29C68C" w14:textId="56BE3027" w:rsidR="00570330" w:rsidRPr="00570330" w:rsidRDefault="00570330" w:rsidP="00291825">
            <w:pPr>
              <w:jc w:val="both"/>
              <w:rPr>
                <w:lang w:val="en-US"/>
              </w:rPr>
            </w:pPr>
            <w:r w:rsidRPr="00570330">
              <w:rPr>
                <w:b/>
                <w:bCs/>
                <w:lang w:val="en-US"/>
              </w:rPr>
              <w:t xml:space="preserve">Assets relating to Managers, Drivers and </w:t>
            </w:r>
            <w:r w:rsidR="00C66263">
              <w:rPr>
                <w:b/>
                <w:bCs/>
                <w:lang w:val="en-US"/>
              </w:rPr>
              <w:t>Customer</w:t>
            </w:r>
            <w:r w:rsidR="0034422B">
              <w:rPr>
                <w:b/>
                <w:bCs/>
                <w:lang w:val="en-US"/>
              </w:rPr>
              <w:t>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3B2BD74" w14:textId="77777777" w:rsidR="00570330" w:rsidRPr="00570330" w:rsidRDefault="00570330" w:rsidP="00291825">
            <w:pPr>
              <w:jc w:val="both"/>
              <w:rPr>
                <w:lang w:val="en-US"/>
              </w:rPr>
            </w:pPr>
          </w:p>
        </w:tc>
      </w:tr>
      <w:tr w:rsidR="00570330" w:rsidRPr="00570330" w14:paraId="29CBF0EA"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2399E13" w14:textId="77777777" w:rsidR="00570330" w:rsidRPr="00570330" w:rsidRDefault="00570330" w:rsidP="00291825">
            <w:pPr>
              <w:jc w:val="both"/>
            </w:pPr>
            <w:r w:rsidRPr="00570330">
              <w:t>1.1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71F2E7" w14:textId="77777777" w:rsidR="00570330" w:rsidRPr="00570330" w:rsidRDefault="00570330" w:rsidP="00291825">
            <w:pPr>
              <w:jc w:val="both"/>
            </w:pPr>
            <w:r w:rsidRPr="00570330">
              <w:t>Manager Login Details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9806400" w14:textId="0E0FC0FE" w:rsidR="00570330" w:rsidRPr="00570330" w:rsidRDefault="00570330" w:rsidP="00291825">
            <w:pPr>
              <w:jc w:val="both"/>
              <w:rPr>
                <w:lang w:val="en-US"/>
              </w:rPr>
            </w:pPr>
            <w:r w:rsidRPr="00570330">
              <w:rPr>
                <w:lang w:val="en-US"/>
              </w:rPr>
              <w:t xml:space="preserve">The login credentials that the managers, drivers and </w:t>
            </w:r>
            <w:r w:rsidR="00C66263">
              <w:rPr>
                <w:lang w:val="en-US"/>
              </w:rPr>
              <w:t>customer</w:t>
            </w:r>
            <w:r w:rsidR="0034422B">
              <w:rPr>
                <w:lang w:val="en-US"/>
              </w:rPr>
              <w:t>s</w:t>
            </w:r>
            <w:r w:rsidRPr="00570330">
              <w:rPr>
                <w:lang w:val="en-US"/>
              </w:rPr>
              <w:t xml:space="preserve"> will use to log into the TruckMotion application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D895D45" w14:textId="77777777" w:rsidR="00570330" w:rsidRPr="00570330" w:rsidRDefault="00570330" w:rsidP="00291825">
            <w:pPr>
              <w:jc w:val="both"/>
            </w:pPr>
            <w:r w:rsidRPr="00570330">
              <w:t>3, 8, 9, 10, 11</w:t>
            </w:r>
          </w:p>
        </w:tc>
      </w:tr>
      <w:tr w:rsidR="00570330" w:rsidRPr="00570330" w14:paraId="2E795404"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FE61A7A" w14:textId="77777777" w:rsidR="00570330" w:rsidRPr="00570330" w:rsidRDefault="00570330" w:rsidP="00291825">
            <w:pPr>
              <w:jc w:val="both"/>
            </w:pPr>
            <w:r w:rsidRPr="00570330">
              <w:t>1.2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9926927" w14:textId="77777777" w:rsidR="00570330" w:rsidRPr="00570330" w:rsidRDefault="00570330" w:rsidP="00291825">
            <w:pPr>
              <w:jc w:val="both"/>
            </w:pPr>
            <w:r w:rsidRPr="00570330">
              <w:t>Driver Login Details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0D8C4CC" w14:textId="73CC2A56" w:rsidR="00570330" w:rsidRPr="00570330" w:rsidRDefault="00570330" w:rsidP="00291825">
            <w:pPr>
              <w:jc w:val="both"/>
              <w:rPr>
                <w:lang w:val="en-US"/>
              </w:rPr>
            </w:pPr>
            <w:r w:rsidRPr="00570330">
              <w:rPr>
                <w:lang w:val="en-US"/>
              </w:rPr>
              <w:t xml:space="preserve">The login credentials that the managers, drivers and </w:t>
            </w:r>
            <w:r w:rsidR="00C66263">
              <w:rPr>
                <w:lang w:val="en-US"/>
              </w:rPr>
              <w:t>customer</w:t>
            </w:r>
            <w:r w:rsidR="0034422B">
              <w:rPr>
                <w:lang w:val="en-US"/>
              </w:rPr>
              <w:t>s</w:t>
            </w:r>
            <w:r w:rsidRPr="00570330">
              <w:rPr>
                <w:lang w:val="en-US"/>
              </w:rPr>
              <w:t xml:space="preserve"> will use to log into the TruckMotion application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702B8D4" w14:textId="77777777" w:rsidR="00570330" w:rsidRPr="00570330" w:rsidRDefault="00570330" w:rsidP="00291825">
            <w:pPr>
              <w:jc w:val="both"/>
            </w:pPr>
            <w:r w:rsidRPr="00570330">
              <w:t>4, 8, 9, 10, 11</w:t>
            </w:r>
          </w:p>
        </w:tc>
      </w:tr>
      <w:tr w:rsidR="00570330" w:rsidRPr="00570330" w14:paraId="79324A41"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F98DD5D" w14:textId="77777777" w:rsidR="00570330" w:rsidRPr="00570330" w:rsidRDefault="00570330" w:rsidP="00291825">
            <w:pPr>
              <w:jc w:val="both"/>
            </w:pPr>
            <w:r w:rsidRPr="00570330">
              <w:t>1.3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67136AB" w14:textId="47A036EC" w:rsidR="00570330" w:rsidRPr="00570330" w:rsidRDefault="00C66263" w:rsidP="00E97370">
            <w:pPr>
              <w:ind w:left="720" w:hanging="432"/>
              <w:jc w:val="both"/>
            </w:pPr>
            <w:r>
              <w:t>Customer</w:t>
            </w:r>
            <w:r w:rsidR="00570330" w:rsidRPr="00570330">
              <w:t xml:space="preserve"> Login Details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04AF797" w14:textId="729BB885" w:rsidR="00570330" w:rsidRPr="00570330" w:rsidRDefault="00570330" w:rsidP="00291825">
            <w:pPr>
              <w:jc w:val="both"/>
              <w:rPr>
                <w:lang w:val="en-US"/>
              </w:rPr>
            </w:pPr>
            <w:r w:rsidRPr="00570330">
              <w:rPr>
                <w:lang w:val="en-US"/>
              </w:rPr>
              <w:t xml:space="preserve">The login credentials that the managers, drivers and </w:t>
            </w:r>
            <w:r w:rsidR="00C66263">
              <w:rPr>
                <w:lang w:val="en-US"/>
              </w:rPr>
              <w:t>customer</w:t>
            </w:r>
            <w:r w:rsidR="0034422B">
              <w:rPr>
                <w:lang w:val="en-US"/>
              </w:rPr>
              <w:t>s</w:t>
            </w:r>
            <w:r w:rsidRPr="00570330">
              <w:rPr>
                <w:lang w:val="en-US"/>
              </w:rPr>
              <w:t xml:space="preserve"> will use to log into the TruckMotion application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70941E9" w14:textId="77777777" w:rsidR="00570330" w:rsidRPr="00570330" w:rsidRDefault="00570330" w:rsidP="00291825">
            <w:pPr>
              <w:jc w:val="both"/>
            </w:pPr>
            <w:r w:rsidRPr="00570330">
              <w:t>5, 8, 9, 10, 11</w:t>
            </w:r>
          </w:p>
        </w:tc>
      </w:tr>
      <w:tr w:rsidR="00570330" w:rsidRPr="00570330" w14:paraId="230A3FCF"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9578BD0" w14:textId="77777777" w:rsidR="00570330" w:rsidRPr="00570330" w:rsidRDefault="00570330" w:rsidP="00291825">
            <w:pPr>
              <w:jc w:val="both"/>
            </w:pPr>
            <w:r w:rsidRPr="00570330">
              <w:t>1.4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E9B6921" w14:textId="77777777" w:rsidR="00570330" w:rsidRPr="00570330" w:rsidRDefault="00570330" w:rsidP="00291825">
            <w:pPr>
              <w:jc w:val="both"/>
            </w:pPr>
            <w:r w:rsidRPr="00570330">
              <w:t>Personal Data</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B1CE42A" w14:textId="12CC01FC" w:rsidR="00570330" w:rsidRPr="00570330" w:rsidRDefault="00570330" w:rsidP="00291825">
            <w:pPr>
              <w:jc w:val="both"/>
              <w:rPr>
                <w:lang w:val="en-US"/>
              </w:rPr>
            </w:pPr>
            <w:r w:rsidRPr="00570330">
              <w:rPr>
                <w:lang w:val="en-US"/>
              </w:rPr>
              <w:t xml:space="preserve">TruckMotion will store personal information relating to Managers, Drivers and </w:t>
            </w:r>
            <w:r w:rsidR="00C66263">
              <w:rPr>
                <w:lang w:val="en-US"/>
              </w:rPr>
              <w:t>customer</w:t>
            </w:r>
            <w:r w:rsidR="0034422B">
              <w:rPr>
                <w:lang w:val="en-US"/>
              </w:rPr>
              <w:t>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E69FC8B" w14:textId="77777777" w:rsidR="00570330" w:rsidRPr="00570330" w:rsidRDefault="00570330" w:rsidP="00291825">
            <w:pPr>
              <w:jc w:val="both"/>
            </w:pPr>
            <w:r w:rsidRPr="00570330">
              <w:t>3, 4, 5, 6, 7, 8 , 9, 10, 11</w:t>
            </w:r>
          </w:p>
        </w:tc>
      </w:tr>
      <w:tr w:rsidR="00570330" w:rsidRPr="00683D66" w14:paraId="724832CA"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B3E9D79" w14:textId="77777777" w:rsidR="00570330" w:rsidRPr="00570330" w:rsidRDefault="00570330" w:rsidP="00291825">
            <w:pPr>
              <w:jc w:val="both"/>
            </w:pPr>
            <w:r w:rsidRPr="00570330">
              <w:rPr>
                <w:b/>
                <w:bCs/>
              </w:rPr>
              <w:t>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C2C0A6B" w14:textId="77777777" w:rsidR="00570330" w:rsidRPr="00570330" w:rsidRDefault="00570330" w:rsidP="00291825">
            <w:pPr>
              <w:jc w:val="both"/>
            </w:pPr>
            <w:r w:rsidRPr="00570330">
              <w:rPr>
                <w:b/>
                <w:bCs/>
              </w:rPr>
              <w:t>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0986E16" w14:textId="77777777" w:rsidR="00570330" w:rsidRPr="00570330" w:rsidRDefault="00570330" w:rsidP="00291825">
            <w:pPr>
              <w:jc w:val="both"/>
              <w:rPr>
                <w:lang w:val="en-US"/>
              </w:rPr>
            </w:pPr>
            <w:r w:rsidRPr="00570330">
              <w:rPr>
                <w:b/>
                <w:bCs/>
                <w:lang w:val="en-US"/>
              </w:rPr>
              <w:t>Assets relating to the underlying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2C3F2D8" w14:textId="77777777" w:rsidR="00570330" w:rsidRPr="00570330" w:rsidRDefault="00570330" w:rsidP="00291825">
            <w:pPr>
              <w:jc w:val="both"/>
              <w:rPr>
                <w:lang w:val="en-US"/>
              </w:rPr>
            </w:pPr>
          </w:p>
        </w:tc>
      </w:tr>
      <w:tr w:rsidR="00570330" w:rsidRPr="00570330" w14:paraId="4281DBF7"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6D165EB" w14:textId="77777777" w:rsidR="00570330" w:rsidRPr="00570330" w:rsidRDefault="00570330" w:rsidP="00291825">
            <w:pPr>
              <w:jc w:val="both"/>
            </w:pPr>
            <w:r w:rsidRPr="00570330">
              <w:t>2.1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A3FCFFF" w14:textId="77777777" w:rsidR="00570330" w:rsidRPr="00570330" w:rsidRDefault="00570330" w:rsidP="00291825">
            <w:pPr>
              <w:jc w:val="both"/>
            </w:pPr>
            <w:r w:rsidRPr="00570330">
              <w:t>Availabitily of TruckMotion Application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D1B4B7E" w14:textId="16502EDE" w:rsidR="00570330" w:rsidRPr="00570330" w:rsidRDefault="00570330" w:rsidP="00291825">
            <w:pPr>
              <w:jc w:val="both"/>
              <w:rPr>
                <w:lang w:val="en-US"/>
              </w:rPr>
            </w:pPr>
            <w:r w:rsidRPr="00570330">
              <w:rPr>
                <w:lang w:val="en-US"/>
              </w:rPr>
              <w:t xml:space="preserve">The TruckMotion Application should be available 24 hours a day and can be accessed by all managers, drivers and </w:t>
            </w:r>
            <w:r w:rsidR="00C66263">
              <w:rPr>
                <w:lang w:val="en-US"/>
              </w:rPr>
              <w:t>customer</w:t>
            </w:r>
            <w:r w:rsidR="0034422B">
              <w:rPr>
                <w:lang w:val="en-US"/>
              </w:rPr>
              <w:t>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B2C0327" w14:textId="77777777" w:rsidR="00570330" w:rsidRPr="00570330" w:rsidRDefault="00570330" w:rsidP="00291825">
            <w:pPr>
              <w:jc w:val="both"/>
            </w:pPr>
            <w:r w:rsidRPr="00570330">
              <w:t>6, 7, 11</w:t>
            </w:r>
          </w:p>
        </w:tc>
      </w:tr>
      <w:tr w:rsidR="00570330" w:rsidRPr="00570330" w14:paraId="6D8CA32F"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AE062AF" w14:textId="77777777" w:rsidR="00570330" w:rsidRPr="00570330" w:rsidRDefault="00570330" w:rsidP="00E97370">
            <w:pPr>
              <w:ind w:left="720" w:hanging="432"/>
              <w:jc w:val="both"/>
            </w:pPr>
            <w:r w:rsidRPr="00570330">
              <w:t>2.2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D367FC8" w14:textId="77777777" w:rsidR="00570330" w:rsidRPr="00570330" w:rsidRDefault="00570330" w:rsidP="00E97370">
            <w:pPr>
              <w:ind w:left="720" w:hanging="432"/>
              <w:jc w:val="both"/>
              <w:rPr>
                <w:lang w:val="en-US"/>
              </w:rPr>
            </w:pPr>
            <w:r w:rsidRPr="00570330">
              <w:rPr>
                <w:lang w:val="en-US"/>
              </w:rPr>
              <w:t>Availability to Execute Code as a Backend Server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ED0FBF1" w14:textId="77777777" w:rsidR="00570330" w:rsidRPr="00570330" w:rsidRDefault="00570330" w:rsidP="00E97370">
            <w:pPr>
              <w:ind w:left="720" w:hanging="432"/>
              <w:jc w:val="both"/>
              <w:rPr>
                <w:lang w:val="en-US"/>
              </w:rPr>
            </w:pPr>
            <w:r w:rsidRPr="00570330">
              <w:rPr>
                <w:lang w:val="en-US"/>
              </w:rPr>
              <w:t>This is the ability to execute source code on the backend server as backend server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25E0FB1" w14:textId="77777777" w:rsidR="00570330" w:rsidRPr="00570330" w:rsidRDefault="00570330" w:rsidP="00E97370">
            <w:pPr>
              <w:ind w:left="720" w:hanging="432"/>
              <w:jc w:val="both"/>
            </w:pPr>
            <w:r w:rsidRPr="00570330">
              <w:t>7, 8</w:t>
            </w:r>
          </w:p>
        </w:tc>
      </w:tr>
      <w:tr w:rsidR="00570330" w:rsidRPr="00570330" w14:paraId="526B17BD"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5D3085" w14:textId="77777777" w:rsidR="00570330" w:rsidRPr="00570330" w:rsidRDefault="00570330" w:rsidP="00291825">
            <w:pPr>
              <w:jc w:val="both"/>
            </w:pPr>
            <w:r w:rsidRPr="00570330">
              <w:t>2.3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D1B4531" w14:textId="77777777" w:rsidR="00570330" w:rsidRPr="00570330" w:rsidRDefault="00570330" w:rsidP="00291825">
            <w:pPr>
              <w:jc w:val="both"/>
              <w:rPr>
                <w:lang w:val="en-US"/>
              </w:rPr>
            </w:pPr>
            <w:r w:rsidRPr="00570330">
              <w:rPr>
                <w:lang w:val="en-US"/>
              </w:rPr>
              <w:t>Availability to Execute SQL as Database Read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A3A51B2" w14:textId="77777777" w:rsidR="00570330" w:rsidRPr="00570330" w:rsidRDefault="00570330" w:rsidP="00291825">
            <w:pPr>
              <w:jc w:val="both"/>
              <w:rPr>
                <w:lang w:val="en-US"/>
              </w:rPr>
            </w:pPr>
            <w:r w:rsidRPr="00570330">
              <w:rPr>
                <w:lang w:val="en-US"/>
              </w:rPr>
              <w:t>This is the ability to execute SQL select queries on the database, and thus retrieve any information stored within the Truck Motion Database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A5D2542" w14:textId="77777777" w:rsidR="00570330" w:rsidRPr="00570330" w:rsidRDefault="00570330" w:rsidP="00291825">
            <w:pPr>
              <w:jc w:val="both"/>
            </w:pPr>
            <w:r w:rsidRPr="00570330">
              <w:t>9, 10, 11</w:t>
            </w:r>
          </w:p>
        </w:tc>
      </w:tr>
      <w:tr w:rsidR="00570330" w:rsidRPr="00570330" w14:paraId="1743B334" w14:textId="77777777" w:rsidTr="00570330">
        <w:trPr>
          <w:trHeight w:val="882"/>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17A816D" w14:textId="77777777" w:rsidR="00570330" w:rsidRPr="00570330" w:rsidRDefault="00570330" w:rsidP="00291825">
            <w:pPr>
              <w:jc w:val="both"/>
            </w:pPr>
            <w:r w:rsidRPr="00570330">
              <w:t>2.3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3C435A7" w14:textId="77777777" w:rsidR="00570330" w:rsidRPr="00570330" w:rsidRDefault="00570330" w:rsidP="00291825">
            <w:pPr>
              <w:jc w:val="both"/>
              <w:rPr>
                <w:lang w:val="en-US"/>
              </w:rPr>
            </w:pPr>
            <w:r w:rsidRPr="00570330">
              <w:rPr>
                <w:lang w:val="en-US"/>
              </w:rPr>
              <w:t>Availability to Execute SQL as Database Read/Write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94AEF4F" w14:textId="77777777" w:rsidR="00570330" w:rsidRPr="00570330" w:rsidRDefault="00570330" w:rsidP="00291825">
            <w:pPr>
              <w:jc w:val="both"/>
              <w:rPr>
                <w:lang w:val="en-US"/>
              </w:rPr>
            </w:pPr>
            <w:r w:rsidRPr="00570330">
              <w:rPr>
                <w:lang w:val="en-US"/>
              </w:rPr>
              <w:t>This is the ability to execute SQL select, insert and update queries on the database, and thus have read and write access to any information stored within the TruckMotion database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ACB608B" w14:textId="77777777" w:rsidR="00570330" w:rsidRPr="00570330" w:rsidRDefault="00570330" w:rsidP="00291825">
            <w:pPr>
              <w:jc w:val="both"/>
            </w:pPr>
            <w:r w:rsidRPr="00570330">
              <w:t>10, 11</w:t>
            </w:r>
          </w:p>
        </w:tc>
      </w:tr>
      <w:tr w:rsidR="00570330" w:rsidRPr="00570330" w14:paraId="430B4FF6"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B3E8B5D" w14:textId="77777777" w:rsidR="00570330" w:rsidRPr="00570330" w:rsidRDefault="00570330" w:rsidP="00291825">
            <w:pPr>
              <w:jc w:val="both"/>
            </w:pPr>
            <w:r w:rsidRPr="00570330">
              <w:t>2.4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9752E79" w14:textId="4E198970" w:rsidR="00570330" w:rsidRPr="00570330" w:rsidRDefault="00F455DF" w:rsidP="00291825">
            <w:pPr>
              <w:jc w:val="both"/>
              <w:rPr>
                <w:lang w:val="en-US"/>
              </w:rPr>
            </w:pPr>
            <w:r w:rsidRPr="00570330">
              <w:rPr>
                <w:lang w:val="en-US"/>
              </w:rPr>
              <w:t>Availability</w:t>
            </w:r>
            <w:r w:rsidR="00570330" w:rsidRPr="00570330">
              <w:rPr>
                <w:lang w:val="en-US"/>
              </w:rPr>
              <w:t xml:space="preserve"> to Read Files in FileSystem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F84C0EF" w14:textId="77777777" w:rsidR="00570330" w:rsidRPr="00570330" w:rsidRDefault="00570330" w:rsidP="00291825">
            <w:pPr>
              <w:jc w:val="both"/>
              <w:rPr>
                <w:lang w:val="en-US"/>
              </w:rPr>
            </w:pPr>
            <w:r w:rsidRPr="00570330">
              <w:rPr>
                <w:lang w:val="en-US"/>
              </w:rPr>
              <w:t>This is the ability to read files in the filesystem and thus have read access to files stored inside this server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2EA56A9" w14:textId="77777777" w:rsidR="00570330" w:rsidRPr="00570330" w:rsidRDefault="00570330" w:rsidP="00291825">
            <w:pPr>
              <w:jc w:val="both"/>
            </w:pPr>
            <w:r w:rsidRPr="00570330">
              <w:t>12, 13, 14</w:t>
            </w:r>
          </w:p>
        </w:tc>
      </w:tr>
      <w:tr w:rsidR="00570330" w:rsidRPr="00570330" w14:paraId="7F0F299B"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4075D8C" w14:textId="77777777" w:rsidR="00570330" w:rsidRPr="00570330" w:rsidRDefault="00570330" w:rsidP="00291825">
            <w:pPr>
              <w:jc w:val="both"/>
            </w:pPr>
            <w:r w:rsidRPr="00570330">
              <w:t>2.5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99C7AC8" w14:textId="77777777" w:rsidR="00570330" w:rsidRPr="00570330" w:rsidRDefault="00570330" w:rsidP="00291825">
            <w:pPr>
              <w:jc w:val="both"/>
              <w:rPr>
                <w:lang w:val="en-US"/>
              </w:rPr>
            </w:pPr>
            <w:r w:rsidRPr="00570330">
              <w:rPr>
                <w:lang w:val="en-US"/>
              </w:rPr>
              <w:t>Availability to Read and Write Files in FileSystem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31F29F8" w14:textId="77777777" w:rsidR="00570330" w:rsidRPr="00570330" w:rsidRDefault="00570330" w:rsidP="00291825">
            <w:pPr>
              <w:jc w:val="both"/>
              <w:rPr>
                <w:lang w:val="en-US"/>
              </w:rPr>
            </w:pPr>
            <w:r w:rsidRPr="00570330">
              <w:rPr>
                <w:lang w:val="en-US"/>
              </w:rPr>
              <w:t>This is the ability to read and write files in the filesystem and thus have read and write access to any information stored inside the filesystem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D99C45F" w14:textId="77777777" w:rsidR="00570330" w:rsidRPr="00570330" w:rsidRDefault="00570330" w:rsidP="00291825">
            <w:pPr>
              <w:jc w:val="both"/>
            </w:pPr>
            <w:r w:rsidRPr="00570330">
              <w:t>12, 14</w:t>
            </w:r>
          </w:p>
        </w:tc>
      </w:tr>
      <w:tr w:rsidR="00570330" w:rsidRPr="00570330" w14:paraId="0905FC6B"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3BC08E3" w14:textId="77777777" w:rsidR="00570330" w:rsidRPr="00570330" w:rsidRDefault="00570330" w:rsidP="00291825">
            <w:pPr>
              <w:jc w:val="both"/>
            </w:pPr>
            <w:r w:rsidRPr="00570330">
              <w:t>2.6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FAD9D64" w14:textId="77777777" w:rsidR="00570330" w:rsidRPr="00570330" w:rsidRDefault="00570330" w:rsidP="00291825">
            <w:pPr>
              <w:jc w:val="both"/>
              <w:rPr>
                <w:lang w:val="en-US"/>
              </w:rPr>
            </w:pPr>
            <w:r w:rsidRPr="00570330">
              <w:rPr>
                <w:lang w:val="en-US"/>
              </w:rPr>
              <w:t>Availability to Read logging in the logging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27BF69F" w14:textId="77777777" w:rsidR="00570330" w:rsidRPr="00570330" w:rsidRDefault="00570330" w:rsidP="00291825">
            <w:pPr>
              <w:jc w:val="both"/>
              <w:rPr>
                <w:lang w:val="en-US"/>
              </w:rPr>
            </w:pPr>
            <w:r w:rsidRPr="00570330">
              <w:rPr>
                <w:lang w:val="en-US"/>
              </w:rPr>
              <w:t>This is the ability to read loggings in the logging system and thus have read access to this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8B0FDD1" w14:textId="77777777" w:rsidR="00570330" w:rsidRPr="00570330" w:rsidRDefault="00570330" w:rsidP="00291825">
            <w:pPr>
              <w:jc w:val="both"/>
            </w:pPr>
            <w:r w:rsidRPr="00570330">
              <w:t>15, 16, 17</w:t>
            </w:r>
          </w:p>
        </w:tc>
      </w:tr>
      <w:tr w:rsidR="00570330" w:rsidRPr="00570330" w14:paraId="26A22DDE"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5B13EE8" w14:textId="77777777" w:rsidR="00570330" w:rsidRPr="00570330" w:rsidRDefault="00570330" w:rsidP="00291825">
            <w:pPr>
              <w:jc w:val="both"/>
            </w:pPr>
            <w:r w:rsidRPr="00570330">
              <w:t>2.7</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BC7204D" w14:textId="2158EA3E" w:rsidR="00570330" w:rsidRPr="00570330" w:rsidRDefault="00F455DF" w:rsidP="00291825">
            <w:pPr>
              <w:jc w:val="both"/>
              <w:rPr>
                <w:lang w:val="en-US"/>
              </w:rPr>
            </w:pPr>
            <w:r w:rsidRPr="00570330">
              <w:rPr>
                <w:lang w:val="en-US"/>
              </w:rPr>
              <w:t>Availability</w:t>
            </w:r>
            <w:r w:rsidR="00570330" w:rsidRPr="00570330">
              <w:rPr>
                <w:lang w:val="en-US"/>
              </w:rPr>
              <w:t xml:space="preserve"> to Read and Write Loggings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12EF187" w14:textId="6B1C0211" w:rsidR="00570330" w:rsidRPr="00570330" w:rsidRDefault="00570330" w:rsidP="00291825">
            <w:pPr>
              <w:jc w:val="both"/>
              <w:rPr>
                <w:lang w:val="en-US"/>
              </w:rPr>
            </w:pPr>
            <w:r w:rsidRPr="00570330">
              <w:rPr>
                <w:lang w:val="en-US"/>
              </w:rPr>
              <w:t xml:space="preserve">This is the ability to read and write </w:t>
            </w:r>
            <w:r w:rsidR="00F455DF" w:rsidRPr="00570330">
              <w:rPr>
                <w:lang w:val="en-US"/>
              </w:rPr>
              <w:t>loggings</w:t>
            </w:r>
            <w:r w:rsidRPr="00570330">
              <w:rPr>
                <w:lang w:val="en-US"/>
              </w:rPr>
              <w:t xml:space="preserve"> in the logging system and this have read and write access to this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0F4B3CA" w14:textId="77777777" w:rsidR="00570330" w:rsidRPr="00570330" w:rsidRDefault="00570330" w:rsidP="00291825">
            <w:pPr>
              <w:jc w:val="both"/>
            </w:pPr>
            <w:r w:rsidRPr="00570330">
              <w:t>16, 17</w:t>
            </w:r>
          </w:p>
        </w:tc>
      </w:tr>
      <w:tr w:rsidR="00570330" w:rsidRPr="00683D66" w14:paraId="020D9BFA"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6C65D30" w14:textId="77777777" w:rsidR="00570330" w:rsidRPr="00570330" w:rsidRDefault="00570330" w:rsidP="00291825">
            <w:pPr>
              <w:jc w:val="both"/>
            </w:pPr>
            <w:r w:rsidRPr="00570330">
              <w:rPr>
                <w:b/>
                <w:bCs/>
              </w:rPr>
              <w:t>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2F1D579" w14:textId="77777777" w:rsidR="00570330" w:rsidRPr="00570330" w:rsidRDefault="00570330" w:rsidP="00291825">
            <w:pPr>
              <w:jc w:val="both"/>
            </w:pPr>
            <w:r w:rsidRPr="00570330">
              <w:rPr>
                <w:b/>
                <w:bCs/>
              </w:rPr>
              <w:t>Application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2977765" w14:textId="77777777" w:rsidR="00570330" w:rsidRPr="00570330" w:rsidRDefault="00570330" w:rsidP="00291825">
            <w:pPr>
              <w:jc w:val="both"/>
              <w:rPr>
                <w:lang w:val="en-US"/>
              </w:rPr>
            </w:pPr>
            <w:r w:rsidRPr="00570330">
              <w:rPr>
                <w:b/>
                <w:bCs/>
                <w:lang w:val="en-US"/>
              </w:rPr>
              <w:t>Assets relating to the Application of TruckMotion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CC4205" w14:textId="77777777" w:rsidR="00570330" w:rsidRPr="00570330" w:rsidRDefault="00570330" w:rsidP="00291825">
            <w:pPr>
              <w:jc w:val="both"/>
              <w:rPr>
                <w:lang w:val="en-US"/>
              </w:rPr>
            </w:pPr>
          </w:p>
        </w:tc>
      </w:tr>
      <w:tr w:rsidR="00570330" w:rsidRPr="00570330" w14:paraId="635506A8"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F257759" w14:textId="77777777" w:rsidR="00570330" w:rsidRPr="00570330" w:rsidRDefault="00570330" w:rsidP="00291825">
            <w:pPr>
              <w:jc w:val="both"/>
            </w:pPr>
            <w:r w:rsidRPr="00570330">
              <w:t>3.1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B606DA6" w14:textId="77777777" w:rsidR="00570330" w:rsidRPr="00570330" w:rsidRDefault="00570330" w:rsidP="00291825">
            <w:pPr>
              <w:jc w:val="both"/>
            </w:pPr>
            <w:r w:rsidRPr="00570330">
              <w:t>Login Session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D5B3B63" w14:textId="553A01E9" w:rsidR="00570330" w:rsidRPr="00570330" w:rsidRDefault="00570330" w:rsidP="00291825">
            <w:pPr>
              <w:jc w:val="both"/>
              <w:rPr>
                <w:lang w:val="en-US"/>
              </w:rPr>
            </w:pPr>
            <w:r w:rsidRPr="00570330">
              <w:rPr>
                <w:lang w:val="en-US"/>
              </w:rPr>
              <w:t xml:space="preserve">This is the login session of a user of the TruckMotion application, this User could be a Driver, </w:t>
            </w:r>
            <w:r w:rsidR="00C66263">
              <w:rPr>
                <w:lang w:val="en-US"/>
              </w:rPr>
              <w:t>Customer</w:t>
            </w:r>
            <w:r w:rsidRPr="00570330">
              <w:rPr>
                <w:lang w:val="en-US"/>
              </w:rPr>
              <w:t xml:space="preserve"> or Manager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0024D1C" w14:textId="77777777" w:rsidR="00570330" w:rsidRPr="00570330" w:rsidRDefault="00570330" w:rsidP="00291825">
            <w:pPr>
              <w:jc w:val="both"/>
            </w:pPr>
            <w:r w:rsidRPr="00570330">
              <w:t>2,3,4</w:t>
            </w:r>
          </w:p>
        </w:tc>
      </w:tr>
      <w:tr w:rsidR="00570330" w:rsidRPr="00570330" w14:paraId="26938CBA"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FED52EA" w14:textId="77777777" w:rsidR="00570330" w:rsidRPr="00570330" w:rsidRDefault="00570330" w:rsidP="00291825">
            <w:pPr>
              <w:jc w:val="both"/>
            </w:pPr>
            <w:r w:rsidRPr="00570330">
              <w:t>3.2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E92CCD3" w14:textId="77777777" w:rsidR="00570330" w:rsidRPr="00570330" w:rsidRDefault="00570330" w:rsidP="00291825">
            <w:pPr>
              <w:jc w:val="both"/>
              <w:rPr>
                <w:lang w:val="en-US"/>
              </w:rPr>
            </w:pPr>
            <w:r w:rsidRPr="00570330">
              <w:rPr>
                <w:lang w:val="en-US"/>
              </w:rPr>
              <w:t>Access to the Database Server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0C8911F" w14:textId="77777777" w:rsidR="00570330" w:rsidRPr="00570330" w:rsidRDefault="00570330" w:rsidP="00291825">
            <w:pPr>
              <w:jc w:val="both"/>
              <w:rPr>
                <w:lang w:val="en-US"/>
              </w:rPr>
            </w:pPr>
            <w:r w:rsidRPr="00570330">
              <w:rPr>
                <w:lang w:val="en-US"/>
              </w:rPr>
              <w:t>Access to the database server allows you to administer the database, giving you full access to the database users and all data contained within the database.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9741D43" w14:textId="77777777" w:rsidR="00570330" w:rsidRPr="00570330" w:rsidRDefault="00570330" w:rsidP="00291825">
            <w:pPr>
              <w:jc w:val="both"/>
            </w:pPr>
            <w:r w:rsidRPr="00570330">
              <w:t>11</w:t>
            </w:r>
          </w:p>
        </w:tc>
      </w:tr>
      <w:tr w:rsidR="00570330" w:rsidRPr="00570330" w14:paraId="4B75D834"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58A78F1" w14:textId="77777777" w:rsidR="00570330" w:rsidRPr="00570330" w:rsidRDefault="00570330" w:rsidP="00291825">
            <w:pPr>
              <w:jc w:val="both"/>
            </w:pPr>
            <w:r w:rsidRPr="00570330">
              <w:t>3.3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C4E5FF6" w14:textId="0F943B51" w:rsidR="00570330" w:rsidRPr="00570330" w:rsidRDefault="00570330" w:rsidP="00291825">
            <w:pPr>
              <w:jc w:val="both"/>
              <w:rPr>
                <w:lang w:val="en-US"/>
              </w:rPr>
            </w:pPr>
            <w:r w:rsidRPr="00570330">
              <w:rPr>
                <w:lang w:val="en-US"/>
              </w:rPr>
              <w:t xml:space="preserve">Ability to check information about the </w:t>
            </w:r>
            <w:r w:rsidR="00C66263">
              <w:rPr>
                <w:lang w:val="en-US"/>
              </w:rPr>
              <w:t>Customer</w:t>
            </w:r>
            <w:r w:rsidRPr="00570330">
              <w:rPr>
                <w:lang w:val="en-US"/>
              </w:rPr>
              <w:t xml:space="preserve"> Requested Services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5C432DD" w14:textId="2BE3D765" w:rsidR="00570330" w:rsidRPr="00570330" w:rsidRDefault="00570330" w:rsidP="00291825">
            <w:pPr>
              <w:jc w:val="both"/>
              <w:rPr>
                <w:lang w:val="en-US"/>
              </w:rPr>
            </w:pPr>
            <w:r w:rsidRPr="00570330">
              <w:rPr>
                <w:lang w:val="en-US"/>
              </w:rPr>
              <w:t xml:space="preserve">The ability to check the data about the </w:t>
            </w:r>
            <w:r w:rsidR="00C66263">
              <w:rPr>
                <w:lang w:val="en-US"/>
              </w:rPr>
              <w:t>customer</w:t>
            </w:r>
            <w:r w:rsidRPr="00570330">
              <w:rPr>
                <w:lang w:val="en-US"/>
              </w:rPr>
              <w:t xml:space="preserve"> requested services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2E02199" w14:textId="77777777" w:rsidR="00570330" w:rsidRPr="00570330" w:rsidRDefault="00570330" w:rsidP="00291825">
            <w:pPr>
              <w:jc w:val="both"/>
            </w:pPr>
            <w:r w:rsidRPr="00570330">
              <w:t>3, 4, 6, 7</w:t>
            </w:r>
          </w:p>
        </w:tc>
      </w:tr>
      <w:tr w:rsidR="00570330" w:rsidRPr="00570330" w14:paraId="4FF19496"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2F412C5" w14:textId="77777777" w:rsidR="00570330" w:rsidRPr="00570330" w:rsidRDefault="00570330" w:rsidP="00291825">
            <w:pPr>
              <w:jc w:val="both"/>
            </w:pPr>
            <w:r w:rsidRPr="00570330">
              <w:t>3.4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880B4CE" w14:textId="77777777" w:rsidR="00570330" w:rsidRPr="00570330" w:rsidRDefault="00570330" w:rsidP="00291825">
            <w:pPr>
              <w:jc w:val="both"/>
              <w:rPr>
                <w:lang w:val="en-US"/>
              </w:rPr>
            </w:pPr>
            <w:r w:rsidRPr="00570330">
              <w:rPr>
                <w:lang w:val="en-US"/>
              </w:rPr>
              <w:t>Ability to check information about the Driver Assigned Services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CA5273E" w14:textId="77777777" w:rsidR="00570330" w:rsidRPr="00570330" w:rsidRDefault="00570330" w:rsidP="00291825">
            <w:pPr>
              <w:jc w:val="both"/>
              <w:rPr>
                <w:lang w:val="en-US"/>
              </w:rPr>
            </w:pPr>
            <w:r w:rsidRPr="00570330">
              <w:rPr>
                <w:lang w:val="en-US"/>
              </w:rPr>
              <w:t>The ability to check the data related to the driver assigned services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6DF4F49" w14:textId="77777777" w:rsidR="00570330" w:rsidRPr="00570330" w:rsidRDefault="00570330" w:rsidP="00291825">
            <w:pPr>
              <w:jc w:val="both"/>
            </w:pPr>
            <w:r w:rsidRPr="00570330">
              <w:t>3, 4, 6, 7</w:t>
            </w:r>
          </w:p>
        </w:tc>
      </w:tr>
      <w:tr w:rsidR="00570330" w:rsidRPr="00570330" w14:paraId="77CC1078"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1DE1C02" w14:textId="77777777" w:rsidR="00570330" w:rsidRPr="00570330" w:rsidRDefault="00570330" w:rsidP="00291825">
            <w:pPr>
              <w:jc w:val="both"/>
            </w:pPr>
            <w:r w:rsidRPr="00570330">
              <w:t>3.5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0E52037" w14:textId="77777777" w:rsidR="00570330" w:rsidRPr="00570330" w:rsidRDefault="00570330" w:rsidP="00291825">
            <w:pPr>
              <w:jc w:val="both"/>
            </w:pPr>
            <w:r w:rsidRPr="00570330">
              <w:t>Access to Audit Data</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111AD42" w14:textId="30808C03" w:rsidR="00570330" w:rsidRPr="00570330" w:rsidRDefault="00570330" w:rsidP="00291825">
            <w:pPr>
              <w:jc w:val="both"/>
              <w:rPr>
                <w:lang w:val="en-US"/>
              </w:rPr>
            </w:pPr>
            <w:r w:rsidRPr="00570330">
              <w:rPr>
                <w:lang w:val="en-US"/>
              </w:rPr>
              <w:t xml:space="preserve">The audit data shows all audit-able events that occurred within the TruckMotion Application by Managers, Drivers and </w:t>
            </w:r>
            <w:r w:rsidR="00C66263">
              <w:rPr>
                <w:lang w:val="en-US"/>
              </w:rPr>
              <w:t>Customer</w:t>
            </w:r>
            <w:r w:rsidR="0034422B">
              <w:rPr>
                <w:lang w:val="en-US"/>
              </w:rPr>
              <w:t>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E308E34" w14:textId="77777777" w:rsidR="00570330" w:rsidRPr="00570330" w:rsidRDefault="00570330" w:rsidP="00291825">
            <w:pPr>
              <w:jc w:val="both"/>
            </w:pPr>
            <w:r w:rsidRPr="00570330">
              <w:t>6, 7</w:t>
            </w:r>
          </w:p>
        </w:tc>
      </w:tr>
      <w:tr w:rsidR="00996AFE" w:rsidRPr="005568F1" w14:paraId="13CBB6EA"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05D28523" w14:textId="74090124" w:rsidR="00996AFE" w:rsidRPr="00570330" w:rsidRDefault="00996AFE" w:rsidP="00BB3B00">
            <w:pPr>
              <w:jc w:val="both"/>
            </w:pPr>
            <w:r>
              <w:t>3.6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784A38B3" w14:textId="7F6027C0" w:rsidR="00996AFE" w:rsidRPr="005568F1" w:rsidRDefault="00996AFE" w:rsidP="00BB3B00">
            <w:pPr>
              <w:jc w:val="both"/>
              <w:rPr>
                <w:lang w:val="en-US"/>
              </w:rPr>
            </w:pPr>
            <w:r w:rsidRPr="008B7CB6">
              <w:rPr>
                <w:lang w:val="en-US"/>
              </w:rPr>
              <w:t>A</w:t>
            </w:r>
            <w:r w:rsidR="00657A1C" w:rsidRPr="008B7CB6">
              <w:rPr>
                <w:lang w:val="en-US"/>
              </w:rPr>
              <w:t xml:space="preserve">bility </w:t>
            </w:r>
            <w:r w:rsidR="008B7CB6" w:rsidRPr="008B7CB6">
              <w:rPr>
                <w:lang w:val="en-US"/>
              </w:rPr>
              <w:t>to ask for a</w:t>
            </w:r>
            <w:r w:rsidR="008B7CB6">
              <w:rPr>
                <w:lang w:val="en-US"/>
              </w:rPr>
              <w:t xml:space="preserve"> delivery service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26E1294" w14:textId="3586585E" w:rsidR="00996AFE" w:rsidRPr="00570330" w:rsidRDefault="008B7CB6" w:rsidP="00BB3B00">
            <w:pPr>
              <w:jc w:val="both"/>
              <w:rPr>
                <w:lang w:val="en-US"/>
              </w:rPr>
            </w:pPr>
            <w:r>
              <w:rPr>
                <w:lang w:val="en-US"/>
              </w:rPr>
              <w:t xml:space="preserve">The ability to request that a certain product </w:t>
            </w:r>
            <w:r w:rsidR="0046047E">
              <w:rPr>
                <w:lang w:val="en-US"/>
              </w:rPr>
              <w:t>reaches a certain destination.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3CB92CD" w14:textId="775F2DA7" w:rsidR="00996AFE" w:rsidRPr="005568F1" w:rsidRDefault="005B51F0" w:rsidP="00BB3B00">
            <w:pPr>
              <w:jc w:val="both"/>
              <w:rPr>
                <w:lang w:val="en-US"/>
              </w:rPr>
            </w:pPr>
            <w:r>
              <w:rPr>
                <w:lang w:val="en-US"/>
              </w:rPr>
              <w:t>4,6,7</w:t>
            </w:r>
          </w:p>
        </w:tc>
      </w:tr>
      <w:tr w:rsidR="002B16FB" w:rsidRPr="008B7CB6" w14:paraId="4AE66A45"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F2CDF7D" w14:textId="45E6460F" w:rsidR="002B16FB" w:rsidRDefault="002B16FB" w:rsidP="00BB3B00">
            <w:pPr>
              <w:jc w:val="both"/>
            </w:pPr>
            <w:r>
              <w:t>3.7</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7868883" w14:textId="561E5A88" w:rsidR="002B16FB" w:rsidRPr="008B7CB6" w:rsidRDefault="002B16FB" w:rsidP="00BB3B00">
            <w:pPr>
              <w:jc w:val="both"/>
              <w:rPr>
                <w:lang w:val="en-US"/>
              </w:rPr>
            </w:pPr>
            <w:r>
              <w:rPr>
                <w:lang w:val="en-US"/>
              </w:rPr>
              <w:t>Ability to approve/reject a delivery request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F2FFC15" w14:textId="4535B685" w:rsidR="002B16FB" w:rsidRDefault="002B16FB" w:rsidP="00BB3B00">
            <w:pPr>
              <w:jc w:val="both"/>
              <w:rPr>
                <w:lang w:val="en-US"/>
              </w:rPr>
            </w:pPr>
            <w:r>
              <w:rPr>
                <w:lang w:val="en-US"/>
              </w:rPr>
              <w:t>The ability to approve or reject a certain delivery request that dictates the flow of it.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EE67A15" w14:textId="6E7925B8" w:rsidR="002B16FB" w:rsidRDefault="00061C87" w:rsidP="00BB3B00">
            <w:pPr>
              <w:jc w:val="both"/>
              <w:rPr>
                <w:lang w:val="en-US"/>
              </w:rPr>
            </w:pPr>
            <w:r>
              <w:rPr>
                <w:lang w:val="en-US"/>
              </w:rPr>
              <w:t>3,6,7</w:t>
            </w:r>
          </w:p>
        </w:tc>
      </w:tr>
      <w:tr w:rsidR="00304FA4" w:rsidRPr="008B7CB6" w14:paraId="27AB602C"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051F05D6" w14:textId="3835D2AA" w:rsidR="00304FA4" w:rsidRDefault="00B120F9" w:rsidP="00BB3B00">
            <w:pPr>
              <w:jc w:val="both"/>
            </w:pPr>
            <w:r>
              <w:t>3.8</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122F983E" w14:textId="78DB3DD7" w:rsidR="00304FA4" w:rsidRDefault="009930E0" w:rsidP="00BB3B00">
            <w:pPr>
              <w:jc w:val="both"/>
              <w:rPr>
                <w:lang w:val="en-US"/>
              </w:rPr>
            </w:pPr>
            <w:r w:rsidRPr="009930E0">
              <w:rPr>
                <w:lang w:val="en-US"/>
              </w:rPr>
              <w:t>Ability to add Locations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46F05086" w14:textId="39D18E48" w:rsidR="00304FA4" w:rsidRDefault="00913359" w:rsidP="00BB3B00">
            <w:pPr>
              <w:jc w:val="both"/>
              <w:rPr>
                <w:lang w:val="en-US"/>
              </w:rPr>
            </w:pPr>
            <w:r w:rsidRPr="00913359">
              <w:rPr>
                <w:lang w:val="en-US"/>
              </w:rPr>
              <w:t>The ability to add Locations so that it can be chosen on a service.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0C4E01E5" w14:textId="516F1C4F" w:rsidR="00304FA4" w:rsidRDefault="00B70089" w:rsidP="00BB3B00">
            <w:pPr>
              <w:jc w:val="both"/>
              <w:rPr>
                <w:lang w:val="en-US"/>
              </w:rPr>
            </w:pPr>
            <w:r>
              <w:rPr>
                <w:lang w:val="en-US"/>
              </w:rPr>
              <w:t>4,</w:t>
            </w:r>
            <w:r>
              <w:t>6,7</w:t>
            </w:r>
          </w:p>
        </w:tc>
      </w:tr>
      <w:tr w:rsidR="00B70089" w:rsidRPr="008B7CB6" w14:paraId="64FAFA98"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1F0CBE7B" w14:textId="2B45CF10" w:rsidR="00B70089" w:rsidRDefault="00B70089" w:rsidP="00BB3B00">
            <w:pPr>
              <w:jc w:val="both"/>
            </w:pPr>
            <w:r>
              <w:t>3.9</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46F42D67" w14:textId="7ED80229" w:rsidR="00B70089" w:rsidRPr="009930E0" w:rsidRDefault="00541CFC" w:rsidP="00BB3B00">
            <w:pPr>
              <w:jc w:val="both"/>
              <w:rPr>
                <w:lang w:val="en-US"/>
              </w:rPr>
            </w:pPr>
            <w:r w:rsidRPr="00541CFC">
              <w:rPr>
                <w:lang w:val="en-US"/>
              </w:rPr>
              <w:t>Ability</w:t>
            </w:r>
            <w:r>
              <w:rPr>
                <w:lang w:val="en-US"/>
              </w:rPr>
              <w:t xml:space="preserve"> </w:t>
            </w:r>
            <w:r w:rsidRPr="00541CFC">
              <w:rPr>
                <w:lang w:val="en-US"/>
              </w:rPr>
              <w:t>to see the progress of an accepted Service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07EB584" w14:textId="44FA2BD3" w:rsidR="00B70089" w:rsidRPr="00913359" w:rsidRDefault="00C470A9" w:rsidP="00BB3B00">
            <w:pPr>
              <w:jc w:val="both"/>
              <w:rPr>
                <w:lang w:val="en-US"/>
              </w:rPr>
            </w:pPr>
            <w:r w:rsidRPr="00C470A9">
              <w:rPr>
                <w:lang w:val="en-US"/>
              </w:rPr>
              <w:t>The ability to see the progress of an accepted Service to have full control of it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8064E6A" w14:textId="59A2BCE5" w:rsidR="00B70089" w:rsidRDefault="00C470A9" w:rsidP="00BB3B00">
            <w:pPr>
              <w:jc w:val="both"/>
              <w:rPr>
                <w:lang w:val="en-US"/>
              </w:rPr>
            </w:pPr>
            <w:r>
              <w:rPr>
                <w:lang w:val="en-US"/>
              </w:rPr>
              <w:t>3,6,7</w:t>
            </w:r>
          </w:p>
        </w:tc>
      </w:tr>
      <w:tr w:rsidR="00C470A9" w:rsidRPr="008B7CB6" w14:paraId="7048F463"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9C0FA83" w14:textId="3E4F1351" w:rsidR="00C470A9" w:rsidRDefault="00C470A9" w:rsidP="00BB3B00">
            <w:pPr>
              <w:jc w:val="both"/>
            </w:pPr>
            <w:r>
              <w:t>3.10</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B5743B0" w14:textId="0AF4A12E" w:rsidR="00C470A9" w:rsidRPr="00541CFC" w:rsidRDefault="009C2BB6" w:rsidP="00BB3B00">
            <w:pPr>
              <w:jc w:val="both"/>
              <w:rPr>
                <w:lang w:val="en-US"/>
              </w:rPr>
            </w:pPr>
            <w:r w:rsidRPr="009C2BB6">
              <w:rPr>
                <w:lang w:val="en-US"/>
              </w:rPr>
              <w:t>Ability to signal the start and end of a Transport</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0DCC9773" w14:textId="5C862F37" w:rsidR="00C470A9" w:rsidRPr="00C470A9" w:rsidRDefault="009C2BB6" w:rsidP="00BB3B00">
            <w:pPr>
              <w:jc w:val="both"/>
              <w:rPr>
                <w:lang w:val="en-US"/>
              </w:rPr>
            </w:pPr>
            <w:r w:rsidRPr="009C2BB6">
              <w:rPr>
                <w:lang w:val="en-US"/>
              </w:rPr>
              <w:t>The ability to signal the start and end of a Transport that has been provided to finish a service</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7CDAC874" w14:textId="0E43731B" w:rsidR="00C470A9" w:rsidRDefault="009C2BB6" w:rsidP="00BB3B00">
            <w:pPr>
              <w:jc w:val="both"/>
              <w:rPr>
                <w:lang w:val="en-US"/>
              </w:rPr>
            </w:pPr>
            <w:r w:rsidRPr="009C2BB6">
              <w:rPr>
                <w:lang w:val="en-US"/>
              </w:rPr>
              <w:t>3,5,6,7</w:t>
            </w:r>
          </w:p>
        </w:tc>
      </w:tr>
      <w:tr w:rsidR="00CD5A8C" w:rsidRPr="008B7CB6" w14:paraId="7B0200F0"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FA265A7" w14:textId="3EC1786B" w:rsidR="00CD5A8C" w:rsidRDefault="00CD5A8C" w:rsidP="00BB3B00">
            <w:pPr>
              <w:jc w:val="both"/>
            </w:pPr>
            <w:r>
              <w:t>3.11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4228016" w14:textId="31AD0B07" w:rsidR="00CD5A8C" w:rsidRPr="009C2BB6" w:rsidRDefault="00F63FBC" w:rsidP="00BB3B00">
            <w:pPr>
              <w:jc w:val="both"/>
              <w:rPr>
                <w:lang w:val="en-US"/>
              </w:rPr>
            </w:pPr>
            <w:r w:rsidRPr="00F63FBC">
              <w:rPr>
                <w:lang w:val="en-US"/>
              </w:rPr>
              <w:t>Ability to send a photo or a screenshot of the maps</w:t>
            </w:r>
            <w:r w:rsidR="00B36661">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4A98A801" w14:textId="7290A23E" w:rsidR="00CD5A8C" w:rsidRPr="009C2BB6" w:rsidRDefault="00B36661" w:rsidP="00BB3B00">
            <w:pPr>
              <w:jc w:val="both"/>
              <w:rPr>
                <w:lang w:val="en-US"/>
              </w:rPr>
            </w:pPr>
            <w:r w:rsidRPr="00B36661">
              <w:rPr>
                <w:lang w:val="en-US"/>
              </w:rPr>
              <w:t>The ability to send a photo or a screenshot of the maps to confirm a delivery was made</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D720A4C" w14:textId="542B3305" w:rsidR="00CD5A8C" w:rsidRPr="009C2BB6" w:rsidRDefault="008B3E8F" w:rsidP="00BB3B00">
            <w:pPr>
              <w:jc w:val="both"/>
              <w:rPr>
                <w:lang w:val="en-US"/>
              </w:rPr>
            </w:pPr>
            <w:r w:rsidRPr="008B3E8F">
              <w:rPr>
                <w:lang w:val="en-US"/>
              </w:rPr>
              <w:t>3,5,6,7</w:t>
            </w:r>
          </w:p>
        </w:tc>
      </w:tr>
      <w:tr w:rsidR="0001292C" w:rsidRPr="008B7CB6" w14:paraId="28268BDA"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2A7E6B0" w14:textId="7D0E9D6A" w:rsidR="0001292C" w:rsidRDefault="0001292C" w:rsidP="00BB3B00">
            <w:pPr>
              <w:jc w:val="both"/>
            </w:pPr>
            <w:r>
              <w:t>3.12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E49B68A" w14:textId="6A086E0F" w:rsidR="0001292C" w:rsidRPr="00F63FBC" w:rsidRDefault="00FB6A9C" w:rsidP="00BB3B00">
            <w:pPr>
              <w:jc w:val="both"/>
              <w:rPr>
                <w:lang w:val="en-US"/>
              </w:rPr>
            </w:pPr>
            <w:r w:rsidRPr="00FB6A9C">
              <w:rPr>
                <w:lang w:val="en-US"/>
              </w:rPr>
              <w:t>Ability to register Drivers</w:t>
            </w:r>
            <w:r w:rsidR="001A31D3">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1CECCCB6" w14:textId="3B03C866" w:rsidR="0001292C" w:rsidRPr="00B36661" w:rsidRDefault="008C347F" w:rsidP="00BB3B00">
            <w:pPr>
              <w:jc w:val="both"/>
              <w:rPr>
                <w:lang w:val="en-US"/>
              </w:rPr>
            </w:pPr>
            <w:r w:rsidRPr="008C347F">
              <w:rPr>
                <w:lang w:val="en-US"/>
              </w:rPr>
              <w:t>The ability to register Drivers so that the Transports can be executed by them.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43763044" w14:textId="7427C8BC" w:rsidR="0001292C" w:rsidRPr="008B3E8F" w:rsidRDefault="00724CA7" w:rsidP="00BB3B00">
            <w:pPr>
              <w:jc w:val="both"/>
              <w:rPr>
                <w:lang w:val="en-US"/>
              </w:rPr>
            </w:pPr>
            <w:r w:rsidRPr="00724CA7">
              <w:rPr>
                <w:lang w:val="en-US"/>
              </w:rPr>
              <w:t>3,6,7</w:t>
            </w:r>
          </w:p>
        </w:tc>
      </w:tr>
      <w:tr w:rsidR="00724CA7" w:rsidRPr="008B7CB6" w14:paraId="35737982"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50E1423" w14:textId="5EA58C06" w:rsidR="00724CA7" w:rsidRDefault="00724CA7" w:rsidP="00BB3B00">
            <w:pPr>
              <w:jc w:val="both"/>
            </w:pPr>
            <w:r>
              <w:t>3.13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8274A7F" w14:textId="607319A0" w:rsidR="00724CA7" w:rsidRPr="00FB6A9C" w:rsidRDefault="001A31D3" w:rsidP="00BB3B00">
            <w:pPr>
              <w:jc w:val="both"/>
              <w:rPr>
                <w:lang w:val="en-US"/>
              </w:rPr>
            </w:pPr>
            <w:r w:rsidRPr="001A31D3">
              <w:rPr>
                <w:lang w:val="en-US"/>
              </w:rPr>
              <w:t>Ability to register Customers</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0661C46E" w14:textId="52E57B0E" w:rsidR="00724CA7" w:rsidRPr="008C347F" w:rsidRDefault="00E50ED7" w:rsidP="00BB3B00">
            <w:pPr>
              <w:jc w:val="both"/>
              <w:rPr>
                <w:lang w:val="en-US"/>
              </w:rPr>
            </w:pPr>
            <w:r w:rsidRPr="00E50ED7">
              <w:rPr>
                <w:lang w:val="en-US"/>
              </w:rPr>
              <w:t>The ability to register Customers in the application so that new Services can be created.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FB95EB7" w14:textId="6AC19BD9" w:rsidR="00724CA7" w:rsidRPr="00724CA7" w:rsidRDefault="00135C98" w:rsidP="00BB3B00">
            <w:pPr>
              <w:jc w:val="both"/>
              <w:rPr>
                <w:lang w:val="en-US"/>
              </w:rPr>
            </w:pPr>
            <w:r w:rsidRPr="00135C98">
              <w:rPr>
                <w:lang w:val="en-US"/>
              </w:rPr>
              <w:t>3,6,7</w:t>
            </w:r>
          </w:p>
        </w:tc>
      </w:tr>
      <w:tr w:rsidR="00135C98" w:rsidRPr="008B7CB6" w14:paraId="17F54E6C"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B58AE53" w14:textId="761FE116" w:rsidR="00135C98" w:rsidRDefault="00135C98" w:rsidP="00BB3B00">
            <w:pPr>
              <w:jc w:val="both"/>
            </w:pPr>
            <w:r>
              <w:t>3.14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42486F5" w14:textId="128826B1" w:rsidR="00135C98" w:rsidRPr="001A31D3" w:rsidRDefault="00544031" w:rsidP="00BB3B00">
            <w:pPr>
              <w:jc w:val="both"/>
              <w:rPr>
                <w:lang w:val="en-US"/>
              </w:rPr>
            </w:pPr>
            <w:r w:rsidRPr="00544031">
              <w:rPr>
                <w:lang w:val="en-US"/>
              </w:rPr>
              <w:t>Ability to login</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185A58EC" w14:textId="139BA1BF" w:rsidR="00135C98" w:rsidRPr="00E50ED7" w:rsidRDefault="003A657C" w:rsidP="00BB3B00">
            <w:pPr>
              <w:jc w:val="both"/>
              <w:rPr>
                <w:lang w:val="en-US"/>
              </w:rPr>
            </w:pPr>
            <w:r w:rsidRPr="003A657C">
              <w:rPr>
                <w:lang w:val="en-US"/>
              </w:rPr>
              <w:t>The ability to login into the application so that application features are accessible</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D120922" w14:textId="26690ACC" w:rsidR="00135C98" w:rsidRPr="00135C98" w:rsidRDefault="00D17622" w:rsidP="00BB3B00">
            <w:pPr>
              <w:jc w:val="both"/>
              <w:rPr>
                <w:lang w:val="en-US"/>
              </w:rPr>
            </w:pPr>
            <w:r w:rsidRPr="00D17622">
              <w:rPr>
                <w:lang w:val="en-US"/>
              </w:rPr>
              <w:t>3,4,5,6,7</w:t>
            </w:r>
          </w:p>
        </w:tc>
      </w:tr>
      <w:tr w:rsidR="006C0D19" w:rsidRPr="008B7CB6" w14:paraId="569EEC46"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627A19B" w14:textId="7259EC71" w:rsidR="006C0D19" w:rsidRDefault="006C0D19" w:rsidP="00BB3B00">
            <w:pPr>
              <w:jc w:val="both"/>
            </w:pPr>
            <w:r>
              <w:t>3.15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96F8F46" w14:textId="53C3218C" w:rsidR="006C0D19" w:rsidRPr="00544031" w:rsidRDefault="00AC540F" w:rsidP="00BB3B00">
            <w:pPr>
              <w:jc w:val="both"/>
              <w:rPr>
                <w:lang w:val="en-US"/>
              </w:rPr>
            </w:pPr>
            <w:r w:rsidRPr="00AC540F">
              <w:rPr>
                <w:lang w:val="en-US"/>
              </w:rPr>
              <w:t>Ability to change a user password</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7D853B6" w14:textId="69101BF3" w:rsidR="006C0D19" w:rsidRPr="003A657C" w:rsidRDefault="00767AA0" w:rsidP="00BB3B00">
            <w:pPr>
              <w:jc w:val="both"/>
              <w:rPr>
                <w:lang w:val="en-US"/>
              </w:rPr>
            </w:pPr>
            <w:r w:rsidRPr="00767AA0">
              <w:rPr>
                <w:lang w:val="en-US"/>
              </w:rPr>
              <w:t>The ability to change a password of a user</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1103A72" w14:textId="42023AF9" w:rsidR="006C0D19" w:rsidRPr="00D17622" w:rsidRDefault="00C07662" w:rsidP="00BB3B00">
            <w:pPr>
              <w:jc w:val="both"/>
              <w:rPr>
                <w:lang w:val="en-US"/>
              </w:rPr>
            </w:pPr>
            <w:r w:rsidRPr="00C07662">
              <w:rPr>
                <w:lang w:val="en-US"/>
              </w:rPr>
              <w:t>3,4,5,6,7</w:t>
            </w:r>
          </w:p>
        </w:tc>
      </w:tr>
    </w:tbl>
    <w:p w14:paraId="07DB79D3" w14:textId="7DC0D38B" w:rsidR="000A78D8" w:rsidRDefault="000A78D8" w:rsidP="00FB3377">
      <w:pPr>
        <w:pStyle w:val="Caption"/>
        <w:jc w:val="center"/>
      </w:pPr>
      <w:bookmarkStart w:id="86" w:name="_Toc164526111"/>
      <w:bookmarkStart w:id="87" w:name="_Toc164614279"/>
      <w:r>
        <w:t xml:space="preserve">Table </w:t>
      </w:r>
      <w:r>
        <w:fldChar w:fldCharType="begin"/>
      </w:r>
      <w:r>
        <w:instrText xml:space="preserve"> SEQ Table \* ARABIC </w:instrText>
      </w:r>
      <w:r>
        <w:fldChar w:fldCharType="separate"/>
      </w:r>
      <w:r w:rsidR="0077268C">
        <w:rPr>
          <w:noProof/>
        </w:rPr>
        <w:t>4</w:t>
      </w:r>
      <w:r>
        <w:fldChar w:fldCharType="end"/>
      </w:r>
      <w:r>
        <w:t xml:space="preserve"> </w:t>
      </w:r>
      <w:r w:rsidR="00FB3377">
        <w:t>–</w:t>
      </w:r>
      <w:r>
        <w:t xml:space="preserve"> Assets</w:t>
      </w:r>
      <w:bookmarkEnd w:id="87"/>
    </w:p>
    <w:p w14:paraId="4703A1AE" w14:textId="436F0286" w:rsidR="00FB3377" w:rsidRDefault="00FB3377" w:rsidP="00FB3377">
      <w:pPr>
        <w:pStyle w:val="Heading1"/>
        <w:numPr>
          <w:ilvl w:val="2"/>
          <w:numId w:val="2"/>
        </w:numPr>
        <w:rPr>
          <w:lang w:val="en-GB"/>
        </w:rPr>
      </w:pPr>
      <w:bookmarkStart w:id="88" w:name="_Toc164614259"/>
      <w:r w:rsidRPr="00FB3377">
        <w:rPr>
          <w:lang w:val="en-GB"/>
        </w:rPr>
        <w:t>Data Flow Diagram and S</w:t>
      </w:r>
      <w:r>
        <w:rPr>
          <w:lang w:val="en-GB"/>
        </w:rPr>
        <w:t>TRIDE</w:t>
      </w:r>
      <w:bookmarkEnd w:id="88"/>
    </w:p>
    <w:p w14:paraId="589E36D2" w14:textId="2310236B" w:rsidR="00BB0564" w:rsidRPr="00BB0564" w:rsidRDefault="00BB0564" w:rsidP="009431A6">
      <w:pPr>
        <w:jc w:val="both"/>
        <w:rPr>
          <w:lang w:val="en-GB"/>
        </w:rPr>
      </w:pPr>
      <w:r w:rsidRPr="00BB0564">
        <w:rPr>
          <w:lang w:val="en-GB"/>
        </w:rPr>
        <w:t>It will be used STRIDE Model to identify the threats. It classifies threats in six categories:</w:t>
      </w:r>
    </w:p>
    <w:p w14:paraId="48A9EFDE" w14:textId="50455315" w:rsidR="00BB0564" w:rsidRPr="00BB0564" w:rsidRDefault="00BB0564" w:rsidP="009431A6">
      <w:pPr>
        <w:pStyle w:val="ListParagraph"/>
        <w:numPr>
          <w:ilvl w:val="0"/>
          <w:numId w:val="49"/>
        </w:numPr>
        <w:jc w:val="both"/>
        <w:rPr>
          <w:lang w:val="en-GB"/>
        </w:rPr>
      </w:pPr>
      <w:r w:rsidRPr="00BB0564">
        <w:rPr>
          <w:b/>
          <w:bCs/>
          <w:lang w:val="en-GB"/>
        </w:rPr>
        <w:t>S</w:t>
      </w:r>
      <w:r w:rsidRPr="00BB0564">
        <w:rPr>
          <w:lang w:val="en-GB"/>
        </w:rPr>
        <w:t>poofing</w:t>
      </w:r>
    </w:p>
    <w:p w14:paraId="3A63EF9D" w14:textId="631D77E4" w:rsidR="00BB0564" w:rsidRPr="00BB0564" w:rsidRDefault="00BB0564" w:rsidP="009431A6">
      <w:pPr>
        <w:pStyle w:val="ListParagraph"/>
        <w:numPr>
          <w:ilvl w:val="0"/>
          <w:numId w:val="49"/>
        </w:numPr>
        <w:jc w:val="both"/>
        <w:rPr>
          <w:lang w:val="en-GB"/>
        </w:rPr>
      </w:pPr>
      <w:r w:rsidRPr="00BB0564">
        <w:rPr>
          <w:b/>
          <w:bCs/>
          <w:lang w:val="en-GB"/>
        </w:rPr>
        <w:t>T</w:t>
      </w:r>
      <w:r w:rsidRPr="00BB0564">
        <w:rPr>
          <w:lang w:val="en-GB"/>
        </w:rPr>
        <w:t>ampering</w:t>
      </w:r>
    </w:p>
    <w:p w14:paraId="26EC3D51" w14:textId="75CA0B2A" w:rsidR="00BB0564" w:rsidRPr="00BB0564" w:rsidRDefault="00A05FF2" w:rsidP="009431A6">
      <w:pPr>
        <w:pStyle w:val="ListParagraph"/>
        <w:numPr>
          <w:ilvl w:val="0"/>
          <w:numId w:val="49"/>
        </w:numPr>
        <w:jc w:val="both"/>
        <w:rPr>
          <w:lang w:val="en-GB"/>
        </w:rPr>
      </w:pPr>
      <w:r w:rsidRPr="00A05FF2">
        <w:rPr>
          <w:b/>
          <w:bCs/>
          <w:lang w:val="en-GB"/>
        </w:rPr>
        <w:t>R</w:t>
      </w:r>
      <w:r w:rsidR="00BB0564" w:rsidRPr="00BB0564">
        <w:rPr>
          <w:lang w:val="en-GB"/>
        </w:rPr>
        <w:t>epudiation</w:t>
      </w:r>
    </w:p>
    <w:p w14:paraId="4FF919C0" w14:textId="3E79D3EB" w:rsidR="00BB0564" w:rsidRPr="00BB0564" w:rsidRDefault="00BB0564" w:rsidP="009431A6">
      <w:pPr>
        <w:pStyle w:val="ListParagraph"/>
        <w:numPr>
          <w:ilvl w:val="0"/>
          <w:numId w:val="49"/>
        </w:numPr>
        <w:jc w:val="both"/>
        <w:rPr>
          <w:lang w:val="en-GB"/>
        </w:rPr>
      </w:pPr>
      <w:r w:rsidRPr="009F5A07">
        <w:rPr>
          <w:b/>
          <w:bCs/>
          <w:lang w:val="en-GB"/>
        </w:rPr>
        <w:t>I</w:t>
      </w:r>
      <w:r w:rsidRPr="009F5A07">
        <w:rPr>
          <w:lang w:val="en-GB"/>
        </w:rPr>
        <w:t>nformation</w:t>
      </w:r>
      <w:r w:rsidRPr="00BB0564">
        <w:rPr>
          <w:lang w:val="en-GB"/>
        </w:rPr>
        <w:t xml:space="preserve"> Disclosure</w:t>
      </w:r>
    </w:p>
    <w:p w14:paraId="225DC5F9" w14:textId="12C5698A" w:rsidR="00BB0564" w:rsidRPr="00BB0564" w:rsidRDefault="00BB0564" w:rsidP="009431A6">
      <w:pPr>
        <w:pStyle w:val="ListParagraph"/>
        <w:numPr>
          <w:ilvl w:val="0"/>
          <w:numId w:val="49"/>
        </w:numPr>
        <w:jc w:val="both"/>
        <w:rPr>
          <w:lang w:val="en-GB"/>
        </w:rPr>
      </w:pPr>
      <w:r w:rsidRPr="009F5A07">
        <w:rPr>
          <w:b/>
          <w:bCs/>
          <w:lang w:val="en-GB"/>
        </w:rPr>
        <w:t>D</w:t>
      </w:r>
      <w:r w:rsidRPr="009F5A07">
        <w:rPr>
          <w:lang w:val="en-GB"/>
        </w:rPr>
        <w:t>enial</w:t>
      </w:r>
      <w:r w:rsidRPr="00BB0564">
        <w:rPr>
          <w:lang w:val="en-GB"/>
        </w:rPr>
        <w:t xml:space="preserve"> of Service</w:t>
      </w:r>
    </w:p>
    <w:p w14:paraId="40862B89" w14:textId="230927C4" w:rsidR="00FB3377" w:rsidRPr="00FB3377" w:rsidRDefault="00BB0564" w:rsidP="009431A6">
      <w:pPr>
        <w:pStyle w:val="ListParagraph"/>
        <w:numPr>
          <w:ilvl w:val="0"/>
          <w:numId w:val="49"/>
        </w:numPr>
        <w:jc w:val="both"/>
        <w:rPr>
          <w:lang w:val="en-GB"/>
        </w:rPr>
      </w:pPr>
      <w:r w:rsidRPr="009F5A07">
        <w:rPr>
          <w:b/>
          <w:bCs/>
          <w:lang w:val="en-GB"/>
        </w:rPr>
        <w:t>E</w:t>
      </w:r>
      <w:r w:rsidRPr="009F5A07">
        <w:rPr>
          <w:lang w:val="en-GB"/>
        </w:rPr>
        <w:t>levation</w:t>
      </w:r>
      <w:r w:rsidRPr="00BB0564">
        <w:rPr>
          <w:lang w:val="en-GB"/>
        </w:rPr>
        <w:t xml:space="preserve"> of Privilege</w:t>
      </w:r>
    </w:p>
    <w:p w14:paraId="5E5571C1" w14:textId="7EBFA51F" w:rsidR="007E20AD" w:rsidRPr="007E20AD" w:rsidRDefault="007E20AD" w:rsidP="009431A6">
      <w:pPr>
        <w:jc w:val="both"/>
        <w:rPr>
          <w:lang w:val="en-GB"/>
        </w:rPr>
      </w:pPr>
      <w:r>
        <w:rPr>
          <w:lang w:val="en-GB"/>
        </w:rPr>
        <w:t xml:space="preserve">Those </w:t>
      </w:r>
      <w:r w:rsidR="00DB4543">
        <w:rPr>
          <w:lang w:val="en-GB"/>
        </w:rPr>
        <w:t>categories can be explained in the following table:</w:t>
      </w:r>
    </w:p>
    <w:tbl>
      <w:tblPr>
        <w:tblStyle w:val="TableGrid"/>
        <w:tblW w:w="5000" w:type="pct"/>
        <w:tblLook w:val="0020" w:firstRow="1" w:lastRow="0" w:firstColumn="0" w:lastColumn="0" w:noHBand="0" w:noVBand="0"/>
      </w:tblPr>
      <w:tblGrid>
        <w:gridCol w:w="1657"/>
        <w:gridCol w:w="4495"/>
        <w:gridCol w:w="3198"/>
      </w:tblGrid>
      <w:tr w:rsidR="00826F84" w14:paraId="3CEFD87C" w14:textId="77777777" w:rsidTr="00CB6096">
        <w:tc>
          <w:tcPr>
            <w:tcW w:w="0" w:type="auto"/>
            <w:hideMark/>
          </w:tcPr>
          <w:p w14:paraId="278672E8" w14:textId="77777777" w:rsidR="00826F84" w:rsidRPr="00CB6096" w:rsidRDefault="00826F84" w:rsidP="009431A6">
            <w:pPr>
              <w:pStyle w:val="Compact"/>
              <w:jc w:val="both"/>
              <w:rPr>
                <w:b/>
              </w:rPr>
            </w:pPr>
            <w:r w:rsidRPr="00CB6096">
              <w:rPr>
                <w:b/>
              </w:rPr>
              <w:t>Type</w:t>
            </w:r>
          </w:p>
        </w:tc>
        <w:tc>
          <w:tcPr>
            <w:tcW w:w="0" w:type="auto"/>
            <w:hideMark/>
          </w:tcPr>
          <w:p w14:paraId="6BF2F8E8" w14:textId="77777777" w:rsidR="00826F84" w:rsidRPr="00CB6096" w:rsidRDefault="00826F84" w:rsidP="009431A6">
            <w:pPr>
              <w:pStyle w:val="Compact"/>
              <w:jc w:val="both"/>
              <w:rPr>
                <w:b/>
              </w:rPr>
            </w:pPr>
            <w:r w:rsidRPr="00CB6096">
              <w:rPr>
                <w:b/>
              </w:rPr>
              <w:t>Description</w:t>
            </w:r>
          </w:p>
        </w:tc>
        <w:tc>
          <w:tcPr>
            <w:tcW w:w="0" w:type="auto"/>
            <w:hideMark/>
          </w:tcPr>
          <w:p w14:paraId="6343D92F" w14:textId="77777777" w:rsidR="00826F84" w:rsidRPr="00CB6096" w:rsidRDefault="00826F84" w:rsidP="009431A6">
            <w:pPr>
              <w:pStyle w:val="Compact"/>
              <w:jc w:val="both"/>
              <w:rPr>
                <w:b/>
              </w:rPr>
            </w:pPr>
            <w:r w:rsidRPr="00CB6096">
              <w:rPr>
                <w:b/>
              </w:rPr>
              <w:t>Security Control</w:t>
            </w:r>
          </w:p>
        </w:tc>
      </w:tr>
      <w:tr w:rsidR="00826F84" w14:paraId="066F7B4A" w14:textId="77777777" w:rsidTr="00CB6096">
        <w:tc>
          <w:tcPr>
            <w:tcW w:w="0" w:type="auto"/>
            <w:hideMark/>
          </w:tcPr>
          <w:p w14:paraId="5850E2EA" w14:textId="77777777" w:rsidR="00826F84" w:rsidRDefault="00826F84" w:rsidP="009431A6">
            <w:pPr>
              <w:pStyle w:val="Compact"/>
              <w:jc w:val="both"/>
            </w:pPr>
            <w:r>
              <w:t>Spoofing</w:t>
            </w:r>
          </w:p>
        </w:tc>
        <w:tc>
          <w:tcPr>
            <w:tcW w:w="0" w:type="auto"/>
            <w:hideMark/>
          </w:tcPr>
          <w:p w14:paraId="321E0AFE" w14:textId="77777777" w:rsidR="00826F84" w:rsidRDefault="00826F84" w:rsidP="009431A6">
            <w:pPr>
              <w:pStyle w:val="Compact"/>
              <w:jc w:val="both"/>
            </w:pPr>
            <w:r>
              <w:t>Threat action aimed at accessing and use of another user’s credentials, such as username and password.</w:t>
            </w:r>
          </w:p>
        </w:tc>
        <w:tc>
          <w:tcPr>
            <w:tcW w:w="0" w:type="auto"/>
          </w:tcPr>
          <w:p w14:paraId="7BD4DADE" w14:textId="77777777" w:rsidR="00702906" w:rsidRDefault="00702906" w:rsidP="009431A6">
            <w:pPr>
              <w:pStyle w:val="Compact"/>
              <w:numPr>
                <w:ilvl w:val="0"/>
                <w:numId w:val="50"/>
              </w:numPr>
              <w:jc w:val="both"/>
            </w:pPr>
            <w:r>
              <w:t>Appropriate Authentication</w:t>
            </w:r>
          </w:p>
          <w:p w14:paraId="2FDD80D1" w14:textId="77777777" w:rsidR="00702906" w:rsidRDefault="00702906" w:rsidP="009431A6">
            <w:pPr>
              <w:pStyle w:val="Compact"/>
              <w:numPr>
                <w:ilvl w:val="0"/>
                <w:numId w:val="50"/>
              </w:numPr>
              <w:jc w:val="both"/>
            </w:pPr>
            <w:r>
              <w:t>Protect Secret Data</w:t>
            </w:r>
          </w:p>
          <w:p w14:paraId="45987FE6" w14:textId="5FA3A9AA" w:rsidR="00826F84" w:rsidRDefault="00702906" w:rsidP="009431A6">
            <w:pPr>
              <w:pStyle w:val="Compact"/>
              <w:numPr>
                <w:ilvl w:val="0"/>
                <w:numId w:val="50"/>
              </w:numPr>
              <w:jc w:val="both"/>
            </w:pPr>
            <w:r>
              <w:t>Geolocation validation</w:t>
            </w:r>
          </w:p>
        </w:tc>
      </w:tr>
      <w:tr w:rsidR="00826F84" w14:paraId="52173DF9" w14:textId="77777777" w:rsidTr="00CB6096">
        <w:tc>
          <w:tcPr>
            <w:tcW w:w="0" w:type="auto"/>
            <w:hideMark/>
          </w:tcPr>
          <w:p w14:paraId="7DD98C76" w14:textId="77777777" w:rsidR="00826F84" w:rsidRDefault="00826F84" w:rsidP="009431A6">
            <w:pPr>
              <w:pStyle w:val="Compact"/>
              <w:jc w:val="both"/>
            </w:pPr>
            <w:r>
              <w:t>Tampering</w:t>
            </w:r>
          </w:p>
        </w:tc>
        <w:tc>
          <w:tcPr>
            <w:tcW w:w="0" w:type="auto"/>
            <w:hideMark/>
          </w:tcPr>
          <w:p w14:paraId="1DEE8F1E" w14:textId="77777777" w:rsidR="00826F84" w:rsidRDefault="00826F84" w:rsidP="009431A6">
            <w:pPr>
              <w:pStyle w:val="Compact"/>
              <w:jc w:val="both"/>
            </w:pPr>
            <w:r>
              <w:t>Threat action intending to maliciously change or modify persistent data, such as records in a database, and the alteration of data in transit between two computers over an open network, such as the Internet.</w:t>
            </w:r>
          </w:p>
        </w:tc>
        <w:tc>
          <w:tcPr>
            <w:tcW w:w="0" w:type="auto"/>
          </w:tcPr>
          <w:p w14:paraId="470CD5A7" w14:textId="77777777" w:rsidR="00DB137F" w:rsidRDefault="00DB137F" w:rsidP="009431A6">
            <w:pPr>
              <w:pStyle w:val="Compact"/>
              <w:numPr>
                <w:ilvl w:val="0"/>
                <w:numId w:val="51"/>
              </w:numPr>
              <w:jc w:val="both"/>
            </w:pPr>
            <w:r>
              <w:t>Appropriate Authorization</w:t>
            </w:r>
          </w:p>
          <w:p w14:paraId="526D410F" w14:textId="77777777" w:rsidR="00DB137F" w:rsidRDefault="00DB137F" w:rsidP="009431A6">
            <w:pPr>
              <w:pStyle w:val="Compact"/>
              <w:numPr>
                <w:ilvl w:val="0"/>
                <w:numId w:val="51"/>
              </w:numPr>
              <w:jc w:val="both"/>
            </w:pPr>
            <w:r>
              <w:t>Input Validations for Injection</w:t>
            </w:r>
          </w:p>
          <w:p w14:paraId="63F53C4D" w14:textId="4465B850" w:rsidR="00826F84" w:rsidRDefault="00DB137F" w:rsidP="009431A6">
            <w:pPr>
              <w:pStyle w:val="Compact"/>
              <w:numPr>
                <w:ilvl w:val="0"/>
                <w:numId w:val="51"/>
              </w:numPr>
              <w:jc w:val="both"/>
            </w:pPr>
            <w:r>
              <w:t>Notify the owner if anything changed</w:t>
            </w:r>
          </w:p>
        </w:tc>
      </w:tr>
      <w:tr w:rsidR="00826F84" w14:paraId="403E0840" w14:textId="77777777" w:rsidTr="00CB6096">
        <w:tc>
          <w:tcPr>
            <w:tcW w:w="0" w:type="auto"/>
            <w:hideMark/>
          </w:tcPr>
          <w:p w14:paraId="60B157CA" w14:textId="77777777" w:rsidR="00826F84" w:rsidRDefault="00826F84" w:rsidP="009431A6">
            <w:pPr>
              <w:pStyle w:val="Compact"/>
              <w:jc w:val="both"/>
            </w:pPr>
            <w:r>
              <w:t>Repudiation</w:t>
            </w:r>
          </w:p>
        </w:tc>
        <w:tc>
          <w:tcPr>
            <w:tcW w:w="0" w:type="auto"/>
            <w:hideMark/>
          </w:tcPr>
          <w:p w14:paraId="0E81D486" w14:textId="77777777" w:rsidR="00826F84" w:rsidRDefault="00826F84" w:rsidP="009431A6">
            <w:pPr>
              <w:pStyle w:val="Compact"/>
              <w:jc w:val="both"/>
            </w:pPr>
            <w:r>
              <w:t>Threat action aimed at performing prohibited operations in a system that lacks the ability to trace the operations.</w:t>
            </w:r>
          </w:p>
        </w:tc>
        <w:tc>
          <w:tcPr>
            <w:tcW w:w="0" w:type="auto"/>
          </w:tcPr>
          <w:p w14:paraId="25C2E0FD" w14:textId="1D81F2E9" w:rsidR="00826F84" w:rsidRDefault="00E93851" w:rsidP="009431A6">
            <w:pPr>
              <w:pStyle w:val="Compact"/>
              <w:numPr>
                <w:ilvl w:val="0"/>
                <w:numId w:val="52"/>
              </w:numPr>
              <w:jc w:val="both"/>
            </w:pPr>
            <w:r w:rsidRPr="00E93851">
              <w:t>Audit Trails</w:t>
            </w:r>
          </w:p>
        </w:tc>
      </w:tr>
      <w:tr w:rsidR="00826F84" w14:paraId="6ADCFE19" w14:textId="77777777" w:rsidTr="00CB6096">
        <w:tc>
          <w:tcPr>
            <w:tcW w:w="0" w:type="auto"/>
            <w:hideMark/>
          </w:tcPr>
          <w:p w14:paraId="26CF5DE3" w14:textId="77777777" w:rsidR="00826F84" w:rsidRDefault="00826F84" w:rsidP="009431A6">
            <w:pPr>
              <w:pStyle w:val="Compact"/>
              <w:jc w:val="both"/>
            </w:pPr>
            <w:r>
              <w:t>Information Disclosure</w:t>
            </w:r>
          </w:p>
        </w:tc>
        <w:tc>
          <w:tcPr>
            <w:tcW w:w="0" w:type="auto"/>
            <w:hideMark/>
          </w:tcPr>
          <w:p w14:paraId="7C5190BF" w14:textId="77777777" w:rsidR="00826F84" w:rsidRDefault="00826F84" w:rsidP="009431A6">
            <w:pPr>
              <w:pStyle w:val="Compact"/>
              <w:jc w:val="both"/>
            </w:pPr>
            <w:r>
              <w:t>Threat action intending to read a file that one was not granted access to, or to read data in transit.</w:t>
            </w:r>
          </w:p>
        </w:tc>
        <w:tc>
          <w:tcPr>
            <w:tcW w:w="0" w:type="auto"/>
          </w:tcPr>
          <w:p w14:paraId="475AB43B" w14:textId="77777777" w:rsidR="00073AC3" w:rsidRDefault="00073AC3" w:rsidP="009431A6">
            <w:pPr>
              <w:pStyle w:val="Compact"/>
              <w:numPr>
                <w:ilvl w:val="0"/>
                <w:numId w:val="52"/>
              </w:numPr>
              <w:jc w:val="both"/>
            </w:pPr>
            <w:r>
              <w:t>Authorization</w:t>
            </w:r>
          </w:p>
          <w:p w14:paraId="7DC10EE6" w14:textId="77777777" w:rsidR="00073AC3" w:rsidRDefault="00073AC3" w:rsidP="009431A6">
            <w:pPr>
              <w:pStyle w:val="Compact"/>
              <w:numPr>
                <w:ilvl w:val="0"/>
                <w:numId w:val="52"/>
              </w:numPr>
              <w:jc w:val="both"/>
            </w:pPr>
            <w:r>
              <w:t>Encryption</w:t>
            </w:r>
          </w:p>
          <w:p w14:paraId="72659B17" w14:textId="77777777" w:rsidR="00073AC3" w:rsidRDefault="00073AC3" w:rsidP="009431A6">
            <w:pPr>
              <w:pStyle w:val="Compact"/>
              <w:numPr>
                <w:ilvl w:val="0"/>
                <w:numId w:val="52"/>
              </w:numPr>
              <w:jc w:val="both"/>
            </w:pPr>
            <w:r>
              <w:t>Protect secrets</w:t>
            </w:r>
          </w:p>
          <w:p w14:paraId="3EFBC634" w14:textId="77777777" w:rsidR="00073AC3" w:rsidRDefault="00073AC3" w:rsidP="009431A6">
            <w:pPr>
              <w:pStyle w:val="Compact"/>
              <w:numPr>
                <w:ilvl w:val="0"/>
                <w:numId w:val="52"/>
              </w:numPr>
              <w:jc w:val="both"/>
            </w:pPr>
            <w:r>
              <w:t>Don’t store secrets</w:t>
            </w:r>
          </w:p>
          <w:p w14:paraId="5BEF94AD" w14:textId="77777777" w:rsidR="00073AC3" w:rsidRDefault="00073AC3" w:rsidP="009431A6">
            <w:pPr>
              <w:pStyle w:val="Compact"/>
              <w:numPr>
                <w:ilvl w:val="0"/>
                <w:numId w:val="52"/>
              </w:numPr>
              <w:jc w:val="both"/>
            </w:pPr>
            <w:r>
              <w:t>SMS Verification Code</w:t>
            </w:r>
          </w:p>
          <w:p w14:paraId="602AF3EF" w14:textId="11279E3F" w:rsidR="00826F84" w:rsidRDefault="00073AC3" w:rsidP="009431A6">
            <w:pPr>
              <w:pStyle w:val="Compact"/>
              <w:numPr>
                <w:ilvl w:val="0"/>
                <w:numId w:val="52"/>
              </w:numPr>
              <w:jc w:val="both"/>
            </w:pPr>
            <w:r>
              <w:t>Robust authentication and authorization verification process</w:t>
            </w:r>
          </w:p>
        </w:tc>
      </w:tr>
      <w:tr w:rsidR="00826F84" w14:paraId="0A7CA7E5" w14:textId="77777777" w:rsidTr="00CB6096">
        <w:tc>
          <w:tcPr>
            <w:tcW w:w="0" w:type="auto"/>
            <w:hideMark/>
          </w:tcPr>
          <w:p w14:paraId="3B0D02F6" w14:textId="77777777" w:rsidR="00826F84" w:rsidRDefault="00826F84" w:rsidP="009431A6">
            <w:pPr>
              <w:pStyle w:val="Compact"/>
              <w:jc w:val="both"/>
            </w:pPr>
            <w:r>
              <w:t>Denial of Service</w:t>
            </w:r>
          </w:p>
        </w:tc>
        <w:tc>
          <w:tcPr>
            <w:tcW w:w="0" w:type="auto"/>
            <w:hideMark/>
          </w:tcPr>
          <w:p w14:paraId="7D377732" w14:textId="77777777" w:rsidR="00826F84" w:rsidRDefault="00826F84" w:rsidP="009431A6">
            <w:pPr>
              <w:pStyle w:val="Compact"/>
              <w:jc w:val="both"/>
            </w:pPr>
            <w:r>
              <w:t>Threat action attempting to deny access to valid users, such as by making a web server temporarily unavailable or unusable.</w:t>
            </w:r>
          </w:p>
        </w:tc>
        <w:tc>
          <w:tcPr>
            <w:tcW w:w="0" w:type="auto"/>
          </w:tcPr>
          <w:p w14:paraId="64A75CFA" w14:textId="77777777" w:rsidR="00073AC3" w:rsidRDefault="00073AC3" w:rsidP="009431A6">
            <w:pPr>
              <w:pStyle w:val="Compact"/>
              <w:numPr>
                <w:ilvl w:val="0"/>
                <w:numId w:val="52"/>
              </w:numPr>
              <w:jc w:val="both"/>
            </w:pPr>
            <w:r>
              <w:t>Appropriate authentication</w:t>
            </w:r>
          </w:p>
          <w:p w14:paraId="03A6CF78" w14:textId="77777777" w:rsidR="00073AC3" w:rsidRDefault="00073AC3" w:rsidP="009431A6">
            <w:pPr>
              <w:pStyle w:val="Compact"/>
              <w:numPr>
                <w:ilvl w:val="0"/>
                <w:numId w:val="52"/>
              </w:numPr>
              <w:jc w:val="both"/>
            </w:pPr>
            <w:r>
              <w:t>Appropriate authorization</w:t>
            </w:r>
          </w:p>
          <w:p w14:paraId="3171F09B" w14:textId="77777777" w:rsidR="00073AC3" w:rsidRDefault="00073AC3" w:rsidP="009431A6">
            <w:pPr>
              <w:pStyle w:val="Compact"/>
              <w:numPr>
                <w:ilvl w:val="0"/>
                <w:numId w:val="52"/>
              </w:numPr>
              <w:jc w:val="both"/>
            </w:pPr>
            <w:r>
              <w:t>Quality of service</w:t>
            </w:r>
          </w:p>
          <w:p w14:paraId="7B28451E" w14:textId="77777777" w:rsidR="00073AC3" w:rsidRDefault="00073AC3" w:rsidP="009431A6">
            <w:pPr>
              <w:pStyle w:val="Compact"/>
              <w:numPr>
                <w:ilvl w:val="0"/>
                <w:numId w:val="52"/>
              </w:numPr>
              <w:jc w:val="both"/>
            </w:pPr>
            <w:r>
              <w:t>Traffic Filtering</w:t>
            </w:r>
          </w:p>
          <w:p w14:paraId="53E4C594" w14:textId="52F095CB" w:rsidR="00826F84" w:rsidRDefault="00073AC3" w:rsidP="009431A6">
            <w:pPr>
              <w:pStyle w:val="Compact"/>
              <w:numPr>
                <w:ilvl w:val="0"/>
                <w:numId w:val="52"/>
              </w:numPr>
              <w:jc w:val="both"/>
            </w:pPr>
            <w:r>
              <w:t>Rate Limiting</w:t>
            </w:r>
          </w:p>
        </w:tc>
      </w:tr>
      <w:tr w:rsidR="00826F84" w14:paraId="0281C164" w14:textId="77777777" w:rsidTr="00CB6096">
        <w:tc>
          <w:tcPr>
            <w:tcW w:w="0" w:type="auto"/>
            <w:hideMark/>
          </w:tcPr>
          <w:p w14:paraId="6B41A998" w14:textId="77777777" w:rsidR="00826F84" w:rsidRDefault="00826F84" w:rsidP="009431A6">
            <w:pPr>
              <w:pStyle w:val="Compact"/>
              <w:jc w:val="both"/>
            </w:pPr>
            <w:r>
              <w:t>Elevation of privilege</w:t>
            </w:r>
          </w:p>
        </w:tc>
        <w:tc>
          <w:tcPr>
            <w:tcW w:w="0" w:type="auto"/>
            <w:hideMark/>
          </w:tcPr>
          <w:p w14:paraId="51142F45" w14:textId="1D90F0F4" w:rsidR="00826F84" w:rsidRDefault="00826F84" w:rsidP="009431A6">
            <w:pPr>
              <w:pStyle w:val="Compact"/>
              <w:jc w:val="both"/>
            </w:pPr>
            <w:r>
              <w:t xml:space="preserve">Threat action intending to gain privileged access to resources </w:t>
            </w:r>
            <w:r w:rsidR="003A5AE6">
              <w:t>to</w:t>
            </w:r>
            <w:r>
              <w:t xml:space="preserve"> gain unauthorized access to information or to compromise a system.</w:t>
            </w:r>
          </w:p>
        </w:tc>
        <w:tc>
          <w:tcPr>
            <w:tcW w:w="0" w:type="auto"/>
          </w:tcPr>
          <w:p w14:paraId="4D82CFB1" w14:textId="77777777" w:rsidR="009431A6" w:rsidRDefault="009431A6" w:rsidP="009431A6">
            <w:pPr>
              <w:pStyle w:val="Compact"/>
              <w:numPr>
                <w:ilvl w:val="0"/>
                <w:numId w:val="52"/>
              </w:numPr>
              <w:jc w:val="both"/>
            </w:pPr>
            <w:r>
              <w:t>Implement Least Privilege</w:t>
            </w:r>
          </w:p>
          <w:p w14:paraId="2E669158" w14:textId="77777777" w:rsidR="009431A6" w:rsidRDefault="009431A6" w:rsidP="009431A6">
            <w:pPr>
              <w:pStyle w:val="Compact"/>
              <w:numPr>
                <w:ilvl w:val="0"/>
                <w:numId w:val="52"/>
              </w:numPr>
              <w:jc w:val="both"/>
            </w:pPr>
            <w:r>
              <w:t>Logging</w:t>
            </w:r>
          </w:p>
          <w:p w14:paraId="0E663812" w14:textId="2FE2A0DB" w:rsidR="00826F84" w:rsidRDefault="009431A6" w:rsidP="009431A6">
            <w:pPr>
              <w:pStyle w:val="Compact"/>
              <w:numPr>
                <w:ilvl w:val="0"/>
                <w:numId w:val="52"/>
              </w:numPr>
              <w:jc w:val="both"/>
            </w:pPr>
            <w:r>
              <w:t>Robust authentication and authorization verification process</w:t>
            </w:r>
          </w:p>
        </w:tc>
      </w:tr>
    </w:tbl>
    <w:p w14:paraId="76E0A906" w14:textId="0961988B" w:rsidR="009F5A07" w:rsidRPr="009431A6" w:rsidRDefault="009431A6" w:rsidP="009431A6">
      <w:pPr>
        <w:pStyle w:val="Caption"/>
        <w:jc w:val="center"/>
        <w:rPr>
          <w:lang w:val="en-GB"/>
        </w:rPr>
      </w:pPr>
      <w:bookmarkStart w:id="89" w:name="_Ref164611529"/>
      <w:bookmarkStart w:id="90" w:name="_Toc164614280"/>
      <w:r w:rsidRPr="009431A6">
        <w:rPr>
          <w:lang w:val="en-GB"/>
        </w:rPr>
        <w:t xml:space="preserve">Table </w:t>
      </w:r>
      <w:r>
        <w:fldChar w:fldCharType="begin"/>
      </w:r>
      <w:r w:rsidRPr="009431A6">
        <w:rPr>
          <w:lang w:val="en-GB"/>
        </w:rPr>
        <w:instrText xml:space="preserve"> SEQ Table \* ARABIC </w:instrText>
      </w:r>
      <w:r>
        <w:fldChar w:fldCharType="separate"/>
      </w:r>
      <w:r w:rsidR="0077268C">
        <w:rPr>
          <w:noProof/>
          <w:lang w:val="en-GB"/>
        </w:rPr>
        <w:t>5</w:t>
      </w:r>
      <w:r>
        <w:fldChar w:fldCharType="end"/>
      </w:r>
      <w:bookmarkEnd w:id="89"/>
      <w:r w:rsidRPr="009431A6">
        <w:rPr>
          <w:lang w:val="en-GB"/>
        </w:rPr>
        <w:t xml:space="preserve"> - STRIDE Categories and Security Control</w:t>
      </w:r>
      <w:bookmarkEnd w:id="90"/>
    </w:p>
    <w:p w14:paraId="5628C314" w14:textId="66C01F66" w:rsidR="009431A6" w:rsidRPr="009431A6" w:rsidRDefault="009431A6" w:rsidP="009431A6">
      <w:pPr>
        <w:rPr>
          <w:lang w:val="en-GB"/>
        </w:rPr>
      </w:pPr>
      <w:r>
        <w:rPr>
          <w:lang w:val="en-GB"/>
        </w:rPr>
        <w:fldChar w:fldCharType="begin"/>
      </w:r>
      <w:r>
        <w:rPr>
          <w:lang w:val="en-GB"/>
        </w:rPr>
        <w:instrText xml:space="preserve"> REF _Ref164611529 \h </w:instrText>
      </w:r>
      <w:r>
        <w:rPr>
          <w:lang w:val="en-GB"/>
        </w:rPr>
      </w:r>
      <w:r>
        <w:rPr>
          <w:lang w:val="en-GB"/>
        </w:rPr>
        <w:fldChar w:fldCharType="separate"/>
      </w:r>
      <w:r w:rsidR="0077268C" w:rsidRPr="009431A6">
        <w:rPr>
          <w:lang w:val="en-GB"/>
        </w:rPr>
        <w:t xml:space="preserve">Table </w:t>
      </w:r>
      <w:r w:rsidR="0077268C">
        <w:rPr>
          <w:noProof/>
          <w:lang w:val="en-GB"/>
        </w:rPr>
        <w:t>5</w:t>
      </w:r>
      <w:r>
        <w:rPr>
          <w:lang w:val="en-GB"/>
        </w:rPr>
        <w:fldChar w:fldCharType="end"/>
      </w:r>
      <w:r>
        <w:rPr>
          <w:lang w:val="en-GB"/>
        </w:rPr>
        <w:t xml:space="preserve"> explains each one of the six categories </w:t>
      </w:r>
      <w:r w:rsidR="00622DF9">
        <w:rPr>
          <w:lang w:val="en-GB"/>
        </w:rPr>
        <w:t xml:space="preserve">for threat categories. Also, it includes certain </w:t>
      </w:r>
      <w:r w:rsidR="00492309">
        <w:rPr>
          <w:lang w:val="en-GB"/>
        </w:rPr>
        <w:t xml:space="preserve">basic </w:t>
      </w:r>
      <w:r w:rsidR="00B34383">
        <w:rPr>
          <w:lang w:val="en-GB"/>
        </w:rPr>
        <w:t>security controls.</w:t>
      </w:r>
    </w:p>
    <w:p w14:paraId="2196B0E8" w14:textId="77777777" w:rsidR="00596732" w:rsidRDefault="00596732" w:rsidP="00596732">
      <w:pPr>
        <w:keepNext/>
      </w:pPr>
      <w:r w:rsidRPr="00596732">
        <w:rPr>
          <w:lang w:val="en-GB"/>
        </w:rPr>
        <w:drawing>
          <wp:inline distT="0" distB="0" distL="0" distR="0" wp14:anchorId="73421AA5" wp14:editId="45816EB3">
            <wp:extent cx="5943600" cy="3666490"/>
            <wp:effectExtent l="0" t="0" r="0" b="0"/>
            <wp:docPr id="634959828" name="Picture 1" descr="A diagram of an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59828" name="Picture 1" descr="A diagram of an application&#10;&#10;Description automatically generated"/>
                    <pic:cNvPicPr/>
                  </pic:nvPicPr>
                  <pic:blipFill>
                    <a:blip r:embed="rId14"/>
                    <a:stretch>
                      <a:fillRect/>
                    </a:stretch>
                  </pic:blipFill>
                  <pic:spPr>
                    <a:xfrm>
                      <a:off x="0" y="0"/>
                      <a:ext cx="5943600" cy="3666490"/>
                    </a:xfrm>
                    <a:prstGeom prst="rect">
                      <a:avLst/>
                    </a:prstGeom>
                  </pic:spPr>
                </pic:pic>
              </a:graphicData>
            </a:graphic>
          </wp:inline>
        </w:drawing>
      </w:r>
    </w:p>
    <w:p w14:paraId="188EA5A0" w14:textId="0FE25353" w:rsidR="00AC2E0E" w:rsidRPr="00235D43" w:rsidRDefault="00596732" w:rsidP="00596732">
      <w:pPr>
        <w:pStyle w:val="Caption"/>
        <w:jc w:val="center"/>
        <w:rPr>
          <w:lang w:val="en-GB"/>
        </w:rPr>
      </w:pPr>
      <w:bookmarkStart w:id="91" w:name="_Ref164611963"/>
      <w:bookmarkStart w:id="92" w:name="_Toc164614274"/>
      <w:r w:rsidRPr="00235D43">
        <w:rPr>
          <w:lang w:val="en-GB"/>
        </w:rPr>
        <w:t xml:space="preserve">Figure </w:t>
      </w:r>
      <w:r>
        <w:fldChar w:fldCharType="begin"/>
      </w:r>
      <w:r w:rsidRPr="00235D43">
        <w:rPr>
          <w:lang w:val="en-GB"/>
        </w:rPr>
        <w:instrText xml:space="preserve"> SEQ Figure \* ARABIC </w:instrText>
      </w:r>
      <w:r>
        <w:fldChar w:fldCharType="separate"/>
      </w:r>
      <w:r w:rsidR="0077268C">
        <w:rPr>
          <w:noProof/>
          <w:lang w:val="en-GB"/>
        </w:rPr>
        <w:t>3</w:t>
      </w:r>
      <w:r>
        <w:fldChar w:fldCharType="end"/>
      </w:r>
      <w:bookmarkEnd w:id="91"/>
      <w:r w:rsidRPr="00235D43">
        <w:rPr>
          <w:lang w:val="en-GB"/>
        </w:rPr>
        <w:t xml:space="preserve"> - Data Flow Diagram</w:t>
      </w:r>
      <w:bookmarkEnd w:id="92"/>
    </w:p>
    <w:p w14:paraId="3C7CBD60" w14:textId="4DA9F047" w:rsidR="00596732" w:rsidRPr="00596732" w:rsidRDefault="00235D43" w:rsidP="00596732">
      <w:pPr>
        <w:rPr>
          <w:lang w:val="en-GB"/>
        </w:rPr>
      </w:pPr>
      <w:r>
        <w:rPr>
          <w:lang w:val="en-GB"/>
        </w:rPr>
        <w:t xml:space="preserve">The data flow diagram of the application is demonstrated in </w:t>
      </w:r>
      <w:r>
        <w:rPr>
          <w:lang w:val="en-GB"/>
        </w:rPr>
        <w:fldChar w:fldCharType="begin"/>
      </w:r>
      <w:r>
        <w:rPr>
          <w:lang w:val="en-GB"/>
        </w:rPr>
        <w:instrText xml:space="preserve"> REF _Ref164611963 \h </w:instrText>
      </w:r>
      <w:r>
        <w:rPr>
          <w:lang w:val="en-GB"/>
        </w:rPr>
      </w:r>
      <w:r>
        <w:rPr>
          <w:lang w:val="en-GB"/>
        </w:rPr>
        <w:fldChar w:fldCharType="separate"/>
      </w:r>
      <w:r w:rsidR="0077268C" w:rsidRPr="00235D43">
        <w:rPr>
          <w:lang w:val="en-GB"/>
        </w:rPr>
        <w:t xml:space="preserve">Figure </w:t>
      </w:r>
      <w:r w:rsidR="0077268C">
        <w:rPr>
          <w:noProof/>
          <w:lang w:val="en-GB"/>
        </w:rPr>
        <w:t>3</w:t>
      </w:r>
      <w:r>
        <w:rPr>
          <w:lang w:val="en-GB"/>
        </w:rPr>
        <w:fldChar w:fldCharType="end"/>
      </w:r>
      <w:r>
        <w:rPr>
          <w:lang w:val="en-GB"/>
        </w:rPr>
        <w:t xml:space="preserve">, </w:t>
      </w:r>
      <w:r w:rsidR="009400C2">
        <w:rPr>
          <w:lang w:val="en-GB"/>
        </w:rPr>
        <w:t xml:space="preserve">the tool used was OWASP </w:t>
      </w:r>
      <w:r w:rsidR="00A94983">
        <w:rPr>
          <w:lang w:val="en-GB"/>
        </w:rPr>
        <w:t xml:space="preserve">Threat Dragon, and it generated a full report possible to be seen </w:t>
      </w:r>
      <w:hyperlink r:id="rId15" w:history="1">
        <w:r w:rsidR="00A94983" w:rsidRPr="005D6D6D">
          <w:rPr>
            <w:rStyle w:val="Hyperlink"/>
            <w:lang w:val="en-GB"/>
          </w:rPr>
          <w:t>here</w:t>
        </w:r>
      </w:hyperlink>
      <w:r w:rsidR="00A94983">
        <w:rPr>
          <w:lang w:val="en-GB"/>
        </w:rPr>
        <w:t xml:space="preserve">, with all the STRIDE threats </w:t>
      </w:r>
      <w:r w:rsidR="009F345A">
        <w:rPr>
          <w:lang w:val="en-GB"/>
        </w:rPr>
        <w:t xml:space="preserve">included, </w:t>
      </w:r>
      <w:r w:rsidR="005D6D6D">
        <w:rPr>
          <w:lang w:val="en-GB"/>
        </w:rPr>
        <w:t>with description and mitigations included.</w:t>
      </w:r>
    </w:p>
    <w:p w14:paraId="665AF570" w14:textId="77777777" w:rsidR="006A04B6" w:rsidRPr="006A04B6" w:rsidRDefault="006A04B6" w:rsidP="006A04B6">
      <w:pPr>
        <w:rPr>
          <w:lang w:val="en-GB"/>
        </w:rPr>
      </w:pPr>
      <w:r w:rsidRPr="006A04B6">
        <w:rPr>
          <w:lang w:val="en-GB"/>
        </w:rPr>
        <w:t>Our application has two actors:</w:t>
      </w:r>
    </w:p>
    <w:p w14:paraId="4A86BD9A" w14:textId="39B30A32" w:rsidR="006A04B6" w:rsidRPr="006A04B6" w:rsidRDefault="006A04B6" w:rsidP="00B43990">
      <w:pPr>
        <w:pStyle w:val="ListParagraph"/>
        <w:numPr>
          <w:ilvl w:val="0"/>
          <w:numId w:val="54"/>
        </w:numPr>
        <w:rPr>
          <w:lang w:val="en-GB"/>
        </w:rPr>
      </w:pPr>
      <w:r w:rsidRPr="006A04B6">
        <w:rPr>
          <w:lang w:val="en-GB"/>
        </w:rPr>
        <w:t>External Geographical API</w:t>
      </w:r>
    </w:p>
    <w:p w14:paraId="2E2496B6" w14:textId="11E92868" w:rsidR="006A04B6" w:rsidRPr="006A04B6" w:rsidRDefault="006A04B6" w:rsidP="00B43990">
      <w:pPr>
        <w:pStyle w:val="ListParagraph"/>
        <w:numPr>
          <w:ilvl w:val="1"/>
          <w:numId w:val="54"/>
        </w:numPr>
        <w:rPr>
          <w:lang w:val="en-GB"/>
        </w:rPr>
      </w:pPr>
      <w:r w:rsidRPr="006A04B6">
        <w:rPr>
          <w:lang w:val="en-GB"/>
        </w:rPr>
        <w:t>This is an external API that will be used for the coordinates management and live tracker for the user.</w:t>
      </w:r>
    </w:p>
    <w:p w14:paraId="4CB68ED2" w14:textId="01F653FA" w:rsidR="006A04B6" w:rsidRPr="006A04B6" w:rsidRDefault="006A04B6" w:rsidP="00B43990">
      <w:pPr>
        <w:pStyle w:val="ListParagraph"/>
        <w:numPr>
          <w:ilvl w:val="1"/>
          <w:numId w:val="54"/>
        </w:numPr>
        <w:rPr>
          <w:lang w:val="en-GB"/>
        </w:rPr>
      </w:pPr>
      <w:r w:rsidRPr="006A04B6">
        <w:rPr>
          <w:lang w:val="en-GB"/>
        </w:rPr>
        <w:t>This actor is out of scope because it will not be managed by our application. It is not our priority to secure because is external.</w:t>
      </w:r>
    </w:p>
    <w:p w14:paraId="1291EBCD" w14:textId="744F953D" w:rsidR="006A04B6" w:rsidRPr="006A04B6" w:rsidRDefault="006A04B6" w:rsidP="00B43990">
      <w:pPr>
        <w:pStyle w:val="ListParagraph"/>
        <w:numPr>
          <w:ilvl w:val="0"/>
          <w:numId w:val="54"/>
        </w:numPr>
        <w:rPr>
          <w:lang w:val="en-GB"/>
        </w:rPr>
      </w:pPr>
      <w:r w:rsidRPr="006A04B6">
        <w:rPr>
          <w:lang w:val="en-GB"/>
        </w:rPr>
        <w:t>Browser</w:t>
      </w:r>
    </w:p>
    <w:p w14:paraId="030FE554" w14:textId="13C8CE3C" w:rsidR="006A04B6" w:rsidRPr="006A04B6" w:rsidRDefault="006A04B6" w:rsidP="00B43990">
      <w:pPr>
        <w:pStyle w:val="ListParagraph"/>
        <w:numPr>
          <w:ilvl w:val="1"/>
          <w:numId w:val="54"/>
        </w:numPr>
        <w:rPr>
          <w:lang w:val="en-GB"/>
        </w:rPr>
      </w:pPr>
      <w:r w:rsidRPr="006A04B6">
        <w:rPr>
          <w:lang w:val="en-GB"/>
        </w:rPr>
        <w:t>The user will use the browser to interact with our application.</w:t>
      </w:r>
    </w:p>
    <w:p w14:paraId="13DD706E" w14:textId="77777777" w:rsidR="006A04B6" w:rsidRPr="006A04B6" w:rsidRDefault="006A04B6" w:rsidP="006A04B6">
      <w:pPr>
        <w:rPr>
          <w:lang w:val="en-GB"/>
        </w:rPr>
      </w:pPr>
    </w:p>
    <w:p w14:paraId="312EE62F" w14:textId="77777777" w:rsidR="006A04B6" w:rsidRPr="006A04B6" w:rsidRDefault="006A04B6" w:rsidP="006A04B6">
      <w:pPr>
        <w:rPr>
          <w:lang w:val="en-GB"/>
        </w:rPr>
      </w:pPr>
      <w:r w:rsidRPr="006A04B6">
        <w:rPr>
          <w:lang w:val="en-GB"/>
        </w:rPr>
        <w:t>It has two Processes:</w:t>
      </w:r>
    </w:p>
    <w:p w14:paraId="6F4168B8" w14:textId="072D2EFC" w:rsidR="006A04B6" w:rsidRPr="006A04B6" w:rsidRDefault="006A04B6" w:rsidP="00B43990">
      <w:pPr>
        <w:pStyle w:val="ListParagraph"/>
        <w:numPr>
          <w:ilvl w:val="0"/>
          <w:numId w:val="56"/>
        </w:numPr>
        <w:rPr>
          <w:lang w:val="en-GB"/>
        </w:rPr>
      </w:pPr>
      <w:r w:rsidRPr="006A04B6">
        <w:rPr>
          <w:lang w:val="en-GB"/>
        </w:rPr>
        <w:t>Frontend Application</w:t>
      </w:r>
    </w:p>
    <w:p w14:paraId="3B5B5E45" w14:textId="611FD74D" w:rsidR="006A04B6" w:rsidRPr="006A04B6" w:rsidRDefault="006A04B6" w:rsidP="00B43990">
      <w:pPr>
        <w:pStyle w:val="ListParagraph"/>
        <w:numPr>
          <w:ilvl w:val="1"/>
          <w:numId w:val="56"/>
        </w:numPr>
        <w:rPr>
          <w:lang w:val="en-GB"/>
        </w:rPr>
      </w:pPr>
      <w:r w:rsidRPr="006A04B6">
        <w:rPr>
          <w:lang w:val="en-GB"/>
        </w:rPr>
        <w:t xml:space="preserve">This process contains all the interactions needed with the frontend application. It will </w:t>
      </w:r>
      <w:r w:rsidR="00B43990">
        <w:rPr>
          <w:lang w:val="en-GB"/>
        </w:rPr>
        <w:t>render</w:t>
      </w:r>
      <w:r w:rsidRPr="006A04B6">
        <w:rPr>
          <w:lang w:val="en-GB"/>
        </w:rPr>
        <w:t xml:space="preserve"> the UI and it will send REST Requests and receive REST Responses from another process, the Backend Application.</w:t>
      </w:r>
    </w:p>
    <w:p w14:paraId="3B3C479F" w14:textId="6256D800" w:rsidR="006A04B6" w:rsidRPr="006A04B6" w:rsidRDefault="006A04B6" w:rsidP="00B43990">
      <w:pPr>
        <w:pStyle w:val="ListParagraph"/>
        <w:numPr>
          <w:ilvl w:val="1"/>
          <w:numId w:val="56"/>
        </w:numPr>
        <w:rPr>
          <w:lang w:val="en-GB"/>
        </w:rPr>
      </w:pPr>
      <w:r w:rsidRPr="006A04B6">
        <w:rPr>
          <w:lang w:val="en-GB"/>
        </w:rPr>
        <w:t>It reads the frontend application configuration.</w:t>
      </w:r>
    </w:p>
    <w:p w14:paraId="12946E57" w14:textId="1FA93A43" w:rsidR="006A04B6" w:rsidRPr="006A04B6" w:rsidRDefault="006A04B6" w:rsidP="00B43990">
      <w:pPr>
        <w:pStyle w:val="ListParagraph"/>
        <w:numPr>
          <w:ilvl w:val="0"/>
          <w:numId w:val="56"/>
        </w:numPr>
        <w:rPr>
          <w:lang w:val="en-GB"/>
        </w:rPr>
      </w:pPr>
      <w:r w:rsidRPr="006A04B6">
        <w:rPr>
          <w:lang w:val="en-GB"/>
        </w:rPr>
        <w:t>Backend Application</w:t>
      </w:r>
    </w:p>
    <w:p w14:paraId="6359AF55" w14:textId="7BFABA64" w:rsidR="006A04B6" w:rsidRPr="006A04B6" w:rsidRDefault="006A04B6" w:rsidP="00CF13DF">
      <w:pPr>
        <w:pStyle w:val="ListParagraph"/>
        <w:numPr>
          <w:ilvl w:val="1"/>
          <w:numId w:val="56"/>
        </w:numPr>
        <w:rPr>
          <w:lang w:val="en-GB"/>
        </w:rPr>
      </w:pPr>
      <w:r w:rsidRPr="006A04B6">
        <w:rPr>
          <w:lang w:val="en-GB"/>
        </w:rPr>
        <w:t>This process is responsible to handle requests from the frontend process, handle them as needed and answer them with responses. It will gather data from the file system and from the database to answer the requests. It also writes logging into the logging system for every action made.</w:t>
      </w:r>
    </w:p>
    <w:p w14:paraId="02A844C5" w14:textId="20F2C092" w:rsidR="006A04B6" w:rsidRPr="006A04B6" w:rsidRDefault="006A04B6" w:rsidP="00CF13DF">
      <w:pPr>
        <w:pStyle w:val="ListParagraph"/>
        <w:numPr>
          <w:ilvl w:val="1"/>
          <w:numId w:val="56"/>
        </w:numPr>
        <w:rPr>
          <w:lang w:val="en-GB"/>
        </w:rPr>
      </w:pPr>
      <w:r w:rsidRPr="006A04B6">
        <w:rPr>
          <w:lang w:val="en-GB"/>
        </w:rPr>
        <w:t>This process will contain all the business logic. So, it will log all the actions performed by the users.</w:t>
      </w:r>
    </w:p>
    <w:p w14:paraId="0C62FAD5" w14:textId="77777777" w:rsidR="006A04B6" w:rsidRPr="006A04B6" w:rsidRDefault="006A04B6" w:rsidP="006A04B6">
      <w:pPr>
        <w:rPr>
          <w:lang w:val="en-GB"/>
        </w:rPr>
      </w:pPr>
    </w:p>
    <w:p w14:paraId="4C3D78E0" w14:textId="77777777" w:rsidR="006A04B6" w:rsidRPr="006A04B6" w:rsidRDefault="006A04B6" w:rsidP="006A04B6">
      <w:pPr>
        <w:rPr>
          <w:lang w:val="en-GB"/>
        </w:rPr>
      </w:pPr>
      <w:r w:rsidRPr="006A04B6">
        <w:rPr>
          <w:lang w:val="en-GB"/>
        </w:rPr>
        <w:t>And finally, it has five Stores:</w:t>
      </w:r>
    </w:p>
    <w:p w14:paraId="6D52FC62" w14:textId="55D53F69" w:rsidR="006A04B6" w:rsidRPr="006A04B6" w:rsidRDefault="006A04B6" w:rsidP="00CF13DF">
      <w:pPr>
        <w:pStyle w:val="ListParagraph"/>
        <w:numPr>
          <w:ilvl w:val="0"/>
          <w:numId w:val="58"/>
        </w:numPr>
        <w:rPr>
          <w:lang w:val="en-GB"/>
        </w:rPr>
      </w:pPr>
      <w:r w:rsidRPr="006A04B6">
        <w:rPr>
          <w:lang w:val="en-GB"/>
        </w:rPr>
        <w:t>Frontend Application Config</w:t>
      </w:r>
    </w:p>
    <w:p w14:paraId="23A93669" w14:textId="300F2E14" w:rsidR="006A04B6" w:rsidRPr="006A04B6" w:rsidRDefault="006A04B6" w:rsidP="00CF13DF">
      <w:pPr>
        <w:pStyle w:val="ListParagraph"/>
        <w:numPr>
          <w:ilvl w:val="1"/>
          <w:numId w:val="58"/>
        </w:numPr>
        <w:rPr>
          <w:lang w:val="en-GB"/>
        </w:rPr>
      </w:pPr>
      <w:r w:rsidRPr="006A04B6">
        <w:rPr>
          <w:lang w:val="en-GB"/>
        </w:rPr>
        <w:t>This store will store the configuration for the frontend process. It will only be read by this process.</w:t>
      </w:r>
    </w:p>
    <w:p w14:paraId="2D9928E5" w14:textId="1CCA30A4" w:rsidR="006A04B6" w:rsidRPr="006A04B6" w:rsidRDefault="006A04B6" w:rsidP="00CF13DF">
      <w:pPr>
        <w:pStyle w:val="ListParagraph"/>
        <w:numPr>
          <w:ilvl w:val="1"/>
          <w:numId w:val="58"/>
        </w:numPr>
        <w:rPr>
          <w:lang w:val="en-GB"/>
        </w:rPr>
      </w:pPr>
      <w:r w:rsidRPr="006A04B6">
        <w:rPr>
          <w:lang w:val="en-GB"/>
        </w:rPr>
        <w:t>It is out of scope</w:t>
      </w:r>
      <w:r w:rsidR="00CF13DF" w:rsidRPr="00CF13DF">
        <w:rPr>
          <w:lang w:val="en-GB"/>
        </w:rPr>
        <w:t>,</w:t>
      </w:r>
      <w:r w:rsidRPr="006A04B6">
        <w:rPr>
          <w:lang w:val="en-GB"/>
        </w:rPr>
        <w:t xml:space="preserve"> but it </w:t>
      </w:r>
      <w:r w:rsidR="00CF13DF" w:rsidRPr="00CF13DF">
        <w:rPr>
          <w:lang w:val="en-GB"/>
        </w:rPr>
        <w:t>must</w:t>
      </w:r>
      <w:r w:rsidRPr="006A04B6">
        <w:rPr>
          <w:lang w:val="en-GB"/>
        </w:rPr>
        <w:t xml:space="preserve"> be secure because it can contain secrets.</w:t>
      </w:r>
    </w:p>
    <w:p w14:paraId="67C2AF5B" w14:textId="457351D3" w:rsidR="006A04B6" w:rsidRPr="006A04B6" w:rsidRDefault="006A04B6" w:rsidP="00CF13DF">
      <w:pPr>
        <w:pStyle w:val="ListParagraph"/>
        <w:numPr>
          <w:ilvl w:val="0"/>
          <w:numId w:val="58"/>
        </w:numPr>
        <w:rPr>
          <w:lang w:val="en-GB"/>
        </w:rPr>
      </w:pPr>
      <w:r w:rsidRPr="006A04B6">
        <w:rPr>
          <w:lang w:val="en-GB"/>
        </w:rPr>
        <w:t>Backend Application Config</w:t>
      </w:r>
    </w:p>
    <w:p w14:paraId="32CE31EB" w14:textId="7B65E408" w:rsidR="006A04B6" w:rsidRPr="006A04B6" w:rsidRDefault="006A04B6" w:rsidP="00CF13DF">
      <w:pPr>
        <w:pStyle w:val="ListParagraph"/>
        <w:numPr>
          <w:ilvl w:val="1"/>
          <w:numId w:val="58"/>
        </w:numPr>
        <w:rPr>
          <w:lang w:val="en-GB"/>
        </w:rPr>
      </w:pPr>
      <w:r w:rsidRPr="006A04B6">
        <w:rPr>
          <w:lang w:val="en-GB"/>
        </w:rPr>
        <w:t>This store will store the configuration for the backend process. It will only be read by this process.</w:t>
      </w:r>
    </w:p>
    <w:p w14:paraId="2B5DC184" w14:textId="657C4B96" w:rsidR="006A04B6" w:rsidRPr="006A04B6" w:rsidRDefault="006A04B6" w:rsidP="00CF13DF">
      <w:pPr>
        <w:pStyle w:val="ListParagraph"/>
        <w:numPr>
          <w:ilvl w:val="1"/>
          <w:numId w:val="58"/>
        </w:numPr>
        <w:rPr>
          <w:lang w:val="en-GB"/>
        </w:rPr>
      </w:pPr>
      <w:r w:rsidRPr="006A04B6">
        <w:rPr>
          <w:lang w:val="en-GB"/>
        </w:rPr>
        <w:t>It is out of scope</w:t>
      </w:r>
      <w:r w:rsidR="00CF13DF" w:rsidRPr="00CF13DF">
        <w:rPr>
          <w:lang w:val="en-GB"/>
        </w:rPr>
        <w:t>,</w:t>
      </w:r>
      <w:r w:rsidRPr="006A04B6">
        <w:rPr>
          <w:lang w:val="en-GB"/>
        </w:rPr>
        <w:t xml:space="preserve"> but it </w:t>
      </w:r>
      <w:r w:rsidR="00CF13DF" w:rsidRPr="00CF13DF">
        <w:rPr>
          <w:lang w:val="en-GB"/>
        </w:rPr>
        <w:t>must</w:t>
      </w:r>
      <w:r w:rsidRPr="006A04B6">
        <w:rPr>
          <w:lang w:val="en-GB"/>
        </w:rPr>
        <w:t xml:space="preserve"> be secure because it can contain secrets.</w:t>
      </w:r>
    </w:p>
    <w:p w14:paraId="46D5A0D2" w14:textId="68B4F6F6" w:rsidR="006A04B6" w:rsidRPr="006A04B6" w:rsidRDefault="006A04B6" w:rsidP="00CF13DF">
      <w:pPr>
        <w:pStyle w:val="ListParagraph"/>
        <w:numPr>
          <w:ilvl w:val="0"/>
          <w:numId w:val="58"/>
        </w:numPr>
        <w:rPr>
          <w:lang w:val="en-GB"/>
        </w:rPr>
      </w:pPr>
      <w:r w:rsidRPr="006A04B6">
        <w:rPr>
          <w:lang w:val="en-GB"/>
        </w:rPr>
        <w:t>File System</w:t>
      </w:r>
    </w:p>
    <w:p w14:paraId="0C877727" w14:textId="252D94EF" w:rsidR="006A04B6" w:rsidRPr="006A04B6" w:rsidRDefault="006A04B6" w:rsidP="00CF13DF">
      <w:pPr>
        <w:pStyle w:val="ListParagraph"/>
        <w:numPr>
          <w:ilvl w:val="1"/>
          <w:numId w:val="58"/>
        </w:numPr>
        <w:rPr>
          <w:lang w:val="en-GB"/>
        </w:rPr>
      </w:pPr>
      <w:r w:rsidRPr="006A04B6">
        <w:rPr>
          <w:lang w:val="en-GB"/>
        </w:rPr>
        <w:t xml:space="preserve">This store represents the file </w:t>
      </w:r>
      <w:r w:rsidR="0091121D" w:rsidRPr="006A04B6">
        <w:rPr>
          <w:lang w:val="en-GB"/>
        </w:rPr>
        <w:t>system,</w:t>
      </w:r>
      <w:r w:rsidRPr="006A04B6">
        <w:rPr>
          <w:lang w:val="en-GB"/>
        </w:rPr>
        <w:t xml:space="preserve"> and it contains files.</w:t>
      </w:r>
    </w:p>
    <w:p w14:paraId="43F2C4FF" w14:textId="3844FF2B" w:rsidR="006A04B6" w:rsidRPr="006A04B6" w:rsidRDefault="006A04B6" w:rsidP="00CF13DF">
      <w:pPr>
        <w:pStyle w:val="ListParagraph"/>
        <w:numPr>
          <w:ilvl w:val="1"/>
          <w:numId w:val="58"/>
        </w:numPr>
        <w:rPr>
          <w:lang w:val="en-GB"/>
        </w:rPr>
      </w:pPr>
      <w:r w:rsidRPr="006A04B6">
        <w:rPr>
          <w:lang w:val="en-GB"/>
        </w:rPr>
        <w:t>The backend process can upload files into it and download them from it.</w:t>
      </w:r>
    </w:p>
    <w:p w14:paraId="537C3C75" w14:textId="231B41FC" w:rsidR="006A04B6" w:rsidRPr="006A04B6" w:rsidRDefault="006A04B6" w:rsidP="00CF13DF">
      <w:pPr>
        <w:pStyle w:val="ListParagraph"/>
        <w:numPr>
          <w:ilvl w:val="0"/>
          <w:numId w:val="58"/>
        </w:numPr>
        <w:rPr>
          <w:lang w:val="en-GB"/>
        </w:rPr>
      </w:pPr>
      <w:r w:rsidRPr="006A04B6">
        <w:rPr>
          <w:lang w:val="en-GB"/>
        </w:rPr>
        <w:t>Database</w:t>
      </w:r>
    </w:p>
    <w:p w14:paraId="60283BD4" w14:textId="2FC96BF7" w:rsidR="006A04B6" w:rsidRPr="006A04B6" w:rsidRDefault="006A04B6" w:rsidP="00CF13DF">
      <w:pPr>
        <w:pStyle w:val="ListParagraph"/>
        <w:numPr>
          <w:ilvl w:val="1"/>
          <w:numId w:val="58"/>
        </w:numPr>
        <w:rPr>
          <w:lang w:val="en-GB"/>
        </w:rPr>
      </w:pPr>
      <w:r w:rsidRPr="006A04B6">
        <w:rPr>
          <w:lang w:val="en-GB"/>
        </w:rPr>
        <w:t xml:space="preserve">This store contains all the data that the applications </w:t>
      </w:r>
      <w:r w:rsidR="00CF13DF" w:rsidRPr="00CF13DF">
        <w:rPr>
          <w:lang w:val="en-GB"/>
        </w:rPr>
        <w:t>ask</w:t>
      </w:r>
      <w:r w:rsidRPr="006A04B6">
        <w:rPr>
          <w:lang w:val="en-GB"/>
        </w:rPr>
        <w:t xml:space="preserve"> to persist.</w:t>
      </w:r>
    </w:p>
    <w:p w14:paraId="028C205E" w14:textId="2871E553" w:rsidR="006A04B6" w:rsidRPr="006A04B6" w:rsidRDefault="006A04B6" w:rsidP="00CF13DF">
      <w:pPr>
        <w:pStyle w:val="ListParagraph"/>
        <w:numPr>
          <w:ilvl w:val="1"/>
          <w:numId w:val="58"/>
        </w:numPr>
        <w:rPr>
          <w:lang w:val="en-GB"/>
        </w:rPr>
      </w:pPr>
      <w:r w:rsidRPr="006A04B6">
        <w:rPr>
          <w:lang w:val="en-GB"/>
        </w:rPr>
        <w:t>The backend application will ask for the data in form of queries and the database will respond with the results.</w:t>
      </w:r>
    </w:p>
    <w:p w14:paraId="54C25C49" w14:textId="2CC032D4" w:rsidR="006A04B6" w:rsidRPr="006A04B6" w:rsidRDefault="006A04B6" w:rsidP="00CF13DF">
      <w:pPr>
        <w:pStyle w:val="ListParagraph"/>
        <w:numPr>
          <w:ilvl w:val="0"/>
          <w:numId w:val="58"/>
        </w:numPr>
        <w:rPr>
          <w:lang w:val="en-GB"/>
        </w:rPr>
      </w:pPr>
      <w:r w:rsidRPr="006A04B6">
        <w:rPr>
          <w:lang w:val="en-GB"/>
        </w:rPr>
        <w:t>Logging System</w:t>
      </w:r>
    </w:p>
    <w:p w14:paraId="3F5B47D2" w14:textId="20B5F9F2" w:rsidR="006A04B6" w:rsidRPr="006A04B6" w:rsidRDefault="006A04B6" w:rsidP="00CF13DF">
      <w:pPr>
        <w:pStyle w:val="ListParagraph"/>
        <w:numPr>
          <w:ilvl w:val="1"/>
          <w:numId w:val="58"/>
        </w:numPr>
        <w:rPr>
          <w:lang w:val="en-GB"/>
        </w:rPr>
      </w:pPr>
      <w:r w:rsidRPr="006A04B6">
        <w:rPr>
          <w:lang w:val="en-GB"/>
        </w:rPr>
        <w:t xml:space="preserve">This store contains all the logging of the backend application. It is only accessed by the backend </w:t>
      </w:r>
      <w:r w:rsidR="0091121D" w:rsidRPr="006A04B6">
        <w:rPr>
          <w:lang w:val="en-GB"/>
        </w:rPr>
        <w:t>process,</w:t>
      </w:r>
      <w:r w:rsidRPr="006A04B6">
        <w:rPr>
          <w:lang w:val="en-GB"/>
        </w:rPr>
        <w:t xml:space="preserve"> and it does not send any data to any process.</w:t>
      </w:r>
    </w:p>
    <w:p w14:paraId="2BDF11F7" w14:textId="77777777" w:rsidR="006A04B6" w:rsidRPr="006A04B6" w:rsidRDefault="006A04B6" w:rsidP="006A04B6">
      <w:pPr>
        <w:rPr>
          <w:lang w:val="en-GB"/>
        </w:rPr>
      </w:pPr>
    </w:p>
    <w:p w14:paraId="5AFD2E92" w14:textId="5AC8E576" w:rsidR="005D6D6D" w:rsidRPr="00596732" w:rsidRDefault="006A04B6" w:rsidP="00596732">
      <w:pPr>
        <w:rPr>
          <w:lang w:val="en-GB"/>
        </w:rPr>
      </w:pPr>
      <w:r w:rsidRPr="006A04B6">
        <w:rPr>
          <w:lang w:val="en-GB"/>
        </w:rPr>
        <w:t xml:space="preserve">To see in detail the STRIDE Model Threat for each one of these components, you can read them in the </w:t>
      </w:r>
      <w:r w:rsidR="00FA7BEB">
        <w:rPr>
          <w:lang w:val="en-GB"/>
        </w:rPr>
        <w:t xml:space="preserve">this </w:t>
      </w:r>
      <w:hyperlink r:id="rId16" w:history="1">
        <w:r w:rsidR="00FA7BEB" w:rsidRPr="00FA7BEB">
          <w:rPr>
            <w:rStyle w:val="Hyperlink"/>
            <w:lang w:val="en-GB"/>
          </w:rPr>
          <w:t>PDF</w:t>
        </w:r>
      </w:hyperlink>
      <w:r w:rsidR="00FA7BEB">
        <w:rPr>
          <w:lang w:val="en-GB"/>
        </w:rPr>
        <w:t>,</w:t>
      </w:r>
      <w:r w:rsidRPr="006A04B6">
        <w:rPr>
          <w:lang w:val="en-GB"/>
        </w:rPr>
        <w:t xml:space="preserve"> including descriptions and mitigations.</w:t>
      </w:r>
    </w:p>
    <w:p w14:paraId="5DE932D9" w14:textId="60F4DA99" w:rsidR="00003DC5" w:rsidRDefault="00C31BB5" w:rsidP="00D3330A">
      <w:pPr>
        <w:pStyle w:val="Heading1"/>
        <w:numPr>
          <w:ilvl w:val="1"/>
          <w:numId w:val="2"/>
        </w:numPr>
        <w:jc w:val="both"/>
      </w:pPr>
      <w:bookmarkStart w:id="93" w:name="_Toc164614260"/>
      <w:r>
        <w:t>Security Test Planning</w:t>
      </w:r>
      <w:bookmarkEnd w:id="86"/>
      <w:bookmarkEnd w:id="93"/>
    </w:p>
    <w:p w14:paraId="550FA74D" w14:textId="47F025D3" w:rsidR="00003DC5" w:rsidRPr="00003DC5" w:rsidRDefault="00003DC5" w:rsidP="00291825">
      <w:pPr>
        <w:pStyle w:val="Heading1"/>
        <w:numPr>
          <w:ilvl w:val="2"/>
          <w:numId w:val="2"/>
        </w:numPr>
        <w:jc w:val="both"/>
      </w:pPr>
      <w:bookmarkStart w:id="94" w:name="_Toc164614261"/>
      <w:r w:rsidRPr="00003DC5">
        <w:t>Determine the Scope</w:t>
      </w:r>
      <w:bookmarkEnd w:id="94"/>
    </w:p>
    <w:p w14:paraId="54921242" w14:textId="77777777" w:rsidR="00003DC5" w:rsidRPr="00003DC5" w:rsidRDefault="00003DC5" w:rsidP="00195C37">
      <w:pPr>
        <w:numPr>
          <w:ilvl w:val="0"/>
          <w:numId w:val="37"/>
        </w:numPr>
        <w:jc w:val="both"/>
        <w:rPr>
          <w:lang w:val="en-US"/>
        </w:rPr>
      </w:pPr>
      <w:r w:rsidRPr="00003DC5">
        <w:rPr>
          <w:lang w:val="en-US"/>
        </w:rPr>
        <w:t>Identify the System or Application for Testing: Our security testing will encompass evaluating the truck management and dispatch application.</w:t>
      </w:r>
    </w:p>
    <w:p w14:paraId="02D34D4A" w14:textId="77777777" w:rsidR="00003DC5" w:rsidRPr="00003DC5" w:rsidRDefault="00003DC5" w:rsidP="00195C37">
      <w:pPr>
        <w:numPr>
          <w:ilvl w:val="0"/>
          <w:numId w:val="37"/>
        </w:numPr>
        <w:jc w:val="both"/>
        <w:rPr>
          <w:lang w:val="en-US"/>
        </w:rPr>
      </w:pPr>
      <w:r w:rsidRPr="00003DC5">
        <w:rPr>
          <w:lang w:val="en-US"/>
        </w:rPr>
        <w:t>Define the Target Environment: Our testing focus will center on the production environment where the application is deployed, alongside any pertinent development and testing environments.</w:t>
      </w:r>
    </w:p>
    <w:p w14:paraId="7F48C527" w14:textId="77777777" w:rsidR="00003DC5" w:rsidRPr="00003DC5" w:rsidRDefault="00003DC5" w:rsidP="00195C37">
      <w:pPr>
        <w:numPr>
          <w:ilvl w:val="0"/>
          <w:numId w:val="37"/>
        </w:numPr>
        <w:jc w:val="both"/>
        <w:rPr>
          <w:lang w:val="en-US"/>
        </w:rPr>
      </w:pPr>
      <w:r w:rsidRPr="00003DC5">
        <w:rPr>
          <w:lang w:val="en-US"/>
        </w:rPr>
        <w:t>Establish Security Objectives: Our primary security objectives are to pinpoint and mitigate potential vulnerabilities that could compromise the confidentiality, integrity, and availability of the application and its data.</w:t>
      </w:r>
    </w:p>
    <w:p w14:paraId="25C06EFF" w14:textId="221D0348" w:rsidR="00003DC5" w:rsidRPr="00003DC5" w:rsidRDefault="00003DC5" w:rsidP="00195C37">
      <w:pPr>
        <w:numPr>
          <w:ilvl w:val="0"/>
          <w:numId w:val="37"/>
        </w:numPr>
        <w:jc w:val="both"/>
        <w:rPr>
          <w:lang w:val="en-US"/>
        </w:rPr>
      </w:pPr>
      <w:r w:rsidRPr="00003DC5">
        <w:rPr>
          <w:lang w:val="en-US"/>
        </w:rPr>
        <w:t xml:space="preserve">Identify Stakeholders: Stakeholders involved in the security testing process include the development team, IT operations team, security team, and any relevant business stakeholders. Additionally, </w:t>
      </w:r>
      <w:r w:rsidR="00C66263">
        <w:rPr>
          <w:lang w:val="en-US"/>
        </w:rPr>
        <w:t>customer</w:t>
      </w:r>
      <w:r w:rsidR="0034422B">
        <w:rPr>
          <w:lang w:val="en-US"/>
        </w:rPr>
        <w:t>s</w:t>
      </w:r>
      <w:r w:rsidRPr="00003DC5">
        <w:rPr>
          <w:lang w:val="en-US"/>
        </w:rPr>
        <w:t xml:space="preserve">, managers, and drivers will play crucial roles. </w:t>
      </w:r>
      <w:r w:rsidR="00C66263">
        <w:rPr>
          <w:lang w:val="en-US"/>
        </w:rPr>
        <w:t>Customer</w:t>
      </w:r>
      <w:r w:rsidR="0034422B">
        <w:rPr>
          <w:lang w:val="en-US"/>
        </w:rPr>
        <w:t>s</w:t>
      </w:r>
      <w:r w:rsidRPr="00003DC5">
        <w:rPr>
          <w:lang w:val="en-US"/>
        </w:rPr>
        <w:t xml:space="preserve"> will input service requests into the application, managers will dispatch corresponding services to drivers, and drivers will be responsible for updating service status and viewing assigned tasks.</w:t>
      </w:r>
    </w:p>
    <w:p w14:paraId="626EE08F" w14:textId="09D6E256" w:rsidR="00003DC5" w:rsidRPr="00003DC5" w:rsidRDefault="00003DC5" w:rsidP="00195C37">
      <w:pPr>
        <w:numPr>
          <w:ilvl w:val="0"/>
          <w:numId w:val="37"/>
        </w:numPr>
        <w:jc w:val="both"/>
        <w:rPr>
          <w:lang w:val="en-US"/>
        </w:rPr>
      </w:pPr>
      <w:r w:rsidRPr="00003DC5">
        <w:rPr>
          <w:lang w:val="en-US"/>
        </w:rPr>
        <w:t xml:space="preserve">Define Roles and Responsibilities: It's imperative to clearly outline the roles and responsibilities of each stakeholder involved in the security testing process, including testers, developers, system administrators, and management. Moreover, in our academic environment project, we'll involve </w:t>
      </w:r>
      <w:r w:rsidR="00C66263">
        <w:rPr>
          <w:lang w:val="en-US"/>
        </w:rPr>
        <w:t>customer</w:t>
      </w:r>
      <w:r w:rsidR="0034422B">
        <w:rPr>
          <w:lang w:val="en-US"/>
        </w:rPr>
        <w:t>s</w:t>
      </w:r>
      <w:r w:rsidRPr="00003DC5">
        <w:rPr>
          <w:lang w:val="en-US"/>
        </w:rPr>
        <w:t>, managers, and drivers in specific roles as described above.</w:t>
      </w:r>
    </w:p>
    <w:p w14:paraId="52A9C96E" w14:textId="77777777" w:rsidR="00003DC5" w:rsidRPr="00003DC5" w:rsidRDefault="00003DC5" w:rsidP="00195C37">
      <w:pPr>
        <w:numPr>
          <w:ilvl w:val="0"/>
          <w:numId w:val="37"/>
        </w:numPr>
        <w:jc w:val="both"/>
        <w:rPr>
          <w:lang w:val="en-US"/>
        </w:rPr>
      </w:pPr>
      <w:r w:rsidRPr="00003DC5">
        <w:rPr>
          <w:lang w:val="en-US"/>
        </w:rPr>
        <w:t>Specify Constraints and Assumptions: We must identify any constraints or limitations that may impact the security testing process, such as resource limitations due to academic environment constraints, such as restricted access to paid databases or cloud resources for project deployment. Time constraints will also be a consideration, divided into academic project deadlines and timeframes.</w:t>
      </w:r>
    </w:p>
    <w:p w14:paraId="56A167FC" w14:textId="77777777" w:rsidR="00003DC5" w:rsidRPr="00003DC5" w:rsidRDefault="00003DC5" w:rsidP="00195C37">
      <w:pPr>
        <w:numPr>
          <w:ilvl w:val="0"/>
          <w:numId w:val="37"/>
        </w:numPr>
        <w:jc w:val="both"/>
        <w:rPr>
          <w:lang w:val="en-US"/>
        </w:rPr>
      </w:pPr>
      <w:r w:rsidRPr="00003DC5">
        <w:rPr>
          <w:lang w:val="en-US"/>
        </w:rPr>
        <w:t>Determine Types and Levels of Security Testing: We'll specify the types and levels of security testing to be performed, including vulnerability assessment, penetration testing, code review, and compliance audit.</w:t>
      </w:r>
    </w:p>
    <w:p w14:paraId="091F2563" w14:textId="085836BB" w:rsidR="00003DC5" w:rsidRPr="00003DC5" w:rsidRDefault="00003DC5" w:rsidP="00195C37">
      <w:pPr>
        <w:numPr>
          <w:ilvl w:val="0"/>
          <w:numId w:val="37"/>
        </w:numPr>
        <w:jc w:val="both"/>
        <w:rPr>
          <w:lang w:val="en-US"/>
        </w:rPr>
      </w:pPr>
      <w:r w:rsidRPr="00003DC5">
        <w:rPr>
          <w:lang w:val="en-US"/>
        </w:rPr>
        <w:t xml:space="preserve">Ensure Clarity, Realism, and Agreement: The scope must be clearly defined, realistic, and unanimously agreed upon by all parties involved, including academic project stakeholders, to ensure alignment and the successful execution of the security testing plan. </w:t>
      </w:r>
      <w:r w:rsidR="005B763D" w:rsidRPr="00003DC5">
        <w:rPr>
          <w:lang w:val="en-US"/>
        </w:rPr>
        <w:t>To</w:t>
      </w:r>
      <w:r w:rsidRPr="00003DC5">
        <w:rPr>
          <w:lang w:val="en-US"/>
        </w:rPr>
        <w:t xml:space="preserve"> achieve that we will </w:t>
      </w:r>
      <w:r w:rsidR="00DB3CE4" w:rsidRPr="00003DC5">
        <w:rPr>
          <w:lang w:val="en-US"/>
        </w:rPr>
        <w:t>hold</w:t>
      </w:r>
      <w:r w:rsidRPr="00003DC5">
        <w:rPr>
          <w:lang w:val="en-US"/>
        </w:rPr>
        <w:t xml:space="preserve"> some weekly meetings and even daily when needed.</w:t>
      </w:r>
    </w:p>
    <w:p w14:paraId="0AE9FD97" w14:textId="27D2770C" w:rsidR="00003DC5" w:rsidRPr="00003DC5" w:rsidRDefault="00003DC5" w:rsidP="00291825">
      <w:pPr>
        <w:pStyle w:val="Heading1"/>
        <w:numPr>
          <w:ilvl w:val="2"/>
          <w:numId w:val="2"/>
        </w:numPr>
        <w:jc w:val="both"/>
      </w:pPr>
      <w:bookmarkStart w:id="95" w:name="_Toc164614262"/>
      <w:r w:rsidRPr="00003DC5">
        <w:t>Conduct Risk Assessment</w:t>
      </w:r>
      <w:bookmarkEnd w:id="95"/>
    </w:p>
    <w:p w14:paraId="4DB24D4A" w14:textId="07567503" w:rsidR="00003DC5" w:rsidRPr="00003DC5" w:rsidRDefault="00003DC5" w:rsidP="00195C37">
      <w:pPr>
        <w:numPr>
          <w:ilvl w:val="0"/>
          <w:numId w:val="38"/>
        </w:numPr>
        <w:jc w:val="both"/>
        <w:rPr>
          <w:lang w:val="en-US"/>
        </w:rPr>
      </w:pPr>
      <w:r w:rsidRPr="00003DC5">
        <w:rPr>
          <w:lang w:val="en-US"/>
        </w:rPr>
        <w:t xml:space="preserve">Identify potential threats, vulnerabilities, and impacts: For this we will conduct a comprehensive assessment to identify potential security threats and vulnerabilities that could affect </w:t>
      </w:r>
      <w:r w:rsidR="007454D2" w:rsidRPr="00003DC5">
        <w:rPr>
          <w:lang w:val="en-US"/>
        </w:rPr>
        <w:t>truck</w:t>
      </w:r>
      <w:r w:rsidR="005B763D">
        <w:rPr>
          <w:lang w:val="en-US"/>
        </w:rPr>
        <w:t>’s</w:t>
      </w:r>
      <w:r w:rsidRPr="00003DC5">
        <w:rPr>
          <w:lang w:val="en-US"/>
        </w:rPr>
        <w:t xml:space="preserve"> management and dispatch application. Considering factors such as unauthorized access, data breaches, denial of service attacks, and insider threats. We will also analyze the potential impacts of these threats on the confidentiality, integrity, and availability of the application and its data.</w:t>
      </w:r>
    </w:p>
    <w:p w14:paraId="4C4BFC01" w14:textId="3DE5B43C" w:rsidR="00003DC5" w:rsidRPr="00003DC5" w:rsidRDefault="00003DC5" w:rsidP="00195C37">
      <w:pPr>
        <w:numPr>
          <w:ilvl w:val="0"/>
          <w:numId w:val="38"/>
        </w:numPr>
        <w:jc w:val="both"/>
        <w:rPr>
          <w:lang w:val="en-US"/>
        </w:rPr>
      </w:pPr>
      <w:r w:rsidRPr="00003DC5">
        <w:rPr>
          <w:lang w:val="en-US"/>
        </w:rPr>
        <w:t xml:space="preserve">Prioritize risks based on likelihood and severity: </w:t>
      </w:r>
      <w:r w:rsidR="007454D2" w:rsidRPr="00003DC5">
        <w:rPr>
          <w:lang w:val="en-US"/>
        </w:rPr>
        <w:t>To</w:t>
      </w:r>
      <w:r w:rsidRPr="00003DC5">
        <w:rPr>
          <w:lang w:val="en-US"/>
        </w:rPr>
        <w:t xml:space="preserve"> achieve that we will evaluate the identified risks based on their likelihood of occurrence and potential severity of impact, prioritize risks accordingly to focus resources on addressing the most significant threats first.</w:t>
      </w:r>
    </w:p>
    <w:p w14:paraId="1A0F9053" w14:textId="6AAE7239" w:rsidR="00003DC5" w:rsidRPr="00003DC5" w:rsidRDefault="00003DC5" w:rsidP="00195C37">
      <w:pPr>
        <w:numPr>
          <w:ilvl w:val="0"/>
          <w:numId w:val="38"/>
        </w:numPr>
        <w:jc w:val="both"/>
        <w:rPr>
          <w:lang w:val="en-US"/>
        </w:rPr>
      </w:pPr>
      <w:r w:rsidRPr="00003DC5">
        <w:rPr>
          <w:lang w:val="en-US"/>
        </w:rPr>
        <w:t xml:space="preserve">Define risk mitigation strategies and actions: In this phase we will develop </w:t>
      </w:r>
      <w:r w:rsidR="007454D2" w:rsidRPr="00003DC5">
        <w:rPr>
          <w:lang w:val="en-US"/>
        </w:rPr>
        <w:t>risk</w:t>
      </w:r>
      <w:r w:rsidRPr="00003DC5">
        <w:rPr>
          <w:lang w:val="en-US"/>
        </w:rPr>
        <w:t xml:space="preserve"> mitigation strategies and action plans to address identified risks effectively. This may include implementing security controls, applying patches and updates, enhancing access controls, and improving monitoring and detection capabilities.</w:t>
      </w:r>
    </w:p>
    <w:p w14:paraId="62209173" w14:textId="77777777" w:rsidR="00003DC5" w:rsidRPr="00003DC5" w:rsidRDefault="00003DC5" w:rsidP="00195C37">
      <w:pPr>
        <w:numPr>
          <w:ilvl w:val="0"/>
          <w:numId w:val="38"/>
        </w:numPr>
        <w:jc w:val="both"/>
        <w:rPr>
          <w:lang w:val="en-US"/>
        </w:rPr>
      </w:pPr>
      <w:r w:rsidRPr="00003DC5">
        <w:rPr>
          <w:lang w:val="en-US"/>
        </w:rPr>
        <w:t>Document and update the risk assessment: Finally, we will document the findings of the risk assessment, including identified threats, vulnerabilities, impacts, and mitigation strategies. Update the risk assessment regularly throughout the project lifecycle to account for changes in the threat landscape or the application's environment. Ensure that stakeholders are aware of and aligned with the risk assessment findings and mitigation efforts.</w:t>
      </w:r>
    </w:p>
    <w:p w14:paraId="1678C5B1" w14:textId="502DC626" w:rsidR="00003DC5" w:rsidRPr="00003DC5" w:rsidRDefault="00003DC5" w:rsidP="00291825">
      <w:pPr>
        <w:pStyle w:val="Heading1"/>
        <w:numPr>
          <w:ilvl w:val="2"/>
          <w:numId w:val="2"/>
        </w:numPr>
        <w:jc w:val="both"/>
      </w:pPr>
      <w:bookmarkStart w:id="96" w:name="_Toc164614263"/>
      <w:r w:rsidRPr="00003DC5">
        <w:t>Select Methods and Tools</w:t>
      </w:r>
      <w:bookmarkEnd w:id="96"/>
    </w:p>
    <w:p w14:paraId="3244D3C5" w14:textId="77777777" w:rsidR="00003DC5" w:rsidRPr="00003DC5" w:rsidRDefault="00003DC5" w:rsidP="00195C37">
      <w:pPr>
        <w:numPr>
          <w:ilvl w:val="0"/>
          <w:numId w:val="39"/>
        </w:numPr>
        <w:jc w:val="both"/>
        <w:rPr>
          <w:lang w:val="en-US"/>
        </w:rPr>
      </w:pPr>
      <w:r w:rsidRPr="00003DC5">
        <w:rPr>
          <w:lang w:val="en-US"/>
        </w:rPr>
        <w:t>Assess the Scope, Objectives, and Risks: We will evaluate the scope, objectives, and identified risks of our security testing project, considering the unique characteristics and requirements of our truck management and dispatch application.</w:t>
      </w:r>
    </w:p>
    <w:p w14:paraId="157CF673" w14:textId="13F3ED01" w:rsidR="00003DC5" w:rsidRPr="00003DC5" w:rsidRDefault="00003DC5" w:rsidP="00195C37">
      <w:pPr>
        <w:numPr>
          <w:ilvl w:val="0"/>
          <w:numId w:val="39"/>
        </w:numPr>
        <w:jc w:val="both"/>
        <w:rPr>
          <w:lang w:val="en-US"/>
        </w:rPr>
      </w:pPr>
      <w:r w:rsidRPr="00003DC5">
        <w:rPr>
          <w:lang w:val="en-US"/>
        </w:rPr>
        <w:t xml:space="preserve">Consider Available Resources and Skills: </w:t>
      </w:r>
      <w:r w:rsidR="007454D2" w:rsidRPr="00003DC5">
        <w:rPr>
          <w:lang w:val="en-US"/>
        </w:rPr>
        <w:t>Considering</w:t>
      </w:r>
      <w:r w:rsidRPr="00003DC5">
        <w:rPr>
          <w:lang w:val="en-US"/>
        </w:rPr>
        <w:t xml:space="preserve"> the resources, expertise, and skills available within our academic project team, we'll ensure that the selected methods and tools can be effectively utilized to meet our security testing needs.</w:t>
      </w:r>
    </w:p>
    <w:p w14:paraId="760750FF" w14:textId="77777777" w:rsidR="00003DC5" w:rsidRPr="00003DC5" w:rsidRDefault="00003DC5" w:rsidP="00195C37">
      <w:pPr>
        <w:numPr>
          <w:ilvl w:val="0"/>
          <w:numId w:val="39"/>
        </w:numPr>
        <w:jc w:val="both"/>
        <w:rPr>
          <w:lang w:val="en-US"/>
        </w:rPr>
      </w:pPr>
      <w:r w:rsidRPr="00003DC5">
        <w:rPr>
          <w:lang w:val="en-US"/>
        </w:rPr>
        <w:t>Ensure Consistency, Reliability, and Effectiveness: Our focus will be on choosing methods and tools that demonstrate consistency, reliability, and effectiveness in identifying and addressing security weaknesses specific to our truck management application. Factors such as accuracy, coverage, and usability will guide our selection process.</w:t>
      </w:r>
    </w:p>
    <w:p w14:paraId="11BB41D2" w14:textId="77777777" w:rsidR="00003DC5" w:rsidRPr="00003DC5" w:rsidRDefault="00003DC5" w:rsidP="00195C37">
      <w:pPr>
        <w:numPr>
          <w:ilvl w:val="0"/>
          <w:numId w:val="39"/>
        </w:numPr>
        <w:jc w:val="both"/>
        <w:rPr>
          <w:lang w:val="en-US"/>
        </w:rPr>
      </w:pPr>
      <w:r w:rsidRPr="00003DC5">
        <w:rPr>
          <w:lang w:val="en-US"/>
        </w:rPr>
        <w:t>Compatibility with System Architecture and Technology: We'll select methods and tools that align with the architecture, technology stack, and functionality of our truck management application. It's crucial to ensure that the chosen tools can adequately test the various components and features of our application.</w:t>
      </w:r>
    </w:p>
    <w:p w14:paraId="57D8E071" w14:textId="55A33741" w:rsidR="00003DC5" w:rsidRPr="00003DC5" w:rsidRDefault="00003DC5" w:rsidP="00195C37">
      <w:pPr>
        <w:numPr>
          <w:ilvl w:val="0"/>
          <w:numId w:val="39"/>
        </w:numPr>
        <w:jc w:val="both"/>
        <w:rPr>
          <w:lang w:val="en-US"/>
        </w:rPr>
      </w:pPr>
      <w:r w:rsidRPr="00003DC5">
        <w:rPr>
          <w:lang w:val="en-US"/>
        </w:rPr>
        <w:t>Explore a Range of Methods and Tools: Our evaluation will encompass a range of methods and tools, including manual or automated testing, static or dynamic analysis, and open-source or commercial tools such as Sonarqube, Dependency Track, and ZAP. Each option will be carefully assessed for its suitability based on project requirements and constraints.</w:t>
      </w:r>
      <w:r w:rsidR="00B617E5">
        <w:rPr>
          <w:lang w:val="en-US"/>
        </w:rPr>
        <w:t xml:space="preserve"> Sonarqube gives </w:t>
      </w:r>
      <w:r w:rsidR="007454D2">
        <w:rPr>
          <w:lang w:val="en-US"/>
        </w:rPr>
        <w:t>us</w:t>
      </w:r>
      <w:r w:rsidR="00B617E5">
        <w:rPr>
          <w:lang w:val="en-US"/>
        </w:rPr>
        <w:t xml:space="preserve"> access to a SAST report and with Dependency Track we can have the SCA.</w:t>
      </w:r>
    </w:p>
    <w:p w14:paraId="36273002" w14:textId="4D638F38" w:rsidR="00003DC5" w:rsidRPr="00003DC5" w:rsidRDefault="00003DC5" w:rsidP="00195C37">
      <w:pPr>
        <w:numPr>
          <w:ilvl w:val="0"/>
          <w:numId w:val="39"/>
        </w:numPr>
        <w:jc w:val="both"/>
        <w:rPr>
          <w:lang w:val="en-US"/>
        </w:rPr>
      </w:pPr>
      <w:r w:rsidRPr="00003DC5">
        <w:rPr>
          <w:lang w:val="en-US"/>
        </w:rPr>
        <w:t xml:space="preserve">Document the Selection Process: We will meticulously document the rationale behind the selection of specific methods and tools, outlining their strengths, limitations, and applicability to our academic project. Transparent documentation will ensure that all stakeholders are well-informed and aligned with our chosen approach </w:t>
      </w:r>
      <w:r w:rsidR="00586776" w:rsidRPr="00003DC5">
        <w:rPr>
          <w:lang w:val="en-US"/>
        </w:rPr>
        <w:t>to</w:t>
      </w:r>
      <w:r w:rsidRPr="00003DC5">
        <w:rPr>
          <w:lang w:val="en-US"/>
        </w:rPr>
        <w:t xml:space="preserve"> security testing.</w:t>
      </w:r>
    </w:p>
    <w:p w14:paraId="18699837" w14:textId="071781E4" w:rsidR="00003DC5" w:rsidRPr="00003DC5" w:rsidRDefault="00003DC5" w:rsidP="00291825">
      <w:pPr>
        <w:pStyle w:val="Heading1"/>
        <w:numPr>
          <w:ilvl w:val="2"/>
          <w:numId w:val="2"/>
        </w:numPr>
        <w:jc w:val="both"/>
      </w:pPr>
      <w:bookmarkStart w:id="97" w:name="_Toc164614264"/>
      <w:r w:rsidRPr="00003DC5">
        <w:t>Execute Security Testing</w:t>
      </w:r>
      <w:bookmarkEnd w:id="97"/>
    </w:p>
    <w:p w14:paraId="26014781" w14:textId="65790122" w:rsidR="00003DC5" w:rsidRPr="00003DC5" w:rsidRDefault="00003DC5" w:rsidP="00195C37">
      <w:pPr>
        <w:numPr>
          <w:ilvl w:val="0"/>
          <w:numId w:val="40"/>
        </w:numPr>
        <w:jc w:val="both"/>
        <w:rPr>
          <w:lang w:val="en-US"/>
        </w:rPr>
      </w:pPr>
      <w:r w:rsidRPr="00003DC5">
        <w:rPr>
          <w:lang w:val="en-US"/>
        </w:rPr>
        <w:t>Perform Security Testing Activities: We will conduct security testing activities, such as scanning, unit testing, manual testing</w:t>
      </w:r>
      <w:r w:rsidR="00DA456C" w:rsidRPr="00003DC5">
        <w:rPr>
          <w:lang w:val="en-US"/>
        </w:rPr>
        <w:t>,</w:t>
      </w:r>
      <w:r w:rsidRPr="00003DC5">
        <w:rPr>
          <w:lang w:val="en-US"/>
        </w:rPr>
        <w:t xml:space="preserve"> or auditing, on our truck management and dispatch application as outlined in our academic project's defined scope, methods, and tools.</w:t>
      </w:r>
    </w:p>
    <w:p w14:paraId="1A20EB52" w14:textId="77777777" w:rsidR="00003DC5" w:rsidRPr="00003DC5" w:rsidRDefault="00003DC5" w:rsidP="00195C37">
      <w:pPr>
        <w:numPr>
          <w:ilvl w:val="0"/>
          <w:numId w:val="40"/>
        </w:numPr>
        <w:jc w:val="both"/>
        <w:rPr>
          <w:lang w:val="en-US"/>
        </w:rPr>
      </w:pPr>
      <w:r w:rsidRPr="00003DC5">
        <w:rPr>
          <w:lang w:val="en-US"/>
        </w:rPr>
        <w:t>Follow Predefined Schedule, Procedure, and Checklist: We will adhere rigorously to a predefined schedule, procedure, and checklist to ensure consistency and comprehensiveness in executing our security testing endeavors. Our adherence to the testing plan will ensure systematic coverage of all facets of the application's security.</w:t>
      </w:r>
    </w:p>
    <w:p w14:paraId="7BF058E4" w14:textId="77777777" w:rsidR="00003DC5" w:rsidRPr="00003DC5" w:rsidRDefault="00003DC5" w:rsidP="00195C37">
      <w:pPr>
        <w:numPr>
          <w:ilvl w:val="0"/>
          <w:numId w:val="40"/>
        </w:numPr>
        <w:jc w:val="both"/>
        <w:rPr>
          <w:lang w:val="en-US"/>
        </w:rPr>
      </w:pPr>
      <w:r w:rsidRPr="00003DC5">
        <w:rPr>
          <w:lang w:val="en-US"/>
        </w:rPr>
        <w:t>Adhere to Ethical and Legal Standards: It is imperative for us to maintain adherence to ethical and legal standards throughout the security testing process, ensuring that all activities are conducted in a manner that upholds the privacy and integrity of our application and its data. Compliance with relevant regulations, standards, and industry best practices will be paramount to maintaining integrity and legality.</w:t>
      </w:r>
    </w:p>
    <w:p w14:paraId="4E8F1432" w14:textId="77777777" w:rsidR="00003DC5" w:rsidRPr="00003DC5" w:rsidRDefault="00003DC5" w:rsidP="00195C37">
      <w:pPr>
        <w:numPr>
          <w:ilvl w:val="0"/>
          <w:numId w:val="40"/>
        </w:numPr>
        <w:jc w:val="both"/>
        <w:rPr>
          <w:lang w:val="en-US"/>
        </w:rPr>
      </w:pPr>
      <w:r w:rsidRPr="00003DC5">
        <w:rPr>
          <w:lang w:val="en-US"/>
        </w:rPr>
        <w:t>Monitor and Record Results and Findings: We will continuously monitor the progress of our security testing activities and diligently record the results, findings, and evidence acquired during the testing process. Thorough documentation of identified vulnerabilities, weaknesses, or issues, including severity ratings and potential impacts, will be essential for informed decision-making.</w:t>
      </w:r>
    </w:p>
    <w:p w14:paraId="62069542" w14:textId="77777777" w:rsidR="00003DC5" w:rsidRPr="00003DC5" w:rsidRDefault="00003DC5" w:rsidP="00195C37">
      <w:pPr>
        <w:numPr>
          <w:ilvl w:val="0"/>
          <w:numId w:val="40"/>
        </w:numPr>
        <w:jc w:val="both"/>
        <w:rPr>
          <w:lang w:val="en-US"/>
        </w:rPr>
      </w:pPr>
      <w:r w:rsidRPr="00003DC5">
        <w:rPr>
          <w:lang w:val="en-US"/>
        </w:rPr>
        <w:t>Communicate Progress and Issues: We will foster transparent communication within our team and with all stakeholders involved in our academic project, including the development team, management, and other relevant parties. Regular updates on the progress and findings of our security testing efforts will be provided, with any significant issues or concerns promptly reported to facilitate timely resolution and decision-making achieved with meetings.</w:t>
      </w:r>
    </w:p>
    <w:p w14:paraId="3198EFAD" w14:textId="0543162F" w:rsidR="00003DC5" w:rsidRPr="00003DC5" w:rsidRDefault="00003DC5" w:rsidP="00291825">
      <w:pPr>
        <w:pStyle w:val="Heading1"/>
        <w:numPr>
          <w:ilvl w:val="2"/>
          <w:numId w:val="2"/>
        </w:numPr>
        <w:jc w:val="both"/>
      </w:pPr>
      <w:bookmarkStart w:id="98" w:name="_Toc164614265"/>
      <w:r w:rsidRPr="00003DC5">
        <w:t>Report and Communicate</w:t>
      </w:r>
      <w:bookmarkEnd w:id="98"/>
    </w:p>
    <w:p w14:paraId="532F8C80" w14:textId="77777777" w:rsidR="00003DC5" w:rsidRPr="00003DC5" w:rsidRDefault="00003DC5" w:rsidP="00195C37">
      <w:pPr>
        <w:numPr>
          <w:ilvl w:val="0"/>
          <w:numId w:val="41"/>
        </w:numPr>
        <w:jc w:val="both"/>
        <w:rPr>
          <w:lang w:val="en-US"/>
        </w:rPr>
      </w:pPr>
      <w:r w:rsidRPr="00003DC5">
        <w:rPr>
          <w:lang w:val="en-US"/>
        </w:rPr>
        <w:t>Prepare a Comprehensive Security Testing Report: We will compile all relevant information obtained from the security testing process, including the scope, objectives, methods, tools, results, findings, and recommendations, into a detailed report tailored for our truck management and dispatch application.</w:t>
      </w:r>
    </w:p>
    <w:p w14:paraId="622DDD5E" w14:textId="77777777" w:rsidR="00003DC5" w:rsidRPr="00003DC5" w:rsidRDefault="00003DC5" w:rsidP="00195C37">
      <w:pPr>
        <w:numPr>
          <w:ilvl w:val="0"/>
          <w:numId w:val="41"/>
        </w:numPr>
        <w:jc w:val="both"/>
        <w:rPr>
          <w:lang w:val="en-US"/>
        </w:rPr>
      </w:pPr>
      <w:r w:rsidRPr="00003DC5">
        <w:rPr>
          <w:lang w:val="en-US"/>
        </w:rPr>
        <w:t>Summarize Key Findings and Results: We will provide a concise summary of the key findings and results derived from the security testing process. This summary will emphasize any significant vulnerabilities, weaknesses, or areas of concern identified during the evaluation.</w:t>
      </w:r>
    </w:p>
    <w:p w14:paraId="14925B4F" w14:textId="496E707A" w:rsidR="00003DC5" w:rsidRPr="00003DC5" w:rsidRDefault="00003DC5" w:rsidP="00195C37">
      <w:pPr>
        <w:numPr>
          <w:ilvl w:val="0"/>
          <w:numId w:val="41"/>
        </w:numPr>
        <w:jc w:val="both"/>
        <w:rPr>
          <w:lang w:val="en-US"/>
        </w:rPr>
      </w:pPr>
      <w:r w:rsidRPr="00003DC5">
        <w:rPr>
          <w:lang w:val="en-US"/>
        </w:rPr>
        <w:t xml:space="preserve">Include Strengths and Weaknesses Analysis: Our team will conduct an evaluation of the strengths and weaknesses of </w:t>
      </w:r>
      <w:r w:rsidR="007454D2" w:rsidRPr="00003DC5">
        <w:rPr>
          <w:lang w:val="en-US"/>
        </w:rPr>
        <w:t>truck</w:t>
      </w:r>
      <w:r w:rsidRPr="00003DC5">
        <w:rPr>
          <w:lang w:val="en-US"/>
        </w:rPr>
        <w:t xml:space="preserve"> management and dispatch application security based on the observed results. We aim to provide an objective assessment of the overall security posture of the application.</w:t>
      </w:r>
    </w:p>
    <w:p w14:paraId="4DC5985A" w14:textId="77777777" w:rsidR="00003DC5" w:rsidRPr="00003DC5" w:rsidRDefault="00003DC5" w:rsidP="00195C37">
      <w:pPr>
        <w:numPr>
          <w:ilvl w:val="0"/>
          <w:numId w:val="41"/>
        </w:numPr>
        <w:jc w:val="both"/>
        <w:rPr>
          <w:lang w:val="en-US"/>
        </w:rPr>
      </w:pPr>
      <w:r w:rsidRPr="00003DC5">
        <w:rPr>
          <w:lang w:val="en-US"/>
        </w:rPr>
        <w:t>Provide Recommendations for Improvement: We will offer practical recommendations and suggestions aimed at enhancing the security of the application. These recommendations will be prioritized based on their potential impact and feasibility of implementation.</w:t>
      </w:r>
    </w:p>
    <w:p w14:paraId="30728671" w14:textId="44B1E0B5" w:rsidR="00003DC5" w:rsidRPr="00003DC5" w:rsidRDefault="00003DC5" w:rsidP="00195C37">
      <w:pPr>
        <w:numPr>
          <w:ilvl w:val="0"/>
          <w:numId w:val="41"/>
        </w:numPr>
        <w:jc w:val="both"/>
        <w:rPr>
          <w:lang w:val="en-US"/>
        </w:rPr>
      </w:pPr>
      <w:r w:rsidRPr="00003DC5">
        <w:rPr>
          <w:lang w:val="en-US"/>
        </w:rPr>
        <w:t xml:space="preserve">Distribute the Report to Relevant Stakeholders: We will ensure that the security testing report is shared with all relevant stakeholders, including the development team, management, IT operations team, and other key </w:t>
      </w:r>
      <w:r w:rsidR="007454D2" w:rsidRPr="00003DC5">
        <w:rPr>
          <w:lang w:val="en-US"/>
        </w:rPr>
        <w:t>decision makers</w:t>
      </w:r>
      <w:r w:rsidRPr="00003DC5">
        <w:rPr>
          <w:lang w:val="en-US"/>
        </w:rPr>
        <w:t>. Timely distribution of the report will ensure that it reaches the appropriate audience for review and consideration.</w:t>
      </w:r>
    </w:p>
    <w:p w14:paraId="349C7D69" w14:textId="77777777" w:rsidR="00003DC5" w:rsidRPr="00003DC5" w:rsidRDefault="00003DC5" w:rsidP="00195C37">
      <w:pPr>
        <w:numPr>
          <w:ilvl w:val="0"/>
          <w:numId w:val="41"/>
        </w:numPr>
        <w:jc w:val="both"/>
        <w:rPr>
          <w:lang w:val="en-US"/>
        </w:rPr>
      </w:pPr>
      <w:r w:rsidRPr="00003DC5">
        <w:rPr>
          <w:lang w:val="en-US"/>
        </w:rPr>
        <w:t>Facilitate Discussions and Decision-Making: Our team will schedule meetings or discussions to review the security testing report with stakeholders, facilitating informed decision-making. We will encourage open dialogue and collaboration to address any questions or concerns raised during the review process.</w:t>
      </w:r>
    </w:p>
    <w:p w14:paraId="7283EF3F" w14:textId="01D4B2F3" w:rsidR="00003DC5" w:rsidRPr="00003DC5" w:rsidRDefault="00003DC5" w:rsidP="00291825">
      <w:pPr>
        <w:pStyle w:val="Heading1"/>
        <w:numPr>
          <w:ilvl w:val="2"/>
          <w:numId w:val="2"/>
        </w:numPr>
        <w:jc w:val="both"/>
      </w:pPr>
      <w:bookmarkStart w:id="99" w:name="_Toc164614266"/>
      <w:r w:rsidRPr="00003DC5">
        <w:t>Review and Improve</w:t>
      </w:r>
      <w:bookmarkEnd w:id="99"/>
    </w:p>
    <w:p w14:paraId="4A7E3660" w14:textId="77777777" w:rsidR="00003DC5" w:rsidRPr="00003DC5" w:rsidRDefault="00003DC5" w:rsidP="00195C37">
      <w:pPr>
        <w:numPr>
          <w:ilvl w:val="0"/>
          <w:numId w:val="42"/>
        </w:numPr>
        <w:jc w:val="both"/>
        <w:rPr>
          <w:lang w:val="en-US"/>
        </w:rPr>
      </w:pPr>
      <w:r w:rsidRPr="00003DC5">
        <w:rPr>
          <w:lang w:val="en-US"/>
        </w:rPr>
        <w:t>Evaluate Effectiveness, Efficiency, and Quality: We will conduct a comprehensive evaluation of the effectiveness, efficiency, and quality of our security testing activities, methods, tools, and report. We will assess whether our security testing plan successfully achieved its objectives and whether the desired outcomes were realized.</w:t>
      </w:r>
    </w:p>
    <w:p w14:paraId="66F8EFB1" w14:textId="77777777" w:rsidR="00003DC5" w:rsidRPr="00003DC5" w:rsidRDefault="00003DC5" w:rsidP="00195C37">
      <w:pPr>
        <w:numPr>
          <w:ilvl w:val="0"/>
          <w:numId w:val="42"/>
        </w:numPr>
        <w:jc w:val="both"/>
        <w:rPr>
          <w:lang w:val="en-US"/>
        </w:rPr>
      </w:pPr>
      <w:r w:rsidRPr="00003DC5">
        <w:rPr>
          <w:lang w:val="en-US"/>
        </w:rPr>
        <w:t>Identify Lessons Learned and Best Practices: We will reflect on the lessons learned throughout the security testing process and identify best practices that contributed to the success of our testing activities. These lessons learned and best practices will be documented for future reference and to inform our approach in subsequent projects.</w:t>
      </w:r>
    </w:p>
    <w:p w14:paraId="77104BF0" w14:textId="77777777" w:rsidR="00003DC5" w:rsidRPr="00003DC5" w:rsidRDefault="00003DC5" w:rsidP="00195C37">
      <w:pPr>
        <w:numPr>
          <w:ilvl w:val="0"/>
          <w:numId w:val="42"/>
        </w:numPr>
        <w:jc w:val="both"/>
        <w:rPr>
          <w:lang w:val="en-US"/>
        </w:rPr>
      </w:pPr>
      <w:r w:rsidRPr="00003DC5">
        <w:rPr>
          <w:lang w:val="en-US"/>
        </w:rPr>
        <w:t>Address Challenges and Opportunities for Improvement: Our team will identify any challenges or obstacles encountered during the security testing process and explore opportunities for improvement or enhancement. We will consider factors such as resource constraints, technical limitations, and process inefficiencies to identify areas for improvement.</w:t>
      </w:r>
    </w:p>
    <w:p w14:paraId="473E32F1" w14:textId="77777777" w:rsidR="00003DC5" w:rsidRPr="00003DC5" w:rsidRDefault="00003DC5" w:rsidP="00195C37">
      <w:pPr>
        <w:numPr>
          <w:ilvl w:val="0"/>
          <w:numId w:val="42"/>
        </w:numPr>
        <w:jc w:val="both"/>
        <w:rPr>
          <w:lang w:val="en-US"/>
        </w:rPr>
      </w:pPr>
      <w:r w:rsidRPr="00003DC5">
        <w:rPr>
          <w:lang w:val="en-US"/>
        </w:rPr>
        <w:t>Provide Feedback and Recommendations: We will offer constructive feedback and recommendations for improving the security testing process and outcomes. Our recommendations will include actionable steps and initiatives to address identified areas for improvement and capitalize on opportunities for enhancement.</w:t>
      </w:r>
    </w:p>
    <w:p w14:paraId="38353206" w14:textId="77777777" w:rsidR="00003DC5" w:rsidRPr="00003DC5" w:rsidRDefault="00003DC5" w:rsidP="00195C37">
      <w:pPr>
        <w:numPr>
          <w:ilvl w:val="0"/>
          <w:numId w:val="42"/>
        </w:numPr>
        <w:jc w:val="both"/>
        <w:rPr>
          <w:lang w:val="en-US"/>
        </w:rPr>
      </w:pPr>
      <w:r w:rsidRPr="00003DC5">
        <w:rPr>
          <w:lang w:val="en-US"/>
        </w:rPr>
        <w:t>Incorporate Feedback into Future Initiatives: It is essential to integrate the feedback and recommendations gathered from the review process into future security testing projects or initiatives. We will use the lessons learned to refine methodologies, streamline processes, and enhance the overall effectiveness of our security testing efforts.</w:t>
      </w:r>
    </w:p>
    <w:p w14:paraId="3E5005F1" w14:textId="562AA8E9" w:rsidR="00C31BB5" w:rsidRPr="00F41F49" w:rsidRDefault="00003DC5" w:rsidP="52C4EAEC">
      <w:pPr>
        <w:numPr>
          <w:ilvl w:val="0"/>
          <w:numId w:val="42"/>
        </w:numPr>
        <w:rPr>
          <w:lang w:val="en-US"/>
        </w:rPr>
      </w:pPr>
      <w:r w:rsidRPr="00683D66">
        <w:rPr>
          <w:lang w:val="en-US"/>
        </w:rPr>
        <w:t>Foster a Culture of Continuous Improvement: Our team will promote a culture of continuous improvement within the organization by encouraging ongoing reflection, feedback, and collaboration among stakeholders involved in security testing activities. We will emphasize the importance of learning from past experiences and striving for excellence in future endeavors. This will contribute to the refinement and evolution of our security testing practices over time</w:t>
      </w:r>
      <w:r w:rsidR="007454D2" w:rsidRPr="00683D66">
        <w:rPr>
          <w:lang w:val="en-US"/>
        </w:rPr>
        <w:t>.</w:t>
      </w:r>
      <w:r w:rsidR="00F41F49">
        <w:rPr>
          <w:lang w:val="en-US"/>
        </w:rPr>
        <w:t xml:space="preserve"> </w:t>
      </w:r>
      <w:sdt>
        <w:sdtPr>
          <w:rPr>
            <w:lang w:val="en-US"/>
          </w:rPr>
          <w:id w:val="-697077289"/>
          <w:citation/>
        </w:sdtPr>
        <w:sdtContent>
          <w:r w:rsidR="00F41F49">
            <w:rPr>
              <w:lang w:val="en-US"/>
            </w:rPr>
            <w:fldChar w:fldCharType="begin"/>
          </w:r>
          <w:r w:rsidR="00F41F49">
            <w:rPr>
              <w:lang w:val="en-US"/>
            </w:rPr>
            <w:instrText xml:space="preserve"> CITATION Lin24 \l 1033 </w:instrText>
          </w:r>
          <w:r w:rsidR="00F41F49">
            <w:rPr>
              <w:lang w:val="en-US"/>
            </w:rPr>
            <w:fldChar w:fldCharType="separate"/>
          </w:r>
          <w:r w:rsidR="0077268C" w:rsidRPr="0077268C">
            <w:rPr>
              <w:noProof/>
              <w:lang w:val="en-US"/>
            </w:rPr>
            <w:t>[3]</w:t>
          </w:r>
          <w:r w:rsidR="00F41F49">
            <w:rPr>
              <w:lang w:val="en-US"/>
            </w:rPr>
            <w:fldChar w:fldCharType="end"/>
          </w:r>
        </w:sdtContent>
      </w:sdt>
    </w:p>
    <w:p w14:paraId="7466C290" w14:textId="4AEC26D3" w:rsidR="00F11EA7" w:rsidRPr="00F11EA7" w:rsidRDefault="00E1425E" w:rsidP="00BB3B00">
      <w:pPr>
        <w:pStyle w:val="Heading1"/>
        <w:jc w:val="both"/>
      </w:pPr>
      <w:bookmarkStart w:id="100" w:name="_Toc164614267"/>
      <w:r>
        <w:t>ASVS v4 Checklist</w:t>
      </w:r>
      <w:bookmarkEnd w:id="100"/>
    </w:p>
    <w:p w14:paraId="79240A73" w14:textId="16A6B641" w:rsidR="00B00DB5" w:rsidRDefault="00B34C06" w:rsidP="0054109E">
      <w:pPr>
        <w:jc w:val="both"/>
        <w:rPr>
          <w:lang w:val="en-GB"/>
        </w:rPr>
      </w:pPr>
      <w:r>
        <w:rPr>
          <w:lang w:val="en-GB"/>
        </w:rPr>
        <w:t xml:space="preserve">In each iteration of this project, the final step will be to </w:t>
      </w:r>
      <w:r w:rsidR="00EA0996">
        <w:rPr>
          <w:lang w:val="en-GB"/>
        </w:rPr>
        <w:t>answer the ASVS v4 Checklist.</w:t>
      </w:r>
      <w:r w:rsidR="005C7CA8">
        <w:rPr>
          <w:lang w:val="en-GB"/>
        </w:rPr>
        <w:t xml:space="preserve"> ASVS stands for </w:t>
      </w:r>
      <w:r w:rsidR="008F50CD">
        <w:rPr>
          <w:lang w:val="en-GB"/>
        </w:rPr>
        <w:t xml:space="preserve">“Application Security Verification Standard” </w:t>
      </w:r>
      <w:r w:rsidR="00DF4B95">
        <w:rPr>
          <w:lang w:val="en-GB"/>
        </w:rPr>
        <w:t>and</w:t>
      </w:r>
      <w:r w:rsidR="005E32FC">
        <w:rPr>
          <w:lang w:val="en-GB"/>
        </w:rPr>
        <w:t xml:space="preserve"> it</w:t>
      </w:r>
      <w:r w:rsidR="00DF4B95">
        <w:rPr>
          <w:lang w:val="en-GB"/>
        </w:rPr>
        <w:t xml:space="preserve"> is a </w:t>
      </w:r>
      <w:r w:rsidR="00FD3BB5">
        <w:rPr>
          <w:lang w:val="en-GB"/>
        </w:rPr>
        <w:t>list of application security requirements or tests.</w:t>
      </w:r>
      <w:r w:rsidR="001A1C7C">
        <w:rPr>
          <w:lang w:val="en-GB"/>
        </w:rPr>
        <w:t xml:space="preserve"> This list is used across all the roles in </w:t>
      </w:r>
      <w:r w:rsidR="00085713">
        <w:rPr>
          <w:lang w:val="en-GB"/>
        </w:rPr>
        <w:t>software development such as architects, developers, testers, security professionals, tool vendors</w:t>
      </w:r>
      <w:r w:rsidR="00E33584">
        <w:rPr>
          <w:lang w:val="en-GB"/>
        </w:rPr>
        <w:t xml:space="preserve"> and consumers. This list intends to define, </w:t>
      </w:r>
      <w:r w:rsidR="00B00DB5">
        <w:rPr>
          <w:lang w:val="en-GB"/>
        </w:rPr>
        <w:t>build,</w:t>
      </w:r>
      <w:r w:rsidR="00E33584">
        <w:rPr>
          <w:lang w:val="en-GB"/>
        </w:rPr>
        <w:t xml:space="preserve"> and verify secure applications</w:t>
      </w:r>
      <w:r w:rsidR="00B00DB5">
        <w:rPr>
          <w:lang w:val="en-GB"/>
        </w:rPr>
        <w:t>.</w:t>
      </w:r>
      <w:r w:rsidR="00C80347">
        <w:rPr>
          <w:lang w:val="en-GB"/>
        </w:rPr>
        <w:t xml:space="preserve"> </w:t>
      </w:r>
    </w:p>
    <w:p w14:paraId="58AC72B3" w14:textId="6F241970" w:rsidR="009869D9" w:rsidRDefault="00E34497" w:rsidP="0054109E">
      <w:pPr>
        <w:jc w:val="both"/>
        <w:rPr>
          <w:lang w:val="en-GB"/>
        </w:rPr>
      </w:pPr>
      <w:r>
        <w:rPr>
          <w:lang w:val="en-GB"/>
        </w:rPr>
        <w:t>There is</w:t>
      </w:r>
      <w:r w:rsidR="00E4799E">
        <w:rPr>
          <w:lang w:val="en-GB"/>
        </w:rPr>
        <w:t xml:space="preserve"> a level associated with the results. There are 3 levels, which are:</w:t>
      </w:r>
    </w:p>
    <w:p w14:paraId="66D1D520" w14:textId="0A28F7F4" w:rsidR="00E4799E" w:rsidRPr="00E4799E" w:rsidRDefault="00E4799E" w:rsidP="0054109E">
      <w:pPr>
        <w:pStyle w:val="ListParagraph"/>
        <w:numPr>
          <w:ilvl w:val="0"/>
          <w:numId w:val="48"/>
        </w:numPr>
        <w:jc w:val="both"/>
        <w:rPr>
          <w:lang w:val="en-GB"/>
        </w:rPr>
      </w:pPr>
      <w:r>
        <w:rPr>
          <w:lang w:val="en-GB"/>
        </w:rPr>
        <w:t>Level 1 – Opportunistic (Basic)</w:t>
      </w:r>
      <w:r w:rsidR="00E85B42">
        <w:rPr>
          <w:lang w:val="en-GB"/>
        </w:rPr>
        <w:t>. P</w:t>
      </w:r>
      <w:r>
        <w:rPr>
          <w:lang w:val="en-GB"/>
        </w:rPr>
        <w:t>rovides the most basic le</w:t>
      </w:r>
      <w:r w:rsidR="005136A9">
        <w:rPr>
          <w:lang w:val="en-GB"/>
        </w:rPr>
        <w:t>vel of security. It is t</w:t>
      </w:r>
      <w:r w:rsidR="00E85B42">
        <w:rPr>
          <w:lang w:val="en-GB"/>
        </w:rPr>
        <w:t>ypically enough for small applications with low-security tasks.</w:t>
      </w:r>
    </w:p>
    <w:p w14:paraId="376EDD28" w14:textId="1DA6AEA2" w:rsidR="00E85B42" w:rsidRDefault="00E85B42" w:rsidP="0054109E">
      <w:pPr>
        <w:pStyle w:val="ListParagraph"/>
        <w:numPr>
          <w:ilvl w:val="0"/>
          <w:numId w:val="48"/>
        </w:numPr>
        <w:jc w:val="both"/>
        <w:rPr>
          <w:lang w:val="en-GB"/>
        </w:rPr>
      </w:pPr>
      <w:r>
        <w:rPr>
          <w:lang w:val="en-GB"/>
        </w:rPr>
        <w:t xml:space="preserve">Level 2 – Standard. This level provides a higher level of security. It is typically </w:t>
      </w:r>
      <w:r w:rsidR="00B216C8">
        <w:rPr>
          <w:lang w:val="en-GB"/>
        </w:rPr>
        <w:t>required for application with medium security risks.</w:t>
      </w:r>
    </w:p>
    <w:p w14:paraId="21D58031" w14:textId="75A7C280" w:rsidR="00B216C8" w:rsidRPr="00E4799E" w:rsidRDefault="00B216C8" w:rsidP="0054109E">
      <w:pPr>
        <w:pStyle w:val="ListParagraph"/>
        <w:numPr>
          <w:ilvl w:val="0"/>
          <w:numId w:val="48"/>
        </w:numPr>
        <w:jc w:val="both"/>
        <w:rPr>
          <w:lang w:val="en-GB"/>
        </w:rPr>
      </w:pPr>
      <w:r>
        <w:rPr>
          <w:lang w:val="en-GB"/>
        </w:rPr>
        <w:t xml:space="preserve">Level 3 </w:t>
      </w:r>
      <w:r w:rsidR="009E3C02">
        <w:rPr>
          <w:lang w:val="en-GB"/>
        </w:rPr>
        <w:t>–</w:t>
      </w:r>
      <w:r>
        <w:rPr>
          <w:lang w:val="en-GB"/>
        </w:rPr>
        <w:t xml:space="preserve"> </w:t>
      </w:r>
      <w:r w:rsidR="009E3C02">
        <w:rPr>
          <w:lang w:val="en-GB"/>
        </w:rPr>
        <w:t>Advanced. Provides the highest level of security. It is typically required for application</w:t>
      </w:r>
      <w:r w:rsidR="004D3031">
        <w:rPr>
          <w:lang w:val="en-GB"/>
        </w:rPr>
        <w:t>s</w:t>
      </w:r>
      <w:r w:rsidR="009E3C02">
        <w:rPr>
          <w:lang w:val="en-GB"/>
        </w:rPr>
        <w:t xml:space="preserve"> with </w:t>
      </w:r>
      <w:r w:rsidR="004A7809">
        <w:rPr>
          <w:lang w:val="en-GB"/>
        </w:rPr>
        <w:t>high-security tasks.</w:t>
      </w:r>
      <w:r w:rsidR="003D3726" w:rsidRPr="003D3726">
        <w:rPr>
          <w:lang w:val="en-GB"/>
        </w:rPr>
        <w:t xml:space="preserve"> </w:t>
      </w:r>
      <w:sdt>
        <w:sdtPr>
          <w:rPr>
            <w:lang w:val="en-GB"/>
          </w:rPr>
          <w:id w:val="1087736663"/>
          <w:citation/>
        </w:sdtPr>
        <w:sdtContent>
          <w:r w:rsidR="003D3726">
            <w:rPr>
              <w:lang w:val="en-GB"/>
            </w:rPr>
            <w:fldChar w:fldCharType="begin"/>
          </w:r>
          <w:r w:rsidR="003D3726">
            <w:rPr>
              <w:lang w:val="en-GB"/>
            </w:rPr>
            <w:instrText xml:space="preserve">CITATION DESOFST5 \l 2057 </w:instrText>
          </w:r>
          <w:r w:rsidR="003D3726">
            <w:rPr>
              <w:lang w:val="en-GB"/>
            </w:rPr>
            <w:fldChar w:fldCharType="separate"/>
          </w:r>
          <w:r w:rsidR="0077268C" w:rsidRPr="0077268C">
            <w:rPr>
              <w:noProof/>
              <w:lang w:val="en-GB"/>
            </w:rPr>
            <w:t>[4]</w:t>
          </w:r>
          <w:r w:rsidR="003D3726">
            <w:rPr>
              <w:lang w:val="en-GB"/>
            </w:rPr>
            <w:fldChar w:fldCharType="end"/>
          </w:r>
        </w:sdtContent>
      </w:sdt>
    </w:p>
    <w:p w14:paraId="051FE7DB" w14:textId="77777777" w:rsidR="006F6FDB" w:rsidRDefault="006F6FDB" w:rsidP="00745EE4">
      <w:pPr>
        <w:ind w:left="0"/>
        <w:jc w:val="both"/>
        <w:rPr>
          <w:lang w:val="en-GB"/>
        </w:rPr>
      </w:pPr>
    </w:p>
    <w:tbl>
      <w:tblPr>
        <w:tblStyle w:val="TableGrid"/>
        <w:tblW w:w="0" w:type="auto"/>
        <w:jc w:val="center"/>
        <w:tblLook w:val="04A0" w:firstRow="1" w:lastRow="0" w:firstColumn="1" w:lastColumn="0" w:noHBand="0" w:noVBand="1"/>
      </w:tblPr>
      <w:tblGrid>
        <w:gridCol w:w="2547"/>
        <w:gridCol w:w="1411"/>
        <w:gridCol w:w="1267"/>
        <w:gridCol w:w="1664"/>
        <w:gridCol w:w="2461"/>
      </w:tblGrid>
      <w:tr w:rsidR="00D401E3" w:rsidRPr="00D401E3" w14:paraId="7DCD3C3B" w14:textId="77777777" w:rsidTr="006F6FDB">
        <w:trPr>
          <w:trHeight w:val="420"/>
          <w:jc w:val="center"/>
        </w:trPr>
        <w:tc>
          <w:tcPr>
            <w:tcW w:w="2547" w:type="dxa"/>
            <w:hideMark/>
          </w:tcPr>
          <w:p w14:paraId="3E6CD308" w14:textId="77777777" w:rsidR="00D401E3" w:rsidRPr="00D401E3" w:rsidRDefault="00D401E3" w:rsidP="00BB3B00">
            <w:pPr>
              <w:jc w:val="both"/>
              <w:rPr>
                <w:b/>
                <w:bCs/>
                <w:lang w:val="en-GB"/>
              </w:rPr>
            </w:pPr>
            <w:r w:rsidRPr="00D401E3">
              <w:rPr>
                <w:b/>
                <w:bCs/>
              </w:rPr>
              <w:t>Security Category</w:t>
            </w:r>
          </w:p>
        </w:tc>
        <w:tc>
          <w:tcPr>
            <w:tcW w:w="2477" w:type="dxa"/>
            <w:hideMark/>
          </w:tcPr>
          <w:p w14:paraId="6FE8B16B" w14:textId="77777777" w:rsidR="00D401E3" w:rsidRPr="00D401E3" w:rsidRDefault="00D401E3" w:rsidP="00BB3B00">
            <w:pPr>
              <w:jc w:val="both"/>
              <w:rPr>
                <w:b/>
                <w:bCs/>
              </w:rPr>
            </w:pPr>
            <w:r w:rsidRPr="00D401E3">
              <w:rPr>
                <w:b/>
                <w:bCs/>
              </w:rPr>
              <w:t>Valid criteria</w:t>
            </w:r>
          </w:p>
        </w:tc>
        <w:tc>
          <w:tcPr>
            <w:tcW w:w="819" w:type="dxa"/>
            <w:hideMark/>
          </w:tcPr>
          <w:p w14:paraId="4CEB5C11" w14:textId="77777777" w:rsidR="00D401E3" w:rsidRPr="00D401E3" w:rsidRDefault="00D401E3" w:rsidP="00BB3B00">
            <w:pPr>
              <w:jc w:val="both"/>
              <w:rPr>
                <w:b/>
                <w:bCs/>
              </w:rPr>
            </w:pPr>
            <w:r w:rsidRPr="00D401E3">
              <w:rPr>
                <w:b/>
                <w:bCs/>
              </w:rPr>
              <w:t>Total criteria</w:t>
            </w:r>
          </w:p>
        </w:tc>
        <w:tc>
          <w:tcPr>
            <w:tcW w:w="1046" w:type="dxa"/>
            <w:hideMark/>
          </w:tcPr>
          <w:p w14:paraId="7C37DE4D" w14:textId="77777777" w:rsidR="00D401E3" w:rsidRPr="00D401E3" w:rsidRDefault="00D401E3" w:rsidP="00BB3B00">
            <w:pPr>
              <w:jc w:val="both"/>
              <w:rPr>
                <w:b/>
                <w:bCs/>
              </w:rPr>
            </w:pPr>
            <w:r w:rsidRPr="00D401E3">
              <w:rPr>
                <w:b/>
                <w:bCs/>
              </w:rPr>
              <w:t>Validity Percentage</w:t>
            </w:r>
          </w:p>
        </w:tc>
        <w:tc>
          <w:tcPr>
            <w:tcW w:w="2461" w:type="dxa"/>
            <w:hideMark/>
          </w:tcPr>
          <w:p w14:paraId="06581FEB" w14:textId="77777777" w:rsidR="00D401E3" w:rsidRPr="00D401E3" w:rsidRDefault="00D401E3" w:rsidP="00BB3B00">
            <w:pPr>
              <w:jc w:val="both"/>
              <w:rPr>
                <w:b/>
                <w:bCs/>
              </w:rPr>
            </w:pPr>
            <w:r w:rsidRPr="00D401E3">
              <w:rPr>
                <w:b/>
                <w:bCs/>
              </w:rPr>
              <w:t>ASVS Level Acquired</w:t>
            </w:r>
          </w:p>
        </w:tc>
      </w:tr>
      <w:tr w:rsidR="00D401E3" w:rsidRPr="00D401E3" w14:paraId="44AB9ED5" w14:textId="77777777" w:rsidTr="006F6FDB">
        <w:trPr>
          <w:trHeight w:val="420"/>
          <w:jc w:val="center"/>
        </w:trPr>
        <w:tc>
          <w:tcPr>
            <w:tcW w:w="2547" w:type="dxa"/>
            <w:noWrap/>
            <w:hideMark/>
          </w:tcPr>
          <w:p w14:paraId="458C96AC" w14:textId="707488D0" w:rsidR="00D401E3" w:rsidRPr="00D401E3" w:rsidRDefault="00D401E3" w:rsidP="00BB3B00">
            <w:pPr>
              <w:jc w:val="both"/>
              <w:rPr>
                <w:lang w:val="en-GB"/>
              </w:rPr>
            </w:pPr>
            <w:r w:rsidRPr="00D401E3">
              <w:rPr>
                <w:lang w:val="en-GB"/>
              </w:rPr>
              <w:t>Architecture, Design and Threat Modelling</w:t>
            </w:r>
          </w:p>
        </w:tc>
        <w:tc>
          <w:tcPr>
            <w:tcW w:w="2477" w:type="dxa"/>
            <w:hideMark/>
          </w:tcPr>
          <w:p w14:paraId="3D7D2C69" w14:textId="77777777" w:rsidR="00D401E3" w:rsidRPr="00D401E3" w:rsidRDefault="00D401E3" w:rsidP="00BB3B00">
            <w:pPr>
              <w:jc w:val="both"/>
            </w:pPr>
            <w:r w:rsidRPr="00D401E3">
              <w:t>19</w:t>
            </w:r>
          </w:p>
        </w:tc>
        <w:tc>
          <w:tcPr>
            <w:tcW w:w="819" w:type="dxa"/>
            <w:hideMark/>
          </w:tcPr>
          <w:p w14:paraId="061D8F84" w14:textId="77777777" w:rsidR="00D401E3" w:rsidRPr="00D401E3" w:rsidRDefault="00D401E3" w:rsidP="00BB3B00">
            <w:pPr>
              <w:jc w:val="both"/>
            </w:pPr>
            <w:r w:rsidRPr="00D401E3">
              <w:t>39</w:t>
            </w:r>
          </w:p>
        </w:tc>
        <w:tc>
          <w:tcPr>
            <w:tcW w:w="1046" w:type="dxa"/>
            <w:hideMark/>
          </w:tcPr>
          <w:p w14:paraId="3717667D" w14:textId="77777777" w:rsidR="00D401E3" w:rsidRPr="00D401E3" w:rsidRDefault="00D401E3" w:rsidP="00BB3B00">
            <w:pPr>
              <w:jc w:val="both"/>
            </w:pPr>
            <w:r w:rsidRPr="00D401E3">
              <w:t xml:space="preserve">0.05 </w:t>
            </w:r>
          </w:p>
        </w:tc>
        <w:tc>
          <w:tcPr>
            <w:tcW w:w="2461" w:type="dxa"/>
            <w:noWrap/>
            <w:hideMark/>
          </w:tcPr>
          <w:p w14:paraId="17C39158" w14:textId="77777777" w:rsidR="00D401E3" w:rsidRPr="00D401E3" w:rsidRDefault="00D401E3" w:rsidP="00BB3B00">
            <w:pPr>
              <w:jc w:val="both"/>
            </w:pPr>
            <w:r w:rsidRPr="00D401E3">
              <w:t>L1</w:t>
            </w:r>
          </w:p>
        </w:tc>
      </w:tr>
      <w:tr w:rsidR="00D401E3" w:rsidRPr="00D401E3" w14:paraId="78BAE108" w14:textId="77777777" w:rsidTr="006F6FDB">
        <w:trPr>
          <w:trHeight w:val="420"/>
          <w:jc w:val="center"/>
        </w:trPr>
        <w:tc>
          <w:tcPr>
            <w:tcW w:w="2547" w:type="dxa"/>
            <w:noWrap/>
            <w:hideMark/>
          </w:tcPr>
          <w:p w14:paraId="06F91E42" w14:textId="77777777" w:rsidR="00D401E3" w:rsidRPr="00D401E3" w:rsidRDefault="00D401E3" w:rsidP="00BB3B00">
            <w:pPr>
              <w:jc w:val="both"/>
            </w:pPr>
            <w:r w:rsidRPr="00D401E3">
              <w:t>Authentication</w:t>
            </w:r>
          </w:p>
        </w:tc>
        <w:tc>
          <w:tcPr>
            <w:tcW w:w="2477" w:type="dxa"/>
            <w:hideMark/>
          </w:tcPr>
          <w:p w14:paraId="1E0A8B64" w14:textId="77777777" w:rsidR="00D401E3" w:rsidRPr="00D401E3" w:rsidRDefault="00D401E3" w:rsidP="00BB3B00">
            <w:pPr>
              <w:jc w:val="both"/>
            </w:pPr>
            <w:r w:rsidRPr="00D401E3">
              <w:t>21</w:t>
            </w:r>
          </w:p>
        </w:tc>
        <w:tc>
          <w:tcPr>
            <w:tcW w:w="819" w:type="dxa"/>
            <w:hideMark/>
          </w:tcPr>
          <w:p w14:paraId="159244C3" w14:textId="77777777" w:rsidR="00D401E3" w:rsidRPr="00D401E3" w:rsidRDefault="00D401E3" w:rsidP="00BB3B00">
            <w:pPr>
              <w:jc w:val="both"/>
            </w:pPr>
            <w:r w:rsidRPr="00D401E3">
              <w:t>57</w:t>
            </w:r>
          </w:p>
        </w:tc>
        <w:tc>
          <w:tcPr>
            <w:tcW w:w="1046" w:type="dxa"/>
            <w:hideMark/>
          </w:tcPr>
          <w:p w14:paraId="2764A09E" w14:textId="77777777" w:rsidR="00D401E3" w:rsidRPr="00D401E3" w:rsidRDefault="00D401E3" w:rsidP="00BB3B00">
            <w:pPr>
              <w:jc w:val="both"/>
            </w:pPr>
            <w:r w:rsidRPr="00D401E3">
              <w:t xml:space="preserve">0.04 </w:t>
            </w:r>
          </w:p>
        </w:tc>
        <w:tc>
          <w:tcPr>
            <w:tcW w:w="2461" w:type="dxa"/>
            <w:noWrap/>
            <w:hideMark/>
          </w:tcPr>
          <w:p w14:paraId="5A729494" w14:textId="77777777" w:rsidR="00D401E3" w:rsidRPr="00D401E3" w:rsidRDefault="00D401E3" w:rsidP="00BB3B00">
            <w:pPr>
              <w:jc w:val="both"/>
            </w:pPr>
            <w:r w:rsidRPr="00D401E3">
              <w:t>L0</w:t>
            </w:r>
          </w:p>
        </w:tc>
      </w:tr>
      <w:tr w:rsidR="00D401E3" w:rsidRPr="00D401E3" w14:paraId="08348690" w14:textId="77777777" w:rsidTr="006F6FDB">
        <w:trPr>
          <w:trHeight w:val="420"/>
          <w:jc w:val="center"/>
        </w:trPr>
        <w:tc>
          <w:tcPr>
            <w:tcW w:w="2547" w:type="dxa"/>
            <w:noWrap/>
            <w:hideMark/>
          </w:tcPr>
          <w:p w14:paraId="3457E5FF" w14:textId="77777777" w:rsidR="00D401E3" w:rsidRPr="00D401E3" w:rsidRDefault="00D401E3" w:rsidP="00BB3B00">
            <w:pPr>
              <w:jc w:val="both"/>
            </w:pPr>
            <w:r w:rsidRPr="00D401E3">
              <w:t>Session Management</w:t>
            </w:r>
          </w:p>
        </w:tc>
        <w:tc>
          <w:tcPr>
            <w:tcW w:w="2477" w:type="dxa"/>
            <w:hideMark/>
          </w:tcPr>
          <w:p w14:paraId="2B1F254E" w14:textId="77777777" w:rsidR="00D401E3" w:rsidRPr="00D401E3" w:rsidRDefault="00D401E3" w:rsidP="00BB3B00">
            <w:pPr>
              <w:jc w:val="both"/>
            </w:pPr>
            <w:r w:rsidRPr="00D401E3">
              <w:t>10</w:t>
            </w:r>
          </w:p>
        </w:tc>
        <w:tc>
          <w:tcPr>
            <w:tcW w:w="819" w:type="dxa"/>
            <w:hideMark/>
          </w:tcPr>
          <w:p w14:paraId="64E6E79E" w14:textId="77777777" w:rsidR="00D401E3" w:rsidRPr="00D401E3" w:rsidRDefault="00D401E3" w:rsidP="00BB3B00">
            <w:pPr>
              <w:jc w:val="both"/>
            </w:pPr>
            <w:r w:rsidRPr="00D401E3">
              <w:t>13</w:t>
            </w:r>
          </w:p>
        </w:tc>
        <w:tc>
          <w:tcPr>
            <w:tcW w:w="1046" w:type="dxa"/>
            <w:hideMark/>
          </w:tcPr>
          <w:p w14:paraId="095080C7" w14:textId="77777777" w:rsidR="00D401E3" w:rsidRPr="00D401E3" w:rsidRDefault="00D401E3" w:rsidP="00BB3B00">
            <w:pPr>
              <w:jc w:val="both"/>
            </w:pPr>
            <w:r w:rsidRPr="00D401E3">
              <w:t xml:space="preserve">0.08 </w:t>
            </w:r>
          </w:p>
        </w:tc>
        <w:tc>
          <w:tcPr>
            <w:tcW w:w="2461" w:type="dxa"/>
            <w:noWrap/>
            <w:hideMark/>
          </w:tcPr>
          <w:p w14:paraId="706906BD" w14:textId="77777777" w:rsidR="00D401E3" w:rsidRPr="00D401E3" w:rsidRDefault="00D401E3" w:rsidP="00BB3B00">
            <w:pPr>
              <w:jc w:val="both"/>
            </w:pPr>
            <w:r w:rsidRPr="00D401E3">
              <w:t>L1</w:t>
            </w:r>
          </w:p>
        </w:tc>
      </w:tr>
      <w:tr w:rsidR="00D401E3" w:rsidRPr="00D401E3" w14:paraId="03077C7A" w14:textId="77777777" w:rsidTr="006F6FDB">
        <w:trPr>
          <w:trHeight w:val="420"/>
          <w:jc w:val="center"/>
        </w:trPr>
        <w:tc>
          <w:tcPr>
            <w:tcW w:w="2547" w:type="dxa"/>
            <w:noWrap/>
            <w:hideMark/>
          </w:tcPr>
          <w:p w14:paraId="621AE634" w14:textId="77777777" w:rsidR="00D401E3" w:rsidRPr="00D401E3" w:rsidRDefault="00D401E3" w:rsidP="00BB3B00">
            <w:pPr>
              <w:jc w:val="both"/>
            </w:pPr>
            <w:r w:rsidRPr="00D401E3">
              <w:t>Access Control</w:t>
            </w:r>
          </w:p>
        </w:tc>
        <w:tc>
          <w:tcPr>
            <w:tcW w:w="2477" w:type="dxa"/>
            <w:hideMark/>
          </w:tcPr>
          <w:p w14:paraId="3CFE32F4" w14:textId="77777777" w:rsidR="00D401E3" w:rsidRPr="00D401E3" w:rsidRDefault="00D401E3" w:rsidP="00BB3B00">
            <w:pPr>
              <w:jc w:val="both"/>
            </w:pPr>
            <w:r w:rsidRPr="00D401E3">
              <w:t>6</w:t>
            </w:r>
          </w:p>
        </w:tc>
        <w:tc>
          <w:tcPr>
            <w:tcW w:w="819" w:type="dxa"/>
            <w:hideMark/>
          </w:tcPr>
          <w:p w14:paraId="7EF5A137" w14:textId="77777777" w:rsidR="00D401E3" w:rsidRPr="00D401E3" w:rsidRDefault="00D401E3" w:rsidP="00BB3B00">
            <w:pPr>
              <w:jc w:val="both"/>
            </w:pPr>
            <w:r w:rsidRPr="00D401E3">
              <w:t>9</w:t>
            </w:r>
          </w:p>
        </w:tc>
        <w:tc>
          <w:tcPr>
            <w:tcW w:w="1046" w:type="dxa"/>
            <w:hideMark/>
          </w:tcPr>
          <w:p w14:paraId="3036AE5F" w14:textId="77777777" w:rsidR="00D401E3" w:rsidRPr="00D401E3" w:rsidRDefault="00D401E3" w:rsidP="00BB3B00">
            <w:pPr>
              <w:jc w:val="both"/>
            </w:pPr>
            <w:r w:rsidRPr="00D401E3">
              <w:t xml:space="preserve">0.07 </w:t>
            </w:r>
          </w:p>
        </w:tc>
        <w:tc>
          <w:tcPr>
            <w:tcW w:w="2461" w:type="dxa"/>
            <w:noWrap/>
            <w:hideMark/>
          </w:tcPr>
          <w:p w14:paraId="3CCC41DC" w14:textId="77777777" w:rsidR="00D401E3" w:rsidRPr="00D401E3" w:rsidRDefault="00D401E3" w:rsidP="00BB3B00">
            <w:pPr>
              <w:jc w:val="both"/>
            </w:pPr>
            <w:r w:rsidRPr="00D401E3">
              <w:t>L0</w:t>
            </w:r>
          </w:p>
        </w:tc>
      </w:tr>
      <w:tr w:rsidR="00D401E3" w:rsidRPr="00D401E3" w14:paraId="3DC38775" w14:textId="77777777" w:rsidTr="006F6FDB">
        <w:trPr>
          <w:trHeight w:val="420"/>
          <w:jc w:val="center"/>
        </w:trPr>
        <w:tc>
          <w:tcPr>
            <w:tcW w:w="2547" w:type="dxa"/>
            <w:noWrap/>
            <w:hideMark/>
          </w:tcPr>
          <w:p w14:paraId="513F08D8" w14:textId="6806E190" w:rsidR="00D401E3" w:rsidRPr="00D401E3" w:rsidRDefault="00D401E3" w:rsidP="00BB3B00">
            <w:pPr>
              <w:jc w:val="both"/>
            </w:pPr>
            <w:r w:rsidRPr="00D401E3">
              <w:t>Validation, Sanitization and Encoding</w:t>
            </w:r>
          </w:p>
        </w:tc>
        <w:tc>
          <w:tcPr>
            <w:tcW w:w="2477" w:type="dxa"/>
            <w:hideMark/>
          </w:tcPr>
          <w:p w14:paraId="7A432CF8" w14:textId="77777777" w:rsidR="00D401E3" w:rsidRPr="00D401E3" w:rsidRDefault="00D401E3" w:rsidP="00BB3B00">
            <w:pPr>
              <w:jc w:val="both"/>
            </w:pPr>
            <w:r w:rsidRPr="00D401E3">
              <w:t>16</w:t>
            </w:r>
          </w:p>
        </w:tc>
        <w:tc>
          <w:tcPr>
            <w:tcW w:w="819" w:type="dxa"/>
            <w:hideMark/>
          </w:tcPr>
          <w:p w14:paraId="7E212984" w14:textId="77777777" w:rsidR="00D401E3" w:rsidRPr="00D401E3" w:rsidRDefault="00D401E3" w:rsidP="00BB3B00">
            <w:pPr>
              <w:jc w:val="both"/>
            </w:pPr>
            <w:r w:rsidRPr="00D401E3">
              <w:t>26</w:t>
            </w:r>
          </w:p>
        </w:tc>
        <w:tc>
          <w:tcPr>
            <w:tcW w:w="1046" w:type="dxa"/>
            <w:hideMark/>
          </w:tcPr>
          <w:p w14:paraId="59429DDE" w14:textId="77777777" w:rsidR="00D401E3" w:rsidRPr="00D401E3" w:rsidRDefault="00D401E3" w:rsidP="00BB3B00">
            <w:pPr>
              <w:jc w:val="both"/>
            </w:pPr>
            <w:r w:rsidRPr="00D401E3">
              <w:t xml:space="preserve">0.06 </w:t>
            </w:r>
          </w:p>
        </w:tc>
        <w:tc>
          <w:tcPr>
            <w:tcW w:w="2461" w:type="dxa"/>
            <w:noWrap/>
            <w:hideMark/>
          </w:tcPr>
          <w:p w14:paraId="6BAF43A8" w14:textId="77777777" w:rsidR="00D401E3" w:rsidRPr="00D401E3" w:rsidRDefault="00D401E3" w:rsidP="00BB3B00">
            <w:pPr>
              <w:jc w:val="both"/>
            </w:pPr>
            <w:r w:rsidRPr="00D401E3">
              <w:t>L0</w:t>
            </w:r>
          </w:p>
        </w:tc>
      </w:tr>
      <w:tr w:rsidR="00D401E3" w:rsidRPr="00D401E3" w14:paraId="4FD09590" w14:textId="77777777" w:rsidTr="006F6FDB">
        <w:trPr>
          <w:trHeight w:val="420"/>
          <w:jc w:val="center"/>
        </w:trPr>
        <w:tc>
          <w:tcPr>
            <w:tcW w:w="2547" w:type="dxa"/>
            <w:noWrap/>
            <w:hideMark/>
          </w:tcPr>
          <w:p w14:paraId="11305E10" w14:textId="77777777" w:rsidR="00D401E3" w:rsidRPr="00D401E3" w:rsidRDefault="00D401E3" w:rsidP="00BB3B00">
            <w:pPr>
              <w:jc w:val="both"/>
            </w:pPr>
            <w:r w:rsidRPr="00D401E3">
              <w:t>Stored Cryptography</w:t>
            </w:r>
          </w:p>
        </w:tc>
        <w:tc>
          <w:tcPr>
            <w:tcW w:w="2477" w:type="dxa"/>
            <w:hideMark/>
          </w:tcPr>
          <w:p w14:paraId="07953507" w14:textId="77777777" w:rsidR="00D401E3" w:rsidRPr="00D401E3" w:rsidRDefault="00D401E3" w:rsidP="00BB3B00">
            <w:pPr>
              <w:jc w:val="both"/>
            </w:pPr>
            <w:r w:rsidRPr="00D401E3">
              <w:t>9</w:t>
            </w:r>
          </w:p>
        </w:tc>
        <w:tc>
          <w:tcPr>
            <w:tcW w:w="819" w:type="dxa"/>
            <w:hideMark/>
          </w:tcPr>
          <w:p w14:paraId="021FFD47" w14:textId="77777777" w:rsidR="00D401E3" w:rsidRPr="00D401E3" w:rsidRDefault="00D401E3" w:rsidP="00BB3B00">
            <w:pPr>
              <w:jc w:val="both"/>
            </w:pPr>
            <w:r w:rsidRPr="00D401E3">
              <w:t>16</w:t>
            </w:r>
          </w:p>
        </w:tc>
        <w:tc>
          <w:tcPr>
            <w:tcW w:w="1046" w:type="dxa"/>
            <w:hideMark/>
          </w:tcPr>
          <w:p w14:paraId="204434F5" w14:textId="77777777" w:rsidR="00D401E3" w:rsidRPr="00D401E3" w:rsidRDefault="00D401E3" w:rsidP="00BB3B00">
            <w:pPr>
              <w:jc w:val="both"/>
            </w:pPr>
            <w:r w:rsidRPr="00D401E3">
              <w:t xml:space="preserve">0.06 </w:t>
            </w:r>
          </w:p>
        </w:tc>
        <w:tc>
          <w:tcPr>
            <w:tcW w:w="2461" w:type="dxa"/>
            <w:noWrap/>
            <w:hideMark/>
          </w:tcPr>
          <w:p w14:paraId="73B05C44" w14:textId="77777777" w:rsidR="00D401E3" w:rsidRPr="00D401E3" w:rsidRDefault="00D401E3" w:rsidP="00BB3B00">
            <w:pPr>
              <w:jc w:val="both"/>
            </w:pPr>
            <w:r w:rsidRPr="00D401E3">
              <w:t>L1</w:t>
            </w:r>
          </w:p>
        </w:tc>
      </w:tr>
      <w:tr w:rsidR="00D401E3" w:rsidRPr="00D401E3" w14:paraId="05AB8EAD" w14:textId="77777777" w:rsidTr="006F6FDB">
        <w:trPr>
          <w:trHeight w:val="420"/>
          <w:jc w:val="center"/>
        </w:trPr>
        <w:tc>
          <w:tcPr>
            <w:tcW w:w="2547" w:type="dxa"/>
            <w:noWrap/>
            <w:hideMark/>
          </w:tcPr>
          <w:p w14:paraId="10068EB5" w14:textId="77777777" w:rsidR="00D401E3" w:rsidRPr="00D401E3" w:rsidRDefault="00D401E3" w:rsidP="00BB3B00">
            <w:pPr>
              <w:jc w:val="both"/>
            </w:pPr>
            <w:r w:rsidRPr="00D401E3">
              <w:t>Error Handling and Logging</w:t>
            </w:r>
          </w:p>
        </w:tc>
        <w:tc>
          <w:tcPr>
            <w:tcW w:w="2477" w:type="dxa"/>
            <w:hideMark/>
          </w:tcPr>
          <w:p w14:paraId="669D5D9D" w14:textId="77777777" w:rsidR="00D401E3" w:rsidRPr="00D401E3" w:rsidRDefault="00D401E3" w:rsidP="00BB3B00">
            <w:pPr>
              <w:jc w:val="both"/>
            </w:pPr>
            <w:r w:rsidRPr="00D401E3">
              <w:t>8</w:t>
            </w:r>
          </w:p>
        </w:tc>
        <w:tc>
          <w:tcPr>
            <w:tcW w:w="819" w:type="dxa"/>
            <w:hideMark/>
          </w:tcPr>
          <w:p w14:paraId="3E1D4227" w14:textId="77777777" w:rsidR="00D401E3" w:rsidRPr="00D401E3" w:rsidRDefault="00D401E3" w:rsidP="00BB3B00">
            <w:pPr>
              <w:jc w:val="both"/>
            </w:pPr>
            <w:r w:rsidRPr="00D401E3">
              <w:t>12</w:t>
            </w:r>
          </w:p>
        </w:tc>
        <w:tc>
          <w:tcPr>
            <w:tcW w:w="1046" w:type="dxa"/>
            <w:hideMark/>
          </w:tcPr>
          <w:p w14:paraId="037F9E26" w14:textId="77777777" w:rsidR="00D401E3" w:rsidRPr="00D401E3" w:rsidRDefault="00D401E3" w:rsidP="00BB3B00">
            <w:pPr>
              <w:jc w:val="both"/>
            </w:pPr>
            <w:r w:rsidRPr="00D401E3">
              <w:t xml:space="preserve">0.07 </w:t>
            </w:r>
          </w:p>
        </w:tc>
        <w:tc>
          <w:tcPr>
            <w:tcW w:w="2461" w:type="dxa"/>
            <w:noWrap/>
            <w:hideMark/>
          </w:tcPr>
          <w:p w14:paraId="51E2D253" w14:textId="77777777" w:rsidR="00D401E3" w:rsidRPr="00D401E3" w:rsidRDefault="00D401E3" w:rsidP="00BB3B00">
            <w:pPr>
              <w:jc w:val="both"/>
            </w:pPr>
            <w:r w:rsidRPr="00D401E3">
              <w:t>L1</w:t>
            </w:r>
          </w:p>
        </w:tc>
      </w:tr>
      <w:tr w:rsidR="00D401E3" w:rsidRPr="00D401E3" w14:paraId="4A079115" w14:textId="77777777" w:rsidTr="006F6FDB">
        <w:trPr>
          <w:trHeight w:val="420"/>
          <w:jc w:val="center"/>
        </w:trPr>
        <w:tc>
          <w:tcPr>
            <w:tcW w:w="2547" w:type="dxa"/>
            <w:noWrap/>
            <w:hideMark/>
          </w:tcPr>
          <w:p w14:paraId="218D3221" w14:textId="77777777" w:rsidR="00D401E3" w:rsidRPr="00D401E3" w:rsidRDefault="00D401E3" w:rsidP="00BB3B00">
            <w:pPr>
              <w:jc w:val="both"/>
            </w:pPr>
            <w:r w:rsidRPr="00D401E3">
              <w:t>Data Protection</w:t>
            </w:r>
          </w:p>
        </w:tc>
        <w:tc>
          <w:tcPr>
            <w:tcW w:w="2477" w:type="dxa"/>
            <w:hideMark/>
          </w:tcPr>
          <w:p w14:paraId="40C8E711" w14:textId="77777777" w:rsidR="00D401E3" w:rsidRPr="00D401E3" w:rsidRDefault="00D401E3" w:rsidP="00BB3B00">
            <w:pPr>
              <w:jc w:val="both"/>
            </w:pPr>
            <w:r w:rsidRPr="00D401E3">
              <w:t>12</w:t>
            </w:r>
          </w:p>
        </w:tc>
        <w:tc>
          <w:tcPr>
            <w:tcW w:w="819" w:type="dxa"/>
            <w:hideMark/>
          </w:tcPr>
          <w:p w14:paraId="76555129" w14:textId="77777777" w:rsidR="00D401E3" w:rsidRPr="00D401E3" w:rsidRDefault="00D401E3" w:rsidP="00BB3B00">
            <w:pPr>
              <w:jc w:val="both"/>
            </w:pPr>
            <w:r w:rsidRPr="00D401E3">
              <w:t>16</w:t>
            </w:r>
          </w:p>
        </w:tc>
        <w:tc>
          <w:tcPr>
            <w:tcW w:w="1046" w:type="dxa"/>
            <w:hideMark/>
          </w:tcPr>
          <w:p w14:paraId="421797DE" w14:textId="77777777" w:rsidR="00D401E3" w:rsidRPr="00D401E3" w:rsidRDefault="00D401E3" w:rsidP="00BB3B00">
            <w:pPr>
              <w:jc w:val="both"/>
            </w:pPr>
            <w:r w:rsidRPr="00D401E3">
              <w:t xml:space="preserve">0.08 </w:t>
            </w:r>
          </w:p>
        </w:tc>
        <w:tc>
          <w:tcPr>
            <w:tcW w:w="2461" w:type="dxa"/>
            <w:noWrap/>
            <w:hideMark/>
          </w:tcPr>
          <w:p w14:paraId="1E29F0CC" w14:textId="77777777" w:rsidR="00D401E3" w:rsidRPr="00D401E3" w:rsidRDefault="00D401E3" w:rsidP="00BB3B00">
            <w:pPr>
              <w:jc w:val="both"/>
            </w:pPr>
            <w:r w:rsidRPr="00D401E3">
              <w:t>L0</w:t>
            </w:r>
          </w:p>
        </w:tc>
      </w:tr>
      <w:tr w:rsidR="00D401E3" w:rsidRPr="00D401E3" w14:paraId="07C4DC95" w14:textId="77777777" w:rsidTr="006F6FDB">
        <w:trPr>
          <w:trHeight w:val="420"/>
          <w:jc w:val="center"/>
        </w:trPr>
        <w:tc>
          <w:tcPr>
            <w:tcW w:w="2547" w:type="dxa"/>
            <w:noWrap/>
            <w:hideMark/>
          </w:tcPr>
          <w:p w14:paraId="1F55BDB4" w14:textId="77777777" w:rsidR="00D401E3" w:rsidRPr="00D401E3" w:rsidRDefault="00D401E3" w:rsidP="00BB3B00">
            <w:pPr>
              <w:jc w:val="both"/>
            </w:pPr>
            <w:r w:rsidRPr="00D401E3">
              <w:t>Communication</w:t>
            </w:r>
          </w:p>
        </w:tc>
        <w:tc>
          <w:tcPr>
            <w:tcW w:w="2477" w:type="dxa"/>
            <w:hideMark/>
          </w:tcPr>
          <w:p w14:paraId="375B6B86" w14:textId="77777777" w:rsidR="00D401E3" w:rsidRPr="00D401E3" w:rsidRDefault="00D401E3" w:rsidP="00BB3B00">
            <w:pPr>
              <w:jc w:val="both"/>
            </w:pPr>
            <w:r w:rsidRPr="00D401E3">
              <w:t>4</w:t>
            </w:r>
          </w:p>
        </w:tc>
        <w:tc>
          <w:tcPr>
            <w:tcW w:w="819" w:type="dxa"/>
            <w:hideMark/>
          </w:tcPr>
          <w:p w14:paraId="4938B1F2" w14:textId="77777777" w:rsidR="00D401E3" w:rsidRPr="00D401E3" w:rsidRDefault="00D401E3" w:rsidP="00BB3B00">
            <w:pPr>
              <w:jc w:val="both"/>
            </w:pPr>
            <w:r w:rsidRPr="00D401E3">
              <w:t>6</w:t>
            </w:r>
          </w:p>
        </w:tc>
        <w:tc>
          <w:tcPr>
            <w:tcW w:w="1046" w:type="dxa"/>
            <w:hideMark/>
          </w:tcPr>
          <w:p w14:paraId="1F0F6895" w14:textId="77777777" w:rsidR="00D401E3" w:rsidRPr="00D401E3" w:rsidRDefault="00D401E3" w:rsidP="00BB3B00">
            <w:pPr>
              <w:jc w:val="both"/>
            </w:pPr>
            <w:r w:rsidRPr="00D401E3">
              <w:t xml:space="preserve">0.07 </w:t>
            </w:r>
          </w:p>
        </w:tc>
        <w:tc>
          <w:tcPr>
            <w:tcW w:w="2461" w:type="dxa"/>
            <w:noWrap/>
            <w:hideMark/>
          </w:tcPr>
          <w:p w14:paraId="2D2BE389" w14:textId="77777777" w:rsidR="00D401E3" w:rsidRPr="00D401E3" w:rsidRDefault="00D401E3" w:rsidP="00BB3B00">
            <w:pPr>
              <w:jc w:val="both"/>
            </w:pPr>
            <w:r w:rsidRPr="00D401E3">
              <w:t>L1</w:t>
            </w:r>
          </w:p>
        </w:tc>
      </w:tr>
      <w:tr w:rsidR="00D401E3" w:rsidRPr="00D401E3" w14:paraId="3262B7AB" w14:textId="77777777" w:rsidTr="006F6FDB">
        <w:trPr>
          <w:trHeight w:val="420"/>
          <w:jc w:val="center"/>
        </w:trPr>
        <w:tc>
          <w:tcPr>
            <w:tcW w:w="2547" w:type="dxa"/>
            <w:noWrap/>
            <w:hideMark/>
          </w:tcPr>
          <w:p w14:paraId="264F037E" w14:textId="77777777" w:rsidR="00D401E3" w:rsidRPr="00D401E3" w:rsidRDefault="00D401E3" w:rsidP="00BB3B00">
            <w:pPr>
              <w:jc w:val="both"/>
            </w:pPr>
            <w:r w:rsidRPr="00D401E3">
              <w:t>Malicious Code</w:t>
            </w:r>
          </w:p>
        </w:tc>
        <w:tc>
          <w:tcPr>
            <w:tcW w:w="2477" w:type="dxa"/>
            <w:hideMark/>
          </w:tcPr>
          <w:p w14:paraId="4045B790" w14:textId="77777777" w:rsidR="00D401E3" w:rsidRPr="00D401E3" w:rsidRDefault="00D401E3" w:rsidP="00BB3B00">
            <w:pPr>
              <w:jc w:val="both"/>
            </w:pPr>
            <w:r w:rsidRPr="00D401E3">
              <w:t>7</w:t>
            </w:r>
          </w:p>
        </w:tc>
        <w:tc>
          <w:tcPr>
            <w:tcW w:w="819" w:type="dxa"/>
            <w:hideMark/>
          </w:tcPr>
          <w:p w14:paraId="4D9FF165" w14:textId="77777777" w:rsidR="00D401E3" w:rsidRPr="00D401E3" w:rsidRDefault="00D401E3" w:rsidP="00BB3B00">
            <w:pPr>
              <w:jc w:val="both"/>
            </w:pPr>
            <w:r w:rsidRPr="00D401E3">
              <w:t>10</w:t>
            </w:r>
          </w:p>
        </w:tc>
        <w:tc>
          <w:tcPr>
            <w:tcW w:w="1046" w:type="dxa"/>
            <w:hideMark/>
          </w:tcPr>
          <w:p w14:paraId="0BFC809E" w14:textId="77777777" w:rsidR="00D401E3" w:rsidRPr="00D401E3" w:rsidRDefault="00D401E3" w:rsidP="00BB3B00">
            <w:pPr>
              <w:jc w:val="both"/>
            </w:pPr>
            <w:r w:rsidRPr="00D401E3">
              <w:t xml:space="preserve">0.07 </w:t>
            </w:r>
          </w:p>
        </w:tc>
        <w:tc>
          <w:tcPr>
            <w:tcW w:w="2461" w:type="dxa"/>
            <w:noWrap/>
            <w:hideMark/>
          </w:tcPr>
          <w:p w14:paraId="70DEE777" w14:textId="77777777" w:rsidR="00D401E3" w:rsidRPr="00D401E3" w:rsidRDefault="00D401E3" w:rsidP="00BB3B00">
            <w:pPr>
              <w:jc w:val="both"/>
            </w:pPr>
            <w:r w:rsidRPr="00D401E3">
              <w:t>L0</w:t>
            </w:r>
          </w:p>
        </w:tc>
      </w:tr>
      <w:tr w:rsidR="00D401E3" w:rsidRPr="00D401E3" w14:paraId="11CDB6D4" w14:textId="77777777" w:rsidTr="006F6FDB">
        <w:trPr>
          <w:trHeight w:val="420"/>
          <w:jc w:val="center"/>
        </w:trPr>
        <w:tc>
          <w:tcPr>
            <w:tcW w:w="2547" w:type="dxa"/>
            <w:noWrap/>
            <w:hideMark/>
          </w:tcPr>
          <w:p w14:paraId="102CE348" w14:textId="77777777" w:rsidR="00D401E3" w:rsidRPr="00D401E3" w:rsidRDefault="00D401E3" w:rsidP="00BB3B00">
            <w:pPr>
              <w:jc w:val="both"/>
            </w:pPr>
            <w:r w:rsidRPr="00D401E3">
              <w:t>Business Logic</w:t>
            </w:r>
          </w:p>
        </w:tc>
        <w:tc>
          <w:tcPr>
            <w:tcW w:w="2477" w:type="dxa"/>
            <w:hideMark/>
          </w:tcPr>
          <w:p w14:paraId="2517F190" w14:textId="77777777" w:rsidR="00D401E3" w:rsidRPr="00D401E3" w:rsidRDefault="00D401E3" w:rsidP="00BB3B00">
            <w:pPr>
              <w:jc w:val="both"/>
            </w:pPr>
            <w:r w:rsidRPr="00D401E3">
              <w:t>8</w:t>
            </w:r>
          </w:p>
        </w:tc>
        <w:tc>
          <w:tcPr>
            <w:tcW w:w="819" w:type="dxa"/>
            <w:hideMark/>
          </w:tcPr>
          <w:p w14:paraId="229AE1D4" w14:textId="77777777" w:rsidR="00D401E3" w:rsidRPr="00D401E3" w:rsidRDefault="00D401E3" w:rsidP="00BB3B00">
            <w:pPr>
              <w:jc w:val="both"/>
            </w:pPr>
            <w:r w:rsidRPr="00D401E3">
              <w:t>8</w:t>
            </w:r>
          </w:p>
        </w:tc>
        <w:tc>
          <w:tcPr>
            <w:tcW w:w="1046" w:type="dxa"/>
            <w:hideMark/>
          </w:tcPr>
          <w:p w14:paraId="2AD6448E" w14:textId="77777777" w:rsidR="00D401E3" w:rsidRPr="00D401E3" w:rsidRDefault="00D401E3" w:rsidP="00BB3B00">
            <w:pPr>
              <w:jc w:val="both"/>
            </w:pPr>
            <w:r w:rsidRPr="00D401E3">
              <w:t xml:space="preserve">0.10 </w:t>
            </w:r>
          </w:p>
        </w:tc>
        <w:tc>
          <w:tcPr>
            <w:tcW w:w="2461" w:type="dxa"/>
            <w:noWrap/>
            <w:hideMark/>
          </w:tcPr>
          <w:p w14:paraId="7910BA73" w14:textId="77777777" w:rsidR="00D401E3" w:rsidRPr="00D401E3" w:rsidRDefault="00D401E3" w:rsidP="00BB3B00">
            <w:pPr>
              <w:jc w:val="both"/>
            </w:pPr>
            <w:r w:rsidRPr="00D401E3">
              <w:t>L2</w:t>
            </w:r>
          </w:p>
        </w:tc>
      </w:tr>
      <w:tr w:rsidR="00D401E3" w:rsidRPr="00D401E3" w14:paraId="286FABD8" w14:textId="77777777" w:rsidTr="006F6FDB">
        <w:trPr>
          <w:trHeight w:val="420"/>
          <w:jc w:val="center"/>
        </w:trPr>
        <w:tc>
          <w:tcPr>
            <w:tcW w:w="2547" w:type="dxa"/>
            <w:noWrap/>
            <w:hideMark/>
          </w:tcPr>
          <w:p w14:paraId="1BEBAFF8" w14:textId="77777777" w:rsidR="00D401E3" w:rsidRPr="00D401E3" w:rsidRDefault="00D401E3" w:rsidP="00BB3B00">
            <w:pPr>
              <w:jc w:val="both"/>
            </w:pPr>
            <w:r w:rsidRPr="00D401E3">
              <w:t>Files and Resources</w:t>
            </w:r>
          </w:p>
        </w:tc>
        <w:tc>
          <w:tcPr>
            <w:tcW w:w="2477" w:type="dxa"/>
            <w:hideMark/>
          </w:tcPr>
          <w:p w14:paraId="3BCA857A" w14:textId="77777777" w:rsidR="00D401E3" w:rsidRPr="00D401E3" w:rsidRDefault="00D401E3" w:rsidP="00BB3B00">
            <w:pPr>
              <w:jc w:val="both"/>
            </w:pPr>
            <w:r w:rsidRPr="00D401E3">
              <w:t>13</w:t>
            </w:r>
          </w:p>
        </w:tc>
        <w:tc>
          <w:tcPr>
            <w:tcW w:w="819" w:type="dxa"/>
            <w:hideMark/>
          </w:tcPr>
          <w:p w14:paraId="636F5EA1" w14:textId="77777777" w:rsidR="00D401E3" w:rsidRPr="00D401E3" w:rsidRDefault="00D401E3" w:rsidP="00BB3B00">
            <w:pPr>
              <w:jc w:val="both"/>
            </w:pPr>
            <w:r w:rsidRPr="00D401E3">
              <w:t>14</w:t>
            </w:r>
          </w:p>
        </w:tc>
        <w:tc>
          <w:tcPr>
            <w:tcW w:w="1046" w:type="dxa"/>
            <w:hideMark/>
          </w:tcPr>
          <w:p w14:paraId="428E2100" w14:textId="77777777" w:rsidR="00D401E3" w:rsidRPr="00D401E3" w:rsidRDefault="00D401E3" w:rsidP="00BB3B00">
            <w:pPr>
              <w:jc w:val="both"/>
            </w:pPr>
            <w:r w:rsidRPr="00D401E3">
              <w:t xml:space="preserve">0.09 </w:t>
            </w:r>
          </w:p>
        </w:tc>
        <w:tc>
          <w:tcPr>
            <w:tcW w:w="2461" w:type="dxa"/>
            <w:noWrap/>
            <w:hideMark/>
          </w:tcPr>
          <w:p w14:paraId="6194E706" w14:textId="77777777" w:rsidR="00D401E3" w:rsidRPr="00D401E3" w:rsidRDefault="00D401E3" w:rsidP="00BB3B00">
            <w:pPr>
              <w:jc w:val="both"/>
            </w:pPr>
            <w:r w:rsidRPr="00D401E3">
              <w:t>L0</w:t>
            </w:r>
          </w:p>
        </w:tc>
      </w:tr>
      <w:tr w:rsidR="00D401E3" w:rsidRPr="00D401E3" w14:paraId="67727752" w14:textId="77777777" w:rsidTr="006F6FDB">
        <w:trPr>
          <w:trHeight w:val="420"/>
          <w:jc w:val="center"/>
        </w:trPr>
        <w:tc>
          <w:tcPr>
            <w:tcW w:w="2547" w:type="dxa"/>
            <w:noWrap/>
            <w:hideMark/>
          </w:tcPr>
          <w:p w14:paraId="5F204F10" w14:textId="77777777" w:rsidR="00D401E3" w:rsidRPr="00D401E3" w:rsidRDefault="00D401E3" w:rsidP="00BB3B00">
            <w:pPr>
              <w:jc w:val="both"/>
            </w:pPr>
            <w:r w:rsidRPr="00D401E3">
              <w:t>API and Web Service</w:t>
            </w:r>
          </w:p>
        </w:tc>
        <w:tc>
          <w:tcPr>
            <w:tcW w:w="2477" w:type="dxa"/>
            <w:hideMark/>
          </w:tcPr>
          <w:p w14:paraId="75861198" w14:textId="77777777" w:rsidR="00D401E3" w:rsidRPr="00D401E3" w:rsidRDefault="00D401E3" w:rsidP="00BB3B00">
            <w:pPr>
              <w:jc w:val="both"/>
            </w:pPr>
            <w:r w:rsidRPr="00D401E3">
              <w:t>7</w:t>
            </w:r>
          </w:p>
        </w:tc>
        <w:tc>
          <w:tcPr>
            <w:tcW w:w="819" w:type="dxa"/>
            <w:hideMark/>
          </w:tcPr>
          <w:p w14:paraId="335DECEE" w14:textId="77777777" w:rsidR="00D401E3" w:rsidRPr="00D401E3" w:rsidRDefault="00D401E3" w:rsidP="00BB3B00">
            <w:pPr>
              <w:jc w:val="both"/>
            </w:pPr>
            <w:r w:rsidRPr="00D401E3">
              <w:t>9</w:t>
            </w:r>
          </w:p>
        </w:tc>
        <w:tc>
          <w:tcPr>
            <w:tcW w:w="1046" w:type="dxa"/>
            <w:hideMark/>
          </w:tcPr>
          <w:p w14:paraId="355731EA" w14:textId="77777777" w:rsidR="00D401E3" w:rsidRPr="00D401E3" w:rsidRDefault="00D401E3" w:rsidP="00BB3B00">
            <w:pPr>
              <w:jc w:val="both"/>
            </w:pPr>
            <w:r w:rsidRPr="00D401E3">
              <w:t xml:space="preserve">0.08 </w:t>
            </w:r>
          </w:p>
        </w:tc>
        <w:tc>
          <w:tcPr>
            <w:tcW w:w="2461" w:type="dxa"/>
            <w:noWrap/>
            <w:hideMark/>
          </w:tcPr>
          <w:p w14:paraId="6D22B479" w14:textId="77777777" w:rsidR="00D401E3" w:rsidRPr="00D401E3" w:rsidRDefault="00D401E3" w:rsidP="00BB3B00">
            <w:pPr>
              <w:jc w:val="both"/>
            </w:pPr>
            <w:r w:rsidRPr="00D401E3">
              <w:t>L0</w:t>
            </w:r>
          </w:p>
        </w:tc>
      </w:tr>
      <w:tr w:rsidR="00D401E3" w:rsidRPr="00D401E3" w14:paraId="48AA1693" w14:textId="77777777" w:rsidTr="006F6FDB">
        <w:trPr>
          <w:trHeight w:val="420"/>
          <w:jc w:val="center"/>
        </w:trPr>
        <w:tc>
          <w:tcPr>
            <w:tcW w:w="2547" w:type="dxa"/>
            <w:noWrap/>
            <w:hideMark/>
          </w:tcPr>
          <w:p w14:paraId="2D587E40" w14:textId="77777777" w:rsidR="00D401E3" w:rsidRPr="00D401E3" w:rsidRDefault="00D401E3" w:rsidP="00BB3B00">
            <w:pPr>
              <w:jc w:val="both"/>
            </w:pPr>
            <w:r w:rsidRPr="00D401E3">
              <w:t>Configuration</w:t>
            </w:r>
          </w:p>
        </w:tc>
        <w:tc>
          <w:tcPr>
            <w:tcW w:w="2477" w:type="dxa"/>
            <w:hideMark/>
          </w:tcPr>
          <w:p w14:paraId="36F02196" w14:textId="77777777" w:rsidR="00D401E3" w:rsidRPr="00D401E3" w:rsidRDefault="00D401E3" w:rsidP="00BB3B00">
            <w:pPr>
              <w:jc w:val="both"/>
            </w:pPr>
            <w:r w:rsidRPr="00D401E3">
              <w:t>20</w:t>
            </w:r>
          </w:p>
        </w:tc>
        <w:tc>
          <w:tcPr>
            <w:tcW w:w="819" w:type="dxa"/>
            <w:hideMark/>
          </w:tcPr>
          <w:p w14:paraId="35454425" w14:textId="77777777" w:rsidR="00D401E3" w:rsidRPr="00D401E3" w:rsidRDefault="00D401E3" w:rsidP="00BB3B00">
            <w:pPr>
              <w:jc w:val="both"/>
            </w:pPr>
            <w:r w:rsidRPr="00D401E3">
              <w:t>24</w:t>
            </w:r>
          </w:p>
        </w:tc>
        <w:tc>
          <w:tcPr>
            <w:tcW w:w="1046" w:type="dxa"/>
            <w:hideMark/>
          </w:tcPr>
          <w:p w14:paraId="3D541250" w14:textId="77777777" w:rsidR="00D401E3" w:rsidRPr="00D401E3" w:rsidRDefault="00D401E3" w:rsidP="00BB3B00">
            <w:pPr>
              <w:jc w:val="both"/>
            </w:pPr>
            <w:r w:rsidRPr="00D401E3">
              <w:t xml:space="preserve">0.08 </w:t>
            </w:r>
          </w:p>
        </w:tc>
        <w:tc>
          <w:tcPr>
            <w:tcW w:w="2461" w:type="dxa"/>
            <w:noWrap/>
            <w:hideMark/>
          </w:tcPr>
          <w:p w14:paraId="5D4F5CDB" w14:textId="77777777" w:rsidR="00D401E3" w:rsidRPr="00D401E3" w:rsidRDefault="00D401E3" w:rsidP="00BB3B00">
            <w:pPr>
              <w:jc w:val="both"/>
            </w:pPr>
            <w:r w:rsidRPr="00D401E3">
              <w:t>L0</w:t>
            </w:r>
          </w:p>
        </w:tc>
      </w:tr>
      <w:tr w:rsidR="00D401E3" w:rsidRPr="00D401E3" w14:paraId="1D8BEF83" w14:textId="77777777" w:rsidTr="006F6FDB">
        <w:trPr>
          <w:trHeight w:val="420"/>
          <w:jc w:val="center"/>
        </w:trPr>
        <w:tc>
          <w:tcPr>
            <w:tcW w:w="2547" w:type="dxa"/>
            <w:noWrap/>
            <w:hideMark/>
          </w:tcPr>
          <w:p w14:paraId="4030D726" w14:textId="77777777" w:rsidR="00D401E3" w:rsidRPr="00D401E3" w:rsidRDefault="00D401E3" w:rsidP="00BB3B00">
            <w:pPr>
              <w:jc w:val="both"/>
            </w:pPr>
            <w:r w:rsidRPr="00D401E3">
              <w:t>Total</w:t>
            </w:r>
          </w:p>
        </w:tc>
        <w:tc>
          <w:tcPr>
            <w:tcW w:w="2477" w:type="dxa"/>
            <w:hideMark/>
          </w:tcPr>
          <w:p w14:paraId="2CBAAD2A" w14:textId="77777777" w:rsidR="00D401E3" w:rsidRPr="00D401E3" w:rsidRDefault="00D401E3" w:rsidP="00BB3B00">
            <w:pPr>
              <w:jc w:val="both"/>
            </w:pPr>
            <w:r w:rsidRPr="00D401E3">
              <w:t>160</w:t>
            </w:r>
          </w:p>
        </w:tc>
        <w:tc>
          <w:tcPr>
            <w:tcW w:w="819" w:type="dxa"/>
            <w:hideMark/>
          </w:tcPr>
          <w:p w14:paraId="1091EE5D" w14:textId="77777777" w:rsidR="00D401E3" w:rsidRPr="00D401E3" w:rsidRDefault="00D401E3" w:rsidP="00BB3B00">
            <w:pPr>
              <w:jc w:val="both"/>
            </w:pPr>
            <w:r w:rsidRPr="00D401E3">
              <w:t>259</w:t>
            </w:r>
          </w:p>
        </w:tc>
        <w:tc>
          <w:tcPr>
            <w:tcW w:w="1046" w:type="dxa"/>
            <w:hideMark/>
          </w:tcPr>
          <w:p w14:paraId="497231E9" w14:textId="77777777" w:rsidR="00D401E3" w:rsidRPr="00D401E3" w:rsidRDefault="00D401E3" w:rsidP="00BB3B00">
            <w:pPr>
              <w:jc w:val="both"/>
            </w:pPr>
            <w:r w:rsidRPr="00D401E3">
              <w:t xml:space="preserve">0.06 </w:t>
            </w:r>
          </w:p>
        </w:tc>
        <w:tc>
          <w:tcPr>
            <w:tcW w:w="2461" w:type="dxa"/>
            <w:noWrap/>
            <w:hideMark/>
          </w:tcPr>
          <w:p w14:paraId="3CF1A677" w14:textId="77777777" w:rsidR="00D401E3" w:rsidRPr="00D401E3" w:rsidRDefault="00D401E3" w:rsidP="00BB3B00">
            <w:pPr>
              <w:jc w:val="both"/>
            </w:pPr>
            <w:r w:rsidRPr="00D401E3">
              <w:t>L0</w:t>
            </w:r>
          </w:p>
        </w:tc>
      </w:tr>
    </w:tbl>
    <w:p w14:paraId="7F56BF4D" w14:textId="6E3D4663" w:rsidR="00536203" w:rsidRDefault="008268D5" w:rsidP="008268D5">
      <w:pPr>
        <w:pStyle w:val="Caption"/>
        <w:jc w:val="center"/>
        <w:rPr>
          <w:lang w:val="en-GB"/>
        </w:rPr>
      </w:pPr>
      <w:bookmarkStart w:id="101" w:name="_Ref164594881"/>
      <w:bookmarkStart w:id="102" w:name="_Toc164614281"/>
      <w:r w:rsidRPr="00EB6C2F">
        <w:rPr>
          <w:lang w:val="en-GB"/>
        </w:rPr>
        <w:t xml:space="preserve">Table </w:t>
      </w:r>
      <w:r>
        <w:fldChar w:fldCharType="begin"/>
      </w:r>
      <w:r w:rsidRPr="00EB6C2F">
        <w:rPr>
          <w:lang w:val="en-GB"/>
        </w:rPr>
        <w:instrText xml:space="preserve"> SEQ Table \* ARABIC </w:instrText>
      </w:r>
      <w:r>
        <w:fldChar w:fldCharType="separate"/>
      </w:r>
      <w:r w:rsidR="0077268C">
        <w:rPr>
          <w:noProof/>
          <w:lang w:val="en-GB"/>
        </w:rPr>
        <w:t>6</w:t>
      </w:r>
      <w:r>
        <w:fldChar w:fldCharType="end"/>
      </w:r>
      <w:bookmarkEnd w:id="101"/>
      <w:r w:rsidRPr="00EB6C2F">
        <w:rPr>
          <w:lang w:val="en-GB"/>
        </w:rPr>
        <w:t xml:space="preserve"> - ASVS v4 Checklist Table Results</w:t>
      </w:r>
      <w:bookmarkEnd w:id="102"/>
    </w:p>
    <w:p w14:paraId="723FF509" w14:textId="77777777" w:rsidR="006F6FDB" w:rsidRDefault="006F6FDB" w:rsidP="00BB3B00">
      <w:pPr>
        <w:keepNext/>
        <w:jc w:val="both"/>
      </w:pPr>
      <w:r>
        <w:rPr>
          <w:noProof/>
        </w:rPr>
        <w:drawing>
          <wp:inline distT="0" distB="0" distL="0" distR="0" wp14:anchorId="06754BD2" wp14:editId="340D43D4">
            <wp:extent cx="5410200" cy="3787140"/>
            <wp:effectExtent l="0" t="0" r="0" b="3810"/>
            <wp:docPr id="210922644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F61AB4C" w14:textId="324D76B8" w:rsidR="0054109E" w:rsidRPr="0054109E" w:rsidRDefault="0054109E" w:rsidP="008F14F0">
      <w:pPr>
        <w:pStyle w:val="Caption"/>
        <w:jc w:val="center"/>
        <w:rPr>
          <w:lang w:val="en-GB"/>
        </w:rPr>
      </w:pPr>
      <w:bookmarkStart w:id="103" w:name="_Ref164599153"/>
      <w:bookmarkStart w:id="104" w:name="_Toc164614275"/>
      <w:r w:rsidRPr="0054109E">
        <w:rPr>
          <w:lang w:val="en-GB"/>
        </w:rPr>
        <w:t xml:space="preserve">Figure </w:t>
      </w:r>
      <w:r>
        <w:fldChar w:fldCharType="begin"/>
      </w:r>
      <w:r w:rsidRPr="0054109E">
        <w:rPr>
          <w:lang w:val="en-GB"/>
        </w:rPr>
        <w:instrText xml:space="preserve"> SEQ Figure \* ARABIC </w:instrText>
      </w:r>
      <w:r>
        <w:fldChar w:fldCharType="separate"/>
      </w:r>
      <w:r w:rsidR="0077268C">
        <w:rPr>
          <w:noProof/>
          <w:lang w:val="en-GB"/>
        </w:rPr>
        <w:t>4</w:t>
      </w:r>
      <w:r>
        <w:fldChar w:fldCharType="end"/>
      </w:r>
      <w:bookmarkEnd w:id="103"/>
      <w:r w:rsidRPr="0054109E">
        <w:rPr>
          <w:lang w:val="en-GB"/>
        </w:rPr>
        <w:t xml:space="preserve"> - </w:t>
      </w:r>
      <w:r w:rsidRPr="0054109E">
        <w:rPr>
          <w:noProof/>
          <w:lang w:val="en-GB"/>
        </w:rPr>
        <w:t>ASVS v4 Checklist Graphic Results</w:t>
      </w:r>
      <w:bookmarkEnd w:id="104"/>
    </w:p>
    <w:p w14:paraId="472B5559" w14:textId="48F55374" w:rsidR="00B00DB5" w:rsidRDefault="00536203" w:rsidP="0054109E">
      <w:pPr>
        <w:jc w:val="both"/>
        <w:rPr>
          <w:lang w:val="en-GB"/>
        </w:rPr>
      </w:pPr>
      <w:r>
        <w:rPr>
          <w:lang w:val="en-GB"/>
        </w:rPr>
        <w:t>After filling the checklist,</w:t>
      </w:r>
      <w:r w:rsidR="00EB6C2F">
        <w:rPr>
          <w:lang w:val="en-GB"/>
        </w:rPr>
        <w:t xml:space="preserve"> we got the results</w:t>
      </w:r>
      <w:r w:rsidR="006F6FDB">
        <w:rPr>
          <w:lang w:val="en-GB"/>
        </w:rPr>
        <w:t xml:space="preserve"> shown in </w:t>
      </w:r>
      <w:r w:rsidR="006F6FDB">
        <w:rPr>
          <w:lang w:val="en-GB"/>
        </w:rPr>
        <w:fldChar w:fldCharType="begin"/>
      </w:r>
      <w:r w:rsidR="006F6FDB">
        <w:rPr>
          <w:lang w:val="en-GB"/>
        </w:rPr>
        <w:instrText xml:space="preserve"> REF _Ref164594881 \h </w:instrText>
      </w:r>
      <w:r w:rsidR="006F6FDB">
        <w:rPr>
          <w:lang w:val="en-GB"/>
        </w:rPr>
      </w:r>
      <w:r w:rsidR="0054109E">
        <w:rPr>
          <w:lang w:val="en-GB"/>
        </w:rPr>
        <w:instrText xml:space="preserve"> \* MERGEFORMAT </w:instrText>
      </w:r>
      <w:r w:rsidR="006F6FDB">
        <w:rPr>
          <w:lang w:val="en-GB"/>
        </w:rPr>
        <w:fldChar w:fldCharType="separate"/>
      </w:r>
      <w:r w:rsidR="0077268C" w:rsidRPr="00EB6C2F">
        <w:rPr>
          <w:lang w:val="en-GB"/>
        </w:rPr>
        <w:t xml:space="preserve">Table </w:t>
      </w:r>
      <w:r w:rsidR="0077268C">
        <w:rPr>
          <w:noProof/>
          <w:lang w:val="en-GB"/>
        </w:rPr>
        <w:t>6</w:t>
      </w:r>
      <w:r w:rsidR="006F6FDB">
        <w:rPr>
          <w:lang w:val="en-GB"/>
        </w:rPr>
        <w:fldChar w:fldCharType="end"/>
      </w:r>
      <w:r w:rsidR="006F6FDB">
        <w:rPr>
          <w:lang w:val="en-GB"/>
        </w:rPr>
        <w:t xml:space="preserve">, which are represented in a circular graphic in </w:t>
      </w:r>
      <w:r w:rsidR="008F14F0">
        <w:rPr>
          <w:lang w:val="en-GB"/>
        </w:rPr>
        <w:fldChar w:fldCharType="begin"/>
      </w:r>
      <w:r w:rsidR="008F14F0">
        <w:rPr>
          <w:lang w:val="en-GB"/>
        </w:rPr>
        <w:instrText xml:space="preserve"> REF _Ref164599153 \h </w:instrText>
      </w:r>
      <w:r w:rsidR="008F14F0">
        <w:rPr>
          <w:lang w:val="en-GB"/>
        </w:rPr>
      </w:r>
      <w:r w:rsidR="008F14F0">
        <w:rPr>
          <w:lang w:val="en-GB"/>
        </w:rPr>
        <w:fldChar w:fldCharType="separate"/>
      </w:r>
      <w:r w:rsidR="0077268C" w:rsidRPr="0054109E">
        <w:rPr>
          <w:lang w:val="en-GB"/>
        </w:rPr>
        <w:t xml:space="preserve">Figure </w:t>
      </w:r>
      <w:r w:rsidR="0077268C">
        <w:rPr>
          <w:noProof/>
          <w:lang w:val="en-GB"/>
        </w:rPr>
        <w:t>4</w:t>
      </w:r>
      <w:r w:rsidR="008F14F0">
        <w:rPr>
          <w:lang w:val="en-GB"/>
        </w:rPr>
        <w:fldChar w:fldCharType="end"/>
      </w:r>
      <w:r w:rsidR="006F6FDB">
        <w:rPr>
          <w:lang w:val="en-GB"/>
        </w:rPr>
        <w:t>.</w:t>
      </w:r>
    </w:p>
    <w:p w14:paraId="05301DFB" w14:textId="2BFD87AE" w:rsidR="002164AE" w:rsidRDefault="002164AE" w:rsidP="0054109E">
      <w:pPr>
        <w:jc w:val="both"/>
        <w:rPr>
          <w:lang w:val="en-GB"/>
        </w:rPr>
      </w:pPr>
      <w:r>
        <w:rPr>
          <w:lang w:val="en-GB"/>
        </w:rPr>
        <w:t xml:space="preserve">The first </w:t>
      </w:r>
      <w:r w:rsidR="00AB391E">
        <w:rPr>
          <w:lang w:val="en-GB"/>
        </w:rPr>
        <w:t xml:space="preserve">and most common level achieved is level 0. This is because if in each category, exists </w:t>
      </w:r>
      <w:r w:rsidR="009D68AC">
        <w:rPr>
          <w:lang w:val="en-GB"/>
        </w:rPr>
        <w:t xml:space="preserve">at least </w:t>
      </w:r>
      <w:r w:rsidR="00AB391E">
        <w:rPr>
          <w:lang w:val="en-GB"/>
        </w:rPr>
        <w:t xml:space="preserve">one </w:t>
      </w:r>
      <w:r w:rsidR="00FC7933">
        <w:rPr>
          <w:lang w:val="en-GB"/>
        </w:rPr>
        <w:t xml:space="preserve">level 1 check point that is not valid, the section automatically </w:t>
      </w:r>
      <w:r w:rsidR="00663E43">
        <w:rPr>
          <w:lang w:val="en-GB"/>
        </w:rPr>
        <w:t>is level 0.</w:t>
      </w:r>
      <w:r w:rsidR="00503CF4">
        <w:rPr>
          <w:lang w:val="en-GB"/>
        </w:rPr>
        <w:t xml:space="preserve"> As a result, our </w:t>
      </w:r>
      <w:r w:rsidR="004E5F40">
        <w:rPr>
          <w:lang w:val="en-GB"/>
        </w:rPr>
        <w:t>application achieved a level 0 in the ASVS v4 Checklist in this iteration of the project.</w:t>
      </w:r>
    </w:p>
    <w:p w14:paraId="63A54CF9" w14:textId="729049B4" w:rsidR="00986790" w:rsidRDefault="00986790" w:rsidP="0054109E">
      <w:pPr>
        <w:jc w:val="both"/>
        <w:rPr>
          <w:lang w:val="en-GB"/>
        </w:rPr>
      </w:pPr>
      <w:r>
        <w:rPr>
          <w:lang w:val="en-GB"/>
        </w:rPr>
        <w:t>Although the level 1 was not hit, in Business Logic we achieved level 2 and 100% because</w:t>
      </w:r>
      <w:r w:rsidR="00906302">
        <w:rPr>
          <w:lang w:val="en-GB"/>
        </w:rPr>
        <w:t xml:space="preserve">, in terms of logic, it is well structured and the report and work focused </w:t>
      </w:r>
      <w:r w:rsidR="00EE1552">
        <w:rPr>
          <w:lang w:val="en-GB"/>
        </w:rPr>
        <w:t>more</w:t>
      </w:r>
      <w:r w:rsidR="00906302">
        <w:rPr>
          <w:lang w:val="en-GB"/>
        </w:rPr>
        <w:t xml:space="preserve"> </w:t>
      </w:r>
      <w:r w:rsidR="00283D20">
        <w:rPr>
          <w:lang w:val="en-GB"/>
        </w:rPr>
        <w:t>on</w:t>
      </w:r>
      <w:r w:rsidR="005A33A6">
        <w:rPr>
          <w:lang w:val="en-GB"/>
        </w:rPr>
        <w:t xml:space="preserve"> this </w:t>
      </w:r>
      <w:r w:rsidR="00EE1552">
        <w:rPr>
          <w:lang w:val="en-GB"/>
        </w:rPr>
        <w:t>section</w:t>
      </w:r>
      <w:r w:rsidR="005A33A6">
        <w:rPr>
          <w:lang w:val="en-GB"/>
        </w:rPr>
        <w:t xml:space="preserve">, </w:t>
      </w:r>
      <w:r w:rsidR="00EE1552">
        <w:rPr>
          <w:lang w:val="en-GB"/>
        </w:rPr>
        <w:t>for this reason</w:t>
      </w:r>
      <w:r w:rsidR="005A33A6">
        <w:rPr>
          <w:lang w:val="en-GB"/>
        </w:rPr>
        <w:t xml:space="preserve"> it is possible to have this section </w:t>
      </w:r>
      <w:r w:rsidR="00EE1552">
        <w:rPr>
          <w:lang w:val="en-GB"/>
        </w:rPr>
        <w:t>more</w:t>
      </w:r>
      <w:r w:rsidR="005A33A6">
        <w:rPr>
          <w:lang w:val="en-GB"/>
        </w:rPr>
        <w:t xml:space="preserve"> robust</w:t>
      </w:r>
      <w:r w:rsidR="00EE1552">
        <w:rPr>
          <w:lang w:val="en-GB"/>
        </w:rPr>
        <w:t xml:space="preserve"> and secure</w:t>
      </w:r>
      <w:r w:rsidR="005A33A6">
        <w:rPr>
          <w:lang w:val="en-GB"/>
        </w:rPr>
        <w:t>.</w:t>
      </w:r>
    </w:p>
    <w:p w14:paraId="64478A47" w14:textId="6FD0EA2C" w:rsidR="00D06127" w:rsidRDefault="00297531" w:rsidP="0054109E">
      <w:pPr>
        <w:jc w:val="both"/>
        <w:rPr>
          <w:lang w:val="en-GB"/>
        </w:rPr>
      </w:pPr>
      <w:r>
        <w:rPr>
          <w:lang w:val="en-GB"/>
        </w:rPr>
        <w:t xml:space="preserve">On the other sections, even though </w:t>
      </w:r>
      <w:r w:rsidR="009A14F4">
        <w:rPr>
          <w:lang w:val="en-GB"/>
        </w:rPr>
        <w:t xml:space="preserve">some hit level 1 </w:t>
      </w:r>
      <w:r w:rsidR="00EE1552">
        <w:rPr>
          <w:lang w:val="en-GB"/>
        </w:rPr>
        <w:t>and others</w:t>
      </w:r>
      <w:r w:rsidR="009A14F4">
        <w:rPr>
          <w:lang w:val="en-GB"/>
        </w:rPr>
        <w:t xml:space="preserve"> not, they are almost all hitting more than 50%, </w:t>
      </w:r>
      <w:r w:rsidR="00EF4353">
        <w:rPr>
          <w:lang w:val="en-GB"/>
        </w:rPr>
        <w:t xml:space="preserve">which is a sign of </w:t>
      </w:r>
      <w:r w:rsidR="00D06127">
        <w:rPr>
          <w:lang w:val="en-GB"/>
        </w:rPr>
        <w:t>progressive work towards getting better security.</w:t>
      </w:r>
      <w:r w:rsidR="00EE1552">
        <w:rPr>
          <w:lang w:val="en-GB"/>
        </w:rPr>
        <w:t xml:space="preserve"> </w:t>
      </w:r>
    </w:p>
    <w:p w14:paraId="6E1A949E" w14:textId="0538C662" w:rsidR="00297531" w:rsidRDefault="00D06127" w:rsidP="0054109E">
      <w:pPr>
        <w:jc w:val="both"/>
        <w:rPr>
          <w:lang w:val="en-GB"/>
        </w:rPr>
      </w:pPr>
      <w:r>
        <w:rPr>
          <w:lang w:val="en-GB"/>
        </w:rPr>
        <w:t>The only one which</w:t>
      </w:r>
      <w:r w:rsidR="003F10E2">
        <w:rPr>
          <w:lang w:val="en-GB"/>
        </w:rPr>
        <w:t xml:space="preserve"> </w:t>
      </w:r>
      <w:r>
        <w:rPr>
          <w:lang w:val="en-GB"/>
        </w:rPr>
        <w:t xml:space="preserve">did not hit 50% is Authentication. In this section, it is asked about encryption algorithms, </w:t>
      </w:r>
      <w:r w:rsidR="00E21DA1">
        <w:rPr>
          <w:lang w:val="en-GB"/>
        </w:rPr>
        <w:t>cryptographic keys</w:t>
      </w:r>
      <w:r w:rsidR="00295D5A">
        <w:rPr>
          <w:lang w:val="en-GB"/>
        </w:rPr>
        <w:t>,</w:t>
      </w:r>
      <w:r w:rsidR="00E21DA1">
        <w:rPr>
          <w:lang w:val="en-GB"/>
        </w:rPr>
        <w:t xml:space="preserve"> and forms of authentication. </w:t>
      </w:r>
      <w:r w:rsidR="002458C6">
        <w:rPr>
          <w:lang w:val="en-GB"/>
        </w:rPr>
        <w:t>As th</w:t>
      </w:r>
      <w:r w:rsidR="00351408">
        <w:rPr>
          <w:lang w:val="en-GB"/>
        </w:rPr>
        <w:t>ese</w:t>
      </w:r>
      <w:r w:rsidR="002458C6">
        <w:rPr>
          <w:lang w:val="en-GB"/>
        </w:rPr>
        <w:t xml:space="preserve"> are subjects which are </w:t>
      </w:r>
      <w:r w:rsidR="00295D5A">
        <w:rPr>
          <w:lang w:val="en-GB"/>
        </w:rPr>
        <w:t>new to all the members of the team</w:t>
      </w:r>
      <w:r w:rsidR="00ED76C1">
        <w:rPr>
          <w:lang w:val="en-GB"/>
        </w:rPr>
        <w:t xml:space="preserve"> and, for this reason, </w:t>
      </w:r>
      <w:r w:rsidR="000242B0">
        <w:rPr>
          <w:lang w:val="en-GB"/>
        </w:rPr>
        <w:t xml:space="preserve">there is a bigger </w:t>
      </w:r>
      <w:r w:rsidR="001417EC">
        <w:rPr>
          <w:lang w:val="en-GB"/>
        </w:rPr>
        <w:t>learning curve</w:t>
      </w:r>
      <w:r w:rsidR="00295D5A">
        <w:rPr>
          <w:lang w:val="en-GB"/>
        </w:rPr>
        <w:t>, we</w:t>
      </w:r>
      <w:r>
        <w:rPr>
          <w:lang w:val="en-GB"/>
        </w:rPr>
        <w:t xml:space="preserve"> </w:t>
      </w:r>
      <w:r w:rsidR="001139DF">
        <w:rPr>
          <w:lang w:val="en-GB"/>
        </w:rPr>
        <w:t xml:space="preserve">decided to not compromise in this section in the beginning because </w:t>
      </w:r>
      <w:r w:rsidR="0054130E">
        <w:rPr>
          <w:lang w:val="en-GB"/>
        </w:rPr>
        <w:t xml:space="preserve">it will take time to develop everything that is asked in the checklist. </w:t>
      </w:r>
    </w:p>
    <w:p w14:paraId="336C2BB1" w14:textId="57550613" w:rsidR="0084585A" w:rsidRDefault="002B5282" w:rsidP="0054109E">
      <w:pPr>
        <w:jc w:val="both"/>
        <w:rPr>
          <w:lang w:val="en-GB"/>
        </w:rPr>
      </w:pPr>
      <w:r>
        <w:rPr>
          <w:lang w:val="en-GB"/>
        </w:rPr>
        <w:t xml:space="preserve">If </w:t>
      </w:r>
      <w:r w:rsidR="000406D4">
        <w:rPr>
          <w:lang w:val="en-GB"/>
        </w:rPr>
        <w:t>there is a need to</w:t>
      </w:r>
      <w:r>
        <w:rPr>
          <w:lang w:val="en-GB"/>
        </w:rPr>
        <w:t xml:space="preserve"> check all the details about all the sections and see the formulas executed for the results, the excel file is available </w:t>
      </w:r>
      <w:hyperlink r:id="rId18" w:history="1">
        <w:r w:rsidRPr="005656EE">
          <w:rPr>
            <w:rStyle w:val="Hyperlink"/>
            <w:lang w:val="en-GB"/>
          </w:rPr>
          <w:t>here</w:t>
        </w:r>
      </w:hyperlink>
      <w:r>
        <w:rPr>
          <w:lang w:val="en-GB"/>
        </w:rPr>
        <w:t>.</w:t>
      </w:r>
    </w:p>
    <w:p w14:paraId="19DADA44" w14:textId="51B8A942" w:rsidR="001237B3" w:rsidRDefault="00B43C80" w:rsidP="00A45B09">
      <w:pPr>
        <w:jc w:val="both"/>
        <w:rPr>
          <w:lang w:val="en-GB"/>
        </w:rPr>
      </w:pPr>
      <w:r>
        <w:rPr>
          <w:lang w:val="en-GB"/>
        </w:rPr>
        <w:t xml:space="preserve">In this iteration, the report and work </w:t>
      </w:r>
      <w:r w:rsidR="00B67EC9">
        <w:rPr>
          <w:lang w:val="en-GB"/>
        </w:rPr>
        <w:t>are</w:t>
      </w:r>
      <w:r>
        <w:rPr>
          <w:lang w:val="en-GB"/>
        </w:rPr>
        <w:t xml:space="preserve"> focused on </w:t>
      </w:r>
      <w:r w:rsidR="00E42A3A">
        <w:rPr>
          <w:lang w:val="en-GB"/>
        </w:rPr>
        <w:t>Analysis and Design</w:t>
      </w:r>
      <w:r w:rsidR="00466E93">
        <w:rPr>
          <w:lang w:val="en-GB"/>
        </w:rPr>
        <w:t>. W</w:t>
      </w:r>
      <w:r w:rsidR="00E42A3A">
        <w:rPr>
          <w:lang w:val="en-GB"/>
        </w:rPr>
        <w:t xml:space="preserve">hen filling the </w:t>
      </w:r>
      <w:r w:rsidR="00A45B09">
        <w:rPr>
          <w:lang w:val="en-GB"/>
        </w:rPr>
        <w:t xml:space="preserve">checklist </w:t>
      </w:r>
      <w:r w:rsidR="00E42A3A">
        <w:rPr>
          <w:lang w:val="en-GB"/>
        </w:rPr>
        <w:t xml:space="preserve">points, we are compromising </w:t>
      </w:r>
      <w:r w:rsidR="00947CD4">
        <w:rPr>
          <w:lang w:val="en-GB"/>
        </w:rPr>
        <w:t>to execute the work</w:t>
      </w:r>
      <w:r w:rsidR="00E42A3A">
        <w:rPr>
          <w:lang w:val="en-GB"/>
        </w:rPr>
        <w:t xml:space="preserve"> the point </w:t>
      </w:r>
      <w:r w:rsidR="00947CD4">
        <w:rPr>
          <w:lang w:val="en-GB"/>
        </w:rPr>
        <w:t xml:space="preserve">filled </w:t>
      </w:r>
      <w:r w:rsidR="00E42A3A">
        <w:rPr>
          <w:lang w:val="en-GB"/>
        </w:rPr>
        <w:t xml:space="preserve">is </w:t>
      </w:r>
      <w:r w:rsidR="00AC5759">
        <w:rPr>
          <w:lang w:val="en-GB"/>
        </w:rPr>
        <w:t xml:space="preserve">referring. </w:t>
      </w:r>
      <w:r w:rsidR="00BE3752">
        <w:rPr>
          <w:lang w:val="en-GB"/>
        </w:rPr>
        <w:t>Thus,</w:t>
      </w:r>
      <w:r w:rsidR="00466E93">
        <w:rPr>
          <w:lang w:val="en-GB"/>
        </w:rPr>
        <w:t xml:space="preserve"> as we are in short of time, resources and</w:t>
      </w:r>
      <w:r w:rsidR="00751AF3">
        <w:rPr>
          <w:lang w:val="en-GB"/>
        </w:rPr>
        <w:t>, sometimes,</w:t>
      </w:r>
      <w:r w:rsidR="00466E93">
        <w:rPr>
          <w:lang w:val="en-GB"/>
        </w:rPr>
        <w:t xml:space="preserve"> knowledge, we decide to not compromise in advance and, in case </w:t>
      </w:r>
      <w:r w:rsidR="00FF06C4">
        <w:rPr>
          <w:lang w:val="en-GB"/>
        </w:rPr>
        <w:t>of</w:t>
      </w:r>
      <w:r w:rsidR="00466E93">
        <w:rPr>
          <w:lang w:val="en-GB"/>
        </w:rPr>
        <w:t xml:space="preserve"> other iterations</w:t>
      </w:r>
      <w:r w:rsidR="00D21A72">
        <w:rPr>
          <w:lang w:val="en-GB"/>
        </w:rPr>
        <w:t>,</w:t>
      </w:r>
      <w:r w:rsidR="0053014E">
        <w:rPr>
          <w:lang w:val="en-GB"/>
        </w:rPr>
        <w:t xml:space="preserve"> </w:t>
      </w:r>
      <w:r w:rsidR="00466E93">
        <w:rPr>
          <w:lang w:val="en-GB"/>
        </w:rPr>
        <w:t xml:space="preserve">another </w:t>
      </w:r>
      <w:r w:rsidR="000217A4">
        <w:rPr>
          <w:lang w:val="en-GB"/>
        </w:rPr>
        <w:t>checklist points</w:t>
      </w:r>
      <w:r w:rsidR="0053014E">
        <w:rPr>
          <w:lang w:val="en-GB"/>
        </w:rPr>
        <w:t xml:space="preserve"> are achieved and implemented</w:t>
      </w:r>
      <w:r w:rsidR="00466E93">
        <w:rPr>
          <w:lang w:val="en-GB"/>
        </w:rPr>
        <w:t xml:space="preserve">, </w:t>
      </w:r>
      <w:r w:rsidR="00C15D9D">
        <w:rPr>
          <w:lang w:val="en-GB"/>
        </w:rPr>
        <w:t>those</w:t>
      </w:r>
      <w:r w:rsidR="00466E93">
        <w:rPr>
          <w:lang w:val="en-GB"/>
        </w:rPr>
        <w:t xml:space="preserve"> will be changed from Non-Valid to Valid</w:t>
      </w:r>
      <w:r w:rsidR="004F6B8C">
        <w:rPr>
          <w:lang w:val="en-GB"/>
        </w:rPr>
        <w:t xml:space="preserve"> and progressively </w:t>
      </w:r>
      <w:r w:rsidR="001E6355">
        <w:rPr>
          <w:lang w:val="en-GB"/>
        </w:rPr>
        <w:t>stepping forward to achieve level 1</w:t>
      </w:r>
      <w:r w:rsidR="00466E93">
        <w:rPr>
          <w:lang w:val="en-GB"/>
        </w:rPr>
        <w:t xml:space="preserve">. </w:t>
      </w:r>
      <w:r w:rsidR="00F916D9">
        <w:rPr>
          <w:lang w:val="en-GB"/>
        </w:rPr>
        <w:t>T</w:t>
      </w:r>
      <w:r w:rsidR="00466E93">
        <w:rPr>
          <w:lang w:val="en-GB"/>
        </w:rPr>
        <w:t xml:space="preserve">his way, we do not compromise work </w:t>
      </w:r>
      <w:r w:rsidR="009C4EA6">
        <w:rPr>
          <w:lang w:val="en-GB"/>
        </w:rPr>
        <w:t>that we can’t</w:t>
      </w:r>
      <w:r w:rsidR="00466E93">
        <w:rPr>
          <w:lang w:val="en-GB"/>
        </w:rPr>
        <w:t xml:space="preserve"> have assurance that will be done.</w:t>
      </w:r>
      <w:r w:rsidR="00BE3752">
        <w:rPr>
          <w:lang w:val="en-GB"/>
        </w:rPr>
        <w:t xml:space="preserve"> </w:t>
      </w:r>
    </w:p>
    <w:p w14:paraId="5B00EBE6" w14:textId="559B15C4" w:rsidR="004E5F40" w:rsidRDefault="004A7809" w:rsidP="00A45B09">
      <w:pPr>
        <w:jc w:val="both"/>
        <w:rPr>
          <w:lang w:val="en-GB"/>
        </w:rPr>
      </w:pPr>
      <w:r>
        <w:rPr>
          <w:lang w:val="en-GB"/>
        </w:rPr>
        <w:t xml:space="preserve">Our aim is to achieve level 1 since it is a </w:t>
      </w:r>
      <w:r w:rsidR="00017502">
        <w:rPr>
          <w:lang w:val="en-GB"/>
        </w:rPr>
        <w:t xml:space="preserve">small application for academic purposes, but </w:t>
      </w:r>
      <w:r w:rsidR="00320E59">
        <w:rPr>
          <w:lang w:val="en-GB"/>
        </w:rPr>
        <w:t xml:space="preserve">in terms of the application business logic, </w:t>
      </w:r>
      <w:r w:rsidR="00073850">
        <w:rPr>
          <w:lang w:val="en-GB"/>
        </w:rPr>
        <w:t xml:space="preserve">it </w:t>
      </w:r>
      <w:r w:rsidR="00320E59">
        <w:rPr>
          <w:lang w:val="en-GB"/>
        </w:rPr>
        <w:t>should</w:t>
      </w:r>
      <w:r w:rsidR="00073850">
        <w:rPr>
          <w:lang w:val="en-GB"/>
        </w:rPr>
        <w:t>,</w:t>
      </w:r>
      <w:r w:rsidR="00320E59">
        <w:rPr>
          <w:lang w:val="en-GB"/>
        </w:rPr>
        <w:t xml:space="preserve"> at least</w:t>
      </w:r>
      <w:r w:rsidR="00073850">
        <w:rPr>
          <w:lang w:val="en-GB"/>
        </w:rPr>
        <w:t>,</w:t>
      </w:r>
      <w:r w:rsidR="00532474">
        <w:rPr>
          <w:lang w:val="en-GB"/>
        </w:rPr>
        <w:t xml:space="preserve"> </w:t>
      </w:r>
      <w:r w:rsidR="00320E59">
        <w:rPr>
          <w:lang w:val="en-GB"/>
        </w:rPr>
        <w:t>level 2, since it will contain payments</w:t>
      </w:r>
      <w:r w:rsidR="00E1539D">
        <w:rPr>
          <w:lang w:val="en-GB"/>
        </w:rPr>
        <w:t xml:space="preserve">, services </w:t>
      </w:r>
      <w:r w:rsidR="0054109E">
        <w:rPr>
          <w:lang w:val="en-GB"/>
        </w:rPr>
        <w:t>deliveries</w:t>
      </w:r>
      <w:r w:rsidR="00CC76E3">
        <w:rPr>
          <w:lang w:val="en-GB"/>
        </w:rPr>
        <w:t>,</w:t>
      </w:r>
      <w:r w:rsidR="003014FC">
        <w:rPr>
          <w:lang w:val="en-GB"/>
        </w:rPr>
        <w:t xml:space="preserve"> and </w:t>
      </w:r>
      <w:r w:rsidR="00073850">
        <w:rPr>
          <w:lang w:val="en-GB"/>
        </w:rPr>
        <w:t>transportation of goods</w:t>
      </w:r>
      <w:r w:rsidR="003014FC">
        <w:rPr>
          <w:lang w:val="en-GB"/>
        </w:rPr>
        <w:t xml:space="preserve"> with </w:t>
      </w:r>
      <w:r w:rsidR="00674C5D">
        <w:rPr>
          <w:lang w:val="en-GB"/>
        </w:rPr>
        <w:t>live location</w:t>
      </w:r>
      <w:r w:rsidR="00073850">
        <w:rPr>
          <w:lang w:val="en-GB"/>
        </w:rPr>
        <w:t>.</w:t>
      </w:r>
    </w:p>
    <w:p w14:paraId="0613FB24" w14:textId="37E0298A" w:rsidR="003E5069" w:rsidRPr="00466BA1" w:rsidRDefault="003E5069" w:rsidP="00291825">
      <w:pPr>
        <w:pStyle w:val="Heading1"/>
        <w:jc w:val="both"/>
      </w:pPr>
      <w:bookmarkStart w:id="105" w:name="_Toc164526113"/>
      <w:bookmarkStart w:id="106" w:name="_Toc164614268"/>
      <w:r w:rsidRPr="00466BA1">
        <w:t>Appendix</w:t>
      </w:r>
      <w:bookmarkEnd w:id="105"/>
      <w:bookmarkEnd w:id="106"/>
    </w:p>
    <w:p w14:paraId="47965A70" w14:textId="77777777" w:rsidR="003E5069" w:rsidRDefault="003E5069" w:rsidP="00291825">
      <w:pPr>
        <w:pStyle w:val="Heading1"/>
        <w:numPr>
          <w:ilvl w:val="1"/>
          <w:numId w:val="2"/>
        </w:numPr>
        <w:jc w:val="both"/>
        <w:rPr>
          <w:lang w:val="en-US"/>
        </w:rPr>
      </w:pPr>
      <w:bookmarkStart w:id="107" w:name="_Toc164526114"/>
      <w:bookmarkStart w:id="108" w:name="_Toc164614269"/>
      <w:r>
        <w:rPr>
          <w:lang w:val="en-US"/>
        </w:rPr>
        <w:t xml:space="preserve">Appendix </w:t>
      </w:r>
      <w:r w:rsidR="00602397">
        <w:rPr>
          <w:lang w:val="en-US"/>
        </w:rPr>
        <w:t>–</w:t>
      </w:r>
      <w:r>
        <w:rPr>
          <w:lang w:val="en-US"/>
        </w:rPr>
        <w:t xml:space="preserve"> Glossary</w:t>
      </w:r>
      <w:bookmarkEnd w:id="107"/>
      <w:bookmarkEnd w:id="108"/>
    </w:p>
    <w:p w14:paraId="5BDCF073" w14:textId="77777777" w:rsidR="003708DD" w:rsidRPr="003708DD" w:rsidRDefault="003708DD" w:rsidP="00BB3B00">
      <w:pPr>
        <w:pStyle w:val="ListParagraph"/>
        <w:numPr>
          <w:ilvl w:val="0"/>
          <w:numId w:val="47"/>
        </w:numPr>
        <w:jc w:val="both"/>
      </w:pPr>
      <w:r w:rsidRPr="003708DD">
        <w:t>AC: Access Control</w:t>
      </w:r>
    </w:p>
    <w:p w14:paraId="46015C3F" w14:textId="77777777" w:rsidR="003708DD" w:rsidRPr="003708DD" w:rsidRDefault="003708DD" w:rsidP="00BB3B00">
      <w:pPr>
        <w:pStyle w:val="ListParagraph"/>
        <w:numPr>
          <w:ilvl w:val="0"/>
          <w:numId w:val="47"/>
        </w:numPr>
        <w:jc w:val="both"/>
      </w:pPr>
      <w:r w:rsidRPr="003708DD">
        <w:t>API: Application Programming Interface</w:t>
      </w:r>
    </w:p>
    <w:p w14:paraId="3D3CA904" w14:textId="77777777" w:rsidR="003708DD" w:rsidRPr="003708DD" w:rsidRDefault="003708DD" w:rsidP="00BB3B00">
      <w:pPr>
        <w:pStyle w:val="ListParagraph"/>
        <w:numPr>
          <w:ilvl w:val="0"/>
          <w:numId w:val="47"/>
        </w:numPr>
        <w:jc w:val="both"/>
      </w:pPr>
      <w:r w:rsidRPr="003708DD">
        <w:t>ASVS: Application Security Verification Standard</w:t>
      </w:r>
    </w:p>
    <w:p w14:paraId="5B2CC6E8" w14:textId="77777777" w:rsidR="003708DD" w:rsidRPr="003708DD" w:rsidRDefault="003708DD" w:rsidP="00BB3B00">
      <w:pPr>
        <w:pStyle w:val="ListParagraph"/>
        <w:numPr>
          <w:ilvl w:val="0"/>
          <w:numId w:val="47"/>
        </w:numPr>
        <w:jc w:val="both"/>
      </w:pPr>
      <w:r w:rsidRPr="003708DD">
        <w:t>AV: Attack Vector</w:t>
      </w:r>
    </w:p>
    <w:p w14:paraId="5FD7A4EB" w14:textId="77777777" w:rsidR="003708DD" w:rsidRPr="003708DD" w:rsidRDefault="003708DD" w:rsidP="00BB3B00">
      <w:pPr>
        <w:pStyle w:val="ListParagraph"/>
        <w:numPr>
          <w:ilvl w:val="0"/>
          <w:numId w:val="47"/>
        </w:numPr>
        <w:jc w:val="both"/>
      </w:pPr>
      <w:r w:rsidRPr="003708DD">
        <w:t>C: Confidentiality</w:t>
      </w:r>
    </w:p>
    <w:p w14:paraId="6EDEC820" w14:textId="77777777" w:rsidR="003708DD" w:rsidRPr="003708DD" w:rsidRDefault="003708DD" w:rsidP="00BB3B00">
      <w:pPr>
        <w:pStyle w:val="ListParagraph"/>
        <w:numPr>
          <w:ilvl w:val="0"/>
          <w:numId w:val="47"/>
        </w:numPr>
        <w:jc w:val="both"/>
      </w:pPr>
      <w:r w:rsidRPr="003708DD">
        <w:t>CVSS: Common Vulnerability Scoring System</w:t>
      </w:r>
    </w:p>
    <w:p w14:paraId="73B05E05" w14:textId="77777777" w:rsidR="003708DD" w:rsidRPr="003708DD" w:rsidRDefault="003708DD" w:rsidP="00BB3B00">
      <w:pPr>
        <w:pStyle w:val="ListParagraph"/>
        <w:numPr>
          <w:ilvl w:val="0"/>
          <w:numId w:val="47"/>
        </w:numPr>
        <w:jc w:val="both"/>
        <w:rPr>
          <w:lang w:val="en-US"/>
        </w:rPr>
      </w:pPr>
      <w:r w:rsidRPr="003708DD">
        <w:rPr>
          <w:lang w:val="en-US"/>
        </w:rPr>
        <w:t>CWE/SANS: Common Weakness Enumeration / SANS Institute</w:t>
      </w:r>
    </w:p>
    <w:p w14:paraId="5013E352" w14:textId="77777777" w:rsidR="003708DD" w:rsidRPr="003708DD" w:rsidRDefault="003708DD" w:rsidP="00BB3B00">
      <w:pPr>
        <w:pStyle w:val="ListParagraph"/>
        <w:numPr>
          <w:ilvl w:val="0"/>
          <w:numId w:val="47"/>
        </w:numPr>
        <w:jc w:val="both"/>
      </w:pPr>
      <w:r w:rsidRPr="003708DD">
        <w:t>DAST: Dynamic Application Security Testing</w:t>
      </w:r>
    </w:p>
    <w:p w14:paraId="2604A439" w14:textId="77777777" w:rsidR="003708DD" w:rsidRPr="003708DD" w:rsidRDefault="003708DD" w:rsidP="00BB3B00">
      <w:pPr>
        <w:pStyle w:val="ListParagraph"/>
        <w:numPr>
          <w:ilvl w:val="0"/>
          <w:numId w:val="47"/>
        </w:numPr>
        <w:jc w:val="both"/>
      </w:pPr>
      <w:r w:rsidRPr="003708DD">
        <w:t>DDoS: Distributed Denial of Service</w:t>
      </w:r>
    </w:p>
    <w:p w14:paraId="1B1CD39C" w14:textId="77777777" w:rsidR="003708DD" w:rsidRPr="003708DD" w:rsidRDefault="003708DD" w:rsidP="00BB3B00">
      <w:pPr>
        <w:pStyle w:val="ListParagraph"/>
        <w:numPr>
          <w:ilvl w:val="0"/>
          <w:numId w:val="47"/>
        </w:numPr>
        <w:jc w:val="both"/>
        <w:rPr>
          <w:lang w:val="en-US"/>
        </w:rPr>
      </w:pPr>
      <w:r w:rsidRPr="003708DD">
        <w:rPr>
          <w:lang w:val="en-US"/>
        </w:rPr>
        <w:t>DESOFS: Data Exposure Through Unsafe File Sharing</w:t>
      </w:r>
    </w:p>
    <w:p w14:paraId="3BEEC44A" w14:textId="77777777" w:rsidR="003708DD" w:rsidRPr="003708DD" w:rsidRDefault="003708DD" w:rsidP="00BB3B00">
      <w:pPr>
        <w:pStyle w:val="ListParagraph"/>
        <w:numPr>
          <w:ilvl w:val="0"/>
          <w:numId w:val="47"/>
        </w:numPr>
        <w:jc w:val="both"/>
      </w:pPr>
      <w:r w:rsidRPr="003708DD">
        <w:t>DoS: Denial of Service</w:t>
      </w:r>
    </w:p>
    <w:p w14:paraId="11590260" w14:textId="62240D8F" w:rsidR="003708DD" w:rsidRPr="003708DD" w:rsidRDefault="003708DD" w:rsidP="00BB3B00">
      <w:pPr>
        <w:pStyle w:val="ListParagraph"/>
        <w:numPr>
          <w:ilvl w:val="0"/>
          <w:numId w:val="47"/>
        </w:numPr>
        <w:jc w:val="both"/>
        <w:rPr>
          <w:lang w:val="en-US"/>
        </w:rPr>
      </w:pPr>
      <w:r w:rsidRPr="003708DD">
        <w:t>GDPR: General Data Protection Regulation</w:t>
      </w:r>
    </w:p>
    <w:p w14:paraId="1EBCCC15" w14:textId="77777777" w:rsidR="003708DD" w:rsidRPr="003708DD" w:rsidRDefault="003708DD" w:rsidP="00BB3B00">
      <w:pPr>
        <w:pStyle w:val="ListParagraph"/>
        <w:numPr>
          <w:ilvl w:val="0"/>
          <w:numId w:val="47"/>
        </w:numPr>
        <w:jc w:val="both"/>
      </w:pPr>
      <w:r w:rsidRPr="003708DD">
        <w:t>HTML: HyperText Markup Language</w:t>
      </w:r>
    </w:p>
    <w:p w14:paraId="4BEE05BD" w14:textId="77777777" w:rsidR="003708DD" w:rsidRPr="003708DD" w:rsidRDefault="003708DD" w:rsidP="00BB3B00">
      <w:pPr>
        <w:pStyle w:val="ListParagraph"/>
        <w:numPr>
          <w:ilvl w:val="0"/>
          <w:numId w:val="47"/>
        </w:numPr>
        <w:jc w:val="both"/>
      </w:pPr>
      <w:r w:rsidRPr="003708DD">
        <w:t>HTTPS: HyperText Transfer Protocol Secure</w:t>
      </w:r>
    </w:p>
    <w:p w14:paraId="055F01C6" w14:textId="77777777" w:rsidR="003708DD" w:rsidRPr="003708DD" w:rsidRDefault="003708DD" w:rsidP="00BB3B00">
      <w:pPr>
        <w:pStyle w:val="ListParagraph"/>
        <w:numPr>
          <w:ilvl w:val="0"/>
          <w:numId w:val="47"/>
        </w:numPr>
        <w:jc w:val="both"/>
        <w:rPr>
          <w:lang w:val="en-US"/>
        </w:rPr>
      </w:pPr>
      <w:r w:rsidRPr="003708DD">
        <w:rPr>
          <w:lang w:val="en-US"/>
        </w:rPr>
        <w:t>H: High (in context of risk rating)</w:t>
      </w:r>
    </w:p>
    <w:p w14:paraId="28D3C1CD" w14:textId="77777777" w:rsidR="003708DD" w:rsidRPr="003708DD" w:rsidRDefault="003708DD" w:rsidP="00BB3B00">
      <w:pPr>
        <w:pStyle w:val="ListParagraph"/>
        <w:numPr>
          <w:ilvl w:val="0"/>
          <w:numId w:val="47"/>
        </w:numPr>
        <w:jc w:val="both"/>
      </w:pPr>
      <w:r w:rsidRPr="003708DD">
        <w:t>I: Integrity</w:t>
      </w:r>
    </w:p>
    <w:p w14:paraId="5EBEAA24" w14:textId="77777777" w:rsidR="003708DD" w:rsidRPr="003708DD" w:rsidRDefault="003708DD" w:rsidP="00BB3B00">
      <w:pPr>
        <w:pStyle w:val="ListParagraph"/>
        <w:numPr>
          <w:ilvl w:val="0"/>
          <w:numId w:val="47"/>
        </w:numPr>
        <w:jc w:val="both"/>
      </w:pPr>
      <w:r w:rsidRPr="003708DD">
        <w:t>IT: Information Technology</w:t>
      </w:r>
    </w:p>
    <w:p w14:paraId="53920AA8" w14:textId="77777777" w:rsidR="003708DD" w:rsidRPr="003708DD" w:rsidRDefault="003708DD" w:rsidP="00BB3B00">
      <w:pPr>
        <w:pStyle w:val="ListParagraph"/>
        <w:numPr>
          <w:ilvl w:val="0"/>
          <w:numId w:val="47"/>
        </w:numPr>
        <w:jc w:val="both"/>
      </w:pPr>
      <w:r w:rsidRPr="003708DD">
        <w:t>JSON: JavaScript Object Notation</w:t>
      </w:r>
    </w:p>
    <w:p w14:paraId="24AFB83C" w14:textId="77777777" w:rsidR="003708DD" w:rsidRPr="003708DD" w:rsidRDefault="003708DD" w:rsidP="00BB3B00">
      <w:pPr>
        <w:pStyle w:val="ListParagraph"/>
        <w:numPr>
          <w:ilvl w:val="0"/>
          <w:numId w:val="47"/>
        </w:numPr>
        <w:jc w:val="both"/>
        <w:rPr>
          <w:lang w:val="en-US"/>
        </w:rPr>
      </w:pPr>
      <w:r w:rsidRPr="003708DD">
        <w:rPr>
          <w:lang w:val="en-US"/>
        </w:rPr>
        <w:t>N: None (in context of user interaction)</w:t>
      </w:r>
    </w:p>
    <w:p w14:paraId="043B8A2D" w14:textId="77777777" w:rsidR="003708DD" w:rsidRPr="003708DD" w:rsidRDefault="003708DD" w:rsidP="00BB3B00">
      <w:pPr>
        <w:pStyle w:val="ListParagraph"/>
        <w:numPr>
          <w:ilvl w:val="0"/>
          <w:numId w:val="47"/>
        </w:numPr>
        <w:jc w:val="both"/>
      </w:pPr>
      <w:r w:rsidRPr="003708DD">
        <w:t>OAuth2: Open Authorization version 2</w:t>
      </w:r>
    </w:p>
    <w:p w14:paraId="7B30928C" w14:textId="77777777" w:rsidR="003708DD" w:rsidRPr="003708DD" w:rsidRDefault="003708DD" w:rsidP="00BB3B00">
      <w:pPr>
        <w:pStyle w:val="ListParagraph"/>
        <w:numPr>
          <w:ilvl w:val="0"/>
          <w:numId w:val="47"/>
        </w:numPr>
        <w:jc w:val="both"/>
      </w:pPr>
      <w:r w:rsidRPr="003708DD">
        <w:t>OS: Operating System</w:t>
      </w:r>
    </w:p>
    <w:p w14:paraId="1172F987" w14:textId="77777777" w:rsidR="003708DD" w:rsidRPr="003708DD" w:rsidRDefault="003708DD" w:rsidP="00BB3B00">
      <w:pPr>
        <w:pStyle w:val="ListParagraph"/>
        <w:numPr>
          <w:ilvl w:val="0"/>
          <w:numId w:val="47"/>
        </w:numPr>
        <w:jc w:val="both"/>
        <w:rPr>
          <w:lang w:val="en-US"/>
        </w:rPr>
      </w:pPr>
      <w:r w:rsidRPr="003708DD">
        <w:rPr>
          <w:lang w:val="en-US"/>
        </w:rPr>
        <w:t>OWASP: Open Web Application Security Project</w:t>
      </w:r>
    </w:p>
    <w:p w14:paraId="02DB5C7B" w14:textId="77777777" w:rsidR="003708DD" w:rsidRPr="003708DD" w:rsidRDefault="003708DD" w:rsidP="00BB3B00">
      <w:pPr>
        <w:pStyle w:val="ListParagraph"/>
        <w:numPr>
          <w:ilvl w:val="0"/>
          <w:numId w:val="47"/>
        </w:numPr>
        <w:jc w:val="both"/>
      </w:pPr>
      <w:r w:rsidRPr="003708DD">
        <w:t>PR: Privilege Required</w:t>
      </w:r>
    </w:p>
    <w:p w14:paraId="34778325" w14:textId="77777777" w:rsidR="003708DD" w:rsidRPr="003708DD" w:rsidRDefault="003708DD" w:rsidP="00BB3B00">
      <w:pPr>
        <w:pStyle w:val="ListParagraph"/>
        <w:numPr>
          <w:ilvl w:val="0"/>
          <w:numId w:val="47"/>
        </w:numPr>
        <w:jc w:val="both"/>
        <w:rPr>
          <w:lang w:val="en-US"/>
        </w:rPr>
      </w:pPr>
      <w:r w:rsidRPr="003708DD">
        <w:rPr>
          <w:lang w:val="en-US"/>
        </w:rPr>
        <w:t>R: Required (in context of risk assessment)</w:t>
      </w:r>
    </w:p>
    <w:p w14:paraId="67EEFF94" w14:textId="77777777" w:rsidR="003708DD" w:rsidRPr="003708DD" w:rsidRDefault="003708DD" w:rsidP="00BB3B00">
      <w:pPr>
        <w:pStyle w:val="ListParagraph"/>
        <w:numPr>
          <w:ilvl w:val="0"/>
          <w:numId w:val="47"/>
        </w:numPr>
        <w:jc w:val="both"/>
      </w:pPr>
      <w:r w:rsidRPr="003708DD">
        <w:t>RBAC: Role-Based Access Control</w:t>
      </w:r>
    </w:p>
    <w:p w14:paraId="56CFB924" w14:textId="77777777" w:rsidR="003708DD" w:rsidRPr="003708DD" w:rsidRDefault="003708DD" w:rsidP="00BB3B00">
      <w:pPr>
        <w:pStyle w:val="ListParagraph"/>
        <w:numPr>
          <w:ilvl w:val="0"/>
          <w:numId w:val="47"/>
        </w:numPr>
        <w:jc w:val="both"/>
      </w:pPr>
      <w:r w:rsidRPr="003708DD">
        <w:t>S: Severity</w:t>
      </w:r>
    </w:p>
    <w:p w14:paraId="79FE74E3" w14:textId="77777777" w:rsidR="003708DD" w:rsidRPr="003708DD" w:rsidRDefault="003708DD" w:rsidP="00BB3B00">
      <w:pPr>
        <w:pStyle w:val="ListParagraph"/>
        <w:numPr>
          <w:ilvl w:val="0"/>
          <w:numId w:val="47"/>
        </w:numPr>
        <w:jc w:val="both"/>
      </w:pPr>
      <w:r w:rsidRPr="003708DD">
        <w:t>SAST: Static Application Security Testing</w:t>
      </w:r>
    </w:p>
    <w:p w14:paraId="31D72E5D" w14:textId="77777777" w:rsidR="003708DD" w:rsidRPr="003708DD" w:rsidRDefault="003708DD" w:rsidP="00BB3B00">
      <w:pPr>
        <w:pStyle w:val="ListParagraph"/>
        <w:numPr>
          <w:ilvl w:val="0"/>
          <w:numId w:val="47"/>
        </w:numPr>
        <w:jc w:val="both"/>
      </w:pPr>
      <w:r w:rsidRPr="003708DD">
        <w:t>SCA: Software Composition Analysis</w:t>
      </w:r>
    </w:p>
    <w:p w14:paraId="271A700A" w14:textId="77777777" w:rsidR="003708DD" w:rsidRPr="003708DD" w:rsidRDefault="003708DD" w:rsidP="00BB3B00">
      <w:pPr>
        <w:pStyle w:val="ListParagraph"/>
        <w:numPr>
          <w:ilvl w:val="0"/>
          <w:numId w:val="47"/>
        </w:numPr>
        <w:jc w:val="both"/>
      </w:pPr>
      <w:r w:rsidRPr="003708DD">
        <w:t>SMS: Short Message Service</w:t>
      </w:r>
    </w:p>
    <w:p w14:paraId="3C4909B2" w14:textId="77777777" w:rsidR="003708DD" w:rsidRPr="003708DD" w:rsidRDefault="003708DD" w:rsidP="00BB3B00">
      <w:pPr>
        <w:pStyle w:val="ListParagraph"/>
        <w:numPr>
          <w:ilvl w:val="0"/>
          <w:numId w:val="47"/>
        </w:numPr>
        <w:jc w:val="both"/>
      </w:pPr>
      <w:r w:rsidRPr="003708DD">
        <w:t>SQL: Structured Query Language</w:t>
      </w:r>
    </w:p>
    <w:p w14:paraId="5905D83D" w14:textId="77777777" w:rsidR="003708DD" w:rsidRPr="003708DD" w:rsidRDefault="003708DD" w:rsidP="00BB3B00">
      <w:pPr>
        <w:pStyle w:val="ListParagraph"/>
        <w:numPr>
          <w:ilvl w:val="0"/>
          <w:numId w:val="47"/>
        </w:numPr>
        <w:jc w:val="both"/>
        <w:rPr>
          <w:lang w:val="en-US"/>
        </w:rPr>
      </w:pPr>
      <w:r w:rsidRPr="003708DD">
        <w:rPr>
          <w:lang w:val="en-US"/>
        </w:rPr>
        <w:t>SSDLC: Secure Software Development Life Cycle</w:t>
      </w:r>
    </w:p>
    <w:p w14:paraId="50458F8D" w14:textId="77777777" w:rsidR="003708DD" w:rsidRPr="003708DD" w:rsidRDefault="003708DD" w:rsidP="00BB3B00">
      <w:pPr>
        <w:pStyle w:val="ListParagraph"/>
        <w:numPr>
          <w:ilvl w:val="0"/>
          <w:numId w:val="47"/>
        </w:numPr>
        <w:jc w:val="both"/>
        <w:rPr>
          <w:lang w:val="en-US"/>
        </w:rPr>
      </w:pPr>
      <w:r w:rsidRPr="003708DD">
        <w:rPr>
          <w:lang w:val="en-US"/>
        </w:rPr>
        <w:t>TLS/SSL: Transport Layer Security / Secure Sockets Layer</w:t>
      </w:r>
    </w:p>
    <w:p w14:paraId="17A0E393" w14:textId="77777777" w:rsidR="003708DD" w:rsidRPr="003708DD" w:rsidRDefault="003708DD" w:rsidP="00BB3B00">
      <w:pPr>
        <w:pStyle w:val="ListParagraph"/>
        <w:numPr>
          <w:ilvl w:val="0"/>
          <w:numId w:val="47"/>
        </w:numPr>
        <w:jc w:val="both"/>
      </w:pPr>
      <w:r w:rsidRPr="003708DD">
        <w:t>UI: User Interaction</w:t>
      </w:r>
    </w:p>
    <w:p w14:paraId="12473F98" w14:textId="77777777" w:rsidR="003708DD" w:rsidRPr="003708DD" w:rsidRDefault="003708DD" w:rsidP="00BB3B00">
      <w:pPr>
        <w:pStyle w:val="ListParagraph"/>
        <w:numPr>
          <w:ilvl w:val="0"/>
          <w:numId w:val="47"/>
        </w:numPr>
        <w:jc w:val="both"/>
      </w:pPr>
      <w:r w:rsidRPr="003708DD">
        <w:t>UML: Unified Modeling Language</w:t>
      </w:r>
    </w:p>
    <w:p w14:paraId="525F5EBE" w14:textId="77777777" w:rsidR="003708DD" w:rsidRPr="003708DD" w:rsidRDefault="003708DD" w:rsidP="00BB3B00">
      <w:pPr>
        <w:pStyle w:val="ListParagraph"/>
        <w:numPr>
          <w:ilvl w:val="0"/>
          <w:numId w:val="47"/>
        </w:numPr>
        <w:jc w:val="both"/>
      </w:pPr>
      <w:r w:rsidRPr="003708DD">
        <w:t>URL: Uniform Resource Locator</w:t>
      </w:r>
    </w:p>
    <w:p w14:paraId="2FC28587" w14:textId="77777777" w:rsidR="003708DD" w:rsidRPr="003708DD" w:rsidRDefault="003708DD" w:rsidP="00BB3B00">
      <w:pPr>
        <w:pStyle w:val="ListParagraph"/>
        <w:numPr>
          <w:ilvl w:val="0"/>
          <w:numId w:val="47"/>
        </w:numPr>
        <w:jc w:val="both"/>
      </w:pPr>
      <w:r w:rsidRPr="003708DD">
        <w:t>XXS: Cross-Site Scripting</w:t>
      </w:r>
    </w:p>
    <w:p w14:paraId="2E188FF4" w14:textId="6CD01E20" w:rsidR="003708DD" w:rsidRPr="00745EE4" w:rsidRDefault="003708DD" w:rsidP="00745EE4">
      <w:pPr>
        <w:pStyle w:val="ListParagraph"/>
        <w:numPr>
          <w:ilvl w:val="0"/>
          <w:numId w:val="47"/>
        </w:numPr>
        <w:jc w:val="both"/>
      </w:pPr>
      <w:r w:rsidRPr="003708DD">
        <w:t>ZAP: Zed Attack Proxy</w:t>
      </w:r>
    </w:p>
    <w:p w14:paraId="052C848D" w14:textId="03746E21" w:rsidR="003E5069" w:rsidRDefault="003E5069" w:rsidP="00291825">
      <w:pPr>
        <w:pStyle w:val="Heading1"/>
        <w:numPr>
          <w:ilvl w:val="1"/>
          <w:numId w:val="2"/>
        </w:numPr>
        <w:jc w:val="both"/>
        <w:rPr>
          <w:lang w:val="en-US"/>
        </w:rPr>
      </w:pPr>
      <w:bookmarkStart w:id="109" w:name="_Toc164526115"/>
      <w:bookmarkStart w:id="110" w:name="_Toc164614270"/>
      <w:r>
        <w:rPr>
          <w:lang w:val="en-US"/>
        </w:rPr>
        <w:t xml:space="preserve">Appendix – </w:t>
      </w:r>
      <w:bookmarkEnd w:id="109"/>
      <w:r w:rsidR="00B5412C">
        <w:rPr>
          <w:lang w:val="en-US"/>
        </w:rPr>
        <w:t>Documentation</w:t>
      </w:r>
      <w:bookmarkEnd w:id="110"/>
    </w:p>
    <w:p w14:paraId="0819D3B5" w14:textId="59074D15" w:rsidR="00075765" w:rsidRDefault="00132DDF" w:rsidP="00291825">
      <w:pPr>
        <w:jc w:val="both"/>
        <w:rPr>
          <w:lang w:val="en-US"/>
        </w:rPr>
      </w:pPr>
      <w:r>
        <w:rPr>
          <w:lang w:val="en-US"/>
        </w:rPr>
        <w:t>The details of our analysis models</w:t>
      </w:r>
      <w:r w:rsidR="00016E44">
        <w:rPr>
          <w:lang w:val="en-US"/>
        </w:rPr>
        <w:t xml:space="preserve">, </w:t>
      </w:r>
      <w:r>
        <w:rPr>
          <w:lang w:val="en-US"/>
        </w:rPr>
        <w:t>diagrams</w:t>
      </w:r>
      <w:r w:rsidR="00016E44">
        <w:rPr>
          <w:lang w:val="en-US"/>
        </w:rPr>
        <w:t xml:space="preserve"> </w:t>
      </w:r>
      <w:r>
        <w:rPr>
          <w:lang w:val="en-US"/>
        </w:rPr>
        <w:t xml:space="preserve">and all the </w:t>
      </w:r>
      <w:r w:rsidR="00016E44">
        <w:rPr>
          <w:lang w:val="en-US"/>
        </w:rPr>
        <w:t>results</w:t>
      </w:r>
      <w:r w:rsidR="00B327BC">
        <w:rPr>
          <w:lang w:val="en-US"/>
        </w:rPr>
        <w:t>/conclusions</w:t>
      </w:r>
      <w:r>
        <w:rPr>
          <w:lang w:val="en-US"/>
        </w:rPr>
        <w:t xml:space="preserve"> showed within this report can be found in the folder </w:t>
      </w:r>
      <w:hyperlink r:id="rId19" w:history="1">
        <w:r w:rsidR="00BD5C9E">
          <w:rPr>
            <w:rStyle w:val="Hyperlink"/>
            <w:lang w:val="en-US"/>
          </w:rPr>
          <w:t>Documentation</w:t>
        </w:r>
      </w:hyperlink>
      <w:r>
        <w:rPr>
          <w:lang w:val="en-US"/>
        </w:rPr>
        <w:t xml:space="preserve"> </w:t>
      </w:r>
      <w:r w:rsidR="007C60BE">
        <w:rPr>
          <w:lang w:val="en-US"/>
        </w:rPr>
        <w:t xml:space="preserve">within .md files </w:t>
      </w:r>
      <w:r w:rsidR="00BD5C9E">
        <w:rPr>
          <w:lang w:val="en-US"/>
        </w:rPr>
        <w:t>in</w:t>
      </w:r>
      <w:r w:rsidR="00520F20">
        <w:rPr>
          <w:lang w:val="en-US"/>
        </w:rPr>
        <w:t xml:space="preserve"> our repository.</w:t>
      </w:r>
      <w:r w:rsidR="00BF4863">
        <w:rPr>
          <w:lang w:val="en-US"/>
        </w:rPr>
        <w:t xml:space="preserve"> </w:t>
      </w:r>
    </w:p>
    <w:bookmarkStart w:id="111" w:name="_Toc164614271" w:displacedByCustomXml="next"/>
    <w:sdt>
      <w:sdtPr>
        <w:id w:val="844448061"/>
        <w:docPartObj>
          <w:docPartGallery w:val="Bibliographies"/>
          <w:docPartUnique/>
        </w:docPartObj>
      </w:sdtPr>
      <w:sdtEndPr>
        <w:rPr>
          <w:rFonts w:asciiTheme="minorHAnsi" w:eastAsiaTheme="minorHAnsi" w:hAnsiTheme="minorHAnsi" w:cstheme="minorBidi"/>
          <w:b w:val="0"/>
          <w:bCs w:val="0"/>
          <w:color w:val="404040" w:themeColor="text1" w:themeTint="BF"/>
          <w:sz w:val="22"/>
          <w:szCs w:val="22"/>
        </w:rPr>
      </w:sdtEndPr>
      <w:sdtContent>
        <w:p w14:paraId="605AC877" w14:textId="2466DCA2" w:rsidR="00A25C02" w:rsidRDefault="00A25C02">
          <w:pPr>
            <w:pStyle w:val="Heading1"/>
          </w:pPr>
          <w:r>
            <w:t>References</w:t>
          </w:r>
          <w:bookmarkEnd w:id="111"/>
        </w:p>
        <w:customXmlInsRangeStart w:id="112" w:author="Microsoft Word" w:date="2024-04-21T09:38:00Z"/>
        <w:sdt>
          <w:sdtPr>
            <w:id w:val="-573587230"/>
            <w:bibliography/>
          </w:sdtPr>
          <w:sdtContent>
            <w:customXmlInsRangeEnd w:id="112"/>
            <w:p w14:paraId="248B4819" w14:textId="77777777" w:rsidR="0077268C" w:rsidRDefault="00A25C02" w:rsidP="005B0DB8">
              <w:pPr>
                <w:rPr>
                  <w:noProof/>
                  <w:sz w:val="18"/>
                  <w:szCs w:val="20"/>
                  <w:lang w:val="en-US"/>
                </w:rPr>
              </w:pPr>
              <w:ins w:id="113" w:author="Microsoft Word" w:date="2024-04-21T09:38:00Z">
                <w:r>
                  <w:fldChar w:fldCharType="begin"/>
                </w:r>
                <w:r w:rsidRPr="00A25C02">
                  <w:rPr>
                    <w:lang w:val="en-US"/>
                  </w:rP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0"/>
                <w:gridCol w:w="8720"/>
              </w:tblGrid>
              <w:tr w:rsidR="0077268C" w14:paraId="5C191FBD" w14:textId="77777777">
                <w:trPr>
                  <w:divId w:val="483087443"/>
                  <w:tblCellSpacing w:w="15" w:type="dxa"/>
                </w:trPr>
                <w:tc>
                  <w:tcPr>
                    <w:tcW w:w="50" w:type="pct"/>
                    <w:hideMark/>
                  </w:tcPr>
                  <w:p w14:paraId="2785CD0C" w14:textId="7420AC9F" w:rsidR="0077268C" w:rsidRDefault="0077268C">
                    <w:pPr>
                      <w:pStyle w:val="Bibliography"/>
                      <w:rPr>
                        <w:noProof/>
                        <w:sz w:val="24"/>
                        <w:szCs w:val="24"/>
                      </w:rPr>
                    </w:pPr>
                    <w:r>
                      <w:rPr>
                        <w:noProof/>
                      </w:rPr>
                      <w:t xml:space="preserve">[1] </w:t>
                    </w:r>
                  </w:p>
                </w:tc>
                <w:tc>
                  <w:tcPr>
                    <w:tcW w:w="0" w:type="auto"/>
                    <w:hideMark/>
                  </w:tcPr>
                  <w:p w14:paraId="531808DE" w14:textId="77777777" w:rsidR="0077268C" w:rsidRDefault="0077268C">
                    <w:pPr>
                      <w:pStyle w:val="Bibliography"/>
                      <w:rPr>
                        <w:noProof/>
                      </w:rPr>
                    </w:pPr>
                    <w:r w:rsidRPr="00C92A71">
                      <w:rPr>
                        <w:noProof/>
                        <w:lang w:val="en-US"/>
                      </w:rPr>
                      <w:t xml:space="preserve">I. Object Management Group®, “UML,” Unified Modeling Language, 2023. </w:t>
                    </w:r>
                    <w:r>
                      <w:rPr>
                        <w:noProof/>
                      </w:rPr>
                      <w:t>[Online]. Available: https://www.uml.org/.</w:t>
                    </w:r>
                  </w:p>
                </w:tc>
              </w:tr>
              <w:tr w:rsidR="0077268C" w:rsidRPr="00C92A71" w14:paraId="3C389860" w14:textId="77777777">
                <w:trPr>
                  <w:divId w:val="483087443"/>
                  <w:tblCellSpacing w:w="15" w:type="dxa"/>
                </w:trPr>
                <w:tc>
                  <w:tcPr>
                    <w:tcW w:w="50" w:type="pct"/>
                    <w:hideMark/>
                  </w:tcPr>
                  <w:p w14:paraId="4AE36F80" w14:textId="77777777" w:rsidR="0077268C" w:rsidRDefault="0077268C">
                    <w:pPr>
                      <w:pStyle w:val="Bibliography"/>
                      <w:rPr>
                        <w:noProof/>
                      </w:rPr>
                    </w:pPr>
                    <w:r>
                      <w:rPr>
                        <w:noProof/>
                      </w:rPr>
                      <w:t xml:space="preserve">[2] </w:t>
                    </w:r>
                  </w:p>
                </w:tc>
                <w:tc>
                  <w:tcPr>
                    <w:tcW w:w="0" w:type="auto"/>
                    <w:hideMark/>
                  </w:tcPr>
                  <w:p w14:paraId="1239532D" w14:textId="77777777" w:rsidR="0077268C" w:rsidRPr="00C92A71" w:rsidRDefault="0077268C">
                    <w:pPr>
                      <w:pStyle w:val="Bibliography"/>
                      <w:rPr>
                        <w:noProof/>
                        <w:lang w:val="en-US"/>
                      </w:rPr>
                    </w:pPr>
                    <w:r w:rsidRPr="00C92A71">
                      <w:rPr>
                        <w:noProof/>
                        <w:lang w:val="en-US"/>
                      </w:rPr>
                      <w:t>OWASP, “OWASP,” 2024. [Online]. Available: https://owasp.org/www-community/Threat_Modeling.</w:t>
                    </w:r>
                  </w:p>
                </w:tc>
              </w:tr>
              <w:tr w:rsidR="0077268C" w:rsidRPr="00C92A71" w14:paraId="00CC2E82" w14:textId="77777777">
                <w:trPr>
                  <w:divId w:val="483087443"/>
                  <w:tblCellSpacing w:w="15" w:type="dxa"/>
                </w:trPr>
                <w:tc>
                  <w:tcPr>
                    <w:tcW w:w="50" w:type="pct"/>
                    <w:hideMark/>
                  </w:tcPr>
                  <w:p w14:paraId="623A6919" w14:textId="77777777" w:rsidR="0077268C" w:rsidRDefault="0077268C">
                    <w:pPr>
                      <w:pStyle w:val="Bibliography"/>
                      <w:rPr>
                        <w:noProof/>
                      </w:rPr>
                    </w:pPr>
                    <w:r>
                      <w:rPr>
                        <w:noProof/>
                      </w:rPr>
                      <w:t xml:space="preserve">[3] </w:t>
                    </w:r>
                  </w:p>
                </w:tc>
                <w:tc>
                  <w:tcPr>
                    <w:tcW w:w="0" w:type="auto"/>
                    <w:hideMark/>
                  </w:tcPr>
                  <w:p w14:paraId="75DED632" w14:textId="77777777" w:rsidR="0077268C" w:rsidRPr="00C92A71" w:rsidRDefault="0077268C">
                    <w:pPr>
                      <w:pStyle w:val="Bibliography"/>
                      <w:rPr>
                        <w:noProof/>
                        <w:lang w:val="en-US"/>
                      </w:rPr>
                    </w:pPr>
                    <w:r>
                      <w:rPr>
                        <w:noProof/>
                      </w:rPr>
                      <w:t xml:space="preserve">S. Sharma, A. Gupta e A. BM, “LinkedIn,” 2024. </w:t>
                    </w:r>
                    <w:r w:rsidRPr="00C92A71">
                      <w:rPr>
                        <w:noProof/>
                        <w:lang w:val="en-US"/>
                      </w:rPr>
                      <w:t>[Online]. Available: https://www.linkedin.com/advice/0/what-main-steps-deliverables-security-testing.</w:t>
                    </w:r>
                  </w:p>
                </w:tc>
              </w:tr>
              <w:tr w:rsidR="0077268C" w14:paraId="0D34C336" w14:textId="77777777">
                <w:trPr>
                  <w:divId w:val="483087443"/>
                  <w:tblCellSpacing w:w="15" w:type="dxa"/>
                </w:trPr>
                <w:tc>
                  <w:tcPr>
                    <w:tcW w:w="50" w:type="pct"/>
                    <w:hideMark/>
                  </w:tcPr>
                  <w:p w14:paraId="3420EBE5" w14:textId="77777777" w:rsidR="0077268C" w:rsidRDefault="0077268C">
                    <w:pPr>
                      <w:pStyle w:val="Bibliography"/>
                      <w:rPr>
                        <w:noProof/>
                      </w:rPr>
                    </w:pPr>
                    <w:r>
                      <w:rPr>
                        <w:noProof/>
                      </w:rPr>
                      <w:t xml:space="preserve">[4] </w:t>
                    </w:r>
                  </w:p>
                </w:tc>
                <w:tc>
                  <w:tcPr>
                    <w:tcW w:w="0" w:type="auto"/>
                    <w:hideMark/>
                  </w:tcPr>
                  <w:p w14:paraId="6E0692A5" w14:textId="77777777" w:rsidR="0077268C" w:rsidRDefault="0077268C">
                    <w:pPr>
                      <w:pStyle w:val="Bibliography"/>
                      <w:rPr>
                        <w:noProof/>
                      </w:rPr>
                    </w:pPr>
                    <w:r>
                      <w:rPr>
                        <w:noProof/>
                      </w:rPr>
                      <w:t xml:space="preserve">P. B. Sousa, </w:t>
                    </w:r>
                    <w:r>
                      <w:rPr>
                        <w:i/>
                        <w:iCs/>
                        <w:noProof/>
                      </w:rPr>
                      <w:t xml:space="preserve">Secure Software Development Process, </w:t>
                    </w:r>
                    <w:r>
                      <w:rPr>
                        <w:noProof/>
                      </w:rPr>
                      <w:t xml:space="preserve">Porto, Porto: Instituto Superior de Engenharia do Porto, 2024. </w:t>
                    </w:r>
                  </w:p>
                </w:tc>
              </w:tr>
            </w:tbl>
            <w:p w14:paraId="3C31A2D8" w14:textId="77777777" w:rsidR="0077268C" w:rsidRDefault="0077268C">
              <w:pPr>
                <w:divId w:val="483087443"/>
                <w:rPr>
                  <w:rFonts w:eastAsia="Times New Roman"/>
                  <w:noProof/>
                </w:rPr>
              </w:pPr>
            </w:p>
            <w:p w14:paraId="37326E05" w14:textId="3A077973" w:rsidR="00A25C02" w:rsidRPr="00112448" w:rsidRDefault="00A25C02" w:rsidP="005B0DB8">
              <w:ins w:id="114" w:author="Microsoft Word" w:date="2024-04-21T09:38:00Z">
                <w:r>
                  <w:rPr>
                    <w:b/>
                    <w:bCs/>
                    <w:noProof/>
                  </w:rPr>
                  <w:fldChar w:fldCharType="end"/>
                </w:r>
              </w:ins>
            </w:p>
            <w:customXmlInsRangeStart w:id="115" w:author="Microsoft Word" w:date="2024-04-21T09:38:00Z"/>
          </w:sdtContent>
        </w:sdt>
        <w:customXmlInsRangeEnd w:id="115"/>
        <w:customXmlInsRangeStart w:id="116" w:author="Microsoft Word" w:date="2024-04-21T09:38:00Z"/>
      </w:sdtContent>
    </w:sdt>
    <w:customXmlInsRangeEnd w:id="116"/>
    <w:sectPr w:rsidR="00A25C02" w:rsidRPr="00112448" w:rsidSect="003A0633">
      <w:footerReference w:type="default" r:id="rId20"/>
      <w:pgSz w:w="12240" w:h="15840" w:code="1"/>
      <w:pgMar w:top="1440" w:right="1440" w:bottom="1440" w:left="1440"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32D3F" w14:textId="77777777" w:rsidR="003A0633" w:rsidRDefault="003A0633" w:rsidP="003E5069">
      <w:r>
        <w:separator/>
      </w:r>
    </w:p>
  </w:endnote>
  <w:endnote w:type="continuationSeparator" w:id="0">
    <w:p w14:paraId="30BE0A63" w14:textId="77777777" w:rsidR="003A0633" w:rsidRDefault="003A0633" w:rsidP="003E5069">
      <w:r>
        <w:continuationSeparator/>
      </w:r>
    </w:p>
  </w:endnote>
  <w:endnote w:type="continuationNotice" w:id="1">
    <w:p w14:paraId="150C08B5" w14:textId="77777777" w:rsidR="003A0633" w:rsidRDefault="003A063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BBB71" w14:textId="2C376090" w:rsidR="00A20C24" w:rsidRPr="0066712E" w:rsidRDefault="009B03AF" w:rsidP="00FE2CDA">
    <w:pPr>
      <w:pStyle w:val="Footer"/>
      <w:jc w:val="left"/>
      <w:rPr>
        <w:b w:val="0"/>
        <w:sz w:val="18"/>
        <w:szCs w:val="18"/>
        <w:lang w:val="en-US"/>
      </w:rPr>
    </w:pPr>
    <w:r>
      <w:rPr>
        <w:b w:val="0"/>
        <w:sz w:val="18"/>
        <w:szCs w:val="18"/>
        <w:lang w:val="en-US"/>
      </w:rPr>
      <w:t>DESOFS</w:t>
    </w:r>
    <w:r w:rsidR="00A20C24" w:rsidRPr="0066712E">
      <w:rPr>
        <w:b w:val="0"/>
        <w:sz w:val="18"/>
        <w:szCs w:val="18"/>
        <w:lang w:val="en-US"/>
      </w:rPr>
      <w:t xml:space="preserve"> 20</w:t>
    </w:r>
    <w:r w:rsidR="00C87BCE">
      <w:rPr>
        <w:b w:val="0"/>
        <w:sz w:val="18"/>
        <w:szCs w:val="18"/>
        <w:lang w:val="en-US"/>
      </w:rPr>
      <w:t>2</w:t>
    </w:r>
    <w:r w:rsidR="00872949">
      <w:rPr>
        <w:b w:val="0"/>
        <w:sz w:val="18"/>
        <w:szCs w:val="18"/>
        <w:lang w:val="en-US"/>
      </w:rPr>
      <w:t>3</w:t>
    </w:r>
    <w:r w:rsidR="00A20C24" w:rsidRPr="0066712E">
      <w:rPr>
        <w:b w:val="0"/>
        <w:sz w:val="18"/>
        <w:szCs w:val="18"/>
        <w:lang w:val="en-US"/>
      </w:rPr>
      <w:t>/20</w:t>
    </w:r>
    <w:r w:rsidR="00C87BCE">
      <w:rPr>
        <w:b w:val="0"/>
        <w:sz w:val="18"/>
        <w:szCs w:val="18"/>
        <w:lang w:val="en-US"/>
      </w:rPr>
      <w:t>2</w:t>
    </w:r>
    <w:r w:rsidR="00872949">
      <w:rPr>
        <w:b w:val="0"/>
        <w:sz w:val="18"/>
        <w:szCs w:val="18"/>
        <w:lang w:val="en-US"/>
      </w:rPr>
      <w:t>4</w:t>
    </w:r>
    <w:r w:rsidR="00A20C24" w:rsidRPr="0066712E">
      <w:rPr>
        <w:b w:val="0"/>
        <w:sz w:val="18"/>
        <w:szCs w:val="18"/>
        <w:lang w:val="en-US"/>
      </w:rPr>
      <w:t xml:space="preserve"> </w:t>
    </w:r>
    <w:r w:rsidR="00A20C24" w:rsidRPr="0066712E">
      <w:rPr>
        <w:b w:val="0"/>
        <w:sz w:val="18"/>
        <w:szCs w:val="18"/>
        <w:lang w:val="en-US"/>
      </w:rPr>
      <w:tab/>
    </w:r>
    <w:r w:rsidR="00A20C24">
      <w:rPr>
        <w:b w:val="0"/>
        <w:sz w:val="18"/>
        <w:szCs w:val="18"/>
        <w:lang w:val="en-US"/>
      </w:rPr>
      <w:tab/>
    </w:r>
    <w:r>
      <w:rPr>
        <w:sz w:val="18"/>
        <w:szCs w:val="18"/>
        <w:lang w:val="en-US"/>
      </w:rPr>
      <w:t>SSDLC Analysis and Design</w:t>
    </w:r>
    <w:r w:rsidR="00A20C24">
      <w:rPr>
        <w:b w:val="0"/>
        <w:sz w:val="18"/>
        <w:szCs w:val="18"/>
        <w:lang w:val="en-US"/>
      </w:rPr>
      <w:tab/>
    </w:r>
    <w:r w:rsidR="00A20C24">
      <w:rPr>
        <w:b w:val="0"/>
        <w:sz w:val="18"/>
        <w:szCs w:val="18"/>
        <w:lang w:val="en-US"/>
      </w:rPr>
      <w:tab/>
      <w:t>Page</w:t>
    </w:r>
    <w:r w:rsidR="00A20C24" w:rsidRPr="0066712E">
      <w:rPr>
        <w:b w:val="0"/>
        <w:sz w:val="18"/>
        <w:szCs w:val="18"/>
        <w:lang w:val="en-US"/>
      </w:rPr>
      <w:t xml:space="preserve"> </w:t>
    </w:r>
    <w:r w:rsidR="00A20C24" w:rsidRPr="0066712E">
      <w:rPr>
        <w:b w:val="0"/>
        <w:sz w:val="18"/>
        <w:szCs w:val="18"/>
      </w:rPr>
      <w:fldChar w:fldCharType="begin"/>
    </w:r>
    <w:r w:rsidR="00A20C24" w:rsidRPr="0066712E">
      <w:rPr>
        <w:b w:val="0"/>
        <w:sz w:val="18"/>
        <w:szCs w:val="18"/>
        <w:lang w:val="en-US"/>
      </w:rPr>
      <w:instrText xml:space="preserve"> PAGE   \* MERGEFORMAT </w:instrText>
    </w:r>
    <w:r w:rsidR="00A20C24" w:rsidRPr="0066712E">
      <w:rPr>
        <w:b w:val="0"/>
        <w:sz w:val="18"/>
        <w:szCs w:val="18"/>
      </w:rPr>
      <w:fldChar w:fldCharType="separate"/>
    </w:r>
    <w:r w:rsidR="00A20C24">
      <w:rPr>
        <w:b w:val="0"/>
        <w:noProof/>
        <w:sz w:val="18"/>
        <w:szCs w:val="18"/>
        <w:lang w:val="en-US"/>
      </w:rPr>
      <w:t>18</w:t>
    </w:r>
    <w:r w:rsidR="00A20C24" w:rsidRPr="0066712E">
      <w:rPr>
        <w:b w:val="0"/>
        <w:noProof/>
        <w:sz w:val="18"/>
        <w:szCs w:val="18"/>
      </w:rPr>
      <w:fldChar w:fldCharType="end"/>
    </w:r>
    <w:r w:rsidR="00A20C24" w:rsidRPr="0066712E">
      <w:rPr>
        <w:b w:val="0"/>
        <w:sz w:val="18"/>
        <w:szCs w:val="18"/>
        <w:lang w:val="en-US"/>
      </w:rPr>
      <w:t xml:space="preserve"> </w:t>
    </w:r>
    <w:r w:rsidR="00A20C24">
      <w:rPr>
        <w:b w:val="0"/>
        <w:sz w:val="18"/>
        <w:szCs w:val="18"/>
        <w:lang w:val="en-US"/>
      </w:rPr>
      <w:t>of</w:t>
    </w:r>
    <w:r w:rsidR="00A20C24" w:rsidRPr="0066712E">
      <w:rPr>
        <w:b w:val="0"/>
        <w:sz w:val="18"/>
        <w:szCs w:val="18"/>
        <w:lang w:val="en-US"/>
      </w:rPr>
      <w:t xml:space="preserve"> </w:t>
    </w:r>
    <w:r w:rsidR="00A20C24" w:rsidRPr="0066712E">
      <w:rPr>
        <w:b w:val="0"/>
        <w:sz w:val="18"/>
        <w:szCs w:val="18"/>
      </w:rPr>
      <w:fldChar w:fldCharType="begin"/>
    </w:r>
    <w:r w:rsidR="00A20C24" w:rsidRPr="0066712E">
      <w:rPr>
        <w:b w:val="0"/>
        <w:sz w:val="18"/>
        <w:szCs w:val="18"/>
        <w:lang w:val="en-US"/>
      </w:rPr>
      <w:instrText xml:space="preserve"> NUMPAGES   \* MERGEFORMAT </w:instrText>
    </w:r>
    <w:r w:rsidR="00A20C24" w:rsidRPr="0066712E">
      <w:rPr>
        <w:b w:val="0"/>
        <w:sz w:val="18"/>
        <w:szCs w:val="18"/>
      </w:rPr>
      <w:fldChar w:fldCharType="separate"/>
    </w:r>
    <w:r w:rsidR="00A20C24">
      <w:rPr>
        <w:b w:val="0"/>
        <w:noProof/>
        <w:sz w:val="18"/>
        <w:szCs w:val="18"/>
        <w:lang w:val="en-US"/>
      </w:rPr>
      <w:t>18</w:t>
    </w:r>
    <w:r w:rsidR="00A20C24" w:rsidRPr="0066712E">
      <w:rPr>
        <w:b w:val="0"/>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26D7E" w14:textId="77777777" w:rsidR="003A0633" w:rsidRDefault="003A0633" w:rsidP="003E5069">
      <w:r>
        <w:separator/>
      </w:r>
    </w:p>
  </w:footnote>
  <w:footnote w:type="continuationSeparator" w:id="0">
    <w:p w14:paraId="139EE1C6" w14:textId="77777777" w:rsidR="003A0633" w:rsidRDefault="003A0633" w:rsidP="003E5069">
      <w:r>
        <w:continuationSeparator/>
      </w:r>
    </w:p>
  </w:footnote>
  <w:footnote w:type="continuationNotice" w:id="1">
    <w:p w14:paraId="54E4258F" w14:textId="77777777" w:rsidR="003A0633" w:rsidRDefault="003A0633">
      <w:pPr>
        <w:spacing w:after="0"/>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03F059DE"/>
    <w:lvl w:ilvl="0">
      <w:start w:val="1"/>
      <w:numFmt w:val="decimal"/>
      <w:pStyle w:val="ListNumber"/>
      <w:suff w:val="nothing"/>
      <w:lvlText w:val="%1"/>
      <w:lvlJc w:val="left"/>
      <w:pPr>
        <w:ind w:left="360" w:hanging="288"/>
      </w:pPr>
      <w:rPr>
        <w:rFonts w:hint="default"/>
      </w:rPr>
    </w:lvl>
  </w:abstractNum>
  <w:abstractNum w:abstractNumId="1" w15:restartNumberingAfterBreak="0">
    <w:nsid w:val="037003A8"/>
    <w:multiLevelType w:val="hybridMultilevel"/>
    <w:tmpl w:val="FE5CACCE"/>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 w15:restartNumberingAfterBreak="0">
    <w:nsid w:val="05F96184"/>
    <w:multiLevelType w:val="hybridMultilevel"/>
    <w:tmpl w:val="C21C67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AA67EA"/>
    <w:multiLevelType w:val="hybridMultilevel"/>
    <w:tmpl w:val="8116B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8D0CC7"/>
    <w:multiLevelType w:val="multilevel"/>
    <w:tmpl w:val="C744FE6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A6D0B"/>
    <w:multiLevelType w:val="hybridMultilevel"/>
    <w:tmpl w:val="4000AA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0472A1F"/>
    <w:multiLevelType w:val="hybridMultilevel"/>
    <w:tmpl w:val="38B006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5E252D"/>
    <w:multiLevelType w:val="hybridMultilevel"/>
    <w:tmpl w:val="D54084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06B7BD7"/>
    <w:multiLevelType w:val="multilevel"/>
    <w:tmpl w:val="5360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436F8"/>
    <w:multiLevelType w:val="hybridMultilevel"/>
    <w:tmpl w:val="E6481C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6F14352"/>
    <w:multiLevelType w:val="multilevel"/>
    <w:tmpl w:val="E04090A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A0CA2"/>
    <w:multiLevelType w:val="multilevel"/>
    <w:tmpl w:val="9F78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E0A13"/>
    <w:multiLevelType w:val="hybridMultilevel"/>
    <w:tmpl w:val="6E7C078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3" w15:restartNumberingAfterBreak="0">
    <w:nsid w:val="19E92B5C"/>
    <w:multiLevelType w:val="multilevel"/>
    <w:tmpl w:val="4CA8517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FD1F78"/>
    <w:multiLevelType w:val="hybridMultilevel"/>
    <w:tmpl w:val="08A60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B3E49FC"/>
    <w:multiLevelType w:val="hybridMultilevel"/>
    <w:tmpl w:val="633A0724"/>
    <w:lvl w:ilvl="0" w:tplc="499AE7B6">
      <w:start w:val="1"/>
      <w:numFmt w:val="bullet"/>
      <w:lvlText w:val=""/>
      <w:lvlJc w:val="left"/>
      <w:pPr>
        <w:ind w:left="1008" w:hanging="360"/>
      </w:pPr>
      <w:rPr>
        <w:rFonts w:ascii="Symbol" w:hAnsi="Symbol" w:hint="default"/>
        <w:sz w:val="22"/>
        <w:szCs w:val="22"/>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1C2D2E40"/>
    <w:multiLevelType w:val="hybridMultilevel"/>
    <w:tmpl w:val="00CCE0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1D742EC2"/>
    <w:multiLevelType w:val="hybridMultilevel"/>
    <w:tmpl w:val="10701B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1E4C041A"/>
    <w:multiLevelType w:val="multilevel"/>
    <w:tmpl w:val="2694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C912D6"/>
    <w:multiLevelType w:val="multilevel"/>
    <w:tmpl w:val="88940F2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CA1CB2"/>
    <w:multiLevelType w:val="hybridMultilevel"/>
    <w:tmpl w:val="8A1E324A"/>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21" w15:restartNumberingAfterBreak="0">
    <w:nsid w:val="2BA809D1"/>
    <w:multiLevelType w:val="hybridMultilevel"/>
    <w:tmpl w:val="7BEA4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1037FE3"/>
    <w:multiLevelType w:val="hybridMultilevel"/>
    <w:tmpl w:val="09AA0D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32CB569B"/>
    <w:multiLevelType w:val="multilevel"/>
    <w:tmpl w:val="828E223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A607DB"/>
    <w:multiLevelType w:val="multilevel"/>
    <w:tmpl w:val="F4BC95E0"/>
    <w:lvl w:ilvl="0">
      <w:start w:val="3"/>
      <w:numFmt w:val="decimal"/>
      <w:lvlText w:val="%1"/>
      <w:lvlJc w:val="left"/>
      <w:pPr>
        <w:ind w:left="360" w:hanging="360"/>
      </w:pPr>
      <w:rPr>
        <w:rFonts w:hint="default"/>
      </w:rPr>
    </w:lvl>
    <w:lvl w:ilvl="1">
      <w:start w:val="1"/>
      <w:numFmt w:val="decimal"/>
      <w:pStyle w:val="Heading2"/>
      <w:lvlText w:val="%1.%2"/>
      <w:lvlJc w:val="left"/>
      <w:pPr>
        <w:ind w:left="1440" w:hanging="720"/>
      </w:pPr>
      <w:rPr>
        <w:rFonts w:hint="default"/>
        <w:sz w:val="28"/>
        <w:szCs w:val="28"/>
      </w:rPr>
    </w:lvl>
    <w:lvl w:ilvl="2">
      <w:start w:val="1"/>
      <w:numFmt w:val="decimal"/>
      <w:pStyle w:val="Heading3"/>
      <w:lvlText w:val="9.%2.%3"/>
      <w:lvlJc w:val="left"/>
      <w:pPr>
        <w:ind w:left="1713"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398C7533"/>
    <w:multiLevelType w:val="hybridMultilevel"/>
    <w:tmpl w:val="09FC7C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3B4C0326"/>
    <w:multiLevelType w:val="hybridMultilevel"/>
    <w:tmpl w:val="05B0B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BF31CFD"/>
    <w:multiLevelType w:val="hybridMultilevel"/>
    <w:tmpl w:val="97B0DB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3CE43CD1"/>
    <w:multiLevelType w:val="hybridMultilevel"/>
    <w:tmpl w:val="2D6C06B8"/>
    <w:lvl w:ilvl="0" w:tplc="08090001">
      <w:start w:val="1"/>
      <w:numFmt w:val="bullet"/>
      <w:lvlText w:val=""/>
      <w:lvlJc w:val="left"/>
      <w:pPr>
        <w:ind w:left="1008" w:hanging="360"/>
      </w:pPr>
      <w:rPr>
        <w:rFonts w:ascii="Symbol" w:hAnsi="Symbol"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29" w15:restartNumberingAfterBreak="0">
    <w:nsid w:val="3CF843F1"/>
    <w:multiLevelType w:val="multilevel"/>
    <w:tmpl w:val="66C2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953F5D"/>
    <w:multiLevelType w:val="hybridMultilevel"/>
    <w:tmpl w:val="149047E0"/>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46FC7257"/>
    <w:multiLevelType w:val="hybridMultilevel"/>
    <w:tmpl w:val="783069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4B6B159D"/>
    <w:multiLevelType w:val="hybridMultilevel"/>
    <w:tmpl w:val="CAB8AD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4C8847E4"/>
    <w:multiLevelType w:val="hybridMultilevel"/>
    <w:tmpl w:val="BDA28804"/>
    <w:lvl w:ilvl="0" w:tplc="08090001">
      <w:start w:val="1"/>
      <w:numFmt w:val="bullet"/>
      <w:lvlText w:val=""/>
      <w:lvlJc w:val="left"/>
      <w:pPr>
        <w:ind w:left="1008" w:hanging="360"/>
      </w:pPr>
      <w:rPr>
        <w:rFonts w:ascii="Symbol" w:hAnsi="Symbol" w:hint="default"/>
      </w:rPr>
    </w:lvl>
    <w:lvl w:ilvl="1" w:tplc="FFFFFFFF">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34" w15:restartNumberingAfterBreak="0">
    <w:nsid w:val="4EC17CE9"/>
    <w:multiLevelType w:val="hybridMultilevel"/>
    <w:tmpl w:val="972A9D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1C9404C"/>
    <w:multiLevelType w:val="multilevel"/>
    <w:tmpl w:val="E53CB54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672B0E"/>
    <w:multiLevelType w:val="hybridMultilevel"/>
    <w:tmpl w:val="F5C412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58784493"/>
    <w:multiLevelType w:val="hybridMultilevel"/>
    <w:tmpl w:val="EDA09A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5C462342"/>
    <w:multiLevelType w:val="multilevel"/>
    <w:tmpl w:val="931C2E9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751A9E"/>
    <w:multiLevelType w:val="hybridMultilevel"/>
    <w:tmpl w:val="AA421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DC22730"/>
    <w:multiLevelType w:val="hybridMultilevel"/>
    <w:tmpl w:val="2E14229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41" w15:restartNumberingAfterBreak="0">
    <w:nsid w:val="61124235"/>
    <w:multiLevelType w:val="multilevel"/>
    <w:tmpl w:val="55DC2B5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727E20"/>
    <w:multiLevelType w:val="hybridMultilevel"/>
    <w:tmpl w:val="B388F8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15:restartNumberingAfterBreak="0">
    <w:nsid w:val="62731F6C"/>
    <w:multiLevelType w:val="multilevel"/>
    <w:tmpl w:val="7456AA6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B36A60"/>
    <w:multiLevelType w:val="hybridMultilevel"/>
    <w:tmpl w:val="402ADD94"/>
    <w:lvl w:ilvl="0" w:tplc="08090001">
      <w:start w:val="1"/>
      <w:numFmt w:val="bullet"/>
      <w:lvlText w:val=""/>
      <w:lvlJc w:val="left"/>
      <w:pPr>
        <w:ind w:left="1008" w:hanging="360"/>
      </w:pPr>
      <w:rPr>
        <w:rFonts w:ascii="Symbol" w:hAnsi="Symbol" w:hint="default"/>
      </w:rPr>
    </w:lvl>
    <w:lvl w:ilvl="1" w:tplc="FFFFFFFF">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45" w15:restartNumberingAfterBreak="0">
    <w:nsid w:val="6542639A"/>
    <w:multiLevelType w:val="hybridMultilevel"/>
    <w:tmpl w:val="D122BC12"/>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46" w15:restartNumberingAfterBreak="0">
    <w:nsid w:val="65A0663C"/>
    <w:multiLevelType w:val="hybridMultilevel"/>
    <w:tmpl w:val="20AAA616"/>
    <w:lvl w:ilvl="0" w:tplc="08090001">
      <w:start w:val="1"/>
      <w:numFmt w:val="bullet"/>
      <w:lvlText w:val=""/>
      <w:lvlJc w:val="left"/>
      <w:pPr>
        <w:ind w:left="1008" w:hanging="360"/>
      </w:pPr>
      <w:rPr>
        <w:rFonts w:ascii="Symbol" w:hAnsi="Symbol" w:hint="default"/>
      </w:rPr>
    </w:lvl>
    <w:lvl w:ilvl="1" w:tplc="FFFFFFFF">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47" w15:restartNumberingAfterBreak="0">
    <w:nsid w:val="662E3CFC"/>
    <w:multiLevelType w:val="hybridMultilevel"/>
    <w:tmpl w:val="7D8CCB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8" w15:restartNumberingAfterBreak="0">
    <w:nsid w:val="676552B4"/>
    <w:multiLevelType w:val="multilevel"/>
    <w:tmpl w:val="5C906C24"/>
    <w:lvl w:ilvl="0">
      <w:start w:val="1"/>
      <w:numFmt w:val="decimal"/>
      <w:pStyle w:val="Heading1"/>
      <w:lvlText w:val="%1"/>
      <w:lvlJc w:val="left"/>
      <w:pPr>
        <w:ind w:left="435" w:hanging="435"/>
      </w:pPr>
      <w:rPr>
        <w:rFonts w:hint="default"/>
      </w:rPr>
    </w:lvl>
    <w:lvl w:ilvl="1">
      <w:start w:val="1"/>
      <w:numFmt w:val="decimal"/>
      <w:lvlText w:val="%1.%2"/>
      <w:lvlJc w:val="left"/>
      <w:pPr>
        <w:ind w:left="864" w:hanging="576"/>
      </w:pPr>
      <w:rPr>
        <w:rFonts w:hint="default"/>
        <w:color w:val="D6615C" w:themeColor="accent1"/>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9" w15:restartNumberingAfterBreak="0">
    <w:nsid w:val="6A591DE8"/>
    <w:multiLevelType w:val="multilevel"/>
    <w:tmpl w:val="F12EF9F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0F3B38"/>
    <w:multiLevelType w:val="hybridMultilevel"/>
    <w:tmpl w:val="7690FBB4"/>
    <w:lvl w:ilvl="0" w:tplc="B082EB14">
      <w:numFmt w:val="bullet"/>
      <w:lvlText w:val="-"/>
      <w:lvlJc w:val="left"/>
      <w:pPr>
        <w:ind w:left="1008" w:hanging="360"/>
      </w:pPr>
      <w:rPr>
        <w:rFonts w:ascii="Trebuchet MS" w:eastAsiaTheme="minorHAnsi" w:hAnsi="Trebuchet MS" w:cstheme="minorBidi"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51" w15:restartNumberingAfterBreak="0">
    <w:nsid w:val="6EC25268"/>
    <w:multiLevelType w:val="multilevel"/>
    <w:tmpl w:val="37401C3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9B4ADD"/>
    <w:multiLevelType w:val="hybridMultilevel"/>
    <w:tmpl w:val="A740E0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3" w15:restartNumberingAfterBreak="0">
    <w:nsid w:val="751E6092"/>
    <w:multiLevelType w:val="hybridMultilevel"/>
    <w:tmpl w:val="2BD861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4" w15:restartNumberingAfterBreak="0">
    <w:nsid w:val="75A929DF"/>
    <w:multiLevelType w:val="hybridMultilevel"/>
    <w:tmpl w:val="3022F812"/>
    <w:lvl w:ilvl="0" w:tplc="0816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55" w15:restartNumberingAfterBreak="0">
    <w:nsid w:val="78FD65EC"/>
    <w:multiLevelType w:val="multilevel"/>
    <w:tmpl w:val="C420877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5E4307"/>
    <w:multiLevelType w:val="multilevel"/>
    <w:tmpl w:val="591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E0544D"/>
    <w:multiLevelType w:val="multilevel"/>
    <w:tmpl w:val="9794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631650">
    <w:abstractNumId w:val="24"/>
  </w:num>
  <w:num w:numId="2" w16cid:durableId="877203287">
    <w:abstractNumId w:val="48"/>
  </w:num>
  <w:num w:numId="3" w16cid:durableId="197932949">
    <w:abstractNumId w:val="0"/>
  </w:num>
  <w:num w:numId="4" w16cid:durableId="708915413">
    <w:abstractNumId w:val="15"/>
  </w:num>
  <w:num w:numId="5" w16cid:durableId="579366251">
    <w:abstractNumId w:val="47"/>
  </w:num>
  <w:num w:numId="6" w16cid:durableId="1844710178">
    <w:abstractNumId w:val="27"/>
  </w:num>
  <w:num w:numId="7" w16cid:durableId="1712995862">
    <w:abstractNumId w:val="9"/>
  </w:num>
  <w:num w:numId="8" w16cid:durableId="1551335095">
    <w:abstractNumId w:val="6"/>
  </w:num>
  <w:num w:numId="9" w16cid:durableId="1393500367">
    <w:abstractNumId w:val="42"/>
  </w:num>
  <w:num w:numId="10" w16cid:durableId="1806780087">
    <w:abstractNumId w:val="22"/>
  </w:num>
  <w:num w:numId="11" w16cid:durableId="1244683475">
    <w:abstractNumId w:val="31"/>
  </w:num>
  <w:num w:numId="12" w16cid:durableId="724911799">
    <w:abstractNumId w:val="16"/>
  </w:num>
  <w:num w:numId="13" w16cid:durableId="669869104">
    <w:abstractNumId w:val="32"/>
  </w:num>
  <w:num w:numId="14" w16cid:durableId="1158379143">
    <w:abstractNumId w:val="37"/>
  </w:num>
  <w:num w:numId="15" w16cid:durableId="1667172762">
    <w:abstractNumId w:val="7"/>
  </w:num>
  <w:num w:numId="16" w16cid:durableId="1916738293">
    <w:abstractNumId w:val="36"/>
  </w:num>
  <w:num w:numId="17" w16cid:durableId="1600945834">
    <w:abstractNumId w:val="17"/>
  </w:num>
  <w:num w:numId="18" w16cid:durableId="1833108313">
    <w:abstractNumId w:val="21"/>
  </w:num>
  <w:num w:numId="19" w16cid:durableId="4327688">
    <w:abstractNumId w:val="25"/>
  </w:num>
  <w:num w:numId="20" w16cid:durableId="1705204456">
    <w:abstractNumId w:val="34"/>
  </w:num>
  <w:num w:numId="21" w16cid:durableId="15498888">
    <w:abstractNumId w:val="52"/>
  </w:num>
  <w:num w:numId="22" w16cid:durableId="1048411054">
    <w:abstractNumId w:val="14"/>
  </w:num>
  <w:num w:numId="23" w16cid:durableId="1796677900">
    <w:abstractNumId w:val="2"/>
  </w:num>
  <w:num w:numId="24" w16cid:durableId="1983536350">
    <w:abstractNumId w:val="51"/>
  </w:num>
  <w:num w:numId="25" w16cid:durableId="377894579">
    <w:abstractNumId w:val="4"/>
  </w:num>
  <w:num w:numId="26" w16cid:durableId="1956252341">
    <w:abstractNumId w:val="23"/>
  </w:num>
  <w:num w:numId="27" w16cid:durableId="500051308">
    <w:abstractNumId w:val="49"/>
  </w:num>
  <w:num w:numId="28" w16cid:durableId="1976986920">
    <w:abstractNumId w:val="35"/>
  </w:num>
  <w:num w:numId="29" w16cid:durableId="1792088491">
    <w:abstractNumId w:val="43"/>
  </w:num>
  <w:num w:numId="30" w16cid:durableId="1952393141">
    <w:abstractNumId w:val="41"/>
  </w:num>
  <w:num w:numId="31" w16cid:durableId="1167087708">
    <w:abstractNumId w:val="55"/>
  </w:num>
  <w:num w:numId="32" w16cid:durableId="1728455142">
    <w:abstractNumId w:val="13"/>
  </w:num>
  <w:num w:numId="33" w16cid:durableId="1589773157">
    <w:abstractNumId w:val="19"/>
  </w:num>
  <w:num w:numId="34" w16cid:durableId="1700546895">
    <w:abstractNumId w:val="38"/>
  </w:num>
  <w:num w:numId="35" w16cid:durableId="1241716871">
    <w:abstractNumId w:val="10"/>
  </w:num>
  <w:num w:numId="36" w16cid:durableId="251931776">
    <w:abstractNumId w:val="50"/>
  </w:num>
  <w:num w:numId="37" w16cid:durableId="1960067664">
    <w:abstractNumId w:val="11"/>
  </w:num>
  <w:num w:numId="38" w16cid:durableId="1693149233">
    <w:abstractNumId w:val="29"/>
  </w:num>
  <w:num w:numId="39" w16cid:durableId="1398356738">
    <w:abstractNumId w:val="57"/>
  </w:num>
  <w:num w:numId="40" w16cid:durableId="1841003231">
    <w:abstractNumId w:val="56"/>
  </w:num>
  <w:num w:numId="41" w16cid:durableId="2056734598">
    <w:abstractNumId w:val="18"/>
  </w:num>
  <w:num w:numId="42" w16cid:durableId="1451896752">
    <w:abstractNumId w:val="8"/>
  </w:num>
  <w:num w:numId="43" w16cid:durableId="1720544237">
    <w:abstractNumId w:val="20"/>
  </w:num>
  <w:num w:numId="44" w16cid:durableId="1786922518">
    <w:abstractNumId w:val="54"/>
  </w:num>
  <w:num w:numId="45" w16cid:durableId="1400058427">
    <w:abstractNumId w:val="30"/>
  </w:num>
  <w:num w:numId="46" w16cid:durableId="1789619219">
    <w:abstractNumId w:val="53"/>
  </w:num>
  <w:num w:numId="47" w16cid:durableId="32729474">
    <w:abstractNumId w:val="45"/>
  </w:num>
  <w:num w:numId="48" w16cid:durableId="410079924">
    <w:abstractNumId w:val="5"/>
  </w:num>
  <w:num w:numId="49" w16cid:durableId="1355887274">
    <w:abstractNumId w:val="28"/>
  </w:num>
  <w:num w:numId="50" w16cid:durableId="1529874057">
    <w:abstractNumId w:val="39"/>
  </w:num>
  <w:num w:numId="51" w16cid:durableId="1739474325">
    <w:abstractNumId w:val="26"/>
  </w:num>
  <w:num w:numId="52" w16cid:durableId="1517503825">
    <w:abstractNumId w:val="3"/>
  </w:num>
  <w:num w:numId="53" w16cid:durableId="974022950">
    <w:abstractNumId w:val="12"/>
  </w:num>
  <w:num w:numId="54" w16cid:durableId="1281843678">
    <w:abstractNumId w:val="33"/>
  </w:num>
  <w:num w:numId="55" w16cid:durableId="1421296996">
    <w:abstractNumId w:val="40"/>
  </w:num>
  <w:num w:numId="56" w16cid:durableId="1240167878">
    <w:abstractNumId w:val="46"/>
  </w:num>
  <w:num w:numId="57" w16cid:durableId="1980304394">
    <w:abstractNumId w:val="1"/>
  </w:num>
  <w:num w:numId="58" w16cid:durableId="541331163">
    <w:abstractNumId w:val="4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8C0"/>
    <w:rsid w:val="000003E1"/>
    <w:rsid w:val="0000176E"/>
    <w:rsid w:val="00001941"/>
    <w:rsid w:val="00001B9B"/>
    <w:rsid w:val="00002280"/>
    <w:rsid w:val="00002403"/>
    <w:rsid w:val="00002831"/>
    <w:rsid w:val="0000296B"/>
    <w:rsid w:val="00003358"/>
    <w:rsid w:val="00003611"/>
    <w:rsid w:val="00003B58"/>
    <w:rsid w:val="00003DC5"/>
    <w:rsid w:val="00005612"/>
    <w:rsid w:val="0000575F"/>
    <w:rsid w:val="00006670"/>
    <w:rsid w:val="00006EFB"/>
    <w:rsid w:val="0000714D"/>
    <w:rsid w:val="00007F65"/>
    <w:rsid w:val="000102CF"/>
    <w:rsid w:val="00010C09"/>
    <w:rsid w:val="00011C08"/>
    <w:rsid w:val="00012332"/>
    <w:rsid w:val="000126F7"/>
    <w:rsid w:val="0001292C"/>
    <w:rsid w:val="00012B77"/>
    <w:rsid w:val="00012C0F"/>
    <w:rsid w:val="000142E4"/>
    <w:rsid w:val="0001430A"/>
    <w:rsid w:val="00014BE4"/>
    <w:rsid w:val="000159F7"/>
    <w:rsid w:val="0001654C"/>
    <w:rsid w:val="00016E44"/>
    <w:rsid w:val="00017502"/>
    <w:rsid w:val="000177DA"/>
    <w:rsid w:val="000200AA"/>
    <w:rsid w:val="00020E6C"/>
    <w:rsid w:val="000214F8"/>
    <w:rsid w:val="000217A4"/>
    <w:rsid w:val="0002187A"/>
    <w:rsid w:val="0002203F"/>
    <w:rsid w:val="000221B4"/>
    <w:rsid w:val="000230E8"/>
    <w:rsid w:val="00023D9C"/>
    <w:rsid w:val="000242B0"/>
    <w:rsid w:val="000248B3"/>
    <w:rsid w:val="00024ADC"/>
    <w:rsid w:val="00025497"/>
    <w:rsid w:val="0002564E"/>
    <w:rsid w:val="00025A8E"/>
    <w:rsid w:val="00025A9D"/>
    <w:rsid w:val="00025FB1"/>
    <w:rsid w:val="00027A79"/>
    <w:rsid w:val="00027BDF"/>
    <w:rsid w:val="00027C9C"/>
    <w:rsid w:val="00030945"/>
    <w:rsid w:val="00031045"/>
    <w:rsid w:val="00031378"/>
    <w:rsid w:val="000315EC"/>
    <w:rsid w:val="00031B1A"/>
    <w:rsid w:val="00031B7E"/>
    <w:rsid w:val="00031C99"/>
    <w:rsid w:val="00031FC7"/>
    <w:rsid w:val="00033BE4"/>
    <w:rsid w:val="00034441"/>
    <w:rsid w:val="0003448B"/>
    <w:rsid w:val="0003506E"/>
    <w:rsid w:val="0003542D"/>
    <w:rsid w:val="00035BF8"/>
    <w:rsid w:val="00036C98"/>
    <w:rsid w:val="000373B0"/>
    <w:rsid w:val="00037565"/>
    <w:rsid w:val="00037755"/>
    <w:rsid w:val="00037E53"/>
    <w:rsid w:val="000406D4"/>
    <w:rsid w:val="0004086E"/>
    <w:rsid w:val="00040D41"/>
    <w:rsid w:val="0004109C"/>
    <w:rsid w:val="000413FB"/>
    <w:rsid w:val="000423EF"/>
    <w:rsid w:val="00042E83"/>
    <w:rsid w:val="000435A2"/>
    <w:rsid w:val="000435E3"/>
    <w:rsid w:val="000436F6"/>
    <w:rsid w:val="0004372C"/>
    <w:rsid w:val="00044401"/>
    <w:rsid w:val="00044BA3"/>
    <w:rsid w:val="00044F18"/>
    <w:rsid w:val="000453CB"/>
    <w:rsid w:val="00045A35"/>
    <w:rsid w:val="00045A7A"/>
    <w:rsid w:val="00046F21"/>
    <w:rsid w:val="000476F5"/>
    <w:rsid w:val="00051114"/>
    <w:rsid w:val="00051627"/>
    <w:rsid w:val="00053780"/>
    <w:rsid w:val="00053B48"/>
    <w:rsid w:val="000541C5"/>
    <w:rsid w:val="00054474"/>
    <w:rsid w:val="00054BEE"/>
    <w:rsid w:val="00054FFE"/>
    <w:rsid w:val="00055AAB"/>
    <w:rsid w:val="00055D32"/>
    <w:rsid w:val="0005771F"/>
    <w:rsid w:val="00057EA0"/>
    <w:rsid w:val="00057FE5"/>
    <w:rsid w:val="0006135B"/>
    <w:rsid w:val="000614ED"/>
    <w:rsid w:val="00061C87"/>
    <w:rsid w:val="00062383"/>
    <w:rsid w:val="0006384A"/>
    <w:rsid w:val="00063A92"/>
    <w:rsid w:val="00063D28"/>
    <w:rsid w:val="00064210"/>
    <w:rsid w:val="000643D6"/>
    <w:rsid w:val="000646A3"/>
    <w:rsid w:val="000649CB"/>
    <w:rsid w:val="00064C8E"/>
    <w:rsid w:val="0006572B"/>
    <w:rsid w:val="00066366"/>
    <w:rsid w:val="00067689"/>
    <w:rsid w:val="0006786F"/>
    <w:rsid w:val="00067A30"/>
    <w:rsid w:val="00067A68"/>
    <w:rsid w:val="000701B8"/>
    <w:rsid w:val="00070434"/>
    <w:rsid w:val="000707C9"/>
    <w:rsid w:val="00070B50"/>
    <w:rsid w:val="00070BA9"/>
    <w:rsid w:val="00070C19"/>
    <w:rsid w:val="0007170B"/>
    <w:rsid w:val="00071C16"/>
    <w:rsid w:val="00071C3F"/>
    <w:rsid w:val="00071FBB"/>
    <w:rsid w:val="00072575"/>
    <w:rsid w:val="000727CC"/>
    <w:rsid w:val="00073778"/>
    <w:rsid w:val="00073850"/>
    <w:rsid w:val="00073AC3"/>
    <w:rsid w:val="00074321"/>
    <w:rsid w:val="00074AA1"/>
    <w:rsid w:val="00074B66"/>
    <w:rsid w:val="00075765"/>
    <w:rsid w:val="00075B00"/>
    <w:rsid w:val="00075C49"/>
    <w:rsid w:val="00076EC3"/>
    <w:rsid w:val="000771A4"/>
    <w:rsid w:val="00077426"/>
    <w:rsid w:val="00077675"/>
    <w:rsid w:val="00077789"/>
    <w:rsid w:val="00077B2F"/>
    <w:rsid w:val="000801F4"/>
    <w:rsid w:val="000806D3"/>
    <w:rsid w:val="00080721"/>
    <w:rsid w:val="000809CF"/>
    <w:rsid w:val="0008126D"/>
    <w:rsid w:val="00081466"/>
    <w:rsid w:val="00081BF8"/>
    <w:rsid w:val="0008225E"/>
    <w:rsid w:val="000823EC"/>
    <w:rsid w:val="000824DE"/>
    <w:rsid w:val="0008253A"/>
    <w:rsid w:val="00082955"/>
    <w:rsid w:val="00082A80"/>
    <w:rsid w:val="00082DDA"/>
    <w:rsid w:val="0008389D"/>
    <w:rsid w:val="00083DAE"/>
    <w:rsid w:val="00084350"/>
    <w:rsid w:val="00084593"/>
    <w:rsid w:val="0008467D"/>
    <w:rsid w:val="00085713"/>
    <w:rsid w:val="000858DA"/>
    <w:rsid w:val="00085B37"/>
    <w:rsid w:val="00085BEF"/>
    <w:rsid w:val="00085C17"/>
    <w:rsid w:val="00087392"/>
    <w:rsid w:val="000909D6"/>
    <w:rsid w:val="000918BA"/>
    <w:rsid w:val="000925C8"/>
    <w:rsid w:val="00092875"/>
    <w:rsid w:val="0009301B"/>
    <w:rsid w:val="0009375C"/>
    <w:rsid w:val="000937A7"/>
    <w:rsid w:val="00094D7C"/>
    <w:rsid w:val="00094E63"/>
    <w:rsid w:val="000954C1"/>
    <w:rsid w:val="000962A3"/>
    <w:rsid w:val="00096502"/>
    <w:rsid w:val="0009671E"/>
    <w:rsid w:val="00097022"/>
    <w:rsid w:val="00097BF9"/>
    <w:rsid w:val="000A1780"/>
    <w:rsid w:val="000A1F61"/>
    <w:rsid w:val="000A1F8E"/>
    <w:rsid w:val="000A1FF9"/>
    <w:rsid w:val="000A2B76"/>
    <w:rsid w:val="000A52D9"/>
    <w:rsid w:val="000A6FF2"/>
    <w:rsid w:val="000A78D8"/>
    <w:rsid w:val="000B0674"/>
    <w:rsid w:val="000B1336"/>
    <w:rsid w:val="000B1CE3"/>
    <w:rsid w:val="000B2319"/>
    <w:rsid w:val="000B2457"/>
    <w:rsid w:val="000B35E0"/>
    <w:rsid w:val="000B3881"/>
    <w:rsid w:val="000B4A75"/>
    <w:rsid w:val="000B52ED"/>
    <w:rsid w:val="000B5487"/>
    <w:rsid w:val="000B5B89"/>
    <w:rsid w:val="000B5E05"/>
    <w:rsid w:val="000B6E2C"/>
    <w:rsid w:val="000B77AF"/>
    <w:rsid w:val="000B78D9"/>
    <w:rsid w:val="000B7C78"/>
    <w:rsid w:val="000B7D2F"/>
    <w:rsid w:val="000B7ED0"/>
    <w:rsid w:val="000C0E24"/>
    <w:rsid w:val="000C0FC1"/>
    <w:rsid w:val="000C163C"/>
    <w:rsid w:val="000C1EF6"/>
    <w:rsid w:val="000C2384"/>
    <w:rsid w:val="000C299D"/>
    <w:rsid w:val="000C30EB"/>
    <w:rsid w:val="000C33C7"/>
    <w:rsid w:val="000C33F7"/>
    <w:rsid w:val="000C3A3B"/>
    <w:rsid w:val="000C3F38"/>
    <w:rsid w:val="000C421C"/>
    <w:rsid w:val="000C484A"/>
    <w:rsid w:val="000C4D33"/>
    <w:rsid w:val="000C570B"/>
    <w:rsid w:val="000C5B07"/>
    <w:rsid w:val="000C5EBC"/>
    <w:rsid w:val="000C62FC"/>
    <w:rsid w:val="000C643F"/>
    <w:rsid w:val="000C7508"/>
    <w:rsid w:val="000C79A0"/>
    <w:rsid w:val="000D0075"/>
    <w:rsid w:val="000D0536"/>
    <w:rsid w:val="000D058E"/>
    <w:rsid w:val="000D1421"/>
    <w:rsid w:val="000D1CCA"/>
    <w:rsid w:val="000D2826"/>
    <w:rsid w:val="000D2B82"/>
    <w:rsid w:val="000D2C27"/>
    <w:rsid w:val="000D2FDE"/>
    <w:rsid w:val="000D3163"/>
    <w:rsid w:val="000D36B6"/>
    <w:rsid w:val="000D4C18"/>
    <w:rsid w:val="000D4E3A"/>
    <w:rsid w:val="000D59D3"/>
    <w:rsid w:val="000D5DC7"/>
    <w:rsid w:val="000D6D0A"/>
    <w:rsid w:val="000D7291"/>
    <w:rsid w:val="000D72F7"/>
    <w:rsid w:val="000D7533"/>
    <w:rsid w:val="000D76F3"/>
    <w:rsid w:val="000D7DEF"/>
    <w:rsid w:val="000E0168"/>
    <w:rsid w:val="000E0269"/>
    <w:rsid w:val="000E13EB"/>
    <w:rsid w:val="000E1ED6"/>
    <w:rsid w:val="000E2254"/>
    <w:rsid w:val="000E23AB"/>
    <w:rsid w:val="000E2494"/>
    <w:rsid w:val="000E255A"/>
    <w:rsid w:val="000E31DF"/>
    <w:rsid w:val="000E3F51"/>
    <w:rsid w:val="000E43DD"/>
    <w:rsid w:val="000E4934"/>
    <w:rsid w:val="000E4F86"/>
    <w:rsid w:val="000E5829"/>
    <w:rsid w:val="000E608E"/>
    <w:rsid w:val="000E67B5"/>
    <w:rsid w:val="000E7309"/>
    <w:rsid w:val="000E7496"/>
    <w:rsid w:val="000E7FA7"/>
    <w:rsid w:val="000F0BDE"/>
    <w:rsid w:val="000F0C97"/>
    <w:rsid w:val="000F0DF6"/>
    <w:rsid w:val="000F20B2"/>
    <w:rsid w:val="000F27CD"/>
    <w:rsid w:val="000F2973"/>
    <w:rsid w:val="000F344D"/>
    <w:rsid w:val="000F445D"/>
    <w:rsid w:val="000F57DA"/>
    <w:rsid w:val="000F660F"/>
    <w:rsid w:val="00100529"/>
    <w:rsid w:val="00100F69"/>
    <w:rsid w:val="0010109C"/>
    <w:rsid w:val="00101392"/>
    <w:rsid w:val="001020D1"/>
    <w:rsid w:val="0010340D"/>
    <w:rsid w:val="00104ADD"/>
    <w:rsid w:val="00105100"/>
    <w:rsid w:val="00105196"/>
    <w:rsid w:val="0010596C"/>
    <w:rsid w:val="00105F66"/>
    <w:rsid w:val="00106498"/>
    <w:rsid w:val="00106CC3"/>
    <w:rsid w:val="0010701F"/>
    <w:rsid w:val="001071C2"/>
    <w:rsid w:val="00107AE3"/>
    <w:rsid w:val="0011056F"/>
    <w:rsid w:val="001109C7"/>
    <w:rsid w:val="00110BF9"/>
    <w:rsid w:val="00110D8D"/>
    <w:rsid w:val="00110DD6"/>
    <w:rsid w:val="001111A2"/>
    <w:rsid w:val="001115C6"/>
    <w:rsid w:val="00111ADC"/>
    <w:rsid w:val="00111E66"/>
    <w:rsid w:val="00112394"/>
    <w:rsid w:val="00112448"/>
    <w:rsid w:val="00112476"/>
    <w:rsid w:val="00113146"/>
    <w:rsid w:val="00113183"/>
    <w:rsid w:val="001132D9"/>
    <w:rsid w:val="0011360C"/>
    <w:rsid w:val="0011362D"/>
    <w:rsid w:val="001139DF"/>
    <w:rsid w:val="00114305"/>
    <w:rsid w:val="0011437C"/>
    <w:rsid w:val="00114F42"/>
    <w:rsid w:val="0011528E"/>
    <w:rsid w:val="00116014"/>
    <w:rsid w:val="0011677D"/>
    <w:rsid w:val="001171B7"/>
    <w:rsid w:val="001171C8"/>
    <w:rsid w:val="001174AE"/>
    <w:rsid w:val="001174D4"/>
    <w:rsid w:val="00117920"/>
    <w:rsid w:val="001200FE"/>
    <w:rsid w:val="00120433"/>
    <w:rsid w:val="00120491"/>
    <w:rsid w:val="00120F68"/>
    <w:rsid w:val="001211C2"/>
    <w:rsid w:val="0012181B"/>
    <w:rsid w:val="00121B62"/>
    <w:rsid w:val="00122417"/>
    <w:rsid w:val="00122B6E"/>
    <w:rsid w:val="00122D08"/>
    <w:rsid w:val="001237B3"/>
    <w:rsid w:val="00123C3C"/>
    <w:rsid w:val="00123EE7"/>
    <w:rsid w:val="00123F93"/>
    <w:rsid w:val="001243C7"/>
    <w:rsid w:val="00124875"/>
    <w:rsid w:val="001249FC"/>
    <w:rsid w:val="001251A3"/>
    <w:rsid w:val="0012554D"/>
    <w:rsid w:val="00125961"/>
    <w:rsid w:val="00126788"/>
    <w:rsid w:val="00126854"/>
    <w:rsid w:val="00127B85"/>
    <w:rsid w:val="00127C4F"/>
    <w:rsid w:val="00127DCF"/>
    <w:rsid w:val="00130DD7"/>
    <w:rsid w:val="00130E36"/>
    <w:rsid w:val="001310C3"/>
    <w:rsid w:val="00131C2A"/>
    <w:rsid w:val="00132DDF"/>
    <w:rsid w:val="00132F0E"/>
    <w:rsid w:val="001333AA"/>
    <w:rsid w:val="00133474"/>
    <w:rsid w:val="0013397D"/>
    <w:rsid w:val="00134AD9"/>
    <w:rsid w:val="00135559"/>
    <w:rsid w:val="00135C98"/>
    <w:rsid w:val="001360EF"/>
    <w:rsid w:val="00136354"/>
    <w:rsid w:val="00137308"/>
    <w:rsid w:val="001374EF"/>
    <w:rsid w:val="00140F9D"/>
    <w:rsid w:val="00141133"/>
    <w:rsid w:val="00141626"/>
    <w:rsid w:val="001417EC"/>
    <w:rsid w:val="001423A1"/>
    <w:rsid w:val="00142431"/>
    <w:rsid w:val="00142E54"/>
    <w:rsid w:val="00142F2F"/>
    <w:rsid w:val="00143C3E"/>
    <w:rsid w:val="0014603D"/>
    <w:rsid w:val="00147348"/>
    <w:rsid w:val="00147FB4"/>
    <w:rsid w:val="00150317"/>
    <w:rsid w:val="00150B04"/>
    <w:rsid w:val="00150B93"/>
    <w:rsid w:val="00150D12"/>
    <w:rsid w:val="00151FAE"/>
    <w:rsid w:val="00152DC1"/>
    <w:rsid w:val="00152E08"/>
    <w:rsid w:val="00152F34"/>
    <w:rsid w:val="00153594"/>
    <w:rsid w:val="001536F0"/>
    <w:rsid w:val="00153DDC"/>
    <w:rsid w:val="001545F9"/>
    <w:rsid w:val="001548B3"/>
    <w:rsid w:val="00155344"/>
    <w:rsid w:val="00155F26"/>
    <w:rsid w:val="00156758"/>
    <w:rsid w:val="00157B32"/>
    <w:rsid w:val="00160147"/>
    <w:rsid w:val="00160DDB"/>
    <w:rsid w:val="00160F64"/>
    <w:rsid w:val="001614DC"/>
    <w:rsid w:val="001620EF"/>
    <w:rsid w:val="001621FF"/>
    <w:rsid w:val="00162987"/>
    <w:rsid w:val="00162AC0"/>
    <w:rsid w:val="00162ADF"/>
    <w:rsid w:val="00162DE5"/>
    <w:rsid w:val="00162E46"/>
    <w:rsid w:val="00162E73"/>
    <w:rsid w:val="0016309E"/>
    <w:rsid w:val="00163193"/>
    <w:rsid w:val="00163CC9"/>
    <w:rsid w:val="00164FB2"/>
    <w:rsid w:val="0016568B"/>
    <w:rsid w:val="00165FC5"/>
    <w:rsid w:val="001660DB"/>
    <w:rsid w:val="001661C4"/>
    <w:rsid w:val="00166487"/>
    <w:rsid w:val="0016676F"/>
    <w:rsid w:val="00166EAA"/>
    <w:rsid w:val="00167ACB"/>
    <w:rsid w:val="0017000F"/>
    <w:rsid w:val="0017014C"/>
    <w:rsid w:val="0017022F"/>
    <w:rsid w:val="00170A8B"/>
    <w:rsid w:val="00170D11"/>
    <w:rsid w:val="00170F33"/>
    <w:rsid w:val="001718E2"/>
    <w:rsid w:val="00171C28"/>
    <w:rsid w:val="001721CA"/>
    <w:rsid w:val="00173AC3"/>
    <w:rsid w:val="00173E8C"/>
    <w:rsid w:val="001742A0"/>
    <w:rsid w:val="00174312"/>
    <w:rsid w:val="001743A8"/>
    <w:rsid w:val="0017491F"/>
    <w:rsid w:val="001754D0"/>
    <w:rsid w:val="00175CBF"/>
    <w:rsid w:val="00175D04"/>
    <w:rsid w:val="0017642A"/>
    <w:rsid w:val="0017718C"/>
    <w:rsid w:val="00177E5A"/>
    <w:rsid w:val="001804F7"/>
    <w:rsid w:val="001806A8"/>
    <w:rsid w:val="00180935"/>
    <w:rsid w:val="00180ECC"/>
    <w:rsid w:val="0018164A"/>
    <w:rsid w:val="00182326"/>
    <w:rsid w:val="0018232C"/>
    <w:rsid w:val="00182A62"/>
    <w:rsid w:val="00182AC6"/>
    <w:rsid w:val="00182D4B"/>
    <w:rsid w:val="0018307E"/>
    <w:rsid w:val="0018326A"/>
    <w:rsid w:val="00183B66"/>
    <w:rsid w:val="00183B8C"/>
    <w:rsid w:val="00183D4E"/>
    <w:rsid w:val="00183E0B"/>
    <w:rsid w:val="0018400E"/>
    <w:rsid w:val="0018409C"/>
    <w:rsid w:val="00184DA4"/>
    <w:rsid w:val="00184F65"/>
    <w:rsid w:val="00185386"/>
    <w:rsid w:val="001855CD"/>
    <w:rsid w:val="001858D2"/>
    <w:rsid w:val="0018597A"/>
    <w:rsid w:val="00186306"/>
    <w:rsid w:val="00186781"/>
    <w:rsid w:val="00187857"/>
    <w:rsid w:val="00187E2F"/>
    <w:rsid w:val="00187F57"/>
    <w:rsid w:val="001906A8"/>
    <w:rsid w:val="001907E0"/>
    <w:rsid w:val="00190BE7"/>
    <w:rsid w:val="001911D4"/>
    <w:rsid w:val="001918EA"/>
    <w:rsid w:val="00191B5A"/>
    <w:rsid w:val="00192515"/>
    <w:rsid w:val="00192E9C"/>
    <w:rsid w:val="00193706"/>
    <w:rsid w:val="001939BB"/>
    <w:rsid w:val="00194D98"/>
    <w:rsid w:val="00195682"/>
    <w:rsid w:val="00195940"/>
    <w:rsid w:val="00195994"/>
    <w:rsid w:val="00195AE0"/>
    <w:rsid w:val="00195C37"/>
    <w:rsid w:val="00195CAF"/>
    <w:rsid w:val="00196527"/>
    <w:rsid w:val="0019723E"/>
    <w:rsid w:val="00197BA1"/>
    <w:rsid w:val="001A0FCA"/>
    <w:rsid w:val="001A116E"/>
    <w:rsid w:val="001A1180"/>
    <w:rsid w:val="001A15F3"/>
    <w:rsid w:val="001A1BB0"/>
    <w:rsid w:val="001A1C7C"/>
    <w:rsid w:val="001A2149"/>
    <w:rsid w:val="001A2168"/>
    <w:rsid w:val="001A299B"/>
    <w:rsid w:val="001A2E6D"/>
    <w:rsid w:val="001A31D3"/>
    <w:rsid w:val="001A3692"/>
    <w:rsid w:val="001A5412"/>
    <w:rsid w:val="001A5D3B"/>
    <w:rsid w:val="001A5F17"/>
    <w:rsid w:val="001A64D9"/>
    <w:rsid w:val="001A663D"/>
    <w:rsid w:val="001A67AF"/>
    <w:rsid w:val="001A6D1D"/>
    <w:rsid w:val="001A7FE7"/>
    <w:rsid w:val="001B07E2"/>
    <w:rsid w:val="001B09AC"/>
    <w:rsid w:val="001B1356"/>
    <w:rsid w:val="001B278A"/>
    <w:rsid w:val="001B2953"/>
    <w:rsid w:val="001B3587"/>
    <w:rsid w:val="001B3858"/>
    <w:rsid w:val="001B436A"/>
    <w:rsid w:val="001B444E"/>
    <w:rsid w:val="001B4740"/>
    <w:rsid w:val="001B5277"/>
    <w:rsid w:val="001B7031"/>
    <w:rsid w:val="001B7961"/>
    <w:rsid w:val="001B79D1"/>
    <w:rsid w:val="001C0476"/>
    <w:rsid w:val="001C1AAA"/>
    <w:rsid w:val="001C4262"/>
    <w:rsid w:val="001C44AD"/>
    <w:rsid w:val="001C4825"/>
    <w:rsid w:val="001C5577"/>
    <w:rsid w:val="001C5E18"/>
    <w:rsid w:val="001C606C"/>
    <w:rsid w:val="001C63D5"/>
    <w:rsid w:val="001C6695"/>
    <w:rsid w:val="001C68FD"/>
    <w:rsid w:val="001C69D0"/>
    <w:rsid w:val="001C6B5F"/>
    <w:rsid w:val="001D0318"/>
    <w:rsid w:val="001D0D31"/>
    <w:rsid w:val="001D13F8"/>
    <w:rsid w:val="001D1808"/>
    <w:rsid w:val="001D3D90"/>
    <w:rsid w:val="001D3F84"/>
    <w:rsid w:val="001D57A4"/>
    <w:rsid w:val="001D57BC"/>
    <w:rsid w:val="001D6AAB"/>
    <w:rsid w:val="001E2369"/>
    <w:rsid w:val="001E255C"/>
    <w:rsid w:val="001E40CE"/>
    <w:rsid w:val="001E452D"/>
    <w:rsid w:val="001E4539"/>
    <w:rsid w:val="001E4D06"/>
    <w:rsid w:val="001E56A6"/>
    <w:rsid w:val="001E6355"/>
    <w:rsid w:val="001E66A2"/>
    <w:rsid w:val="001F068A"/>
    <w:rsid w:val="001F091D"/>
    <w:rsid w:val="001F0E23"/>
    <w:rsid w:val="001F0E2A"/>
    <w:rsid w:val="001F1277"/>
    <w:rsid w:val="001F1B1D"/>
    <w:rsid w:val="001F1C38"/>
    <w:rsid w:val="001F258E"/>
    <w:rsid w:val="001F2A0D"/>
    <w:rsid w:val="001F2A97"/>
    <w:rsid w:val="001F2B13"/>
    <w:rsid w:val="001F35F9"/>
    <w:rsid w:val="001F37F3"/>
    <w:rsid w:val="001F39EB"/>
    <w:rsid w:val="001F3F05"/>
    <w:rsid w:val="001F4593"/>
    <w:rsid w:val="001F48A1"/>
    <w:rsid w:val="001F4E0B"/>
    <w:rsid w:val="001F50F4"/>
    <w:rsid w:val="001F538E"/>
    <w:rsid w:val="001F5485"/>
    <w:rsid w:val="001F56D6"/>
    <w:rsid w:val="001F5908"/>
    <w:rsid w:val="001F5B2F"/>
    <w:rsid w:val="001F5BC9"/>
    <w:rsid w:val="001F62B3"/>
    <w:rsid w:val="001F70EE"/>
    <w:rsid w:val="001F716B"/>
    <w:rsid w:val="001F73E6"/>
    <w:rsid w:val="001F7C3D"/>
    <w:rsid w:val="0020258C"/>
    <w:rsid w:val="00202B2B"/>
    <w:rsid w:val="00202C6C"/>
    <w:rsid w:val="002033B4"/>
    <w:rsid w:val="0020351F"/>
    <w:rsid w:val="002039EC"/>
    <w:rsid w:val="00203E71"/>
    <w:rsid w:val="00204569"/>
    <w:rsid w:val="002045BE"/>
    <w:rsid w:val="0020476A"/>
    <w:rsid w:val="002047EF"/>
    <w:rsid w:val="002049B4"/>
    <w:rsid w:val="00204A06"/>
    <w:rsid w:val="00204AEC"/>
    <w:rsid w:val="00204B0E"/>
    <w:rsid w:val="00204E9B"/>
    <w:rsid w:val="002057B1"/>
    <w:rsid w:val="00206BAE"/>
    <w:rsid w:val="002076BD"/>
    <w:rsid w:val="002100A4"/>
    <w:rsid w:val="0021070D"/>
    <w:rsid w:val="00210C4B"/>
    <w:rsid w:val="00210CDC"/>
    <w:rsid w:val="00210F36"/>
    <w:rsid w:val="0021106E"/>
    <w:rsid w:val="00211107"/>
    <w:rsid w:val="002115ED"/>
    <w:rsid w:val="00211DDA"/>
    <w:rsid w:val="002129B7"/>
    <w:rsid w:val="002129EA"/>
    <w:rsid w:val="00212E80"/>
    <w:rsid w:val="0021325D"/>
    <w:rsid w:val="00213291"/>
    <w:rsid w:val="00213FB6"/>
    <w:rsid w:val="00214558"/>
    <w:rsid w:val="002145B4"/>
    <w:rsid w:val="00214743"/>
    <w:rsid w:val="00214CD9"/>
    <w:rsid w:val="00215F93"/>
    <w:rsid w:val="002164AE"/>
    <w:rsid w:val="00216C35"/>
    <w:rsid w:val="00220074"/>
    <w:rsid w:val="0022016D"/>
    <w:rsid w:val="0022124E"/>
    <w:rsid w:val="00221549"/>
    <w:rsid w:val="002215A7"/>
    <w:rsid w:val="00221DC2"/>
    <w:rsid w:val="00222868"/>
    <w:rsid w:val="00222D3B"/>
    <w:rsid w:val="002230D3"/>
    <w:rsid w:val="00223984"/>
    <w:rsid w:val="00223ACC"/>
    <w:rsid w:val="002243DF"/>
    <w:rsid w:val="00224985"/>
    <w:rsid w:val="00224CAF"/>
    <w:rsid w:val="00224F2D"/>
    <w:rsid w:val="0022683F"/>
    <w:rsid w:val="00226E2C"/>
    <w:rsid w:val="00227425"/>
    <w:rsid w:val="00227E82"/>
    <w:rsid w:val="00227FFA"/>
    <w:rsid w:val="002300D5"/>
    <w:rsid w:val="0023147E"/>
    <w:rsid w:val="00231C99"/>
    <w:rsid w:val="00232864"/>
    <w:rsid w:val="00233452"/>
    <w:rsid w:val="00234B8C"/>
    <w:rsid w:val="00234F87"/>
    <w:rsid w:val="002352FE"/>
    <w:rsid w:val="00235406"/>
    <w:rsid w:val="00235B2B"/>
    <w:rsid w:val="00235D43"/>
    <w:rsid w:val="00235D81"/>
    <w:rsid w:val="0023641D"/>
    <w:rsid w:val="00236491"/>
    <w:rsid w:val="0024106E"/>
    <w:rsid w:val="00241CAB"/>
    <w:rsid w:val="00241CCF"/>
    <w:rsid w:val="0024308F"/>
    <w:rsid w:val="0024344C"/>
    <w:rsid w:val="00243D3C"/>
    <w:rsid w:val="00244DA3"/>
    <w:rsid w:val="0024521F"/>
    <w:rsid w:val="00245889"/>
    <w:rsid w:val="002458C6"/>
    <w:rsid w:val="00245ABD"/>
    <w:rsid w:val="00245C55"/>
    <w:rsid w:val="00245DB5"/>
    <w:rsid w:val="00246739"/>
    <w:rsid w:val="002471A7"/>
    <w:rsid w:val="00247280"/>
    <w:rsid w:val="00247987"/>
    <w:rsid w:val="00247E44"/>
    <w:rsid w:val="00250C0F"/>
    <w:rsid w:val="00250E68"/>
    <w:rsid w:val="002513F8"/>
    <w:rsid w:val="00251963"/>
    <w:rsid w:val="00252658"/>
    <w:rsid w:val="00252DDB"/>
    <w:rsid w:val="00253145"/>
    <w:rsid w:val="002531BB"/>
    <w:rsid w:val="00253355"/>
    <w:rsid w:val="0025346E"/>
    <w:rsid w:val="00253C9D"/>
    <w:rsid w:val="00254217"/>
    <w:rsid w:val="0025565E"/>
    <w:rsid w:val="002561AE"/>
    <w:rsid w:val="00256AC5"/>
    <w:rsid w:val="002578C0"/>
    <w:rsid w:val="00257DD5"/>
    <w:rsid w:val="0026019B"/>
    <w:rsid w:val="00260B22"/>
    <w:rsid w:val="002610CA"/>
    <w:rsid w:val="00261374"/>
    <w:rsid w:val="002625CB"/>
    <w:rsid w:val="00262AF9"/>
    <w:rsid w:val="00262B37"/>
    <w:rsid w:val="0026357B"/>
    <w:rsid w:val="002636EF"/>
    <w:rsid w:val="00264388"/>
    <w:rsid w:val="00264683"/>
    <w:rsid w:val="00264CC6"/>
    <w:rsid w:val="00264D10"/>
    <w:rsid w:val="00264E63"/>
    <w:rsid w:val="002652F0"/>
    <w:rsid w:val="00265AC5"/>
    <w:rsid w:val="00265E11"/>
    <w:rsid w:val="00266003"/>
    <w:rsid w:val="00266CB0"/>
    <w:rsid w:val="00267345"/>
    <w:rsid w:val="002673C1"/>
    <w:rsid w:val="00267598"/>
    <w:rsid w:val="0026763D"/>
    <w:rsid w:val="00267E04"/>
    <w:rsid w:val="0027113A"/>
    <w:rsid w:val="00271B82"/>
    <w:rsid w:val="00271CF6"/>
    <w:rsid w:val="00272AF9"/>
    <w:rsid w:val="00273512"/>
    <w:rsid w:val="0027363B"/>
    <w:rsid w:val="002737F4"/>
    <w:rsid w:val="0027381C"/>
    <w:rsid w:val="00273AFE"/>
    <w:rsid w:val="002748D9"/>
    <w:rsid w:val="00274D82"/>
    <w:rsid w:val="00275222"/>
    <w:rsid w:val="00275669"/>
    <w:rsid w:val="00275C80"/>
    <w:rsid w:val="00275EE3"/>
    <w:rsid w:val="00276446"/>
    <w:rsid w:val="00276462"/>
    <w:rsid w:val="00276C08"/>
    <w:rsid w:val="0027719B"/>
    <w:rsid w:val="00277787"/>
    <w:rsid w:val="00280067"/>
    <w:rsid w:val="00280D9C"/>
    <w:rsid w:val="00280EF7"/>
    <w:rsid w:val="002816A7"/>
    <w:rsid w:val="00281894"/>
    <w:rsid w:val="002824E3"/>
    <w:rsid w:val="0028255E"/>
    <w:rsid w:val="00282761"/>
    <w:rsid w:val="002827F8"/>
    <w:rsid w:val="0028308D"/>
    <w:rsid w:val="002831A1"/>
    <w:rsid w:val="00283D20"/>
    <w:rsid w:val="00284702"/>
    <w:rsid w:val="00284D39"/>
    <w:rsid w:val="0028604E"/>
    <w:rsid w:val="00286BE2"/>
    <w:rsid w:val="00287287"/>
    <w:rsid w:val="002879ED"/>
    <w:rsid w:val="00287A2C"/>
    <w:rsid w:val="00287A71"/>
    <w:rsid w:val="00287BD0"/>
    <w:rsid w:val="00287EFF"/>
    <w:rsid w:val="00287F96"/>
    <w:rsid w:val="002914E1"/>
    <w:rsid w:val="00291825"/>
    <w:rsid w:val="00291CC5"/>
    <w:rsid w:val="00292080"/>
    <w:rsid w:val="00293600"/>
    <w:rsid w:val="002937D1"/>
    <w:rsid w:val="002945D8"/>
    <w:rsid w:val="00295B9D"/>
    <w:rsid w:val="00295D5A"/>
    <w:rsid w:val="00296000"/>
    <w:rsid w:val="00296836"/>
    <w:rsid w:val="00297531"/>
    <w:rsid w:val="002A0103"/>
    <w:rsid w:val="002A0BB6"/>
    <w:rsid w:val="002A10D7"/>
    <w:rsid w:val="002A2211"/>
    <w:rsid w:val="002A2502"/>
    <w:rsid w:val="002A3363"/>
    <w:rsid w:val="002A3BA5"/>
    <w:rsid w:val="002A3C30"/>
    <w:rsid w:val="002A417F"/>
    <w:rsid w:val="002A435F"/>
    <w:rsid w:val="002A4E22"/>
    <w:rsid w:val="002A56D1"/>
    <w:rsid w:val="002A5934"/>
    <w:rsid w:val="002A610F"/>
    <w:rsid w:val="002A61FE"/>
    <w:rsid w:val="002A6DB1"/>
    <w:rsid w:val="002A6FA4"/>
    <w:rsid w:val="002A7068"/>
    <w:rsid w:val="002A7DC5"/>
    <w:rsid w:val="002A7F63"/>
    <w:rsid w:val="002B01A3"/>
    <w:rsid w:val="002B05C6"/>
    <w:rsid w:val="002B0D6D"/>
    <w:rsid w:val="002B10EE"/>
    <w:rsid w:val="002B16FB"/>
    <w:rsid w:val="002B18C3"/>
    <w:rsid w:val="002B18D8"/>
    <w:rsid w:val="002B1D79"/>
    <w:rsid w:val="002B2925"/>
    <w:rsid w:val="002B33D4"/>
    <w:rsid w:val="002B3501"/>
    <w:rsid w:val="002B386D"/>
    <w:rsid w:val="002B43D7"/>
    <w:rsid w:val="002B5144"/>
    <w:rsid w:val="002B5161"/>
    <w:rsid w:val="002B5282"/>
    <w:rsid w:val="002B5A14"/>
    <w:rsid w:val="002B6836"/>
    <w:rsid w:val="002B689E"/>
    <w:rsid w:val="002B6C8D"/>
    <w:rsid w:val="002B7B86"/>
    <w:rsid w:val="002C1771"/>
    <w:rsid w:val="002C1A6D"/>
    <w:rsid w:val="002C1F10"/>
    <w:rsid w:val="002C231B"/>
    <w:rsid w:val="002C25EC"/>
    <w:rsid w:val="002C3155"/>
    <w:rsid w:val="002C347D"/>
    <w:rsid w:val="002C34FE"/>
    <w:rsid w:val="002C383E"/>
    <w:rsid w:val="002C49A4"/>
    <w:rsid w:val="002C4BAC"/>
    <w:rsid w:val="002C4F4A"/>
    <w:rsid w:val="002C6105"/>
    <w:rsid w:val="002C61AE"/>
    <w:rsid w:val="002C6692"/>
    <w:rsid w:val="002C7789"/>
    <w:rsid w:val="002D0772"/>
    <w:rsid w:val="002D217C"/>
    <w:rsid w:val="002D2357"/>
    <w:rsid w:val="002D23DC"/>
    <w:rsid w:val="002D2735"/>
    <w:rsid w:val="002D2B3A"/>
    <w:rsid w:val="002D31A7"/>
    <w:rsid w:val="002D38C9"/>
    <w:rsid w:val="002D3AC0"/>
    <w:rsid w:val="002D441D"/>
    <w:rsid w:val="002D460D"/>
    <w:rsid w:val="002D51E4"/>
    <w:rsid w:val="002D6067"/>
    <w:rsid w:val="002D68CA"/>
    <w:rsid w:val="002D725C"/>
    <w:rsid w:val="002D7B05"/>
    <w:rsid w:val="002E0745"/>
    <w:rsid w:val="002E228A"/>
    <w:rsid w:val="002E2346"/>
    <w:rsid w:val="002E236C"/>
    <w:rsid w:val="002E2DCA"/>
    <w:rsid w:val="002E2EF2"/>
    <w:rsid w:val="002E3CE2"/>
    <w:rsid w:val="002E3F45"/>
    <w:rsid w:val="002E4257"/>
    <w:rsid w:val="002E434A"/>
    <w:rsid w:val="002E4A8A"/>
    <w:rsid w:val="002E4B53"/>
    <w:rsid w:val="002E5126"/>
    <w:rsid w:val="002E5284"/>
    <w:rsid w:val="002E59A8"/>
    <w:rsid w:val="002E63E9"/>
    <w:rsid w:val="002E6685"/>
    <w:rsid w:val="002E6CFF"/>
    <w:rsid w:val="002E73B1"/>
    <w:rsid w:val="002F0329"/>
    <w:rsid w:val="002F071D"/>
    <w:rsid w:val="002F0D28"/>
    <w:rsid w:val="002F1EC1"/>
    <w:rsid w:val="002F265A"/>
    <w:rsid w:val="002F2D0B"/>
    <w:rsid w:val="002F365A"/>
    <w:rsid w:val="002F4740"/>
    <w:rsid w:val="002F4B3F"/>
    <w:rsid w:val="002F5F38"/>
    <w:rsid w:val="002F60CB"/>
    <w:rsid w:val="002F663E"/>
    <w:rsid w:val="002F69ED"/>
    <w:rsid w:val="002F7205"/>
    <w:rsid w:val="002F72B2"/>
    <w:rsid w:val="002F7AC3"/>
    <w:rsid w:val="002F7DEF"/>
    <w:rsid w:val="002F7EFC"/>
    <w:rsid w:val="003004EF"/>
    <w:rsid w:val="003014FC"/>
    <w:rsid w:val="0030174C"/>
    <w:rsid w:val="003020BF"/>
    <w:rsid w:val="00302333"/>
    <w:rsid w:val="003023AF"/>
    <w:rsid w:val="00303689"/>
    <w:rsid w:val="00303E60"/>
    <w:rsid w:val="00303FD4"/>
    <w:rsid w:val="0030442B"/>
    <w:rsid w:val="00304EF9"/>
    <w:rsid w:val="00304FA4"/>
    <w:rsid w:val="00305920"/>
    <w:rsid w:val="0030690F"/>
    <w:rsid w:val="003076C2"/>
    <w:rsid w:val="00307CBD"/>
    <w:rsid w:val="00307CF3"/>
    <w:rsid w:val="00310AC9"/>
    <w:rsid w:val="00311C62"/>
    <w:rsid w:val="00312D55"/>
    <w:rsid w:val="003135B9"/>
    <w:rsid w:val="00314140"/>
    <w:rsid w:val="0031479A"/>
    <w:rsid w:val="00314BF9"/>
    <w:rsid w:val="003151E9"/>
    <w:rsid w:val="00315711"/>
    <w:rsid w:val="00315B14"/>
    <w:rsid w:val="0031679E"/>
    <w:rsid w:val="00316A97"/>
    <w:rsid w:val="00316E27"/>
    <w:rsid w:val="00317409"/>
    <w:rsid w:val="00317B9C"/>
    <w:rsid w:val="0032024E"/>
    <w:rsid w:val="003202CC"/>
    <w:rsid w:val="00320D68"/>
    <w:rsid w:val="00320E59"/>
    <w:rsid w:val="00321A33"/>
    <w:rsid w:val="00321A4A"/>
    <w:rsid w:val="00321E77"/>
    <w:rsid w:val="0032267C"/>
    <w:rsid w:val="00324086"/>
    <w:rsid w:val="0032465E"/>
    <w:rsid w:val="00324868"/>
    <w:rsid w:val="00324C2A"/>
    <w:rsid w:val="00324E56"/>
    <w:rsid w:val="00325937"/>
    <w:rsid w:val="00325E9E"/>
    <w:rsid w:val="00326136"/>
    <w:rsid w:val="003269B6"/>
    <w:rsid w:val="00326B5D"/>
    <w:rsid w:val="00326FFB"/>
    <w:rsid w:val="0032FEF0"/>
    <w:rsid w:val="003304F9"/>
    <w:rsid w:val="00330FCD"/>
    <w:rsid w:val="003310E2"/>
    <w:rsid w:val="003319A1"/>
    <w:rsid w:val="0033222F"/>
    <w:rsid w:val="003323EB"/>
    <w:rsid w:val="00332A5F"/>
    <w:rsid w:val="00332CE1"/>
    <w:rsid w:val="003333FA"/>
    <w:rsid w:val="00333523"/>
    <w:rsid w:val="00333AB8"/>
    <w:rsid w:val="00333C8C"/>
    <w:rsid w:val="00333CED"/>
    <w:rsid w:val="00333D79"/>
    <w:rsid w:val="00334117"/>
    <w:rsid w:val="00334A2E"/>
    <w:rsid w:val="00334C0C"/>
    <w:rsid w:val="003356E2"/>
    <w:rsid w:val="00335C33"/>
    <w:rsid w:val="00335CE1"/>
    <w:rsid w:val="00336D0B"/>
    <w:rsid w:val="003375B4"/>
    <w:rsid w:val="0033793B"/>
    <w:rsid w:val="00337BBC"/>
    <w:rsid w:val="00340977"/>
    <w:rsid w:val="00341D18"/>
    <w:rsid w:val="00343242"/>
    <w:rsid w:val="0034422B"/>
    <w:rsid w:val="00347BB2"/>
    <w:rsid w:val="003509FC"/>
    <w:rsid w:val="00351408"/>
    <w:rsid w:val="00351C3A"/>
    <w:rsid w:val="00352390"/>
    <w:rsid w:val="0035247E"/>
    <w:rsid w:val="00352720"/>
    <w:rsid w:val="0035285D"/>
    <w:rsid w:val="00354053"/>
    <w:rsid w:val="003543A5"/>
    <w:rsid w:val="00354A91"/>
    <w:rsid w:val="0035536D"/>
    <w:rsid w:val="00355787"/>
    <w:rsid w:val="00355A03"/>
    <w:rsid w:val="003568FE"/>
    <w:rsid w:val="0035713B"/>
    <w:rsid w:val="00357466"/>
    <w:rsid w:val="00357987"/>
    <w:rsid w:val="0036005E"/>
    <w:rsid w:val="0036008E"/>
    <w:rsid w:val="003605BF"/>
    <w:rsid w:val="00360F0D"/>
    <w:rsid w:val="00361217"/>
    <w:rsid w:val="00361842"/>
    <w:rsid w:val="003634EA"/>
    <w:rsid w:val="00363A3A"/>
    <w:rsid w:val="003642EC"/>
    <w:rsid w:val="0036475D"/>
    <w:rsid w:val="00365314"/>
    <w:rsid w:val="003655CB"/>
    <w:rsid w:val="00365636"/>
    <w:rsid w:val="003665F4"/>
    <w:rsid w:val="0036695B"/>
    <w:rsid w:val="003676DD"/>
    <w:rsid w:val="003677D2"/>
    <w:rsid w:val="00367C05"/>
    <w:rsid w:val="003702F4"/>
    <w:rsid w:val="003708DD"/>
    <w:rsid w:val="00370A93"/>
    <w:rsid w:val="00372632"/>
    <w:rsid w:val="0037387A"/>
    <w:rsid w:val="00374102"/>
    <w:rsid w:val="0037410A"/>
    <w:rsid w:val="00374DE8"/>
    <w:rsid w:val="00375219"/>
    <w:rsid w:val="003758F6"/>
    <w:rsid w:val="00375C09"/>
    <w:rsid w:val="00376514"/>
    <w:rsid w:val="00376DEE"/>
    <w:rsid w:val="00380DA6"/>
    <w:rsid w:val="00381468"/>
    <w:rsid w:val="00382631"/>
    <w:rsid w:val="00382EF9"/>
    <w:rsid w:val="00383725"/>
    <w:rsid w:val="00383999"/>
    <w:rsid w:val="00383D83"/>
    <w:rsid w:val="00384BEA"/>
    <w:rsid w:val="0038560C"/>
    <w:rsid w:val="0038572F"/>
    <w:rsid w:val="003859A7"/>
    <w:rsid w:val="00385A98"/>
    <w:rsid w:val="00385B09"/>
    <w:rsid w:val="003861F2"/>
    <w:rsid w:val="00387295"/>
    <w:rsid w:val="00387573"/>
    <w:rsid w:val="003900F7"/>
    <w:rsid w:val="003906A6"/>
    <w:rsid w:val="00391F43"/>
    <w:rsid w:val="00393507"/>
    <w:rsid w:val="00393EFA"/>
    <w:rsid w:val="0039456F"/>
    <w:rsid w:val="003946F0"/>
    <w:rsid w:val="00394C40"/>
    <w:rsid w:val="003968AC"/>
    <w:rsid w:val="00396A23"/>
    <w:rsid w:val="00397455"/>
    <w:rsid w:val="003A0633"/>
    <w:rsid w:val="003A073D"/>
    <w:rsid w:val="003A0C5D"/>
    <w:rsid w:val="003A10B8"/>
    <w:rsid w:val="003A1112"/>
    <w:rsid w:val="003A118A"/>
    <w:rsid w:val="003A1390"/>
    <w:rsid w:val="003A15BA"/>
    <w:rsid w:val="003A18CD"/>
    <w:rsid w:val="003A1E86"/>
    <w:rsid w:val="003A213B"/>
    <w:rsid w:val="003A29B2"/>
    <w:rsid w:val="003A2E12"/>
    <w:rsid w:val="003A3A7D"/>
    <w:rsid w:val="003A465E"/>
    <w:rsid w:val="003A5167"/>
    <w:rsid w:val="003A5AE6"/>
    <w:rsid w:val="003A657C"/>
    <w:rsid w:val="003A7322"/>
    <w:rsid w:val="003A776B"/>
    <w:rsid w:val="003A7D24"/>
    <w:rsid w:val="003A7E98"/>
    <w:rsid w:val="003B08EA"/>
    <w:rsid w:val="003B1D44"/>
    <w:rsid w:val="003B1E6B"/>
    <w:rsid w:val="003B2CB2"/>
    <w:rsid w:val="003B307D"/>
    <w:rsid w:val="003B353B"/>
    <w:rsid w:val="003B35AE"/>
    <w:rsid w:val="003B3BD9"/>
    <w:rsid w:val="003B4101"/>
    <w:rsid w:val="003B42DA"/>
    <w:rsid w:val="003B448C"/>
    <w:rsid w:val="003B46F3"/>
    <w:rsid w:val="003B4FF5"/>
    <w:rsid w:val="003B58D7"/>
    <w:rsid w:val="003B63EE"/>
    <w:rsid w:val="003B732E"/>
    <w:rsid w:val="003C077E"/>
    <w:rsid w:val="003C15C3"/>
    <w:rsid w:val="003C1D50"/>
    <w:rsid w:val="003C20E0"/>
    <w:rsid w:val="003C299F"/>
    <w:rsid w:val="003C2BAC"/>
    <w:rsid w:val="003C30FD"/>
    <w:rsid w:val="003C329F"/>
    <w:rsid w:val="003C34AB"/>
    <w:rsid w:val="003C3D50"/>
    <w:rsid w:val="003C524D"/>
    <w:rsid w:val="003C59C8"/>
    <w:rsid w:val="003C689C"/>
    <w:rsid w:val="003C6F1D"/>
    <w:rsid w:val="003C7652"/>
    <w:rsid w:val="003C7999"/>
    <w:rsid w:val="003C7ECF"/>
    <w:rsid w:val="003D07CB"/>
    <w:rsid w:val="003D0C1F"/>
    <w:rsid w:val="003D163C"/>
    <w:rsid w:val="003D3726"/>
    <w:rsid w:val="003D3A5C"/>
    <w:rsid w:val="003D3DA7"/>
    <w:rsid w:val="003D47DC"/>
    <w:rsid w:val="003D60D6"/>
    <w:rsid w:val="003D76B8"/>
    <w:rsid w:val="003E0CD5"/>
    <w:rsid w:val="003E10C5"/>
    <w:rsid w:val="003E20D4"/>
    <w:rsid w:val="003E2212"/>
    <w:rsid w:val="003E2BF8"/>
    <w:rsid w:val="003E2F17"/>
    <w:rsid w:val="003E36B7"/>
    <w:rsid w:val="003E3B34"/>
    <w:rsid w:val="003E45D6"/>
    <w:rsid w:val="003E5069"/>
    <w:rsid w:val="003E5092"/>
    <w:rsid w:val="003E55B3"/>
    <w:rsid w:val="003E5774"/>
    <w:rsid w:val="003E63F2"/>
    <w:rsid w:val="003E648A"/>
    <w:rsid w:val="003E6A24"/>
    <w:rsid w:val="003E6C31"/>
    <w:rsid w:val="003E73B3"/>
    <w:rsid w:val="003E77E4"/>
    <w:rsid w:val="003E7FAB"/>
    <w:rsid w:val="003F0A82"/>
    <w:rsid w:val="003F0D09"/>
    <w:rsid w:val="003F0D88"/>
    <w:rsid w:val="003F10E2"/>
    <w:rsid w:val="003F1502"/>
    <w:rsid w:val="003F15AE"/>
    <w:rsid w:val="003F186D"/>
    <w:rsid w:val="003F1AD8"/>
    <w:rsid w:val="003F1DF9"/>
    <w:rsid w:val="003F20D5"/>
    <w:rsid w:val="003F2E5E"/>
    <w:rsid w:val="003F3E2D"/>
    <w:rsid w:val="003F4481"/>
    <w:rsid w:val="003F4AEB"/>
    <w:rsid w:val="003F5113"/>
    <w:rsid w:val="003F660C"/>
    <w:rsid w:val="003F751D"/>
    <w:rsid w:val="003F7689"/>
    <w:rsid w:val="003F76CE"/>
    <w:rsid w:val="003F7DCF"/>
    <w:rsid w:val="003F7E6A"/>
    <w:rsid w:val="00401C53"/>
    <w:rsid w:val="00402256"/>
    <w:rsid w:val="00402541"/>
    <w:rsid w:val="004026E2"/>
    <w:rsid w:val="004031AB"/>
    <w:rsid w:val="004040A9"/>
    <w:rsid w:val="00404367"/>
    <w:rsid w:val="00404E8C"/>
    <w:rsid w:val="0040577A"/>
    <w:rsid w:val="004058A1"/>
    <w:rsid w:val="00406324"/>
    <w:rsid w:val="00406600"/>
    <w:rsid w:val="00406738"/>
    <w:rsid w:val="004068D0"/>
    <w:rsid w:val="00406DE7"/>
    <w:rsid w:val="00406E78"/>
    <w:rsid w:val="0040C45B"/>
    <w:rsid w:val="004105E4"/>
    <w:rsid w:val="00410671"/>
    <w:rsid w:val="00410A0C"/>
    <w:rsid w:val="00410A16"/>
    <w:rsid w:val="004111AB"/>
    <w:rsid w:val="0041161C"/>
    <w:rsid w:val="00411B64"/>
    <w:rsid w:val="00411D69"/>
    <w:rsid w:val="0041200F"/>
    <w:rsid w:val="00412256"/>
    <w:rsid w:val="00414159"/>
    <w:rsid w:val="00414872"/>
    <w:rsid w:val="00414B23"/>
    <w:rsid w:val="00414E21"/>
    <w:rsid w:val="00415754"/>
    <w:rsid w:val="00416D02"/>
    <w:rsid w:val="00417F66"/>
    <w:rsid w:val="00420B6B"/>
    <w:rsid w:val="00422C3F"/>
    <w:rsid w:val="00422F00"/>
    <w:rsid w:val="0042317B"/>
    <w:rsid w:val="004231E6"/>
    <w:rsid w:val="004239A8"/>
    <w:rsid w:val="00423F81"/>
    <w:rsid w:val="004249D3"/>
    <w:rsid w:val="00424E54"/>
    <w:rsid w:val="00425061"/>
    <w:rsid w:val="0042544D"/>
    <w:rsid w:val="00425D62"/>
    <w:rsid w:val="0042655F"/>
    <w:rsid w:val="00426FFD"/>
    <w:rsid w:val="00427E70"/>
    <w:rsid w:val="00430488"/>
    <w:rsid w:val="00430935"/>
    <w:rsid w:val="00430DA9"/>
    <w:rsid w:val="00432829"/>
    <w:rsid w:val="00432B05"/>
    <w:rsid w:val="00432CC8"/>
    <w:rsid w:val="0043393D"/>
    <w:rsid w:val="00434A03"/>
    <w:rsid w:val="00436054"/>
    <w:rsid w:val="004369BF"/>
    <w:rsid w:val="00436E07"/>
    <w:rsid w:val="00437197"/>
    <w:rsid w:val="004372E2"/>
    <w:rsid w:val="00437792"/>
    <w:rsid w:val="0044043E"/>
    <w:rsid w:val="004408DA"/>
    <w:rsid w:val="00440C2A"/>
    <w:rsid w:val="004410DA"/>
    <w:rsid w:val="00443027"/>
    <w:rsid w:val="00443328"/>
    <w:rsid w:val="00444CFB"/>
    <w:rsid w:val="00446434"/>
    <w:rsid w:val="00446985"/>
    <w:rsid w:val="00447AC1"/>
    <w:rsid w:val="004501C0"/>
    <w:rsid w:val="0045195A"/>
    <w:rsid w:val="00452564"/>
    <w:rsid w:val="00452B44"/>
    <w:rsid w:val="00452B49"/>
    <w:rsid w:val="00452B7C"/>
    <w:rsid w:val="00452D9C"/>
    <w:rsid w:val="00452EB3"/>
    <w:rsid w:val="00453541"/>
    <w:rsid w:val="00454730"/>
    <w:rsid w:val="004552BF"/>
    <w:rsid w:val="0045562F"/>
    <w:rsid w:val="004559D7"/>
    <w:rsid w:val="00456A6C"/>
    <w:rsid w:val="00456E4F"/>
    <w:rsid w:val="00456F65"/>
    <w:rsid w:val="004571DA"/>
    <w:rsid w:val="00457959"/>
    <w:rsid w:val="00457E68"/>
    <w:rsid w:val="0046047E"/>
    <w:rsid w:val="00460D7E"/>
    <w:rsid w:val="00460FF3"/>
    <w:rsid w:val="004610B6"/>
    <w:rsid w:val="004612A0"/>
    <w:rsid w:val="00461B19"/>
    <w:rsid w:val="00461D7F"/>
    <w:rsid w:val="004624F9"/>
    <w:rsid w:val="00462CB5"/>
    <w:rsid w:val="00463458"/>
    <w:rsid w:val="004638B1"/>
    <w:rsid w:val="00463B73"/>
    <w:rsid w:val="00463BFF"/>
    <w:rsid w:val="004643C7"/>
    <w:rsid w:val="00464574"/>
    <w:rsid w:val="00464A7F"/>
    <w:rsid w:val="00464BA7"/>
    <w:rsid w:val="004651EB"/>
    <w:rsid w:val="00465F9E"/>
    <w:rsid w:val="004662B4"/>
    <w:rsid w:val="00466BA1"/>
    <w:rsid w:val="00466E93"/>
    <w:rsid w:val="00467055"/>
    <w:rsid w:val="004704D9"/>
    <w:rsid w:val="00470B71"/>
    <w:rsid w:val="004714AB"/>
    <w:rsid w:val="004722B8"/>
    <w:rsid w:val="00473253"/>
    <w:rsid w:val="00473540"/>
    <w:rsid w:val="00473AE1"/>
    <w:rsid w:val="004745ED"/>
    <w:rsid w:val="004745FB"/>
    <w:rsid w:val="00474A07"/>
    <w:rsid w:val="00474CD6"/>
    <w:rsid w:val="0047522B"/>
    <w:rsid w:val="004758C1"/>
    <w:rsid w:val="00475D04"/>
    <w:rsid w:val="0047620B"/>
    <w:rsid w:val="0047693E"/>
    <w:rsid w:val="00477814"/>
    <w:rsid w:val="00477BFB"/>
    <w:rsid w:val="004806C6"/>
    <w:rsid w:val="00480730"/>
    <w:rsid w:val="00480ED9"/>
    <w:rsid w:val="004819BE"/>
    <w:rsid w:val="00481BA0"/>
    <w:rsid w:val="0048210E"/>
    <w:rsid w:val="00482AFB"/>
    <w:rsid w:val="004833AA"/>
    <w:rsid w:val="00484314"/>
    <w:rsid w:val="00484690"/>
    <w:rsid w:val="004846B5"/>
    <w:rsid w:val="00484CAC"/>
    <w:rsid w:val="0048514A"/>
    <w:rsid w:val="00485187"/>
    <w:rsid w:val="0048542A"/>
    <w:rsid w:val="0048717B"/>
    <w:rsid w:val="00491EB6"/>
    <w:rsid w:val="0049214E"/>
    <w:rsid w:val="00492309"/>
    <w:rsid w:val="00492353"/>
    <w:rsid w:val="00492E16"/>
    <w:rsid w:val="00493149"/>
    <w:rsid w:val="00493E4E"/>
    <w:rsid w:val="00494893"/>
    <w:rsid w:val="00494B84"/>
    <w:rsid w:val="00494DFF"/>
    <w:rsid w:val="00494ECC"/>
    <w:rsid w:val="0049500E"/>
    <w:rsid w:val="004955C2"/>
    <w:rsid w:val="00495FAB"/>
    <w:rsid w:val="00496DCD"/>
    <w:rsid w:val="0049739B"/>
    <w:rsid w:val="004973F0"/>
    <w:rsid w:val="00497653"/>
    <w:rsid w:val="004977C6"/>
    <w:rsid w:val="00497BE7"/>
    <w:rsid w:val="004A0222"/>
    <w:rsid w:val="004A0FDE"/>
    <w:rsid w:val="004A1002"/>
    <w:rsid w:val="004A2642"/>
    <w:rsid w:val="004A2FE1"/>
    <w:rsid w:val="004A38D3"/>
    <w:rsid w:val="004A3F4E"/>
    <w:rsid w:val="004A431F"/>
    <w:rsid w:val="004A4581"/>
    <w:rsid w:val="004A4723"/>
    <w:rsid w:val="004A4FD2"/>
    <w:rsid w:val="004A52A7"/>
    <w:rsid w:val="004A6EBA"/>
    <w:rsid w:val="004A7076"/>
    <w:rsid w:val="004A7809"/>
    <w:rsid w:val="004A7E17"/>
    <w:rsid w:val="004A7E28"/>
    <w:rsid w:val="004B0074"/>
    <w:rsid w:val="004B08C6"/>
    <w:rsid w:val="004B1111"/>
    <w:rsid w:val="004B18AC"/>
    <w:rsid w:val="004B3024"/>
    <w:rsid w:val="004B33AA"/>
    <w:rsid w:val="004B3D19"/>
    <w:rsid w:val="004B3F4B"/>
    <w:rsid w:val="004B3FFC"/>
    <w:rsid w:val="004B40B5"/>
    <w:rsid w:val="004B40D2"/>
    <w:rsid w:val="004B453C"/>
    <w:rsid w:val="004B5770"/>
    <w:rsid w:val="004B58E2"/>
    <w:rsid w:val="004B58F4"/>
    <w:rsid w:val="004B59B7"/>
    <w:rsid w:val="004B5D45"/>
    <w:rsid w:val="004B6CB8"/>
    <w:rsid w:val="004B7A70"/>
    <w:rsid w:val="004C02C9"/>
    <w:rsid w:val="004C0A50"/>
    <w:rsid w:val="004C2C0B"/>
    <w:rsid w:val="004C3395"/>
    <w:rsid w:val="004C42DA"/>
    <w:rsid w:val="004C462E"/>
    <w:rsid w:val="004C4681"/>
    <w:rsid w:val="004C4BEB"/>
    <w:rsid w:val="004C5005"/>
    <w:rsid w:val="004C5866"/>
    <w:rsid w:val="004C6242"/>
    <w:rsid w:val="004C677D"/>
    <w:rsid w:val="004C6CD4"/>
    <w:rsid w:val="004C7170"/>
    <w:rsid w:val="004C7599"/>
    <w:rsid w:val="004C77F1"/>
    <w:rsid w:val="004D1A43"/>
    <w:rsid w:val="004D20F6"/>
    <w:rsid w:val="004D2128"/>
    <w:rsid w:val="004D244A"/>
    <w:rsid w:val="004D2BC4"/>
    <w:rsid w:val="004D2D37"/>
    <w:rsid w:val="004D3031"/>
    <w:rsid w:val="004D306E"/>
    <w:rsid w:val="004D3235"/>
    <w:rsid w:val="004D34AB"/>
    <w:rsid w:val="004D37AE"/>
    <w:rsid w:val="004D40F0"/>
    <w:rsid w:val="004D451A"/>
    <w:rsid w:val="004D49EB"/>
    <w:rsid w:val="004D4A7A"/>
    <w:rsid w:val="004D4E8D"/>
    <w:rsid w:val="004D5299"/>
    <w:rsid w:val="004D5401"/>
    <w:rsid w:val="004D6292"/>
    <w:rsid w:val="004D707A"/>
    <w:rsid w:val="004D7A19"/>
    <w:rsid w:val="004D7A28"/>
    <w:rsid w:val="004D7F0E"/>
    <w:rsid w:val="004E0A8E"/>
    <w:rsid w:val="004E1188"/>
    <w:rsid w:val="004E1644"/>
    <w:rsid w:val="004E1763"/>
    <w:rsid w:val="004E1BD9"/>
    <w:rsid w:val="004E1E88"/>
    <w:rsid w:val="004E28B9"/>
    <w:rsid w:val="004E366D"/>
    <w:rsid w:val="004E4612"/>
    <w:rsid w:val="004E4B56"/>
    <w:rsid w:val="004E4DE7"/>
    <w:rsid w:val="004E55B0"/>
    <w:rsid w:val="004E5A08"/>
    <w:rsid w:val="004E5F40"/>
    <w:rsid w:val="004E5F94"/>
    <w:rsid w:val="004E638D"/>
    <w:rsid w:val="004E6E59"/>
    <w:rsid w:val="004E78FF"/>
    <w:rsid w:val="004E7CD4"/>
    <w:rsid w:val="004F0409"/>
    <w:rsid w:val="004F1599"/>
    <w:rsid w:val="004F15B8"/>
    <w:rsid w:val="004F19B1"/>
    <w:rsid w:val="004F28CC"/>
    <w:rsid w:val="004F2988"/>
    <w:rsid w:val="004F2DDF"/>
    <w:rsid w:val="004F3105"/>
    <w:rsid w:val="004F3483"/>
    <w:rsid w:val="004F37BF"/>
    <w:rsid w:val="004F3B60"/>
    <w:rsid w:val="004F4292"/>
    <w:rsid w:val="004F44D8"/>
    <w:rsid w:val="004F4D7D"/>
    <w:rsid w:val="004F52EF"/>
    <w:rsid w:val="004F5D2E"/>
    <w:rsid w:val="004F67BD"/>
    <w:rsid w:val="004F6B8C"/>
    <w:rsid w:val="004F71EB"/>
    <w:rsid w:val="00501088"/>
    <w:rsid w:val="005013FF"/>
    <w:rsid w:val="0050233A"/>
    <w:rsid w:val="00502AC8"/>
    <w:rsid w:val="00503CF4"/>
    <w:rsid w:val="00503DBD"/>
    <w:rsid w:val="00504233"/>
    <w:rsid w:val="0050434E"/>
    <w:rsid w:val="005043D6"/>
    <w:rsid w:val="005045AE"/>
    <w:rsid w:val="005053EC"/>
    <w:rsid w:val="0050604C"/>
    <w:rsid w:val="00506315"/>
    <w:rsid w:val="005066FE"/>
    <w:rsid w:val="00506D1B"/>
    <w:rsid w:val="00506DB7"/>
    <w:rsid w:val="00507946"/>
    <w:rsid w:val="00510F8E"/>
    <w:rsid w:val="00511947"/>
    <w:rsid w:val="00511EC0"/>
    <w:rsid w:val="005136A9"/>
    <w:rsid w:val="00515101"/>
    <w:rsid w:val="005153A6"/>
    <w:rsid w:val="005155CE"/>
    <w:rsid w:val="00515C02"/>
    <w:rsid w:val="00515D79"/>
    <w:rsid w:val="00516BA7"/>
    <w:rsid w:val="0051751E"/>
    <w:rsid w:val="00517600"/>
    <w:rsid w:val="005177B3"/>
    <w:rsid w:val="00517ADD"/>
    <w:rsid w:val="005201F3"/>
    <w:rsid w:val="0052052D"/>
    <w:rsid w:val="00520A5C"/>
    <w:rsid w:val="00520F20"/>
    <w:rsid w:val="00521418"/>
    <w:rsid w:val="005215B3"/>
    <w:rsid w:val="005215CF"/>
    <w:rsid w:val="005216AF"/>
    <w:rsid w:val="00521A95"/>
    <w:rsid w:val="0052230A"/>
    <w:rsid w:val="00522BE9"/>
    <w:rsid w:val="00522DF2"/>
    <w:rsid w:val="00522F95"/>
    <w:rsid w:val="00524B64"/>
    <w:rsid w:val="00524D99"/>
    <w:rsid w:val="005262D6"/>
    <w:rsid w:val="00526CD4"/>
    <w:rsid w:val="00526D9A"/>
    <w:rsid w:val="00526DAD"/>
    <w:rsid w:val="00527B27"/>
    <w:rsid w:val="00527B2F"/>
    <w:rsid w:val="00527D9F"/>
    <w:rsid w:val="0053014E"/>
    <w:rsid w:val="005308A3"/>
    <w:rsid w:val="00531133"/>
    <w:rsid w:val="00531279"/>
    <w:rsid w:val="00531B09"/>
    <w:rsid w:val="00532474"/>
    <w:rsid w:val="00532AF8"/>
    <w:rsid w:val="00533AC2"/>
    <w:rsid w:val="00534253"/>
    <w:rsid w:val="0053431F"/>
    <w:rsid w:val="0053528B"/>
    <w:rsid w:val="0053536C"/>
    <w:rsid w:val="00535EAC"/>
    <w:rsid w:val="00536203"/>
    <w:rsid w:val="005369DD"/>
    <w:rsid w:val="00536D35"/>
    <w:rsid w:val="005376C3"/>
    <w:rsid w:val="00537A4A"/>
    <w:rsid w:val="0054109E"/>
    <w:rsid w:val="0054130E"/>
    <w:rsid w:val="00541CFC"/>
    <w:rsid w:val="0054255E"/>
    <w:rsid w:val="00543A9E"/>
    <w:rsid w:val="00544031"/>
    <w:rsid w:val="005440B1"/>
    <w:rsid w:val="0054435D"/>
    <w:rsid w:val="00544FE6"/>
    <w:rsid w:val="005466D6"/>
    <w:rsid w:val="00546757"/>
    <w:rsid w:val="005467FF"/>
    <w:rsid w:val="00546926"/>
    <w:rsid w:val="00546F41"/>
    <w:rsid w:val="005473AE"/>
    <w:rsid w:val="00547CEC"/>
    <w:rsid w:val="005502FC"/>
    <w:rsid w:val="0055037A"/>
    <w:rsid w:val="00550AF7"/>
    <w:rsid w:val="00550ECF"/>
    <w:rsid w:val="0055129B"/>
    <w:rsid w:val="005516C5"/>
    <w:rsid w:val="00551CBD"/>
    <w:rsid w:val="005521D4"/>
    <w:rsid w:val="00552D43"/>
    <w:rsid w:val="00553127"/>
    <w:rsid w:val="00553265"/>
    <w:rsid w:val="005539A3"/>
    <w:rsid w:val="00554C0A"/>
    <w:rsid w:val="00556335"/>
    <w:rsid w:val="00556801"/>
    <w:rsid w:val="005568F1"/>
    <w:rsid w:val="00556B5C"/>
    <w:rsid w:val="005572F4"/>
    <w:rsid w:val="005573F4"/>
    <w:rsid w:val="005576F5"/>
    <w:rsid w:val="00557D92"/>
    <w:rsid w:val="00561067"/>
    <w:rsid w:val="00561BAC"/>
    <w:rsid w:val="00561C99"/>
    <w:rsid w:val="00562C80"/>
    <w:rsid w:val="00562CC3"/>
    <w:rsid w:val="00562DDC"/>
    <w:rsid w:val="00563B53"/>
    <w:rsid w:val="0056468E"/>
    <w:rsid w:val="00564D17"/>
    <w:rsid w:val="005656EE"/>
    <w:rsid w:val="0056594F"/>
    <w:rsid w:val="00565E27"/>
    <w:rsid w:val="00566303"/>
    <w:rsid w:val="00566720"/>
    <w:rsid w:val="00566866"/>
    <w:rsid w:val="00566871"/>
    <w:rsid w:val="005673EB"/>
    <w:rsid w:val="00570330"/>
    <w:rsid w:val="0057099F"/>
    <w:rsid w:val="00570C04"/>
    <w:rsid w:val="005719DA"/>
    <w:rsid w:val="0057221E"/>
    <w:rsid w:val="0057298D"/>
    <w:rsid w:val="00572A05"/>
    <w:rsid w:val="00572FA0"/>
    <w:rsid w:val="005736FF"/>
    <w:rsid w:val="00573F0F"/>
    <w:rsid w:val="00573F99"/>
    <w:rsid w:val="005747A1"/>
    <w:rsid w:val="005749F6"/>
    <w:rsid w:val="00574DBD"/>
    <w:rsid w:val="005752AF"/>
    <w:rsid w:val="00575CF2"/>
    <w:rsid w:val="00575D4F"/>
    <w:rsid w:val="005761FB"/>
    <w:rsid w:val="00576DE7"/>
    <w:rsid w:val="00576EDC"/>
    <w:rsid w:val="00577091"/>
    <w:rsid w:val="00580C1B"/>
    <w:rsid w:val="00580FDB"/>
    <w:rsid w:val="005818C6"/>
    <w:rsid w:val="00581C23"/>
    <w:rsid w:val="00582061"/>
    <w:rsid w:val="0058330D"/>
    <w:rsid w:val="0058375E"/>
    <w:rsid w:val="00584BBE"/>
    <w:rsid w:val="0058526D"/>
    <w:rsid w:val="005854D4"/>
    <w:rsid w:val="0058581E"/>
    <w:rsid w:val="005865AB"/>
    <w:rsid w:val="00586776"/>
    <w:rsid w:val="00586796"/>
    <w:rsid w:val="0058749E"/>
    <w:rsid w:val="00591940"/>
    <w:rsid w:val="0059249B"/>
    <w:rsid w:val="005935DA"/>
    <w:rsid w:val="00593972"/>
    <w:rsid w:val="005941F7"/>
    <w:rsid w:val="005949F8"/>
    <w:rsid w:val="00594B98"/>
    <w:rsid w:val="00594F3F"/>
    <w:rsid w:val="0059565C"/>
    <w:rsid w:val="00595975"/>
    <w:rsid w:val="00595BAD"/>
    <w:rsid w:val="00596732"/>
    <w:rsid w:val="005969A8"/>
    <w:rsid w:val="00596DCF"/>
    <w:rsid w:val="00597081"/>
    <w:rsid w:val="00597157"/>
    <w:rsid w:val="005972D6"/>
    <w:rsid w:val="00597646"/>
    <w:rsid w:val="005A0308"/>
    <w:rsid w:val="005A043F"/>
    <w:rsid w:val="005A33A6"/>
    <w:rsid w:val="005A34B9"/>
    <w:rsid w:val="005A3637"/>
    <w:rsid w:val="005A37D2"/>
    <w:rsid w:val="005A4259"/>
    <w:rsid w:val="005A47DE"/>
    <w:rsid w:val="005A4F73"/>
    <w:rsid w:val="005A503A"/>
    <w:rsid w:val="005A5459"/>
    <w:rsid w:val="005A54A3"/>
    <w:rsid w:val="005A6308"/>
    <w:rsid w:val="005A6889"/>
    <w:rsid w:val="005A6E52"/>
    <w:rsid w:val="005A7796"/>
    <w:rsid w:val="005A7965"/>
    <w:rsid w:val="005A7FFC"/>
    <w:rsid w:val="005B064F"/>
    <w:rsid w:val="005B0CB6"/>
    <w:rsid w:val="005B0CEA"/>
    <w:rsid w:val="005B0DB8"/>
    <w:rsid w:val="005B1362"/>
    <w:rsid w:val="005B1DF7"/>
    <w:rsid w:val="005B1F15"/>
    <w:rsid w:val="005B256F"/>
    <w:rsid w:val="005B2BFF"/>
    <w:rsid w:val="005B3161"/>
    <w:rsid w:val="005B397E"/>
    <w:rsid w:val="005B436E"/>
    <w:rsid w:val="005B4627"/>
    <w:rsid w:val="005B51F0"/>
    <w:rsid w:val="005B68A5"/>
    <w:rsid w:val="005B6D0D"/>
    <w:rsid w:val="005B763D"/>
    <w:rsid w:val="005C06BA"/>
    <w:rsid w:val="005C0FDD"/>
    <w:rsid w:val="005C1030"/>
    <w:rsid w:val="005C1232"/>
    <w:rsid w:val="005C2082"/>
    <w:rsid w:val="005C236B"/>
    <w:rsid w:val="005C28AC"/>
    <w:rsid w:val="005C3EDB"/>
    <w:rsid w:val="005C4CF3"/>
    <w:rsid w:val="005C503A"/>
    <w:rsid w:val="005C50E5"/>
    <w:rsid w:val="005C55CC"/>
    <w:rsid w:val="005C611A"/>
    <w:rsid w:val="005C6AF8"/>
    <w:rsid w:val="005C7125"/>
    <w:rsid w:val="005C71DB"/>
    <w:rsid w:val="005C7914"/>
    <w:rsid w:val="005C7979"/>
    <w:rsid w:val="005C7CA8"/>
    <w:rsid w:val="005D0506"/>
    <w:rsid w:val="005D059F"/>
    <w:rsid w:val="005D208E"/>
    <w:rsid w:val="005D2EDF"/>
    <w:rsid w:val="005D2F5A"/>
    <w:rsid w:val="005D30E9"/>
    <w:rsid w:val="005D3A5E"/>
    <w:rsid w:val="005D3C8A"/>
    <w:rsid w:val="005D435C"/>
    <w:rsid w:val="005D45FC"/>
    <w:rsid w:val="005D46B8"/>
    <w:rsid w:val="005D4749"/>
    <w:rsid w:val="005D4A63"/>
    <w:rsid w:val="005D55D5"/>
    <w:rsid w:val="005D5B47"/>
    <w:rsid w:val="005D6A24"/>
    <w:rsid w:val="005D6A64"/>
    <w:rsid w:val="005D6BDF"/>
    <w:rsid w:val="005D6D6D"/>
    <w:rsid w:val="005D7150"/>
    <w:rsid w:val="005D737D"/>
    <w:rsid w:val="005D7839"/>
    <w:rsid w:val="005E001A"/>
    <w:rsid w:val="005E05CA"/>
    <w:rsid w:val="005E1A08"/>
    <w:rsid w:val="005E2C50"/>
    <w:rsid w:val="005E2EE3"/>
    <w:rsid w:val="005E32FC"/>
    <w:rsid w:val="005E3F07"/>
    <w:rsid w:val="005E53B6"/>
    <w:rsid w:val="005E5AAA"/>
    <w:rsid w:val="005E5B90"/>
    <w:rsid w:val="005E6EF0"/>
    <w:rsid w:val="005E70AE"/>
    <w:rsid w:val="005E7339"/>
    <w:rsid w:val="005E76C5"/>
    <w:rsid w:val="005E7D3A"/>
    <w:rsid w:val="005F06D6"/>
    <w:rsid w:val="005F0C98"/>
    <w:rsid w:val="005F24A8"/>
    <w:rsid w:val="005F2B99"/>
    <w:rsid w:val="005F2EEA"/>
    <w:rsid w:val="005F339F"/>
    <w:rsid w:val="005F40CE"/>
    <w:rsid w:val="005F41A3"/>
    <w:rsid w:val="005F4798"/>
    <w:rsid w:val="005F50A7"/>
    <w:rsid w:val="005F61D1"/>
    <w:rsid w:val="005F6B5D"/>
    <w:rsid w:val="005F6D80"/>
    <w:rsid w:val="005F7348"/>
    <w:rsid w:val="005F7785"/>
    <w:rsid w:val="005F7801"/>
    <w:rsid w:val="005F7DCF"/>
    <w:rsid w:val="005F7EA9"/>
    <w:rsid w:val="00600B9D"/>
    <w:rsid w:val="0060133D"/>
    <w:rsid w:val="006020CC"/>
    <w:rsid w:val="00602397"/>
    <w:rsid w:val="006033FC"/>
    <w:rsid w:val="00603649"/>
    <w:rsid w:val="00603BF6"/>
    <w:rsid w:val="00603D5E"/>
    <w:rsid w:val="0060439A"/>
    <w:rsid w:val="006051BE"/>
    <w:rsid w:val="006051D2"/>
    <w:rsid w:val="0060527E"/>
    <w:rsid w:val="0060587B"/>
    <w:rsid w:val="00605B93"/>
    <w:rsid w:val="00605EE6"/>
    <w:rsid w:val="0060602E"/>
    <w:rsid w:val="006064FC"/>
    <w:rsid w:val="006066B5"/>
    <w:rsid w:val="00606AA2"/>
    <w:rsid w:val="006079E6"/>
    <w:rsid w:val="00607AFB"/>
    <w:rsid w:val="00607B0D"/>
    <w:rsid w:val="00607E89"/>
    <w:rsid w:val="00610507"/>
    <w:rsid w:val="0061067E"/>
    <w:rsid w:val="00610969"/>
    <w:rsid w:val="00610A1D"/>
    <w:rsid w:val="006112D6"/>
    <w:rsid w:val="00611CA6"/>
    <w:rsid w:val="00612F7B"/>
    <w:rsid w:val="006136EA"/>
    <w:rsid w:val="0061416A"/>
    <w:rsid w:val="006141C8"/>
    <w:rsid w:val="00614294"/>
    <w:rsid w:val="00614517"/>
    <w:rsid w:val="00614B02"/>
    <w:rsid w:val="006154E0"/>
    <w:rsid w:val="0061555E"/>
    <w:rsid w:val="00615E1A"/>
    <w:rsid w:val="006164E0"/>
    <w:rsid w:val="00617D65"/>
    <w:rsid w:val="00617FA3"/>
    <w:rsid w:val="0062027D"/>
    <w:rsid w:val="00620718"/>
    <w:rsid w:val="00621F02"/>
    <w:rsid w:val="006226A4"/>
    <w:rsid w:val="00622DF9"/>
    <w:rsid w:val="0062323E"/>
    <w:rsid w:val="00623A0D"/>
    <w:rsid w:val="00623BB3"/>
    <w:rsid w:val="00623EF1"/>
    <w:rsid w:val="00625429"/>
    <w:rsid w:val="00626C12"/>
    <w:rsid w:val="00627430"/>
    <w:rsid w:val="00627B67"/>
    <w:rsid w:val="00631113"/>
    <w:rsid w:val="00631740"/>
    <w:rsid w:val="00632C90"/>
    <w:rsid w:val="00635732"/>
    <w:rsid w:val="00635CB8"/>
    <w:rsid w:val="006364DA"/>
    <w:rsid w:val="0063650B"/>
    <w:rsid w:val="00636803"/>
    <w:rsid w:val="00636C32"/>
    <w:rsid w:val="00636E76"/>
    <w:rsid w:val="006377DC"/>
    <w:rsid w:val="00637997"/>
    <w:rsid w:val="00640DC9"/>
    <w:rsid w:val="00641978"/>
    <w:rsid w:val="00641F9B"/>
    <w:rsid w:val="006424B6"/>
    <w:rsid w:val="0064263E"/>
    <w:rsid w:val="00642CFF"/>
    <w:rsid w:val="0064317B"/>
    <w:rsid w:val="00643A01"/>
    <w:rsid w:val="006474C5"/>
    <w:rsid w:val="006502C9"/>
    <w:rsid w:val="00650FF4"/>
    <w:rsid w:val="006514D3"/>
    <w:rsid w:val="006518AC"/>
    <w:rsid w:val="00651F91"/>
    <w:rsid w:val="006531D2"/>
    <w:rsid w:val="006533DD"/>
    <w:rsid w:val="00653916"/>
    <w:rsid w:val="00654272"/>
    <w:rsid w:val="00654BEE"/>
    <w:rsid w:val="00654E7F"/>
    <w:rsid w:val="00654FF9"/>
    <w:rsid w:val="00656A62"/>
    <w:rsid w:val="00657646"/>
    <w:rsid w:val="006576DD"/>
    <w:rsid w:val="00657A1C"/>
    <w:rsid w:val="00660112"/>
    <w:rsid w:val="00661406"/>
    <w:rsid w:val="0066152C"/>
    <w:rsid w:val="00661BD5"/>
    <w:rsid w:val="00661E57"/>
    <w:rsid w:val="006625E4"/>
    <w:rsid w:val="0066318A"/>
    <w:rsid w:val="00663E43"/>
    <w:rsid w:val="006644EB"/>
    <w:rsid w:val="006657E9"/>
    <w:rsid w:val="0066712E"/>
    <w:rsid w:val="0066742F"/>
    <w:rsid w:val="00670223"/>
    <w:rsid w:val="00670AA5"/>
    <w:rsid w:val="00671114"/>
    <w:rsid w:val="00671376"/>
    <w:rsid w:val="00671433"/>
    <w:rsid w:val="0067196B"/>
    <w:rsid w:val="00671A73"/>
    <w:rsid w:val="006722F7"/>
    <w:rsid w:val="00672E90"/>
    <w:rsid w:val="006731B0"/>
    <w:rsid w:val="006734A5"/>
    <w:rsid w:val="00674201"/>
    <w:rsid w:val="00674C5D"/>
    <w:rsid w:val="006750C8"/>
    <w:rsid w:val="006761F2"/>
    <w:rsid w:val="00677048"/>
    <w:rsid w:val="006770F8"/>
    <w:rsid w:val="00677A40"/>
    <w:rsid w:val="00677FDE"/>
    <w:rsid w:val="0068081D"/>
    <w:rsid w:val="00680897"/>
    <w:rsid w:val="006818EA"/>
    <w:rsid w:val="00681BAB"/>
    <w:rsid w:val="0068261A"/>
    <w:rsid w:val="00682666"/>
    <w:rsid w:val="00682739"/>
    <w:rsid w:val="006827AC"/>
    <w:rsid w:val="006829DA"/>
    <w:rsid w:val="00682AB5"/>
    <w:rsid w:val="00682F41"/>
    <w:rsid w:val="00683D66"/>
    <w:rsid w:val="0068416A"/>
    <w:rsid w:val="006841AA"/>
    <w:rsid w:val="00684629"/>
    <w:rsid w:val="00684E6C"/>
    <w:rsid w:val="0068533C"/>
    <w:rsid w:val="006855D0"/>
    <w:rsid w:val="00686485"/>
    <w:rsid w:val="006869E7"/>
    <w:rsid w:val="00686B72"/>
    <w:rsid w:val="00686C0F"/>
    <w:rsid w:val="00686C76"/>
    <w:rsid w:val="006871E2"/>
    <w:rsid w:val="00687804"/>
    <w:rsid w:val="006909FB"/>
    <w:rsid w:val="00690A3C"/>
    <w:rsid w:val="00692F2A"/>
    <w:rsid w:val="006937BF"/>
    <w:rsid w:val="00693EBC"/>
    <w:rsid w:val="0069456A"/>
    <w:rsid w:val="0069457B"/>
    <w:rsid w:val="006947A5"/>
    <w:rsid w:val="00694A37"/>
    <w:rsid w:val="006958DA"/>
    <w:rsid w:val="0069599F"/>
    <w:rsid w:val="00695ED2"/>
    <w:rsid w:val="00695FA3"/>
    <w:rsid w:val="00696455"/>
    <w:rsid w:val="00696E8C"/>
    <w:rsid w:val="00696FE5"/>
    <w:rsid w:val="006970EB"/>
    <w:rsid w:val="006972B8"/>
    <w:rsid w:val="006978FA"/>
    <w:rsid w:val="00697D9B"/>
    <w:rsid w:val="006A04B6"/>
    <w:rsid w:val="006A0EFE"/>
    <w:rsid w:val="006A1AFF"/>
    <w:rsid w:val="006A2874"/>
    <w:rsid w:val="006A32E7"/>
    <w:rsid w:val="006A3391"/>
    <w:rsid w:val="006A441A"/>
    <w:rsid w:val="006A4F4F"/>
    <w:rsid w:val="006A53A2"/>
    <w:rsid w:val="006A5637"/>
    <w:rsid w:val="006A5C64"/>
    <w:rsid w:val="006A5E46"/>
    <w:rsid w:val="006A608B"/>
    <w:rsid w:val="006A623C"/>
    <w:rsid w:val="006A62CE"/>
    <w:rsid w:val="006A630C"/>
    <w:rsid w:val="006A6C67"/>
    <w:rsid w:val="006A74A0"/>
    <w:rsid w:val="006A7DDE"/>
    <w:rsid w:val="006B0CCE"/>
    <w:rsid w:val="006B115A"/>
    <w:rsid w:val="006B1444"/>
    <w:rsid w:val="006B24C8"/>
    <w:rsid w:val="006B2A55"/>
    <w:rsid w:val="006B2B96"/>
    <w:rsid w:val="006B3197"/>
    <w:rsid w:val="006B39E2"/>
    <w:rsid w:val="006B50FB"/>
    <w:rsid w:val="006B54B7"/>
    <w:rsid w:val="006B5C69"/>
    <w:rsid w:val="006B64EE"/>
    <w:rsid w:val="006B6ADC"/>
    <w:rsid w:val="006B7DBD"/>
    <w:rsid w:val="006C07F5"/>
    <w:rsid w:val="006C08C7"/>
    <w:rsid w:val="006C0D19"/>
    <w:rsid w:val="006C0D30"/>
    <w:rsid w:val="006C1F7E"/>
    <w:rsid w:val="006C2BE9"/>
    <w:rsid w:val="006C3C06"/>
    <w:rsid w:val="006C3C66"/>
    <w:rsid w:val="006C660F"/>
    <w:rsid w:val="006C70AC"/>
    <w:rsid w:val="006C730B"/>
    <w:rsid w:val="006C7C9E"/>
    <w:rsid w:val="006C7FE7"/>
    <w:rsid w:val="006D010F"/>
    <w:rsid w:val="006D0BF8"/>
    <w:rsid w:val="006D11F5"/>
    <w:rsid w:val="006D18A2"/>
    <w:rsid w:val="006D1B9A"/>
    <w:rsid w:val="006D1C68"/>
    <w:rsid w:val="006D1F90"/>
    <w:rsid w:val="006D21EC"/>
    <w:rsid w:val="006D3B77"/>
    <w:rsid w:val="006D49E4"/>
    <w:rsid w:val="006D5596"/>
    <w:rsid w:val="006D6267"/>
    <w:rsid w:val="006D63F7"/>
    <w:rsid w:val="006D6D15"/>
    <w:rsid w:val="006D6DE7"/>
    <w:rsid w:val="006E0323"/>
    <w:rsid w:val="006E041A"/>
    <w:rsid w:val="006E06B3"/>
    <w:rsid w:val="006E1080"/>
    <w:rsid w:val="006E1318"/>
    <w:rsid w:val="006E1A56"/>
    <w:rsid w:val="006E2283"/>
    <w:rsid w:val="006E29C7"/>
    <w:rsid w:val="006E2CFE"/>
    <w:rsid w:val="006E2E55"/>
    <w:rsid w:val="006E2E8B"/>
    <w:rsid w:val="006E2EE7"/>
    <w:rsid w:val="006E363B"/>
    <w:rsid w:val="006E3C1F"/>
    <w:rsid w:val="006E427C"/>
    <w:rsid w:val="006E45F3"/>
    <w:rsid w:val="006E5002"/>
    <w:rsid w:val="006E5059"/>
    <w:rsid w:val="006E5316"/>
    <w:rsid w:val="006E53F0"/>
    <w:rsid w:val="006E54F4"/>
    <w:rsid w:val="006E57E5"/>
    <w:rsid w:val="006E586B"/>
    <w:rsid w:val="006E59A0"/>
    <w:rsid w:val="006E5D48"/>
    <w:rsid w:val="006E6219"/>
    <w:rsid w:val="006E6508"/>
    <w:rsid w:val="006E66C1"/>
    <w:rsid w:val="006E6823"/>
    <w:rsid w:val="006E77A0"/>
    <w:rsid w:val="006E7CC6"/>
    <w:rsid w:val="006E7F41"/>
    <w:rsid w:val="006F0117"/>
    <w:rsid w:val="006F121A"/>
    <w:rsid w:val="006F1ACB"/>
    <w:rsid w:val="006F23AD"/>
    <w:rsid w:val="006F2ABF"/>
    <w:rsid w:val="006F39BB"/>
    <w:rsid w:val="006F3CB4"/>
    <w:rsid w:val="006F3D87"/>
    <w:rsid w:val="006F43F1"/>
    <w:rsid w:val="006F4700"/>
    <w:rsid w:val="006F49A3"/>
    <w:rsid w:val="006F4B7A"/>
    <w:rsid w:val="006F5E2B"/>
    <w:rsid w:val="006F6126"/>
    <w:rsid w:val="006F6164"/>
    <w:rsid w:val="006F636D"/>
    <w:rsid w:val="006F6499"/>
    <w:rsid w:val="006F6FDB"/>
    <w:rsid w:val="006F73FC"/>
    <w:rsid w:val="006F7C35"/>
    <w:rsid w:val="00700132"/>
    <w:rsid w:val="0070052A"/>
    <w:rsid w:val="0070186E"/>
    <w:rsid w:val="00702906"/>
    <w:rsid w:val="00702A1F"/>
    <w:rsid w:val="00702CF9"/>
    <w:rsid w:val="007032FB"/>
    <w:rsid w:val="00703890"/>
    <w:rsid w:val="0070421C"/>
    <w:rsid w:val="007043E0"/>
    <w:rsid w:val="00705210"/>
    <w:rsid w:val="007054F1"/>
    <w:rsid w:val="00705B99"/>
    <w:rsid w:val="007067AD"/>
    <w:rsid w:val="00706C9F"/>
    <w:rsid w:val="00706D59"/>
    <w:rsid w:val="00706FCF"/>
    <w:rsid w:val="007075E3"/>
    <w:rsid w:val="007100D9"/>
    <w:rsid w:val="007102C0"/>
    <w:rsid w:val="007103CC"/>
    <w:rsid w:val="00710455"/>
    <w:rsid w:val="00711697"/>
    <w:rsid w:val="00711A0A"/>
    <w:rsid w:val="00711D83"/>
    <w:rsid w:val="00711F0D"/>
    <w:rsid w:val="007132E4"/>
    <w:rsid w:val="00713850"/>
    <w:rsid w:val="00713CF0"/>
    <w:rsid w:val="007160B3"/>
    <w:rsid w:val="00716208"/>
    <w:rsid w:val="00716585"/>
    <w:rsid w:val="007166A4"/>
    <w:rsid w:val="00716C2F"/>
    <w:rsid w:val="0071744B"/>
    <w:rsid w:val="0071746B"/>
    <w:rsid w:val="00717871"/>
    <w:rsid w:val="00717BA5"/>
    <w:rsid w:val="00720975"/>
    <w:rsid w:val="00722080"/>
    <w:rsid w:val="00722FEB"/>
    <w:rsid w:val="00723B5A"/>
    <w:rsid w:val="00724648"/>
    <w:rsid w:val="00724761"/>
    <w:rsid w:val="007248A2"/>
    <w:rsid w:val="00724CA7"/>
    <w:rsid w:val="00725E37"/>
    <w:rsid w:val="007265AE"/>
    <w:rsid w:val="00726F24"/>
    <w:rsid w:val="007275EE"/>
    <w:rsid w:val="007305D7"/>
    <w:rsid w:val="00730E0D"/>
    <w:rsid w:val="00731079"/>
    <w:rsid w:val="00731587"/>
    <w:rsid w:val="00731E4C"/>
    <w:rsid w:val="0073296A"/>
    <w:rsid w:val="00733050"/>
    <w:rsid w:val="0073385A"/>
    <w:rsid w:val="007348D1"/>
    <w:rsid w:val="00735F8B"/>
    <w:rsid w:val="00736117"/>
    <w:rsid w:val="0073616D"/>
    <w:rsid w:val="007405F0"/>
    <w:rsid w:val="007409F6"/>
    <w:rsid w:val="00740D70"/>
    <w:rsid w:val="00740F5B"/>
    <w:rsid w:val="007410EA"/>
    <w:rsid w:val="00741376"/>
    <w:rsid w:val="00741472"/>
    <w:rsid w:val="00742FCF"/>
    <w:rsid w:val="00743188"/>
    <w:rsid w:val="00743764"/>
    <w:rsid w:val="00743852"/>
    <w:rsid w:val="00743AE6"/>
    <w:rsid w:val="00743DAE"/>
    <w:rsid w:val="00744822"/>
    <w:rsid w:val="007450AE"/>
    <w:rsid w:val="007454D2"/>
    <w:rsid w:val="00745536"/>
    <w:rsid w:val="00745EE4"/>
    <w:rsid w:val="007463E3"/>
    <w:rsid w:val="00746DAE"/>
    <w:rsid w:val="0075100F"/>
    <w:rsid w:val="00751AF3"/>
    <w:rsid w:val="00752743"/>
    <w:rsid w:val="00752965"/>
    <w:rsid w:val="00752B4D"/>
    <w:rsid w:val="00752E9C"/>
    <w:rsid w:val="00752F1E"/>
    <w:rsid w:val="00753EE8"/>
    <w:rsid w:val="00753FC2"/>
    <w:rsid w:val="00754027"/>
    <w:rsid w:val="00755148"/>
    <w:rsid w:val="00755C0F"/>
    <w:rsid w:val="00756F7C"/>
    <w:rsid w:val="007574C9"/>
    <w:rsid w:val="007600BB"/>
    <w:rsid w:val="00760FA2"/>
    <w:rsid w:val="0076136E"/>
    <w:rsid w:val="007622AC"/>
    <w:rsid w:val="00762477"/>
    <w:rsid w:val="0076269F"/>
    <w:rsid w:val="00762D70"/>
    <w:rsid w:val="00763C57"/>
    <w:rsid w:val="00764B65"/>
    <w:rsid w:val="00764B76"/>
    <w:rsid w:val="00765E32"/>
    <w:rsid w:val="0076651F"/>
    <w:rsid w:val="0076669A"/>
    <w:rsid w:val="00766885"/>
    <w:rsid w:val="0076702E"/>
    <w:rsid w:val="00767AA0"/>
    <w:rsid w:val="00767F12"/>
    <w:rsid w:val="00770BF2"/>
    <w:rsid w:val="007711C1"/>
    <w:rsid w:val="00771530"/>
    <w:rsid w:val="0077157F"/>
    <w:rsid w:val="007719C0"/>
    <w:rsid w:val="0077268C"/>
    <w:rsid w:val="007732E4"/>
    <w:rsid w:val="00774882"/>
    <w:rsid w:val="00774A87"/>
    <w:rsid w:val="0077551E"/>
    <w:rsid w:val="00775DB1"/>
    <w:rsid w:val="00775DED"/>
    <w:rsid w:val="00776B7D"/>
    <w:rsid w:val="00776F83"/>
    <w:rsid w:val="00780181"/>
    <w:rsid w:val="00780713"/>
    <w:rsid w:val="00780A8D"/>
    <w:rsid w:val="00781290"/>
    <w:rsid w:val="007818AD"/>
    <w:rsid w:val="00782511"/>
    <w:rsid w:val="007826FD"/>
    <w:rsid w:val="007833FA"/>
    <w:rsid w:val="00783B73"/>
    <w:rsid w:val="00784578"/>
    <w:rsid w:val="00784869"/>
    <w:rsid w:val="00784875"/>
    <w:rsid w:val="00784FFD"/>
    <w:rsid w:val="007862BE"/>
    <w:rsid w:val="007864D1"/>
    <w:rsid w:val="0078724F"/>
    <w:rsid w:val="0078752E"/>
    <w:rsid w:val="007875B1"/>
    <w:rsid w:val="00790177"/>
    <w:rsid w:val="00790EC6"/>
    <w:rsid w:val="0079136B"/>
    <w:rsid w:val="00792B2F"/>
    <w:rsid w:val="00792B33"/>
    <w:rsid w:val="00793B8E"/>
    <w:rsid w:val="00793BB9"/>
    <w:rsid w:val="00794145"/>
    <w:rsid w:val="00794A12"/>
    <w:rsid w:val="00794C85"/>
    <w:rsid w:val="00794EA8"/>
    <w:rsid w:val="00795341"/>
    <w:rsid w:val="0079565C"/>
    <w:rsid w:val="0079583B"/>
    <w:rsid w:val="00795840"/>
    <w:rsid w:val="00795D22"/>
    <w:rsid w:val="0079666D"/>
    <w:rsid w:val="007A07B8"/>
    <w:rsid w:val="007A1BC3"/>
    <w:rsid w:val="007A2530"/>
    <w:rsid w:val="007A4792"/>
    <w:rsid w:val="007A48B0"/>
    <w:rsid w:val="007A5370"/>
    <w:rsid w:val="007A5653"/>
    <w:rsid w:val="007A59D2"/>
    <w:rsid w:val="007A5E40"/>
    <w:rsid w:val="007A640F"/>
    <w:rsid w:val="007B04B9"/>
    <w:rsid w:val="007B0831"/>
    <w:rsid w:val="007B0C4D"/>
    <w:rsid w:val="007B13DF"/>
    <w:rsid w:val="007B220B"/>
    <w:rsid w:val="007B2983"/>
    <w:rsid w:val="007B39B7"/>
    <w:rsid w:val="007B421E"/>
    <w:rsid w:val="007B558A"/>
    <w:rsid w:val="007B5A3F"/>
    <w:rsid w:val="007B6BC1"/>
    <w:rsid w:val="007B718E"/>
    <w:rsid w:val="007B724D"/>
    <w:rsid w:val="007B7373"/>
    <w:rsid w:val="007B767B"/>
    <w:rsid w:val="007B7ACF"/>
    <w:rsid w:val="007B7D09"/>
    <w:rsid w:val="007C0452"/>
    <w:rsid w:val="007C0E6C"/>
    <w:rsid w:val="007C145F"/>
    <w:rsid w:val="007C15A6"/>
    <w:rsid w:val="007C1EA5"/>
    <w:rsid w:val="007C2A07"/>
    <w:rsid w:val="007C3341"/>
    <w:rsid w:val="007C3394"/>
    <w:rsid w:val="007C3AA0"/>
    <w:rsid w:val="007C3E68"/>
    <w:rsid w:val="007C48DE"/>
    <w:rsid w:val="007C4C1D"/>
    <w:rsid w:val="007C566B"/>
    <w:rsid w:val="007C5C71"/>
    <w:rsid w:val="007C5E0C"/>
    <w:rsid w:val="007C60BE"/>
    <w:rsid w:val="007C63CC"/>
    <w:rsid w:val="007C6727"/>
    <w:rsid w:val="007C7AF8"/>
    <w:rsid w:val="007D26D5"/>
    <w:rsid w:val="007D2AF6"/>
    <w:rsid w:val="007D345A"/>
    <w:rsid w:val="007D406E"/>
    <w:rsid w:val="007D4EB1"/>
    <w:rsid w:val="007D6F59"/>
    <w:rsid w:val="007D7068"/>
    <w:rsid w:val="007D7367"/>
    <w:rsid w:val="007D7B4E"/>
    <w:rsid w:val="007E034E"/>
    <w:rsid w:val="007E06A8"/>
    <w:rsid w:val="007E0DF4"/>
    <w:rsid w:val="007E0E1F"/>
    <w:rsid w:val="007E14F8"/>
    <w:rsid w:val="007E1FBA"/>
    <w:rsid w:val="007E20AD"/>
    <w:rsid w:val="007E238B"/>
    <w:rsid w:val="007E2CD2"/>
    <w:rsid w:val="007E3761"/>
    <w:rsid w:val="007E3F65"/>
    <w:rsid w:val="007E5070"/>
    <w:rsid w:val="007E533B"/>
    <w:rsid w:val="007E5D8D"/>
    <w:rsid w:val="007E7936"/>
    <w:rsid w:val="007F1EBC"/>
    <w:rsid w:val="007F2945"/>
    <w:rsid w:val="007F3AD1"/>
    <w:rsid w:val="007F3CBB"/>
    <w:rsid w:val="007F3F58"/>
    <w:rsid w:val="007F5008"/>
    <w:rsid w:val="007F5031"/>
    <w:rsid w:val="007F5452"/>
    <w:rsid w:val="007F5563"/>
    <w:rsid w:val="007F5AD1"/>
    <w:rsid w:val="007F5C94"/>
    <w:rsid w:val="007F67BB"/>
    <w:rsid w:val="007F6F7B"/>
    <w:rsid w:val="007F7338"/>
    <w:rsid w:val="007F767F"/>
    <w:rsid w:val="00800191"/>
    <w:rsid w:val="008009F2"/>
    <w:rsid w:val="0080130C"/>
    <w:rsid w:val="00801EF0"/>
    <w:rsid w:val="00801F53"/>
    <w:rsid w:val="00804500"/>
    <w:rsid w:val="00804C24"/>
    <w:rsid w:val="008051B9"/>
    <w:rsid w:val="0080532D"/>
    <w:rsid w:val="00805CC7"/>
    <w:rsid w:val="00805D0E"/>
    <w:rsid w:val="00806374"/>
    <w:rsid w:val="008064F5"/>
    <w:rsid w:val="00806865"/>
    <w:rsid w:val="00807703"/>
    <w:rsid w:val="00807A22"/>
    <w:rsid w:val="00810EC3"/>
    <w:rsid w:val="0081112A"/>
    <w:rsid w:val="00811685"/>
    <w:rsid w:val="008118A4"/>
    <w:rsid w:val="00811CE4"/>
    <w:rsid w:val="0081228E"/>
    <w:rsid w:val="00814465"/>
    <w:rsid w:val="00814689"/>
    <w:rsid w:val="00814B1F"/>
    <w:rsid w:val="00814C3A"/>
    <w:rsid w:val="00814D8B"/>
    <w:rsid w:val="00815688"/>
    <w:rsid w:val="00815C81"/>
    <w:rsid w:val="008160AE"/>
    <w:rsid w:val="00816178"/>
    <w:rsid w:val="008166DC"/>
    <w:rsid w:val="00816EFD"/>
    <w:rsid w:val="00820075"/>
    <w:rsid w:val="00820944"/>
    <w:rsid w:val="008218A6"/>
    <w:rsid w:val="00821A16"/>
    <w:rsid w:val="00821D8A"/>
    <w:rsid w:val="00822055"/>
    <w:rsid w:val="00822AEC"/>
    <w:rsid w:val="00822C83"/>
    <w:rsid w:val="008243DC"/>
    <w:rsid w:val="008247ED"/>
    <w:rsid w:val="008249D0"/>
    <w:rsid w:val="00824E81"/>
    <w:rsid w:val="0082529E"/>
    <w:rsid w:val="00825D2F"/>
    <w:rsid w:val="008268D5"/>
    <w:rsid w:val="00826F84"/>
    <w:rsid w:val="008270D8"/>
    <w:rsid w:val="00827249"/>
    <w:rsid w:val="00827C31"/>
    <w:rsid w:val="00827C7F"/>
    <w:rsid w:val="0083078D"/>
    <w:rsid w:val="00830EC8"/>
    <w:rsid w:val="008315D6"/>
    <w:rsid w:val="0083184F"/>
    <w:rsid w:val="00831B35"/>
    <w:rsid w:val="00832900"/>
    <w:rsid w:val="00832B1E"/>
    <w:rsid w:val="008330F8"/>
    <w:rsid w:val="0083331E"/>
    <w:rsid w:val="0083333D"/>
    <w:rsid w:val="008333B8"/>
    <w:rsid w:val="0083362C"/>
    <w:rsid w:val="00833D3D"/>
    <w:rsid w:val="00833E8A"/>
    <w:rsid w:val="0083421E"/>
    <w:rsid w:val="00834418"/>
    <w:rsid w:val="00835809"/>
    <w:rsid w:val="00835BF4"/>
    <w:rsid w:val="0083687A"/>
    <w:rsid w:val="00836C24"/>
    <w:rsid w:val="008370AC"/>
    <w:rsid w:val="008370C4"/>
    <w:rsid w:val="00837E02"/>
    <w:rsid w:val="008408E5"/>
    <w:rsid w:val="00841024"/>
    <w:rsid w:val="0084140F"/>
    <w:rsid w:val="0084260C"/>
    <w:rsid w:val="0084287C"/>
    <w:rsid w:val="00843323"/>
    <w:rsid w:val="00843743"/>
    <w:rsid w:val="00843A5E"/>
    <w:rsid w:val="00843F46"/>
    <w:rsid w:val="0084408D"/>
    <w:rsid w:val="0084420F"/>
    <w:rsid w:val="008448B7"/>
    <w:rsid w:val="00844CB1"/>
    <w:rsid w:val="00845260"/>
    <w:rsid w:val="008455DE"/>
    <w:rsid w:val="0084585A"/>
    <w:rsid w:val="00845C0D"/>
    <w:rsid w:val="00845FD1"/>
    <w:rsid w:val="008460FA"/>
    <w:rsid w:val="00846984"/>
    <w:rsid w:val="00847093"/>
    <w:rsid w:val="008473A5"/>
    <w:rsid w:val="00847ABE"/>
    <w:rsid w:val="0085033C"/>
    <w:rsid w:val="00850626"/>
    <w:rsid w:val="00851207"/>
    <w:rsid w:val="00851372"/>
    <w:rsid w:val="00851A76"/>
    <w:rsid w:val="00851E54"/>
    <w:rsid w:val="00851E55"/>
    <w:rsid w:val="00851F16"/>
    <w:rsid w:val="008520FD"/>
    <w:rsid w:val="00852C45"/>
    <w:rsid w:val="008538D1"/>
    <w:rsid w:val="00854331"/>
    <w:rsid w:val="00854CD4"/>
    <w:rsid w:val="0085524D"/>
    <w:rsid w:val="00855767"/>
    <w:rsid w:val="0085652C"/>
    <w:rsid w:val="00856719"/>
    <w:rsid w:val="008568F0"/>
    <w:rsid w:val="00857410"/>
    <w:rsid w:val="00857F78"/>
    <w:rsid w:val="00860088"/>
    <w:rsid w:val="0086019E"/>
    <w:rsid w:val="008604D1"/>
    <w:rsid w:val="00860ED9"/>
    <w:rsid w:val="00860EE1"/>
    <w:rsid w:val="008613C2"/>
    <w:rsid w:val="008615A4"/>
    <w:rsid w:val="0086182B"/>
    <w:rsid w:val="00861E9D"/>
    <w:rsid w:val="008626C3"/>
    <w:rsid w:val="00862945"/>
    <w:rsid w:val="00862F98"/>
    <w:rsid w:val="0086375C"/>
    <w:rsid w:val="00863934"/>
    <w:rsid w:val="00863C16"/>
    <w:rsid w:val="00865748"/>
    <w:rsid w:val="0086607E"/>
    <w:rsid w:val="008664A3"/>
    <w:rsid w:val="00867BBD"/>
    <w:rsid w:val="00867CA3"/>
    <w:rsid w:val="008708FE"/>
    <w:rsid w:val="00870A07"/>
    <w:rsid w:val="00870EA3"/>
    <w:rsid w:val="00870FDA"/>
    <w:rsid w:val="008715A8"/>
    <w:rsid w:val="00871F15"/>
    <w:rsid w:val="008723DD"/>
    <w:rsid w:val="00872949"/>
    <w:rsid w:val="00873108"/>
    <w:rsid w:val="0087325E"/>
    <w:rsid w:val="00873538"/>
    <w:rsid w:val="008745D0"/>
    <w:rsid w:val="00874DFE"/>
    <w:rsid w:val="0087576F"/>
    <w:rsid w:val="00875B68"/>
    <w:rsid w:val="00876D06"/>
    <w:rsid w:val="00877295"/>
    <w:rsid w:val="008775DD"/>
    <w:rsid w:val="00877962"/>
    <w:rsid w:val="00877BFA"/>
    <w:rsid w:val="00877C7A"/>
    <w:rsid w:val="008800A7"/>
    <w:rsid w:val="00880788"/>
    <w:rsid w:val="008808CC"/>
    <w:rsid w:val="00881DF7"/>
    <w:rsid w:val="008820FF"/>
    <w:rsid w:val="00883756"/>
    <w:rsid w:val="0088384B"/>
    <w:rsid w:val="00883BFD"/>
    <w:rsid w:val="00883D3D"/>
    <w:rsid w:val="00883D93"/>
    <w:rsid w:val="00885CAD"/>
    <w:rsid w:val="0088624D"/>
    <w:rsid w:val="00887336"/>
    <w:rsid w:val="008876E1"/>
    <w:rsid w:val="0089030C"/>
    <w:rsid w:val="00891989"/>
    <w:rsid w:val="00891A97"/>
    <w:rsid w:val="00891CD4"/>
    <w:rsid w:val="00891FAB"/>
    <w:rsid w:val="008924E9"/>
    <w:rsid w:val="008928C7"/>
    <w:rsid w:val="0089494F"/>
    <w:rsid w:val="00895B0C"/>
    <w:rsid w:val="00895FBD"/>
    <w:rsid w:val="00896325"/>
    <w:rsid w:val="00896A5C"/>
    <w:rsid w:val="00896AD1"/>
    <w:rsid w:val="008978EF"/>
    <w:rsid w:val="00897D76"/>
    <w:rsid w:val="008A03A8"/>
    <w:rsid w:val="008A05BE"/>
    <w:rsid w:val="008A1191"/>
    <w:rsid w:val="008A244C"/>
    <w:rsid w:val="008A2DE2"/>
    <w:rsid w:val="008A3C3F"/>
    <w:rsid w:val="008A4132"/>
    <w:rsid w:val="008A42F4"/>
    <w:rsid w:val="008A45AB"/>
    <w:rsid w:val="008A4B53"/>
    <w:rsid w:val="008A4FD4"/>
    <w:rsid w:val="008A7247"/>
    <w:rsid w:val="008B1CEA"/>
    <w:rsid w:val="008B2389"/>
    <w:rsid w:val="008B2717"/>
    <w:rsid w:val="008B36A9"/>
    <w:rsid w:val="008B3E8F"/>
    <w:rsid w:val="008B423F"/>
    <w:rsid w:val="008B53BC"/>
    <w:rsid w:val="008B5598"/>
    <w:rsid w:val="008B5A43"/>
    <w:rsid w:val="008B6482"/>
    <w:rsid w:val="008B64E4"/>
    <w:rsid w:val="008B6996"/>
    <w:rsid w:val="008B7C9B"/>
    <w:rsid w:val="008B7CB6"/>
    <w:rsid w:val="008C0EC5"/>
    <w:rsid w:val="008C1349"/>
    <w:rsid w:val="008C1668"/>
    <w:rsid w:val="008C1CC7"/>
    <w:rsid w:val="008C28A9"/>
    <w:rsid w:val="008C347F"/>
    <w:rsid w:val="008C3DDD"/>
    <w:rsid w:val="008C40EE"/>
    <w:rsid w:val="008C4294"/>
    <w:rsid w:val="008C4AC3"/>
    <w:rsid w:val="008C59EB"/>
    <w:rsid w:val="008C5A63"/>
    <w:rsid w:val="008C73CE"/>
    <w:rsid w:val="008C7812"/>
    <w:rsid w:val="008C7A5E"/>
    <w:rsid w:val="008D0031"/>
    <w:rsid w:val="008D0186"/>
    <w:rsid w:val="008D0223"/>
    <w:rsid w:val="008D06B5"/>
    <w:rsid w:val="008D1093"/>
    <w:rsid w:val="008D11D7"/>
    <w:rsid w:val="008D17CE"/>
    <w:rsid w:val="008D1A4E"/>
    <w:rsid w:val="008D1C29"/>
    <w:rsid w:val="008D20F0"/>
    <w:rsid w:val="008D2F76"/>
    <w:rsid w:val="008D3166"/>
    <w:rsid w:val="008D35AA"/>
    <w:rsid w:val="008D4688"/>
    <w:rsid w:val="008D54D0"/>
    <w:rsid w:val="008D6509"/>
    <w:rsid w:val="008D6C19"/>
    <w:rsid w:val="008D6F91"/>
    <w:rsid w:val="008D766E"/>
    <w:rsid w:val="008D78ED"/>
    <w:rsid w:val="008D7A19"/>
    <w:rsid w:val="008D7FD7"/>
    <w:rsid w:val="008E03F8"/>
    <w:rsid w:val="008E1112"/>
    <w:rsid w:val="008E12A1"/>
    <w:rsid w:val="008E169F"/>
    <w:rsid w:val="008E2001"/>
    <w:rsid w:val="008E2739"/>
    <w:rsid w:val="008E28CE"/>
    <w:rsid w:val="008E2F8E"/>
    <w:rsid w:val="008E315C"/>
    <w:rsid w:val="008E3CC5"/>
    <w:rsid w:val="008E40B3"/>
    <w:rsid w:val="008E5A2A"/>
    <w:rsid w:val="008E6EB7"/>
    <w:rsid w:val="008E7540"/>
    <w:rsid w:val="008E78FE"/>
    <w:rsid w:val="008E7A79"/>
    <w:rsid w:val="008F0035"/>
    <w:rsid w:val="008F08B7"/>
    <w:rsid w:val="008F09F4"/>
    <w:rsid w:val="008F0F30"/>
    <w:rsid w:val="008F14F0"/>
    <w:rsid w:val="008F16A1"/>
    <w:rsid w:val="008F1A70"/>
    <w:rsid w:val="008F1D1C"/>
    <w:rsid w:val="008F238D"/>
    <w:rsid w:val="008F2687"/>
    <w:rsid w:val="008F3009"/>
    <w:rsid w:val="008F3249"/>
    <w:rsid w:val="008F3398"/>
    <w:rsid w:val="008F39C5"/>
    <w:rsid w:val="008F3D09"/>
    <w:rsid w:val="008F46FF"/>
    <w:rsid w:val="008F50CD"/>
    <w:rsid w:val="008F558C"/>
    <w:rsid w:val="008F6AA3"/>
    <w:rsid w:val="008F6D64"/>
    <w:rsid w:val="008F7028"/>
    <w:rsid w:val="009003AD"/>
    <w:rsid w:val="009025D1"/>
    <w:rsid w:val="0090303C"/>
    <w:rsid w:val="00903B88"/>
    <w:rsid w:val="00903FD7"/>
    <w:rsid w:val="00904164"/>
    <w:rsid w:val="00904791"/>
    <w:rsid w:val="00905D53"/>
    <w:rsid w:val="00905DD6"/>
    <w:rsid w:val="00906302"/>
    <w:rsid w:val="00907097"/>
    <w:rsid w:val="0090775F"/>
    <w:rsid w:val="00907D45"/>
    <w:rsid w:val="009106A4"/>
    <w:rsid w:val="00910895"/>
    <w:rsid w:val="00910A7F"/>
    <w:rsid w:val="0091121D"/>
    <w:rsid w:val="00912017"/>
    <w:rsid w:val="00912C6C"/>
    <w:rsid w:val="00912EFC"/>
    <w:rsid w:val="0091320D"/>
    <w:rsid w:val="00913359"/>
    <w:rsid w:val="0091343D"/>
    <w:rsid w:val="009136F4"/>
    <w:rsid w:val="00914113"/>
    <w:rsid w:val="00914D22"/>
    <w:rsid w:val="009150A3"/>
    <w:rsid w:val="00915242"/>
    <w:rsid w:val="0091540D"/>
    <w:rsid w:val="00916AA9"/>
    <w:rsid w:val="00916D39"/>
    <w:rsid w:val="009176F4"/>
    <w:rsid w:val="00920D0F"/>
    <w:rsid w:val="00920DDC"/>
    <w:rsid w:val="00921D32"/>
    <w:rsid w:val="009220F5"/>
    <w:rsid w:val="009224D2"/>
    <w:rsid w:val="00923958"/>
    <w:rsid w:val="00923FBB"/>
    <w:rsid w:val="0092428C"/>
    <w:rsid w:val="00924EA2"/>
    <w:rsid w:val="00924F35"/>
    <w:rsid w:val="00925558"/>
    <w:rsid w:val="00925CF2"/>
    <w:rsid w:val="00925F7A"/>
    <w:rsid w:val="00926BEB"/>
    <w:rsid w:val="00927250"/>
    <w:rsid w:val="00927DAE"/>
    <w:rsid w:val="0093008D"/>
    <w:rsid w:val="00930D8B"/>
    <w:rsid w:val="00931D1A"/>
    <w:rsid w:val="00932E12"/>
    <w:rsid w:val="00933657"/>
    <w:rsid w:val="00933D61"/>
    <w:rsid w:val="009341A9"/>
    <w:rsid w:val="009349EA"/>
    <w:rsid w:val="00934B25"/>
    <w:rsid w:val="00934E99"/>
    <w:rsid w:val="00936BB1"/>
    <w:rsid w:val="00937786"/>
    <w:rsid w:val="0093784C"/>
    <w:rsid w:val="009400C2"/>
    <w:rsid w:val="009417EC"/>
    <w:rsid w:val="009418AE"/>
    <w:rsid w:val="009427E1"/>
    <w:rsid w:val="009430BE"/>
    <w:rsid w:val="009431A6"/>
    <w:rsid w:val="009435E7"/>
    <w:rsid w:val="0094378B"/>
    <w:rsid w:val="00943E39"/>
    <w:rsid w:val="0094469B"/>
    <w:rsid w:val="00944743"/>
    <w:rsid w:val="00945EA5"/>
    <w:rsid w:val="00946DAB"/>
    <w:rsid w:val="00946DFB"/>
    <w:rsid w:val="00947CD4"/>
    <w:rsid w:val="00950421"/>
    <w:rsid w:val="009509E8"/>
    <w:rsid w:val="00950FD2"/>
    <w:rsid w:val="009516B4"/>
    <w:rsid w:val="00951883"/>
    <w:rsid w:val="00951976"/>
    <w:rsid w:val="00952845"/>
    <w:rsid w:val="00952AF4"/>
    <w:rsid w:val="00952E53"/>
    <w:rsid w:val="00953A06"/>
    <w:rsid w:val="00953CC8"/>
    <w:rsid w:val="00953D60"/>
    <w:rsid w:val="00953FB5"/>
    <w:rsid w:val="0095456D"/>
    <w:rsid w:val="00954590"/>
    <w:rsid w:val="00954907"/>
    <w:rsid w:val="00954D64"/>
    <w:rsid w:val="0095581A"/>
    <w:rsid w:val="00955A11"/>
    <w:rsid w:val="0095602C"/>
    <w:rsid w:val="009560DF"/>
    <w:rsid w:val="009562E3"/>
    <w:rsid w:val="0095698A"/>
    <w:rsid w:val="00957FAB"/>
    <w:rsid w:val="00962973"/>
    <w:rsid w:val="00962B4D"/>
    <w:rsid w:val="00962BFC"/>
    <w:rsid w:val="00962E72"/>
    <w:rsid w:val="00963501"/>
    <w:rsid w:val="009641C5"/>
    <w:rsid w:val="009646ED"/>
    <w:rsid w:val="0096479E"/>
    <w:rsid w:val="00964EF3"/>
    <w:rsid w:val="00967233"/>
    <w:rsid w:val="00971DC7"/>
    <w:rsid w:val="00974553"/>
    <w:rsid w:val="00974D8C"/>
    <w:rsid w:val="00974ED5"/>
    <w:rsid w:val="009752C4"/>
    <w:rsid w:val="009755AB"/>
    <w:rsid w:val="00975906"/>
    <w:rsid w:val="00975B77"/>
    <w:rsid w:val="00975FDA"/>
    <w:rsid w:val="009770CE"/>
    <w:rsid w:val="009775DA"/>
    <w:rsid w:val="009807A0"/>
    <w:rsid w:val="00980C1F"/>
    <w:rsid w:val="00980C4F"/>
    <w:rsid w:val="00981622"/>
    <w:rsid w:val="00981746"/>
    <w:rsid w:val="00981E0B"/>
    <w:rsid w:val="00982C06"/>
    <w:rsid w:val="009835FF"/>
    <w:rsid w:val="00983631"/>
    <w:rsid w:val="00983E1A"/>
    <w:rsid w:val="00984D0C"/>
    <w:rsid w:val="0098517B"/>
    <w:rsid w:val="00986179"/>
    <w:rsid w:val="0098617C"/>
    <w:rsid w:val="00986790"/>
    <w:rsid w:val="009869D9"/>
    <w:rsid w:val="00987506"/>
    <w:rsid w:val="00987B4E"/>
    <w:rsid w:val="00987C4F"/>
    <w:rsid w:val="00987E10"/>
    <w:rsid w:val="00990304"/>
    <w:rsid w:val="0099090D"/>
    <w:rsid w:val="00990933"/>
    <w:rsid w:val="00990ECA"/>
    <w:rsid w:val="0099211B"/>
    <w:rsid w:val="00992EE1"/>
    <w:rsid w:val="009930E0"/>
    <w:rsid w:val="00994886"/>
    <w:rsid w:val="00994A94"/>
    <w:rsid w:val="00994E7F"/>
    <w:rsid w:val="009953D3"/>
    <w:rsid w:val="00995964"/>
    <w:rsid w:val="00996177"/>
    <w:rsid w:val="00996656"/>
    <w:rsid w:val="009967A6"/>
    <w:rsid w:val="00996AFE"/>
    <w:rsid w:val="009A0786"/>
    <w:rsid w:val="009A08D2"/>
    <w:rsid w:val="009A0CD9"/>
    <w:rsid w:val="009A14F4"/>
    <w:rsid w:val="009A1DA3"/>
    <w:rsid w:val="009A4493"/>
    <w:rsid w:val="009A4557"/>
    <w:rsid w:val="009A511E"/>
    <w:rsid w:val="009A54B4"/>
    <w:rsid w:val="009A559F"/>
    <w:rsid w:val="009A59D3"/>
    <w:rsid w:val="009A609C"/>
    <w:rsid w:val="009A636A"/>
    <w:rsid w:val="009A6405"/>
    <w:rsid w:val="009A6C54"/>
    <w:rsid w:val="009A7332"/>
    <w:rsid w:val="009A7567"/>
    <w:rsid w:val="009A7907"/>
    <w:rsid w:val="009B03AF"/>
    <w:rsid w:val="009B16D5"/>
    <w:rsid w:val="009B19CD"/>
    <w:rsid w:val="009B1F23"/>
    <w:rsid w:val="009B25EF"/>
    <w:rsid w:val="009B290C"/>
    <w:rsid w:val="009B2CEE"/>
    <w:rsid w:val="009B2D76"/>
    <w:rsid w:val="009B3628"/>
    <w:rsid w:val="009B468E"/>
    <w:rsid w:val="009B47A8"/>
    <w:rsid w:val="009B4C41"/>
    <w:rsid w:val="009B54B2"/>
    <w:rsid w:val="009B6552"/>
    <w:rsid w:val="009B6989"/>
    <w:rsid w:val="009B6F08"/>
    <w:rsid w:val="009B70C8"/>
    <w:rsid w:val="009B7195"/>
    <w:rsid w:val="009B758A"/>
    <w:rsid w:val="009B769C"/>
    <w:rsid w:val="009B7FE6"/>
    <w:rsid w:val="009C0030"/>
    <w:rsid w:val="009C022F"/>
    <w:rsid w:val="009C0704"/>
    <w:rsid w:val="009C0787"/>
    <w:rsid w:val="009C07C2"/>
    <w:rsid w:val="009C0E46"/>
    <w:rsid w:val="009C2B1B"/>
    <w:rsid w:val="009C2BB6"/>
    <w:rsid w:val="009C2FD8"/>
    <w:rsid w:val="009C3700"/>
    <w:rsid w:val="009C3C6F"/>
    <w:rsid w:val="009C3F27"/>
    <w:rsid w:val="009C3F36"/>
    <w:rsid w:val="009C4055"/>
    <w:rsid w:val="009C4E42"/>
    <w:rsid w:val="009C4EA6"/>
    <w:rsid w:val="009C619B"/>
    <w:rsid w:val="009C644B"/>
    <w:rsid w:val="009C662D"/>
    <w:rsid w:val="009C754D"/>
    <w:rsid w:val="009D0221"/>
    <w:rsid w:val="009D0AA5"/>
    <w:rsid w:val="009D1759"/>
    <w:rsid w:val="009D19C3"/>
    <w:rsid w:val="009D1DC2"/>
    <w:rsid w:val="009D258F"/>
    <w:rsid w:val="009D26EB"/>
    <w:rsid w:val="009D3550"/>
    <w:rsid w:val="009D3821"/>
    <w:rsid w:val="009D3DE0"/>
    <w:rsid w:val="009D47FE"/>
    <w:rsid w:val="009D48B3"/>
    <w:rsid w:val="009D4DDA"/>
    <w:rsid w:val="009D5619"/>
    <w:rsid w:val="009D584D"/>
    <w:rsid w:val="009D5C36"/>
    <w:rsid w:val="009D646C"/>
    <w:rsid w:val="009D6539"/>
    <w:rsid w:val="009D68AC"/>
    <w:rsid w:val="009D740D"/>
    <w:rsid w:val="009D7B05"/>
    <w:rsid w:val="009D7EDD"/>
    <w:rsid w:val="009E0161"/>
    <w:rsid w:val="009E022B"/>
    <w:rsid w:val="009E05C4"/>
    <w:rsid w:val="009E1441"/>
    <w:rsid w:val="009E1A75"/>
    <w:rsid w:val="009E2320"/>
    <w:rsid w:val="009E268E"/>
    <w:rsid w:val="009E2843"/>
    <w:rsid w:val="009E304C"/>
    <w:rsid w:val="009E30BA"/>
    <w:rsid w:val="009E3337"/>
    <w:rsid w:val="009E360A"/>
    <w:rsid w:val="009E3946"/>
    <w:rsid w:val="009E3C02"/>
    <w:rsid w:val="009E42C3"/>
    <w:rsid w:val="009E52D7"/>
    <w:rsid w:val="009E5525"/>
    <w:rsid w:val="009E56F1"/>
    <w:rsid w:val="009E59DB"/>
    <w:rsid w:val="009E5A95"/>
    <w:rsid w:val="009E6D35"/>
    <w:rsid w:val="009E70F3"/>
    <w:rsid w:val="009E7586"/>
    <w:rsid w:val="009E75F9"/>
    <w:rsid w:val="009E7A26"/>
    <w:rsid w:val="009F03BA"/>
    <w:rsid w:val="009F0977"/>
    <w:rsid w:val="009F1239"/>
    <w:rsid w:val="009F1292"/>
    <w:rsid w:val="009F1D1E"/>
    <w:rsid w:val="009F1F31"/>
    <w:rsid w:val="009F225D"/>
    <w:rsid w:val="009F2DAD"/>
    <w:rsid w:val="009F345A"/>
    <w:rsid w:val="009F3577"/>
    <w:rsid w:val="009F4D6E"/>
    <w:rsid w:val="009F5A07"/>
    <w:rsid w:val="009F5FA8"/>
    <w:rsid w:val="009F6B4E"/>
    <w:rsid w:val="009F6DCB"/>
    <w:rsid w:val="009F723B"/>
    <w:rsid w:val="009F7A9A"/>
    <w:rsid w:val="009F7E5E"/>
    <w:rsid w:val="009F7EDE"/>
    <w:rsid w:val="00A0030E"/>
    <w:rsid w:val="00A00666"/>
    <w:rsid w:val="00A0087D"/>
    <w:rsid w:val="00A00D35"/>
    <w:rsid w:val="00A01384"/>
    <w:rsid w:val="00A0209B"/>
    <w:rsid w:val="00A0225F"/>
    <w:rsid w:val="00A024DE"/>
    <w:rsid w:val="00A02736"/>
    <w:rsid w:val="00A02A39"/>
    <w:rsid w:val="00A02AD3"/>
    <w:rsid w:val="00A02E4C"/>
    <w:rsid w:val="00A02EF6"/>
    <w:rsid w:val="00A03543"/>
    <w:rsid w:val="00A03863"/>
    <w:rsid w:val="00A04395"/>
    <w:rsid w:val="00A0473E"/>
    <w:rsid w:val="00A05A2A"/>
    <w:rsid w:val="00A05FF2"/>
    <w:rsid w:val="00A06112"/>
    <w:rsid w:val="00A06572"/>
    <w:rsid w:val="00A06852"/>
    <w:rsid w:val="00A06CFC"/>
    <w:rsid w:val="00A0722F"/>
    <w:rsid w:val="00A0781B"/>
    <w:rsid w:val="00A0791F"/>
    <w:rsid w:val="00A07A77"/>
    <w:rsid w:val="00A10089"/>
    <w:rsid w:val="00A1166D"/>
    <w:rsid w:val="00A12307"/>
    <w:rsid w:val="00A1252A"/>
    <w:rsid w:val="00A12614"/>
    <w:rsid w:val="00A130AB"/>
    <w:rsid w:val="00A1452C"/>
    <w:rsid w:val="00A146AE"/>
    <w:rsid w:val="00A14C0A"/>
    <w:rsid w:val="00A15112"/>
    <w:rsid w:val="00A152C6"/>
    <w:rsid w:val="00A15476"/>
    <w:rsid w:val="00A1591F"/>
    <w:rsid w:val="00A15BD1"/>
    <w:rsid w:val="00A15CF3"/>
    <w:rsid w:val="00A17530"/>
    <w:rsid w:val="00A17B1A"/>
    <w:rsid w:val="00A17FD0"/>
    <w:rsid w:val="00A209CF"/>
    <w:rsid w:val="00A20C24"/>
    <w:rsid w:val="00A2112A"/>
    <w:rsid w:val="00A2113A"/>
    <w:rsid w:val="00A2219A"/>
    <w:rsid w:val="00A22830"/>
    <w:rsid w:val="00A23186"/>
    <w:rsid w:val="00A233B6"/>
    <w:rsid w:val="00A237CB"/>
    <w:rsid w:val="00A23898"/>
    <w:rsid w:val="00A2429D"/>
    <w:rsid w:val="00A24599"/>
    <w:rsid w:val="00A246C9"/>
    <w:rsid w:val="00A247FF"/>
    <w:rsid w:val="00A24DC3"/>
    <w:rsid w:val="00A24ED0"/>
    <w:rsid w:val="00A255E5"/>
    <w:rsid w:val="00A257E6"/>
    <w:rsid w:val="00A258CD"/>
    <w:rsid w:val="00A25C02"/>
    <w:rsid w:val="00A25C9E"/>
    <w:rsid w:val="00A25FE9"/>
    <w:rsid w:val="00A268DF"/>
    <w:rsid w:val="00A2712D"/>
    <w:rsid w:val="00A272A8"/>
    <w:rsid w:val="00A275EA"/>
    <w:rsid w:val="00A30394"/>
    <w:rsid w:val="00A31F29"/>
    <w:rsid w:val="00A31F38"/>
    <w:rsid w:val="00A325FD"/>
    <w:rsid w:val="00A330F4"/>
    <w:rsid w:val="00A33934"/>
    <w:rsid w:val="00A33E16"/>
    <w:rsid w:val="00A340CF"/>
    <w:rsid w:val="00A34117"/>
    <w:rsid w:val="00A34531"/>
    <w:rsid w:val="00A34AF3"/>
    <w:rsid w:val="00A34CEC"/>
    <w:rsid w:val="00A34E83"/>
    <w:rsid w:val="00A3582F"/>
    <w:rsid w:val="00A35E8E"/>
    <w:rsid w:val="00A36C8D"/>
    <w:rsid w:val="00A36E41"/>
    <w:rsid w:val="00A37BCD"/>
    <w:rsid w:val="00A40DE4"/>
    <w:rsid w:val="00A41818"/>
    <w:rsid w:val="00A418EA"/>
    <w:rsid w:val="00A42F08"/>
    <w:rsid w:val="00A42FB6"/>
    <w:rsid w:val="00A45484"/>
    <w:rsid w:val="00A458C3"/>
    <w:rsid w:val="00A45B09"/>
    <w:rsid w:val="00A45B29"/>
    <w:rsid w:val="00A460F5"/>
    <w:rsid w:val="00A461E7"/>
    <w:rsid w:val="00A463FF"/>
    <w:rsid w:val="00A46579"/>
    <w:rsid w:val="00A46995"/>
    <w:rsid w:val="00A474C3"/>
    <w:rsid w:val="00A4799F"/>
    <w:rsid w:val="00A504F8"/>
    <w:rsid w:val="00A50B92"/>
    <w:rsid w:val="00A5145D"/>
    <w:rsid w:val="00A51B40"/>
    <w:rsid w:val="00A52729"/>
    <w:rsid w:val="00A53785"/>
    <w:rsid w:val="00A53BB6"/>
    <w:rsid w:val="00A53F10"/>
    <w:rsid w:val="00A5435E"/>
    <w:rsid w:val="00A548B7"/>
    <w:rsid w:val="00A55087"/>
    <w:rsid w:val="00A55F73"/>
    <w:rsid w:val="00A56715"/>
    <w:rsid w:val="00A567F8"/>
    <w:rsid w:val="00A56885"/>
    <w:rsid w:val="00A56C79"/>
    <w:rsid w:val="00A56DAB"/>
    <w:rsid w:val="00A57E23"/>
    <w:rsid w:val="00A60408"/>
    <w:rsid w:val="00A60AE3"/>
    <w:rsid w:val="00A60D8A"/>
    <w:rsid w:val="00A60D9B"/>
    <w:rsid w:val="00A61486"/>
    <w:rsid w:val="00A616A4"/>
    <w:rsid w:val="00A621DD"/>
    <w:rsid w:val="00A629FE"/>
    <w:rsid w:val="00A62A5C"/>
    <w:rsid w:val="00A6338F"/>
    <w:rsid w:val="00A63565"/>
    <w:rsid w:val="00A64601"/>
    <w:rsid w:val="00A65F7A"/>
    <w:rsid w:val="00A6603C"/>
    <w:rsid w:val="00A685B9"/>
    <w:rsid w:val="00A72521"/>
    <w:rsid w:val="00A72798"/>
    <w:rsid w:val="00A72E34"/>
    <w:rsid w:val="00A734EB"/>
    <w:rsid w:val="00A73899"/>
    <w:rsid w:val="00A75054"/>
    <w:rsid w:val="00A75E73"/>
    <w:rsid w:val="00A760C1"/>
    <w:rsid w:val="00A762E2"/>
    <w:rsid w:val="00A764C8"/>
    <w:rsid w:val="00A7775D"/>
    <w:rsid w:val="00A77BBA"/>
    <w:rsid w:val="00A77C20"/>
    <w:rsid w:val="00A805E6"/>
    <w:rsid w:val="00A809C1"/>
    <w:rsid w:val="00A80A28"/>
    <w:rsid w:val="00A81D83"/>
    <w:rsid w:val="00A81EDD"/>
    <w:rsid w:val="00A82391"/>
    <w:rsid w:val="00A8333A"/>
    <w:rsid w:val="00A8365D"/>
    <w:rsid w:val="00A83BA5"/>
    <w:rsid w:val="00A847A1"/>
    <w:rsid w:val="00A84C5D"/>
    <w:rsid w:val="00A84D51"/>
    <w:rsid w:val="00A85201"/>
    <w:rsid w:val="00A86891"/>
    <w:rsid w:val="00A86A34"/>
    <w:rsid w:val="00A87955"/>
    <w:rsid w:val="00A87C78"/>
    <w:rsid w:val="00A913BA"/>
    <w:rsid w:val="00A915B3"/>
    <w:rsid w:val="00A919C6"/>
    <w:rsid w:val="00A91C97"/>
    <w:rsid w:val="00A91DBA"/>
    <w:rsid w:val="00A92AE7"/>
    <w:rsid w:val="00A931D8"/>
    <w:rsid w:val="00A93475"/>
    <w:rsid w:val="00A93911"/>
    <w:rsid w:val="00A93AB2"/>
    <w:rsid w:val="00A9449E"/>
    <w:rsid w:val="00A94983"/>
    <w:rsid w:val="00A952D1"/>
    <w:rsid w:val="00A957A9"/>
    <w:rsid w:val="00A95810"/>
    <w:rsid w:val="00A95B94"/>
    <w:rsid w:val="00A95BA9"/>
    <w:rsid w:val="00A96280"/>
    <w:rsid w:val="00A962E9"/>
    <w:rsid w:val="00A97EC2"/>
    <w:rsid w:val="00AA11E6"/>
    <w:rsid w:val="00AA17F5"/>
    <w:rsid w:val="00AA1B85"/>
    <w:rsid w:val="00AA2CDE"/>
    <w:rsid w:val="00AA38A2"/>
    <w:rsid w:val="00AA3B0A"/>
    <w:rsid w:val="00AA3CF8"/>
    <w:rsid w:val="00AA3FB0"/>
    <w:rsid w:val="00AA497C"/>
    <w:rsid w:val="00AA5EAE"/>
    <w:rsid w:val="00AA750C"/>
    <w:rsid w:val="00AA7660"/>
    <w:rsid w:val="00AA7BE2"/>
    <w:rsid w:val="00AB019F"/>
    <w:rsid w:val="00AB038E"/>
    <w:rsid w:val="00AB0EAB"/>
    <w:rsid w:val="00AB10DC"/>
    <w:rsid w:val="00AB131A"/>
    <w:rsid w:val="00AB1BE6"/>
    <w:rsid w:val="00AB25B6"/>
    <w:rsid w:val="00AB269A"/>
    <w:rsid w:val="00AB293A"/>
    <w:rsid w:val="00AB391E"/>
    <w:rsid w:val="00AB45B4"/>
    <w:rsid w:val="00AB4E2A"/>
    <w:rsid w:val="00AB512E"/>
    <w:rsid w:val="00AB57C6"/>
    <w:rsid w:val="00AB703A"/>
    <w:rsid w:val="00AB7208"/>
    <w:rsid w:val="00AB7483"/>
    <w:rsid w:val="00AB7B97"/>
    <w:rsid w:val="00AC0B6C"/>
    <w:rsid w:val="00AC151A"/>
    <w:rsid w:val="00AC208D"/>
    <w:rsid w:val="00AC2E0E"/>
    <w:rsid w:val="00AC2ED4"/>
    <w:rsid w:val="00AC435A"/>
    <w:rsid w:val="00AC437C"/>
    <w:rsid w:val="00AC540F"/>
    <w:rsid w:val="00AC5759"/>
    <w:rsid w:val="00AC583D"/>
    <w:rsid w:val="00AC6E6C"/>
    <w:rsid w:val="00AD0AF9"/>
    <w:rsid w:val="00AD0BDB"/>
    <w:rsid w:val="00AD1765"/>
    <w:rsid w:val="00AD18E0"/>
    <w:rsid w:val="00AD1A48"/>
    <w:rsid w:val="00AD1D3E"/>
    <w:rsid w:val="00AD2088"/>
    <w:rsid w:val="00AD2E4E"/>
    <w:rsid w:val="00AD32A3"/>
    <w:rsid w:val="00AD39A5"/>
    <w:rsid w:val="00AD3B1B"/>
    <w:rsid w:val="00AD426F"/>
    <w:rsid w:val="00AD44DB"/>
    <w:rsid w:val="00AD4699"/>
    <w:rsid w:val="00AD4891"/>
    <w:rsid w:val="00AD547B"/>
    <w:rsid w:val="00AD58DC"/>
    <w:rsid w:val="00AD658E"/>
    <w:rsid w:val="00AD7FC2"/>
    <w:rsid w:val="00AE0961"/>
    <w:rsid w:val="00AE0BDB"/>
    <w:rsid w:val="00AE1C81"/>
    <w:rsid w:val="00AE27FB"/>
    <w:rsid w:val="00AE2C19"/>
    <w:rsid w:val="00AE2ED9"/>
    <w:rsid w:val="00AE31A6"/>
    <w:rsid w:val="00AE3B6C"/>
    <w:rsid w:val="00AE5C43"/>
    <w:rsid w:val="00AE661E"/>
    <w:rsid w:val="00AE6D06"/>
    <w:rsid w:val="00AF0F32"/>
    <w:rsid w:val="00AF101B"/>
    <w:rsid w:val="00AF11EE"/>
    <w:rsid w:val="00AF15D4"/>
    <w:rsid w:val="00AF198B"/>
    <w:rsid w:val="00AF3187"/>
    <w:rsid w:val="00AF375C"/>
    <w:rsid w:val="00AF5B55"/>
    <w:rsid w:val="00AF65C4"/>
    <w:rsid w:val="00AF677C"/>
    <w:rsid w:val="00AF6838"/>
    <w:rsid w:val="00AF6C9F"/>
    <w:rsid w:val="00AF6EE9"/>
    <w:rsid w:val="00AF746A"/>
    <w:rsid w:val="00AF7AD7"/>
    <w:rsid w:val="00B00A42"/>
    <w:rsid w:val="00B00DB5"/>
    <w:rsid w:val="00B02226"/>
    <w:rsid w:val="00B0267E"/>
    <w:rsid w:val="00B02AE0"/>
    <w:rsid w:val="00B030F7"/>
    <w:rsid w:val="00B04959"/>
    <w:rsid w:val="00B049C4"/>
    <w:rsid w:val="00B04E7E"/>
    <w:rsid w:val="00B04FE4"/>
    <w:rsid w:val="00B05886"/>
    <w:rsid w:val="00B05B25"/>
    <w:rsid w:val="00B05CB4"/>
    <w:rsid w:val="00B05CC8"/>
    <w:rsid w:val="00B05CDB"/>
    <w:rsid w:val="00B06166"/>
    <w:rsid w:val="00B061BA"/>
    <w:rsid w:val="00B066C7"/>
    <w:rsid w:val="00B0674C"/>
    <w:rsid w:val="00B06A71"/>
    <w:rsid w:val="00B06AFF"/>
    <w:rsid w:val="00B06B74"/>
    <w:rsid w:val="00B0733A"/>
    <w:rsid w:val="00B07A68"/>
    <w:rsid w:val="00B10E82"/>
    <w:rsid w:val="00B11068"/>
    <w:rsid w:val="00B115AA"/>
    <w:rsid w:val="00B120F9"/>
    <w:rsid w:val="00B12177"/>
    <w:rsid w:val="00B12AA8"/>
    <w:rsid w:val="00B13E08"/>
    <w:rsid w:val="00B13ED0"/>
    <w:rsid w:val="00B13F5C"/>
    <w:rsid w:val="00B145C1"/>
    <w:rsid w:val="00B149F2"/>
    <w:rsid w:val="00B14A7D"/>
    <w:rsid w:val="00B15CE5"/>
    <w:rsid w:val="00B16289"/>
    <w:rsid w:val="00B17704"/>
    <w:rsid w:val="00B17F72"/>
    <w:rsid w:val="00B2056A"/>
    <w:rsid w:val="00B213F3"/>
    <w:rsid w:val="00B216C8"/>
    <w:rsid w:val="00B21D99"/>
    <w:rsid w:val="00B228C0"/>
    <w:rsid w:val="00B23330"/>
    <w:rsid w:val="00B25497"/>
    <w:rsid w:val="00B2560B"/>
    <w:rsid w:val="00B25796"/>
    <w:rsid w:val="00B25A15"/>
    <w:rsid w:val="00B25B92"/>
    <w:rsid w:val="00B2646C"/>
    <w:rsid w:val="00B27E87"/>
    <w:rsid w:val="00B30811"/>
    <w:rsid w:val="00B31E61"/>
    <w:rsid w:val="00B31FE0"/>
    <w:rsid w:val="00B327BC"/>
    <w:rsid w:val="00B32911"/>
    <w:rsid w:val="00B32DE5"/>
    <w:rsid w:val="00B33033"/>
    <w:rsid w:val="00B33058"/>
    <w:rsid w:val="00B338DA"/>
    <w:rsid w:val="00B3399D"/>
    <w:rsid w:val="00B33E69"/>
    <w:rsid w:val="00B34383"/>
    <w:rsid w:val="00B34938"/>
    <w:rsid w:val="00B34C06"/>
    <w:rsid w:val="00B35A10"/>
    <w:rsid w:val="00B35A1B"/>
    <w:rsid w:val="00B35BDE"/>
    <w:rsid w:val="00B36661"/>
    <w:rsid w:val="00B3671D"/>
    <w:rsid w:val="00B368FC"/>
    <w:rsid w:val="00B36AC0"/>
    <w:rsid w:val="00B36F5B"/>
    <w:rsid w:val="00B4023B"/>
    <w:rsid w:val="00B40455"/>
    <w:rsid w:val="00B406D5"/>
    <w:rsid w:val="00B407CB"/>
    <w:rsid w:val="00B417ED"/>
    <w:rsid w:val="00B41A8A"/>
    <w:rsid w:val="00B41CC2"/>
    <w:rsid w:val="00B426D5"/>
    <w:rsid w:val="00B436DA"/>
    <w:rsid w:val="00B436E7"/>
    <w:rsid w:val="00B43990"/>
    <w:rsid w:val="00B43C80"/>
    <w:rsid w:val="00B43D83"/>
    <w:rsid w:val="00B440F9"/>
    <w:rsid w:val="00B4454B"/>
    <w:rsid w:val="00B45EAC"/>
    <w:rsid w:val="00B46141"/>
    <w:rsid w:val="00B47454"/>
    <w:rsid w:val="00B4784C"/>
    <w:rsid w:val="00B47CAB"/>
    <w:rsid w:val="00B50A24"/>
    <w:rsid w:val="00B50AAE"/>
    <w:rsid w:val="00B51C5A"/>
    <w:rsid w:val="00B51D22"/>
    <w:rsid w:val="00B523E1"/>
    <w:rsid w:val="00B52471"/>
    <w:rsid w:val="00B52BF8"/>
    <w:rsid w:val="00B53382"/>
    <w:rsid w:val="00B53C61"/>
    <w:rsid w:val="00B5412C"/>
    <w:rsid w:val="00B54215"/>
    <w:rsid w:val="00B55D5C"/>
    <w:rsid w:val="00B56874"/>
    <w:rsid w:val="00B568E9"/>
    <w:rsid w:val="00B56AC0"/>
    <w:rsid w:val="00B57544"/>
    <w:rsid w:val="00B57BEF"/>
    <w:rsid w:val="00B6079C"/>
    <w:rsid w:val="00B61024"/>
    <w:rsid w:val="00B61157"/>
    <w:rsid w:val="00B61307"/>
    <w:rsid w:val="00B615D3"/>
    <w:rsid w:val="00B61667"/>
    <w:rsid w:val="00B617E5"/>
    <w:rsid w:val="00B62432"/>
    <w:rsid w:val="00B62644"/>
    <w:rsid w:val="00B62A3D"/>
    <w:rsid w:val="00B62A58"/>
    <w:rsid w:val="00B62C99"/>
    <w:rsid w:val="00B634BA"/>
    <w:rsid w:val="00B63652"/>
    <w:rsid w:val="00B63B89"/>
    <w:rsid w:val="00B63D78"/>
    <w:rsid w:val="00B646A3"/>
    <w:rsid w:val="00B64BF9"/>
    <w:rsid w:val="00B65162"/>
    <w:rsid w:val="00B655EE"/>
    <w:rsid w:val="00B65CBB"/>
    <w:rsid w:val="00B65F1E"/>
    <w:rsid w:val="00B66104"/>
    <w:rsid w:val="00B66747"/>
    <w:rsid w:val="00B66DB6"/>
    <w:rsid w:val="00B67129"/>
    <w:rsid w:val="00B67BED"/>
    <w:rsid w:val="00B67EC9"/>
    <w:rsid w:val="00B70089"/>
    <w:rsid w:val="00B707D3"/>
    <w:rsid w:val="00B70CB8"/>
    <w:rsid w:val="00B7168F"/>
    <w:rsid w:val="00B71B90"/>
    <w:rsid w:val="00B72BAA"/>
    <w:rsid w:val="00B72C5E"/>
    <w:rsid w:val="00B73191"/>
    <w:rsid w:val="00B732BC"/>
    <w:rsid w:val="00B73E85"/>
    <w:rsid w:val="00B73FC6"/>
    <w:rsid w:val="00B74F7D"/>
    <w:rsid w:val="00B7510C"/>
    <w:rsid w:val="00B76063"/>
    <w:rsid w:val="00B76654"/>
    <w:rsid w:val="00B769EB"/>
    <w:rsid w:val="00B7715A"/>
    <w:rsid w:val="00B7798D"/>
    <w:rsid w:val="00B77D7B"/>
    <w:rsid w:val="00B80ABC"/>
    <w:rsid w:val="00B81152"/>
    <w:rsid w:val="00B81A95"/>
    <w:rsid w:val="00B82285"/>
    <w:rsid w:val="00B82A0C"/>
    <w:rsid w:val="00B83059"/>
    <w:rsid w:val="00B8348E"/>
    <w:rsid w:val="00B83650"/>
    <w:rsid w:val="00B84A31"/>
    <w:rsid w:val="00B850FF"/>
    <w:rsid w:val="00B85269"/>
    <w:rsid w:val="00B855FA"/>
    <w:rsid w:val="00B8627F"/>
    <w:rsid w:val="00B86507"/>
    <w:rsid w:val="00B86813"/>
    <w:rsid w:val="00B86B7C"/>
    <w:rsid w:val="00B87665"/>
    <w:rsid w:val="00B87ED6"/>
    <w:rsid w:val="00B900EA"/>
    <w:rsid w:val="00B90801"/>
    <w:rsid w:val="00B9090B"/>
    <w:rsid w:val="00B90A95"/>
    <w:rsid w:val="00B91411"/>
    <w:rsid w:val="00B91D9D"/>
    <w:rsid w:val="00B92067"/>
    <w:rsid w:val="00B92859"/>
    <w:rsid w:val="00B93201"/>
    <w:rsid w:val="00B93448"/>
    <w:rsid w:val="00B93CCB"/>
    <w:rsid w:val="00B94673"/>
    <w:rsid w:val="00B94A39"/>
    <w:rsid w:val="00B94E4A"/>
    <w:rsid w:val="00B94E5D"/>
    <w:rsid w:val="00B9563D"/>
    <w:rsid w:val="00B9590A"/>
    <w:rsid w:val="00B95A21"/>
    <w:rsid w:val="00B964A7"/>
    <w:rsid w:val="00B96AC2"/>
    <w:rsid w:val="00B96E68"/>
    <w:rsid w:val="00B97E49"/>
    <w:rsid w:val="00B97F79"/>
    <w:rsid w:val="00BA0436"/>
    <w:rsid w:val="00BA0FEC"/>
    <w:rsid w:val="00BA1C1C"/>
    <w:rsid w:val="00BA314E"/>
    <w:rsid w:val="00BA450C"/>
    <w:rsid w:val="00BA49AB"/>
    <w:rsid w:val="00BA4B2A"/>
    <w:rsid w:val="00BA4C9E"/>
    <w:rsid w:val="00BA50DD"/>
    <w:rsid w:val="00BA5CF4"/>
    <w:rsid w:val="00BA60B0"/>
    <w:rsid w:val="00BA72AB"/>
    <w:rsid w:val="00BA7ADB"/>
    <w:rsid w:val="00BA7E0C"/>
    <w:rsid w:val="00BB016E"/>
    <w:rsid w:val="00BB0564"/>
    <w:rsid w:val="00BB0D8E"/>
    <w:rsid w:val="00BB10A4"/>
    <w:rsid w:val="00BB1A3A"/>
    <w:rsid w:val="00BB20B9"/>
    <w:rsid w:val="00BB2295"/>
    <w:rsid w:val="00BB365F"/>
    <w:rsid w:val="00BB3B00"/>
    <w:rsid w:val="00BB4797"/>
    <w:rsid w:val="00BB51A4"/>
    <w:rsid w:val="00BB5214"/>
    <w:rsid w:val="00BB555F"/>
    <w:rsid w:val="00BB5BE7"/>
    <w:rsid w:val="00BB5DDB"/>
    <w:rsid w:val="00BB6048"/>
    <w:rsid w:val="00BB6075"/>
    <w:rsid w:val="00BC00AB"/>
    <w:rsid w:val="00BC19E6"/>
    <w:rsid w:val="00BC23F3"/>
    <w:rsid w:val="00BC2C8C"/>
    <w:rsid w:val="00BC3792"/>
    <w:rsid w:val="00BC3886"/>
    <w:rsid w:val="00BC3DD3"/>
    <w:rsid w:val="00BC3FEB"/>
    <w:rsid w:val="00BC4A7E"/>
    <w:rsid w:val="00BC58ED"/>
    <w:rsid w:val="00BC5A07"/>
    <w:rsid w:val="00BC67AA"/>
    <w:rsid w:val="00BD01DA"/>
    <w:rsid w:val="00BD1043"/>
    <w:rsid w:val="00BD1404"/>
    <w:rsid w:val="00BD16C3"/>
    <w:rsid w:val="00BD1DCF"/>
    <w:rsid w:val="00BD26BC"/>
    <w:rsid w:val="00BD381D"/>
    <w:rsid w:val="00BD437F"/>
    <w:rsid w:val="00BD4B46"/>
    <w:rsid w:val="00BD4C77"/>
    <w:rsid w:val="00BD4D0F"/>
    <w:rsid w:val="00BD4D19"/>
    <w:rsid w:val="00BD53DB"/>
    <w:rsid w:val="00BD5530"/>
    <w:rsid w:val="00BD5691"/>
    <w:rsid w:val="00BD56C6"/>
    <w:rsid w:val="00BD5C9E"/>
    <w:rsid w:val="00BD6CAD"/>
    <w:rsid w:val="00BD74E4"/>
    <w:rsid w:val="00BD7781"/>
    <w:rsid w:val="00BD78A0"/>
    <w:rsid w:val="00BD7DAD"/>
    <w:rsid w:val="00BD7F81"/>
    <w:rsid w:val="00BE04A9"/>
    <w:rsid w:val="00BE1430"/>
    <w:rsid w:val="00BE1971"/>
    <w:rsid w:val="00BE1AE5"/>
    <w:rsid w:val="00BE1C3F"/>
    <w:rsid w:val="00BE1DCD"/>
    <w:rsid w:val="00BE2B85"/>
    <w:rsid w:val="00BE2F7D"/>
    <w:rsid w:val="00BE34D3"/>
    <w:rsid w:val="00BE3752"/>
    <w:rsid w:val="00BE4107"/>
    <w:rsid w:val="00BE459D"/>
    <w:rsid w:val="00BE5244"/>
    <w:rsid w:val="00BE53AE"/>
    <w:rsid w:val="00BE57F9"/>
    <w:rsid w:val="00BE6025"/>
    <w:rsid w:val="00BE6441"/>
    <w:rsid w:val="00BE6B9D"/>
    <w:rsid w:val="00BF0689"/>
    <w:rsid w:val="00BF080B"/>
    <w:rsid w:val="00BF0F4A"/>
    <w:rsid w:val="00BF177E"/>
    <w:rsid w:val="00BF2392"/>
    <w:rsid w:val="00BF2834"/>
    <w:rsid w:val="00BF2BC4"/>
    <w:rsid w:val="00BF2F03"/>
    <w:rsid w:val="00BF394B"/>
    <w:rsid w:val="00BF3AA5"/>
    <w:rsid w:val="00BF3BDB"/>
    <w:rsid w:val="00BF3DA6"/>
    <w:rsid w:val="00BF4863"/>
    <w:rsid w:val="00BF489D"/>
    <w:rsid w:val="00BF4907"/>
    <w:rsid w:val="00BF4FFC"/>
    <w:rsid w:val="00BF53CD"/>
    <w:rsid w:val="00BF61BC"/>
    <w:rsid w:val="00BF6538"/>
    <w:rsid w:val="00BF74F9"/>
    <w:rsid w:val="00BF76BB"/>
    <w:rsid w:val="00BF77DD"/>
    <w:rsid w:val="00BF7B91"/>
    <w:rsid w:val="00C0013A"/>
    <w:rsid w:val="00C00A66"/>
    <w:rsid w:val="00C00AB3"/>
    <w:rsid w:val="00C015CF"/>
    <w:rsid w:val="00C022CA"/>
    <w:rsid w:val="00C02ADC"/>
    <w:rsid w:val="00C04C95"/>
    <w:rsid w:val="00C05434"/>
    <w:rsid w:val="00C05E63"/>
    <w:rsid w:val="00C07662"/>
    <w:rsid w:val="00C07AF6"/>
    <w:rsid w:val="00C10953"/>
    <w:rsid w:val="00C12092"/>
    <w:rsid w:val="00C1224F"/>
    <w:rsid w:val="00C12632"/>
    <w:rsid w:val="00C12DB8"/>
    <w:rsid w:val="00C12FC8"/>
    <w:rsid w:val="00C13BAF"/>
    <w:rsid w:val="00C14362"/>
    <w:rsid w:val="00C14F80"/>
    <w:rsid w:val="00C15410"/>
    <w:rsid w:val="00C15D9D"/>
    <w:rsid w:val="00C15FEC"/>
    <w:rsid w:val="00C16A9B"/>
    <w:rsid w:val="00C1795A"/>
    <w:rsid w:val="00C17A9B"/>
    <w:rsid w:val="00C17BE5"/>
    <w:rsid w:val="00C17F4B"/>
    <w:rsid w:val="00C17F9B"/>
    <w:rsid w:val="00C205DB"/>
    <w:rsid w:val="00C210D1"/>
    <w:rsid w:val="00C223F0"/>
    <w:rsid w:val="00C2241E"/>
    <w:rsid w:val="00C22726"/>
    <w:rsid w:val="00C22A16"/>
    <w:rsid w:val="00C22A62"/>
    <w:rsid w:val="00C22CDE"/>
    <w:rsid w:val="00C23D64"/>
    <w:rsid w:val="00C24D01"/>
    <w:rsid w:val="00C2577B"/>
    <w:rsid w:val="00C25D0D"/>
    <w:rsid w:val="00C26AB5"/>
    <w:rsid w:val="00C26E87"/>
    <w:rsid w:val="00C27D0E"/>
    <w:rsid w:val="00C31BB5"/>
    <w:rsid w:val="00C3209B"/>
    <w:rsid w:val="00C32426"/>
    <w:rsid w:val="00C32A29"/>
    <w:rsid w:val="00C32C24"/>
    <w:rsid w:val="00C32EA7"/>
    <w:rsid w:val="00C33B66"/>
    <w:rsid w:val="00C34202"/>
    <w:rsid w:val="00C34297"/>
    <w:rsid w:val="00C34A09"/>
    <w:rsid w:val="00C35399"/>
    <w:rsid w:val="00C36A77"/>
    <w:rsid w:val="00C3760E"/>
    <w:rsid w:val="00C37C56"/>
    <w:rsid w:val="00C37FF9"/>
    <w:rsid w:val="00C400EF"/>
    <w:rsid w:val="00C41646"/>
    <w:rsid w:val="00C41EF7"/>
    <w:rsid w:val="00C42264"/>
    <w:rsid w:val="00C4315D"/>
    <w:rsid w:val="00C431DE"/>
    <w:rsid w:val="00C43A91"/>
    <w:rsid w:val="00C44661"/>
    <w:rsid w:val="00C4522A"/>
    <w:rsid w:val="00C45337"/>
    <w:rsid w:val="00C459F8"/>
    <w:rsid w:val="00C45C30"/>
    <w:rsid w:val="00C45CFA"/>
    <w:rsid w:val="00C46426"/>
    <w:rsid w:val="00C468AA"/>
    <w:rsid w:val="00C4697F"/>
    <w:rsid w:val="00C46A86"/>
    <w:rsid w:val="00C470A9"/>
    <w:rsid w:val="00C471CB"/>
    <w:rsid w:val="00C47A0B"/>
    <w:rsid w:val="00C500C9"/>
    <w:rsid w:val="00C5015D"/>
    <w:rsid w:val="00C5017F"/>
    <w:rsid w:val="00C50857"/>
    <w:rsid w:val="00C50C5B"/>
    <w:rsid w:val="00C51126"/>
    <w:rsid w:val="00C514D6"/>
    <w:rsid w:val="00C51BCF"/>
    <w:rsid w:val="00C51BD1"/>
    <w:rsid w:val="00C52460"/>
    <w:rsid w:val="00C525F0"/>
    <w:rsid w:val="00C52802"/>
    <w:rsid w:val="00C53A73"/>
    <w:rsid w:val="00C53F99"/>
    <w:rsid w:val="00C549F5"/>
    <w:rsid w:val="00C55010"/>
    <w:rsid w:val="00C5511A"/>
    <w:rsid w:val="00C5566A"/>
    <w:rsid w:val="00C55EA1"/>
    <w:rsid w:val="00C564B4"/>
    <w:rsid w:val="00C57855"/>
    <w:rsid w:val="00C617C9"/>
    <w:rsid w:val="00C6339E"/>
    <w:rsid w:val="00C64998"/>
    <w:rsid w:val="00C64DC6"/>
    <w:rsid w:val="00C66263"/>
    <w:rsid w:val="00C67268"/>
    <w:rsid w:val="00C673A3"/>
    <w:rsid w:val="00C679E0"/>
    <w:rsid w:val="00C67BF0"/>
    <w:rsid w:val="00C67CEA"/>
    <w:rsid w:val="00C7151C"/>
    <w:rsid w:val="00C71FA8"/>
    <w:rsid w:val="00C72300"/>
    <w:rsid w:val="00C73121"/>
    <w:rsid w:val="00C738D5"/>
    <w:rsid w:val="00C743A1"/>
    <w:rsid w:val="00C749E8"/>
    <w:rsid w:val="00C74FF0"/>
    <w:rsid w:val="00C752F7"/>
    <w:rsid w:val="00C75383"/>
    <w:rsid w:val="00C75EA9"/>
    <w:rsid w:val="00C7616F"/>
    <w:rsid w:val="00C766B7"/>
    <w:rsid w:val="00C76A26"/>
    <w:rsid w:val="00C76BAC"/>
    <w:rsid w:val="00C76C1A"/>
    <w:rsid w:val="00C772E7"/>
    <w:rsid w:val="00C77456"/>
    <w:rsid w:val="00C77685"/>
    <w:rsid w:val="00C77D39"/>
    <w:rsid w:val="00C77FD8"/>
    <w:rsid w:val="00C80347"/>
    <w:rsid w:val="00C80837"/>
    <w:rsid w:val="00C80883"/>
    <w:rsid w:val="00C80EE9"/>
    <w:rsid w:val="00C81243"/>
    <w:rsid w:val="00C81677"/>
    <w:rsid w:val="00C84127"/>
    <w:rsid w:val="00C845ED"/>
    <w:rsid w:val="00C84F7A"/>
    <w:rsid w:val="00C85122"/>
    <w:rsid w:val="00C858B9"/>
    <w:rsid w:val="00C85969"/>
    <w:rsid w:val="00C85C12"/>
    <w:rsid w:val="00C85C84"/>
    <w:rsid w:val="00C85D53"/>
    <w:rsid w:val="00C85E91"/>
    <w:rsid w:val="00C86230"/>
    <w:rsid w:val="00C869D4"/>
    <w:rsid w:val="00C87BCE"/>
    <w:rsid w:val="00C922FA"/>
    <w:rsid w:val="00C9274F"/>
    <w:rsid w:val="00C927D9"/>
    <w:rsid w:val="00C92A71"/>
    <w:rsid w:val="00C931E0"/>
    <w:rsid w:val="00C939A9"/>
    <w:rsid w:val="00C93A34"/>
    <w:rsid w:val="00C93F69"/>
    <w:rsid w:val="00C94038"/>
    <w:rsid w:val="00C94931"/>
    <w:rsid w:val="00C94A7A"/>
    <w:rsid w:val="00C958D5"/>
    <w:rsid w:val="00C959B3"/>
    <w:rsid w:val="00C96B0E"/>
    <w:rsid w:val="00C96BDB"/>
    <w:rsid w:val="00C9785D"/>
    <w:rsid w:val="00CA0B11"/>
    <w:rsid w:val="00CA0F78"/>
    <w:rsid w:val="00CA14EC"/>
    <w:rsid w:val="00CA1812"/>
    <w:rsid w:val="00CA1F39"/>
    <w:rsid w:val="00CA252B"/>
    <w:rsid w:val="00CA2B8D"/>
    <w:rsid w:val="00CA4793"/>
    <w:rsid w:val="00CA4A89"/>
    <w:rsid w:val="00CA4D01"/>
    <w:rsid w:val="00CA55E4"/>
    <w:rsid w:val="00CA5B11"/>
    <w:rsid w:val="00CA68A6"/>
    <w:rsid w:val="00CA6D61"/>
    <w:rsid w:val="00CA6DA7"/>
    <w:rsid w:val="00CA6E7B"/>
    <w:rsid w:val="00CA7CB3"/>
    <w:rsid w:val="00CB0093"/>
    <w:rsid w:val="00CB0121"/>
    <w:rsid w:val="00CB1161"/>
    <w:rsid w:val="00CB134A"/>
    <w:rsid w:val="00CB1E5F"/>
    <w:rsid w:val="00CB1FE1"/>
    <w:rsid w:val="00CB234D"/>
    <w:rsid w:val="00CB28DA"/>
    <w:rsid w:val="00CB327B"/>
    <w:rsid w:val="00CB3327"/>
    <w:rsid w:val="00CB37D3"/>
    <w:rsid w:val="00CB4825"/>
    <w:rsid w:val="00CB556C"/>
    <w:rsid w:val="00CB557D"/>
    <w:rsid w:val="00CB6096"/>
    <w:rsid w:val="00CB60A4"/>
    <w:rsid w:val="00CB647A"/>
    <w:rsid w:val="00CB64D4"/>
    <w:rsid w:val="00CB657A"/>
    <w:rsid w:val="00CB7922"/>
    <w:rsid w:val="00CC13E7"/>
    <w:rsid w:val="00CC1DC8"/>
    <w:rsid w:val="00CC27A3"/>
    <w:rsid w:val="00CC326B"/>
    <w:rsid w:val="00CC356F"/>
    <w:rsid w:val="00CC367D"/>
    <w:rsid w:val="00CC39D1"/>
    <w:rsid w:val="00CC419F"/>
    <w:rsid w:val="00CC4C23"/>
    <w:rsid w:val="00CC4CC3"/>
    <w:rsid w:val="00CC51B1"/>
    <w:rsid w:val="00CC6469"/>
    <w:rsid w:val="00CC6927"/>
    <w:rsid w:val="00CC76E3"/>
    <w:rsid w:val="00CC7A72"/>
    <w:rsid w:val="00CC7CD1"/>
    <w:rsid w:val="00CD03C2"/>
    <w:rsid w:val="00CD04D4"/>
    <w:rsid w:val="00CD13F3"/>
    <w:rsid w:val="00CD1B7F"/>
    <w:rsid w:val="00CD1DC9"/>
    <w:rsid w:val="00CD247A"/>
    <w:rsid w:val="00CD26AC"/>
    <w:rsid w:val="00CD32DF"/>
    <w:rsid w:val="00CD35E9"/>
    <w:rsid w:val="00CD382D"/>
    <w:rsid w:val="00CD4B13"/>
    <w:rsid w:val="00CD4BD9"/>
    <w:rsid w:val="00CD5295"/>
    <w:rsid w:val="00CD5A8C"/>
    <w:rsid w:val="00CD652B"/>
    <w:rsid w:val="00CD6618"/>
    <w:rsid w:val="00CD6679"/>
    <w:rsid w:val="00CD6E1F"/>
    <w:rsid w:val="00CD6F89"/>
    <w:rsid w:val="00CD7E23"/>
    <w:rsid w:val="00CE01CA"/>
    <w:rsid w:val="00CE07C3"/>
    <w:rsid w:val="00CE0A0F"/>
    <w:rsid w:val="00CE0C26"/>
    <w:rsid w:val="00CE18F1"/>
    <w:rsid w:val="00CE1A45"/>
    <w:rsid w:val="00CE1E1F"/>
    <w:rsid w:val="00CE2143"/>
    <w:rsid w:val="00CE259C"/>
    <w:rsid w:val="00CE292D"/>
    <w:rsid w:val="00CE29CB"/>
    <w:rsid w:val="00CE2C85"/>
    <w:rsid w:val="00CE2F99"/>
    <w:rsid w:val="00CE2FE7"/>
    <w:rsid w:val="00CE35E3"/>
    <w:rsid w:val="00CE3A32"/>
    <w:rsid w:val="00CE3D3B"/>
    <w:rsid w:val="00CE4875"/>
    <w:rsid w:val="00CE496F"/>
    <w:rsid w:val="00CE51BF"/>
    <w:rsid w:val="00CE571A"/>
    <w:rsid w:val="00CE6BD0"/>
    <w:rsid w:val="00CE71D0"/>
    <w:rsid w:val="00CE7A7D"/>
    <w:rsid w:val="00CE7E9A"/>
    <w:rsid w:val="00CF0365"/>
    <w:rsid w:val="00CF0595"/>
    <w:rsid w:val="00CF0C43"/>
    <w:rsid w:val="00CF0E5F"/>
    <w:rsid w:val="00CF13DF"/>
    <w:rsid w:val="00CF18C4"/>
    <w:rsid w:val="00CF1CD5"/>
    <w:rsid w:val="00CF2711"/>
    <w:rsid w:val="00CF4236"/>
    <w:rsid w:val="00CF4248"/>
    <w:rsid w:val="00CF4B3F"/>
    <w:rsid w:val="00CF4C63"/>
    <w:rsid w:val="00CF59FD"/>
    <w:rsid w:val="00CF5DE9"/>
    <w:rsid w:val="00CF6662"/>
    <w:rsid w:val="00CF6FD9"/>
    <w:rsid w:val="00CF76B0"/>
    <w:rsid w:val="00D0013B"/>
    <w:rsid w:val="00D00883"/>
    <w:rsid w:val="00D01627"/>
    <w:rsid w:val="00D0197D"/>
    <w:rsid w:val="00D01CA9"/>
    <w:rsid w:val="00D01EC9"/>
    <w:rsid w:val="00D03FB8"/>
    <w:rsid w:val="00D0405D"/>
    <w:rsid w:val="00D043F7"/>
    <w:rsid w:val="00D04F38"/>
    <w:rsid w:val="00D0578E"/>
    <w:rsid w:val="00D059BE"/>
    <w:rsid w:val="00D05AD2"/>
    <w:rsid w:val="00D06127"/>
    <w:rsid w:val="00D06435"/>
    <w:rsid w:val="00D06736"/>
    <w:rsid w:val="00D06BFF"/>
    <w:rsid w:val="00D073C4"/>
    <w:rsid w:val="00D07723"/>
    <w:rsid w:val="00D07E5E"/>
    <w:rsid w:val="00D10999"/>
    <w:rsid w:val="00D10C00"/>
    <w:rsid w:val="00D11B86"/>
    <w:rsid w:val="00D12665"/>
    <w:rsid w:val="00D127AA"/>
    <w:rsid w:val="00D12D42"/>
    <w:rsid w:val="00D13986"/>
    <w:rsid w:val="00D13BC7"/>
    <w:rsid w:val="00D15A50"/>
    <w:rsid w:val="00D16219"/>
    <w:rsid w:val="00D1637D"/>
    <w:rsid w:val="00D166F4"/>
    <w:rsid w:val="00D16B20"/>
    <w:rsid w:val="00D16CE7"/>
    <w:rsid w:val="00D16F5F"/>
    <w:rsid w:val="00D17622"/>
    <w:rsid w:val="00D17AE4"/>
    <w:rsid w:val="00D17F93"/>
    <w:rsid w:val="00D20459"/>
    <w:rsid w:val="00D207FB"/>
    <w:rsid w:val="00D2132B"/>
    <w:rsid w:val="00D21983"/>
    <w:rsid w:val="00D21A72"/>
    <w:rsid w:val="00D21E34"/>
    <w:rsid w:val="00D22019"/>
    <w:rsid w:val="00D22AAC"/>
    <w:rsid w:val="00D22E4A"/>
    <w:rsid w:val="00D23409"/>
    <w:rsid w:val="00D23F93"/>
    <w:rsid w:val="00D2409F"/>
    <w:rsid w:val="00D24489"/>
    <w:rsid w:val="00D24CB7"/>
    <w:rsid w:val="00D24E24"/>
    <w:rsid w:val="00D24FE3"/>
    <w:rsid w:val="00D2512F"/>
    <w:rsid w:val="00D25302"/>
    <w:rsid w:val="00D26553"/>
    <w:rsid w:val="00D2657A"/>
    <w:rsid w:val="00D2663A"/>
    <w:rsid w:val="00D266C8"/>
    <w:rsid w:val="00D26DD5"/>
    <w:rsid w:val="00D27387"/>
    <w:rsid w:val="00D300E7"/>
    <w:rsid w:val="00D3048C"/>
    <w:rsid w:val="00D30850"/>
    <w:rsid w:val="00D31533"/>
    <w:rsid w:val="00D32011"/>
    <w:rsid w:val="00D323C6"/>
    <w:rsid w:val="00D3330A"/>
    <w:rsid w:val="00D33EEF"/>
    <w:rsid w:val="00D34564"/>
    <w:rsid w:val="00D345B9"/>
    <w:rsid w:val="00D34F98"/>
    <w:rsid w:val="00D35FDF"/>
    <w:rsid w:val="00D36C27"/>
    <w:rsid w:val="00D36E5A"/>
    <w:rsid w:val="00D36FB6"/>
    <w:rsid w:val="00D378C1"/>
    <w:rsid w:val="00D37FE8"/>
    <w:rsid w:val="00D401E3"/>
    <w:rsid w:val="00D40622"/>
    <w:rsid w:val="00D41361"/>
    <w:rsid w:val="00D41523"/>
    <w:rsid w:val="00D418D5"/>
    <w:rsid w:val="00D41BB1"/>
    <w:rsid w:val="00D42C4F"/>
    <w:rsid w:val="00D42DD1"/>
    <w:rsid w:val="00D43874"/>
    <w:rsid w:val="00D44D86"/>
    <w:rsid w:val="00D44FAF"/>
    <w:rsid w:val="00D451CE"/>
    <w:rsid w:val="00D456FF"/>
    <w:rsid w:val="00D46908"/>
    <w:rsid w:val="00D47630"/>
    <w:rsid w:val="00D47673"/>
    <w:rsid w:val="00D47E7E"/>
    <w:rsid w:val="00D506A2"/>
    <w:rsid w:val="00D5121B"/>
    <w:rsid w:val="00D51A80"/>
    <w:rsid w:val="00D52985"/>
    <w:rsid w:val="00D52B22"/>
    <w:rsid w:val="00D5310E"/>
    <w:rsid w:val="00D533C0"/>
    <w:rsid w:val="00D53C04"/>
    <w:rsid w:val="00D54A32"/>
    <w:rsid w:val="00D5507B"/>
    <w:rsid w:val="00D57E6A"/>
    <w:rsid w:val="00D603B5"/>
    <w:rsid w:val="00D605B3"/>
    <w:rsid w:val="00D6095D"/>
    <w:rsid w:val="00D60EA2"/>
    <w:rsid w:val="00D61BE5"/>
    <w:rsid w:val="00D620EC"/>
    <w:rsid w:val="00D640CC"/>
    <w:rsid w:val="00D65635"/>
    <w:rsid w:val="00D657EF"/>
    <w:rsid w:val="00D65C99"/>
    <w:rsid w:val="00D66605"/>
    <w:rsid w:val="00D676EA"/>
    <w:rsid w:val="00D679FD"/>
    <w:rsid w:val="00D67FB3"/>
    <w:rsid w:val="00D70448"/>
    <w:rsid w:val="00D70EC4"/>
    <w:rsid w:val="00D71395"/>
    <w:rsid w:val="00D719E2"/>
    <w:rsid w:val="00D7348A"/>
    <w:rsid w:val="00D73733"/>
    <w:rsid w:val="00D73C1D"/>
    <w:rsid w:val="00D74B23"/>
    <w:rsid w:val="00D75B38"/>
    <w:rsid w:val="00D75BCE"/>
    <w:rsid w:val="00D75E49"/>
    <w:rsid w:val="00D770B3"/>
    <w:rsid w:val="00D80063"/>
    <w:rsid w:val="00D80D11"/>
    <w:rsid w:val="00D81220"/>
    <w:rsid w:val="00D81260"/>
    <w:rsid w:val="00D81E7E"/>
    <w:rsid w:val="00D820AF"/>
    <w:rsid w:val="00D82525"/>
    <w:rsid w:val="00D83850"/>
    <w:rsid w:val="00D842D9"/>
    <w:rsid w:val="00D84C22"/>
    <w:rsid w:val="00D857B1"/>
    <w:rsid w:val="00D85D66"/>
    <w:rsid w:val="00D85F75"/>
    <w:rsid w:val="00D86762"/>
    <w:rsid w:val="00D86D70"/>
    <w:rsid w:val="00D872A7"/>
    <w:rsid w:val="00D877F8"/>
    <w:rsid w:val="00D87C25"/>
    <w:rsid w:val="00D87CA5"/>
    <w:rsid w:val="00D9042F"/>
    <w:rsid w:val="00D90D51"/>
    <w:rsid w:val="00D90ECB"/>
    <w:rsid w:val="00D91467"/>
    <w:rsid w:val="00D91BC2"/>
    <w:rsid w:val="00D92CDE"/>
    <w:rsid w:val="00D9391D"/>
    <w:rsid w:val="00D94F24"/>
    <w:rsid w:val="00D9568B"/>
    <w:rsid w:val="00D95702"/>
    <w:rsid w:val="00D95757"/>
    <w:rsid w:val="00D957DD"/>
    <w:rsid w:val="00D95962"/>
    <w:rsid w:val="00D962E8"/>
    <w:rsid w:val="00D9726A"/>
    <w:rsid w:val="00DA060D"/>
    <w:rsid w:val="00DA09D9"/>
    <w:rsid w:val="00DA1EFD"/>
    <w:rsid w:val="00DA215D"/>
    <w:rsid w:val="00DA2260"/>
    <w:rsid w:val="00DA2461"/>
    <w:rsid w:val="00DA2DB8"/>
    <w:rsid w:val="00DA372F"/>
    <w:rsid w:val="00DA376F"/>
    <w:rsid w:val="00DA3EF8"/>
    <w:rsid w:val="00DA456C"/>
    <w:rsid w:val="00DA4CC9"/>
    <w:rsid w:val="00DA50F1"/>
    <w:rsid w:val="00DA52EF"/>
    <w:rsid w:val="00DA5866"/>
    <w:rsid w:val="00DA6207"/>
    <w:rsid w:val="00DA6D25"/>
    <w:rsid w:val="00DA7048"/>
    <w:rsid w:val="00DA7A69"/>
    <w:rsid w:val="00DA7A6D"/>
    <w:rsid w:val="00DA7E85"/>
    <w:rsid w:val="00DB0098"/>
    <w:rsid w:val="00DB07DA"/>
    <w:rsid w:val="00DB094B"/>
    <w:rsid w:val="00DB0C36"/>
    <w:rsid w:val="00DB0C5E"/>
    <w:rsid w:val="00DB137F"/>
    <w:rsid w:val="00DB1D3F"/>
    <w:rsid w:val="00DB27CB"/>
    <w:rsid w:val="00DB2837"/>
    <w:rsid w:val="00DB3026"/>
    <w:rsid w:val="00DB3B42"/>
    <w:rsid w:val="00DB3CE4"/>
    <w:rsid w:val="00DB3DD2"/>
    <w:rsid w:val="00DB4543"/>
    <w:rsid w:val="00DB5187"/>
    <w:rsid w:val="00DB55DC"/>
    <w:rsid w:val="00DB5902"/>
    <w:rsid w:val="00DB74B7"/>
    <w:rsid w:val="00DB7C19"/>
    <w:rsid w:val="00DC0C00"/>
    <w:rsid w:val="00DC0D12"/>
    <w:rsid w:val="00DC11E6"/>
    <w:rsid w:val="00DC169E"/>
    <w:rsid w:val="00DC194F"/>
    <w:rsid w:val="00DC1F5E"/>
    <w:rsid w:val="00DC26D9"/>
    <w:rsid w:val="00DC29EE"/>
    <w:rsid w:val="00DC31CF"/>
    <w:rsid w:val="00DC3A1B"/>
    <w:rsid w:val="00DC3D20"/>
    <w:rsid w:val="00DC45AF"/>
    <w:rsid w:val="00DC511C"/>
    <w:rsid w:val="00DC51B9"/>
    <w:rsid w:val="00DC6385"/>
    <w:rsid w:val="00DC6776"/>
    <w:rsid w:val="00DC6DD7"/>
    <w:rsid w:val="00DC7006"/>
    <w:rsid w:val="00DC7020"/>
    <w:rsid w:val="00DC776A"/>
    <w:rsid w:val="00DC7ECE"/>
    <w:rsid w:val="00DC7FD4"/>
    <w:rsid w:val="00DD0319"/>
    <w:rsid w:val="00DD0893"/>
    <w:rsid w:val="00DD12C7"/>
    <w:rsid w:val="00DD1399"/>
    <w:rsid w:val="00DD168C"/>
    <w:rsid w:val="00DD2E24"/>
    <w:rsid w:val="00DD3AC7"/>
    <w:rsid w:val="00DD43D5"/>
    <w:rsid w:val="00DD447D"/>
    <w:rsid w:val="00DD4B7A"/>
    <w:rsid w:val="00DD50E2"/>
    <w:rsid w:val="00DD5815"/>
    <w:rsid w:val="00DD59C2"/>
    <w:rsid w:val="00DD67E3"/>
    <w:rsid w:val="00DD7020"/>
    <w:rsid w:val="00DD74CA"/>
    <w:rsid w:val="00DD7C28"/>
    <w:rsid w:val="00DE07E7"/>
    <w:rsid w:val="00DE0C00"/>
    <w:rsid w:val="00DE1E12"/>
    <w:rsid w:val="00DE2058"/>
    <w:rsid w:val="00DE2A49"/>
    <w:rsid w:val="00DE2CCA"/>
    <w:rsid w:val="00DE310C"/>
    <w:rsid w:val="00DE32F5"/>
    <w:rsid w:val="00DE34CC"/>
    <w:rsid w:val="00DE3505"/>
    <w:rsid w:val="00DE366B"/>
    <w:rsid w:val="00DE4315"/>
    <w:rsid w:val="00DE4666"/>
    <w:rsid w:val="00DE5491"/>
    <w:rsid w:val="00DE5BFF"/>
    <w:rsid w:val="00DE636C"/>
    <w:rsid w:val="00DE66C9"/>
    <w:rsid w:val="00DE7566"/>
    <w:rsid w:val="00DF10A9"/>
    <w:rsid w:val="00DF17D3"/>
    <w:rsid w:val="00DF1A3B"/>
    <w:rsid w:val="00DF2BD4"/>
    <w:rsid w:val="00DF3D21"/>
    <w:rsid w:val="00DF4B95"/>
    <w:rsid w:val="00DF52A4"/>
    <w:rsid w:val="00DF6B29"/>
    <w:rsid w:val="00DF70C5"/>
    <w:rsid w:val="00DF7543"/>
    <w:rsid w:val="00DF7552"/>
    <w:rsid w:val="00DF7DBD"/>
    <w:rsid w:val="00DF7E01"/>
    <w:rsid w:val="00E02028"/>
    <w:rsid w:val="00E02997"/>
    <w:rsid w:val="00E02C7B"/>
    <w:rsid w:val="00E03219"/>
    <w:rsid w:val="00E037F0"/>
    <w:rsid w:val="00E03F26"/>
    <w:rsid w:val="00E04204"/>
    <w:rsid w:val="00E04B2D"/>
    <w:rsid w:val="00E052C9"/>
    <w:rsid w:val="00E0552F"/>
    <w:rsid w:val="00E05E31"/>
    <w:rsid w:val="00E06C44"/>
    <w:rsid w:val="00E0766C"/>
    <w:rsid w:val="00E108ED"/>
    <w:rsid w:val="00E10917"/>
    <w:rsid w:val="00E10B76"/>
    <w:rsid w:val="00E10B86"/>
    <w:rsid w:val="00E117EC"/>
    <w:rsid w:val="00E118CB"/>
    <w:rsid w:val="00E11B1C"/>
    <w:rsid w:val="00E12083"/>
    <w:rsid w:val="00E12EDC"/>
    <w:rsid w:val="00E1337C"/>
    <w:rsid w:val="00E13887"/>
    <w:rsid w:val="00E1425E"/>
    <w:rsid w:val="00E14641"/>
    <w:rsid w:val="00E1539D"/>
    <w:rsid w:val="00E15633"/>
    <w:rsid w:val="00E1587D"/>
    <w:rsid w:val="00E1593B"/>
    <w:rsid w:val="00E15949"/>
    <w:rsid w:val="00E15C08"/>
    <w:rsid w:val="00E16C06"/>
    <w:rsid w:val="00E2095C"/>
    <w:rsid w:val="00E2123E"/>
    <w:rsid w:val="00E21DA1"/>
    <w:rsid w:val="00E2239D"/>
    <w:rsid w:val="00E227FC"/>
    <w:rsid w:val="00E22B59"/>
    <w:rsid w:val="00E230F4"/>
    <w:rsid w:val="00E231BB"/>
    <w:rsid w:val="00E2369C"/>
    <w:rsid w:val="00E2524B"/>
    <w:rsid w:val="00E25856"/>
    <w:rsid w:val="00E25960"/>
    <w:rsid w:val="00E25F9F"/>
    <w:rsid w:val="00E2651E"/>
    <w:rsid w:val="00E26B16"/>
    <w:rsid w:val="00E270A0"/>
    <w:rsid w:val="00E27361"/>
    <w:rsid w:val="00E276C5"/>
    <w:rsid w:val="00E27E57"/>
    <w:rsid w:val="00E30162"/>
    <w:rsid w:val="00E30595"/>
    <w:rsid w:val="00E31122"/>
    <w:rsid w:val="00E314CE"/>
    <w:rsid w:val="00E31ECF"/>
    <w:rsid w:val="00E31F52"/>
    <w:rsid w:val="00E33584"/>
    <w:rsid w:val="00E338AE"/>
    <w:rsid w:val="00E34497"/>
    <w:rsid w:val="00E349B5"/>
    <w:rsid w:val="00E34AA6"/>
    <w:rsid w:val="00E34DE2"/>
    <w:rsid w:val="00E34E37"/>
    <w:rsid w:val="00E359A9"/>
    <w:rsid w:val="00E35A44"/>
    <w:rsid w:val="00E35C24"/>
    <w:rsid w:val="00E35E8F"/>
    <w:rsid w:val="00E35EF6"/>
    <w:rsid w:val="00E360EC"/>
    <w:rsid w:val="00E37ACB"/>
    <w:rsid w:val="00E37FA0"/>
    <w:rsid w:val="00E41122"/>
    <w:rsid w:val="00E4186E"/>
    <w:rsid w:val="00E41AA8"/>
    <w:rsid w:val="00E422AB"/>
    <w:rsid w:val="00E42471"/>
    <w:rsid w:val="00E42677"/>
    <w:rsid w:val="00E42A3A"/>
    <w:rsid w:val="00E42A86"/>
    <w:rsid w:val="00E42B92"/>
    <w:rsid w:val="00E4306E"/>
    <w:rsid w:val="00E44A0D"/>
    <w:rsid w:val="00E44CAF"/>
    <w:rsid w:val="00E44FF1"/>
    <w:rsid w:val="00E4534C"/>
    <w:rsid w:val="00E46316"/>
    <w:rsid w:val="00E4657F"/>
    <w:rsid w:val="00E4680B"/>
    <w:rsid w:val="00E46DEE"/>
    <w:rsid w:val="00E47889"/>
    <w:rsid w:val="00E4799E"/>
    <w:rsid w:val="00E50029"/>
    <w:rsid w:val="00E50949"/>
    <w:rsid w:val="00E50ED7"/>
    <w:rsid w:val="00E51513"/>
    <w:rsid w:val="00E51A70"/>
    <w:rsid w:val="00E5202C"/>
    <w:rsid w:val="00E528A0"/>
    <w:rsid w:val="00E52F82"/>
    <w:rsid w:val="00E52FD6"/>
    <w:rsid w:val="00E530E0"/>
    <w:rsid w:val="00E533B5"/>
    <w:rsid w:val="00E54827"/>
    <w:rsid w:val="00E5515D"/>
    <w:rsid w:val="00E5546E"/>
    <w:rsid w:val="00E55536"/>
    <w:rsid w:val="00E55927"/>
    <w:rsid w:val="00E56A85"/>
    <w:rsid w:val="00E575B3"/>
    <w:rsid w:val="00E5798B"/>
    <w:rsid w:val="00E57A9A"/>
    <w:rsid w:val="00E57F02"/>
    <w:rsid w:val="00E60855"/>
    <w:rsid w:val="00E60D30"/>
    <w:rsid w:val="00E61C1D"/>
    <w:rsid w:val="00E61CA6"/>
    <w:rsid w:val="00E625B1"/>
    <w:rsid w:val="00E62C50"/>
    <w:rsid w:val="00E62E2A"/>
    <w:rsid w:val="00E63E22"/>
    <w:rsid w:val="00E648B5"/>
    <w:rsid w:val="00E648DA"/>
    <w:rsid w:val="00E64D3E"/>
    <w:rsid w:val="00E65BD5"/>
    <w:rsid w:val="00E65C60"/>
    <w:rsid w:val="00E65FED"/>
    <w:rsid w:val="00E67295"/>
    <w:rsid w:val="00E6730A"/>
    <w:rsid w:val="00E67763"/>
    <w:rsid w:val="00E67E9F"/>
    <w:rsid w:val="00E708D3"/>
    <w:rsid w:val="00E70D51"/>
    <w:rsid w:val="00E71128"/>
    <w:rsid w:val="00E713B1"/>
    <w:rsid w:val="00E71DF9"/>
    <w:rsid w:val="00E720A7"/>
    <w:rsid w:val="00E723F9"/>
    <w:rsid w:val="00E724AE"/>
    <w:rsid w:val="00E73433"/>
    <w:rsid w:val="00E73B32"/>
    <w:rsid w:val="00E73E47"/>
    <w:rsid w:val="00E740CA"/>
    <w:rsid w:val="00E75B65"/>
    <w:rsid w:val="00E7666E"/>
    <w:rsid w:val="00E76774"/>
    <w:rsid w:val="00E77B97"/>
    <w:rsid w:val="00E806E6"/>
    <w:rsid w:val="00E8081F"/>
    <w:rsid w:val="00E80911"/>
    <w:rsid w:val="00E80F22"/>
    <w:rsid w:val="00E8133D"/>
    <w:rsid w:val="00E815D8"/>
    <w:rsid w:val="00E81E85"/>
    <w:rsid w:val="00E81FFD"/>
    <w:rsid w:val="00E82635"/>
    <w:rsid w:val="00E82973"/>
    <w:rsid w:val="00E82AD7"/>
    <w:rsid w:val="00E8324D"/>
    <w:rsid w:val="00E834CD"/>
    <w:rsid w:val="00E839C2"/>
    <w:rsid w:val="00E842FA"/>
    <w:rsid w:val="00E8447B"/>
    <w:rsid w:val="00E84EDB"/>
    <w:rsid w:val="00E851F6"/>
    <w:rsid w:val="00E852FA"/>
    <w:rsid w:val="00E85B42"/>
    <w:rsid w:val="00E86563"/>
    <w:rsid w:val="00E86679"/>
    <w:rsid w:val="00E87DFA"/>
    <w:rsid w:val="00E90B93"/>
    <w:rsid w:val="00E90EE3"/>
    <w:rsid w:val="00E93370"/>
    <w:rsid w:val="00E93851"/>
    <w:rsid w:val="00E941C5"/>
    <w:rsid w:val="00E97370"/>
    <w:rsid w:val="00E9760C"/>
    <w:rsid w:val="00E9775E"/>
    <w:rsid w:val="00E97A46"/>
    <w:rsid w:val="00EA023D"/>
    <w:rsid w:val="00EA0996"/>
    <w:rsid w:val="00EA0A27"/>
    <w:rsid w:val="00EA0E19"/>
    <w:rsid w:val="00EA1D73"/>
    <w:rsid w:val="00EA1F30"/>
    <w:rsid w:val="00EA225A"/>
    <w:rsid w:val="00EA246C"/>
    <w:rsid w:val="00EA2525"/>
    <w:rsid w:val="00EA2CF1"/>
    <w:rsid w:val="00EA2E93"/>
    <w:rsid w:val="00EA3328"/>
    <w:rsid w:val="00EA3486"/>
    <w:rsid w:val="00EA3676"/>
    <w:rsid w:val="00EA3717"/>
    <w:rsid w:val="00EA3BBA"/>
    <w:rsid w:val="00EA4040"/>
    <w:rsid w:val="00EA4140"/>
    <w:rsid w:val="00EA4795"/>
    <w:rsid w:val="00EA5815"/>
    <w:rsid w:val="00EA6C63"/>
    <w:rsid w:val="00EA7A11"/>
    <w:rsid w:val="00EA7B91"/>
    <w:rsid w:val="00EB0096"/>
    <w:rsid w:val="00EB0EB4"/>
    <w:rsid w:val="00EB1330"/>
    <w:rsid w:val="00EB1482"/>
    <w:rsid w:val="00EB30BA"/>
    <w:rsid w:val="00EB310A"/>
    <w:rsid w:val="00EB3398"/>
    <w:rsid w:val="00EB3457"/>
    <w:rsid w:val="00EB3D38"/>
    <w:rsid w:val="00EB4589"/>
    <w:rsid w:val="00EB46DD"/>
    <w:rsid w:val="00EB49C0"/>
    <w:rsid w:val="00EB4A8B"/>
    <w:rsid w:val="00EB5908"/>
    <w:rsid w:val="00EB6C2F"/>
    <w:rsid w:val="00EB767F"/>
    <w:rsid w:val="00EB7B96"/>
    <w:rsid w:val="00EB7E18"/>
    <w:rsid w:val="00EC1295"/>
    <w:rsid w:val="00EC13FE"/>
    <w:rsid w:val="00EC1A21"/>
    <w:rsid w:val="00EC22E5"/>
    <w:rsid w:val="00EC25F7"/>
    <w:rsid w:val="00EC291D"/>
    <w:rsid w:val="00EC2DF9"/>
    <w:rsid w:val="00EC3A3B"/>
    <w:rsid w:val="00EC3E3D"/>
    <w:rsid w:val="00EC5757"/>
    <w:rsid w:val="00EC6834"/>
    <w:rsid w:val="00EC6C87"/>
    <w:rsid w:val="00EC7E1E"/>
    <w:rsid w:val="00ED03E8"/>
    <w:rsid w:val="00ED0AFF"/>
    <w:rsid w:val="00ED0C24"/>
    <w:rsid w:val="00ED1499"/>
    <w:rsid w:val="00ED2D4D"/>
    <w:rsid w:val="00ED5A2A"/>
    <w:rsid w:val="00ED60AF"/>
    <w:rsid w:val="00ED6414"/>
    <w:rsid w:val="00ED73EA"/>
    <w:rsid w:val="00ED7504"/>
    <w:rsid w:val="00ED76C1"/>
    <w:rsid w:val="00ED775F"/>
    <w:rsid w:val="00ED78D1"/>
    <w:rsid w:val="00EE1061"/>
    <w:rsid w:val="00EE1552"/>
    <w:rsid w:val="00EE206A"/>
    <w:rsid w:val="00EE225F"/>
    <w:rsid w:val="00EE2D79"/>
    <w:rsid w:val="00EE2D88"/>
    <w:rsid w:val="00EE2FBE"/>
    <w:rsid w:val="00EE30C0"/>
    <w:rsid w:val="00EE39CD"/>
    <w:rsid w:val="00EE73A8"/>
    <w:rsid w:val="00EE747D"/>
    <w:rsid w:val="00EE7807"/>
    <w:rsid w:val="00EE7FD1"/>
    <w:rsid w:val="00EF0176"/>
    <w:rsid w:val="00EF01A0"/>
    <w:rsid w:val="00EF041D"/>
    <w:rsid w:val="00EF0DCF"/>
    <w:rsid w:val="00EF1053"/>
    <w:rsid w:val="00EF1E68"/>
    <w:rsid w:val="00EF1E74"/>
    <w:rsid w:val="00EF246D"/>
    <w:rsid w:val="00EF2C6D"/>
    <w:rsid w:val="00EF2D04"/>
    <w:rsid w:val="00EF4353"/>
    <w:rsid w:val="00EF4861"/>
    <w:rsid w:val="00EF4E2B"/>
    <w:rsid w:val="00EF50C4"/>
    <w:rsid w:val="00EF5E0B"/>
    <w:rsid w:val="00EF679D"/>
    <w:rsid w:val="00EF6A01"/>
    <w:rsid w:val="00EF6FCB"/>
    <w:rsid w:val="00F005C7"/>
    <w:rsid w:val="00F005E9"/>
    <w:rsid w:val="00F0093C"/>
    <w:rsid w:val="00F011FB"/>
    <w:rsid w:val="00F01327"/>
    <w:rsid w:val="00F014F2"/>
    <w:rsid w:val="00F0179E"/>
    <w:rsid w:val="00F01979"/>
    <w:rsid w:val="00F01ACD"/>
    <w:rsid w:val="00F02DA3"/>
    <w:rsid w:val="00F02F8E"/>
    <w:rsid w:val="00F0319D"/>
    <w:rsid w:val="00F03210"/>
    <w:rsid w:val="00F03579"/>
    <w:rsid w:val="00F03D89"/>
    <w:rsid w:val="00F03F6B"/>
    <w:rsid w:val="00F04D45"/>
    <w:rsid w:val="00F04E17"/>
    <w:rsid w:val="00F05344"/>
    <w:rsid w:val="00F05403"/>
    <w:rsid w:val="00F063F2"/>
    <w:rsid w:val="00F065D7"/>
    <w:rsid w:val="00F06B6E"/>
    <w:rsid w:val="00F06CA8"/>
    <w:rsid w:val="00F06D3E"/>
    <w:rsid w:val="00F06DB3"/>
    <w:rsid w:val="00F07BBC"/>
    <w:rsid w:val="00F11544"/>
    <w:rsid w:val="00F11EA7"/>
    <w:rsid w:val="00F12536"/>
    <w:rsid w:val="00F12ECF"/>
    <w:rsid w:val="00F135A2"/>
    <w:rsid w:val="00F13729"/>
    <w:rsid w:val="00F139B5"/>
    <w:rsid w:val="00F13E5A"/>
    <w:rsid w:val="00F143AA"/>
    <w:rsid w:val="00F1598B"/>
    <w:rsid w:val="00F15A1A"/>
    <w:rsid w:val="00F15DC8"/>
    <w:rsid w:val="00F1622E"/>
    <w:rsid w:val="00F16E41"/>
    <w:rsid w:val="00F203EE"/>
    <w:rsid w:val="00F21495"/>
    <w:rsid w:val="00F21881"/>
    <w:rsid w:val="00F22056"/>
    <w:rsid w:val="00F221CF"/>
    <w:rsid w:val="00F22E58"/>
    <w:rsid w:val="00F22E60"/>
    <w:rsid w:val="00F2343A"/>
    <w:rsid w:val="00F2449A"/>
    <w:rsid w:val="00F24559"/>
    <w:rsid w:val="00F24BC7"/>
    <w:rsid w:val="00F25C8D"/>
    <w:rsid w:val="00F26870"/>
    <w:rsid w:val="00F269AA"/>
    <w:rsid w:val="00F26CDC"/>
    <w:rsid w:val="00F2735C"/>
    <w:rsid w:val="00F27807"/>
    <w:rsid w:val="00F30373"/>
    <w:rsid w:val="00F3088D"/>
    <w:rsid w:val="00F30EEA"/>
    <w:rsid w:val="00F3155A"/>
    <w:rsid w:val="00F3176F"/>
    <w:rsid w:val="00F317BC"/>
    <w:rsid w:val="00F31C28"/>
    <w:rsid w:val="00F32174"/>
    <w:rsid w:val="00F327BD"/>
    <w:rsid w:val="00F32E22"/>
    <w:rsid w:val="00F32EFC"/>
    <w:rsid w:val="00F32F93"/>
    <w:rsid w:val="00F334E7"/>
    <w:rsid w:val="00F33521"/>
    <w:rsid w:val="00F348C1"/>
    <w:rsid w:val="00F35AAC"/>
    <w:rsid w:val="00F360F7"/>
    <w:rsid w:val="00F36272"/>
    <w:rsid w:val="00F3706F"/>
    <w:rsid w:val="00F37363"/>
    <w:rsid w:val="00F3745A"/>
    <w:rsid w:val="00F37BD8"/>
    <w:rsid w:val="00F40144"/>
    <w:rsid w:val="00F402B5"/>
    <w:rsid w:val="00F4034E"/>
    <w:rsid w:val="00F40501"/>
    <w:rsid w:val="00F40A7D"/>
    <w:rsid w:val="00F41F46"/>
    <w:rsid w:val="00F41F49"/>
    <w:rsid w:val="00F420A3"/>
    <w:rsid w:val="00F422AF"/>
    <w:rsid w:val="00F42AC3"/>
    <w:rsid w:val="00F440B7"/>
    <w:rsid w:val="00F44151"/>
    <w:rsid w:val="00F446FA"/>
    <w:rsid w:val="00F44829"/>
    <w:rsid w:val="00F450B6"/>
    <w:rsid w:val="00F455DF"/>
    <w:rsid w:val="00F45D9E"/>
    <w:rsid w:val="00F46FF7"/>
    <w:rsid w:val="00F475CD"/>
    <w:rsid w:val="00F50281"/>
    <w:rsid w:val="00F50933"/>
    <w:rsid w:val="00F50B20"/>
    <w:rsid w:val="00F50B52"/>
    <w:rsid w:val="00F50B65"/>
    <w:rsid w:val="00F50D3B"/>
    <w:rsid w:val="00F50FBD"/>
    <w:rsid w:val="00F51602"/>
    <w:rsid w:val="00F517B7"/>
    <w:rsid w:val="00F52469"/>
    <w:rsid w:val="00F52740"/>
    <w:rsid w:val="00F52D09"/>
    <w:rsid w:val="00F52E86"/>
    <w:rsid w:val="00F52E90"/>
    <w:rsid w:val="00F53C01"/>
    <w:rsid w:val="00F53C34"/>
    <w:rsid w:val="00F544C8"/>
    <w:rsid w:val="00F54527"/>
    <w:rsid w:val="00F54B9B"/>
    <w:rsid w:val="00F55693"/>
    <w:rsid w:val="00F56473"/>
    <w:rsid w:val="00F565BC"/>
    <w:rsid w:val="00F571F7"/>
    <w:rsid w:val="00F578FF"/>
    <w:rsid w:val="00F57926"/>
    <w:rsid w:val="00F6031E"/>
    <w:rsid w:val="00F603EC"/>
    <w:rsid w:val="00F604FA"/>
    <w:rsid w:val="00F608DF"/>
    <w:rsid w:val="00F6158F"/>
    <w:rsid w:val="00F615EA"/>
    <w:rsid w:val="00F61781"/>
    <w:rsid w:val="00F617D5"/>
    <w:rsid w:val="00F61A05"/>
    <w:rsid w:val="00F62AC0"/>
    <w:rsid w:val="00F62E6A"/>
    <w:rsid w:val="00F62FB9"/>
    <w:rsid w:val="00F632A3"/>
    <w:rsid w:val="00F63A96"/>
    <w:rsid w:val="00F63DB2"/>
    <w:rsid w:val="00F63FBC"/>
    <w:rsid w:val="00F64D43"/>
    <w:rsid w:val="00F65BFD"/>
    <w:rsid w:val="00F65EF1"/>
    <w:rsid w:val="00F661AD"/>
    <w:rsid w:val="00F663B9"/>
    <w:rsid w:val="00F66518"/>
    <w:rsid w:val="00F667A9"/>
    <w:rsid w:val="00F70544"/>
    <w:rsid w:val="00F70552"/>
    <w:rsid w:val="00F70762"/>
    <w:rsid w:val="00F70EE8"/>
    <w:rsid w:val="00F71191"/>
    <w:rsid w:val="00F71497"/>
    <w:rsid w:val="00F71546"/>
    <w:rsid w:val="00F718A6"/>
    <w:rsid w:val="00F736AD"/>
    <w:rsid w:val="00F73C65"/>
    <w:rsid w:val="00F73D99"/>
    <w:rsid w:val="00F73F57"/>
    <w:rsid w:val="00F73F8D"/>
    <w:rsid w:val="00F74919"/>
    <w:rsid w:val="00F7496E"/>
    <w:rsid w:val="00F749E1"/>
    <w:rsid w:val="00F7544B"/>
    <w:rsid w:val="00F7623B"/>
    <w:rsid w:val="00F76381"/>
    <w:rsid w:val="00F76ED6"/>
    <w:rsid w:val="00F76FD2"/>
    <w:rsid w:val="00F7707A"/>
    <w:rsid w:val="00F77842"/>
    <w:rsid w:val="00F804DB"/>
    <w:rsid w:val="00F80AA1"/>
    <w:rsid w:val="00F81AAC"/>
    <w:rsid w:val="00F825F8"/>
    <w:rsid w:val="00F82D60"/>
    <w:rsid w:val="00F82FB1"/>
    <w:rsid w:val="00F83260"/>
    <w:rsid w:val="00F83928"/>
    <w:rsid w:val="00F842E9"/>
    <w:rsid w:val="00F84334"/>
    <w:rsid w:val="00F84811"/>
    <w:rsid w:val="00F84DD0"/>
    <w:rsid w:val="00F84F59"/>
    <w:rsid w:val="00F863AC"/>
    <w:rsid w:val="00F867C1"/>
    <w:rsid w:val="00F86E77"/>
    <w:rsid w:val="00F86FA2"/>
    <w:rsid w:val="00F87C7D"/>
    <w:rsid w:val="00F907C9"/>
    <w:rsid w:val="00F90B0F"/>
    <w:rsid w:val="00F91240"/>
    <w:rsid w:val="00F916D9"/>
    <w:rsid w:val="00F91AC5"/>
    <w:rsid w:val="00F91F7E"/>
    <w:rsid w:val="00F92A79"/>
    <w:rsid w:val="00F93CFA"/>
    <w:rsid w:val="00F9406A"/>
    <w:rsid w:val="00F95C17"/>
    <w:rsid w:val="00F95E69"/>
    <w:rsid w:val="00F95F73"/>
    <w:rsid w:val="00F96452"/>
    <w:rsid w:val="00F966ED"/>
    <w:rsid w:val="00F96B35"/>
    <w:rsid w:val="00F97308"/>
    <w:rsid w:val="00F97C9B"/>
    <w:rsid w:val="00FA167F"/>
    <w:rsid w:val="00FA1F3B"/>
    <w:rsid w:val="00FA224A"/>
    <w:rsid w:val="00FA3139"/>
    <w:rsid w:val="00FA355D"/>
    <w:rsid w:val="00FA3D75"/>
    <w:rsid w:val="00FA4848"/>
    <w:rsid w:val="00FA4E74"/>
    <w:rsid w:val="00FA58E9"/>
    <w:rsid w:val="00FA6A5F"/>
    <w:rsid w:val="00FA6B3F"/>
    <w:rsid w:val="00FA6CB0"/>
    <w:rsid w:val="00FA7BEB"/>
    <w:rsid w:val="00FA7E88"/>
    <w:rsid w:val="00FA7EE0"/>
    <w:rsid w:val="00FB0FC2"/>
    <w:rsid w:val="00FB1607"/>
    <w:rsid w:val="00FB1D4D"/>
    <w:rsid w:val="00FB1FF9"/>
    <w:rsid w:val="00FB260D"/>
    <w:rsid w:val="00FB3218"/>
    <w:rsid w:val="00FB3324"/>
    <w:rsid w:val="00FB3377"/>
    <w:rsid w:val="00FB38F6"/>
    <w:rsid w:val="00FB3E29"/>
    <w:rsid w:val="00FB435C"/>
    <w:rsid w:val="00FB460B"/>
    <w:rsid w:val="00FB6A9C"/>
    <w:rsid w:val="00FB7736"/>
    <w:rsid w:val="00FB7742"/>
    <w:rsid w:val="00FB7A0A"/>
    <w:rsid w:val="00FB7D86"/>
    <w:rsid w:val="00FC0103"/>
    <w:rsid w:val="00FC0282"/>
    <w:rsid w:val="00FC10B2"/>
    <w:rsid w:val="00FC1AEF"/>
    <w:rsid w:val="00FC1FB4"/>
    <w:rsid w:val="00FC2080"/>
    <w:rsid w:val="00FC2783"/>
    <w:rsid w:val="00FC2B53"/>
    <w:rsid w:val="00FC30C1"/>
    <w:rsid w:val="00FC31A0"/>
    <w:rsid w:val="00FC34AC"/>
    <w:rsid w:val="00FC361F"/>
    <w:rsid w:val="00FC3F30"/>
    <w:rsid w:val="00FC4B87"/>
    <w:rsid w:val="00FC50B0"/>
    <w:rsid w:val="00FC5712"/>
    <w:rsid w:val="00FC5CA2"/>
    <w:rsid w:val="00FC75BD"/>
    <w:rsid w:val="00FC7933"/>
    <w:rsid w:val="00FC7EFF"/>
    <w:rsid w:val="00FD06AD"/>
    <w:rsid w:val="00FD1184"/>
    <w:rsid w:val="00FD1FE0"/>
    <w:rsid w:val="00FD274C"/>
    <w:rsid w:val="00FD281C"/>
    <w:rsid w:val="00FD2D03"/>
    <w:rsid w:val="00FD2F51"/>
    <w:rsid w:val="00FD39BB"/>
    <w:rsid w:val="00FD3BB5"/>
    <w:rsid w:val="00FD40B0"/>
    <w:rsid w:val="00FD4344"/>
    <w:rsid w:val="00FD4714"/>
    <w:rsid w:val="00FD55FE"/>
    <w:rsid w:val="00FD56F6"/>
    <w:rsid w:val="00FD6285"/>
    <w:rsid w:val="00FD6320"/>
    <w:rsid w:val="00FD6789"/>
    <w:rsid w:val="00FD6885"/>
    <w:rsid w:val="00FE0381"/>
    <w:rsid w:val="00FE084C"/>
    <w:rsid w:val="00FE0CC5"/>
    <w:rsid w:val="00FE101F"/>
    <w:rsid w:val="00FE16EC"/>
    <w:rsid w:val="00FE17A0"/>
    <w:rsid w:val="00FE1BEC"/>
    <w:rsid w:val="00FE2533"/>
    <w:rsid w:val="00FE2CDA"/>
    <w:rsid w:val="00FE2FDF"/>
    <w:rsid w:val="00FE40C6"/>
    <w:rsid w:val="00FE4972"/>
    <w:rsid w:val="00FE4F48"/>
    <w:rsid w:val="00FE6396"/>
    <w:rsid w:val="00FE6D22"/>
    <w:rsid w:val="00FF06C4"/>
    <w:rsid w:val="00FF102A"/>
    <w:rsid w:val="00FF1036"/>
    <w:rsid w:val="00FF11DF"/>
    <w:rsid w:val="00FF1845"/>
    <w:rsid w:val="00FF21FE"/>
    <w:rsid w:val="00FF245D"/>
    <w:rsid w:val="00FF2A81"/>
    <w:rsid w:val="00FF2B9F"/>
    <w:rsid w:val="00FF2C33"/>
    <w:rsid w:val="00FF2C9F"/>
    <w:rsid w:val="00FF304D"/>
    <w:rsid w:val="00FF37C5"/>
    <w:rsid w:val="00FF38EC"/>
    <w:rsid w:val="00FF3A48"/>
    <w:rsid w:val="00FF47E9"/>
    <w:rsid w:val="00FF5268"/>
    <w:rsid w:val="00FF52D7"/>
    <w:rsid w:val="00FF5C9F"/>
    <w:rsid w:val="00FF6658"/>
    <w:rsid w:val="00FF6DCA"/>
    <w:rsid w:val="00FF71FD"/>
    <w:rsid w:val="00FF76C4"/>
    <w:rsid w:val="00FF77B2"/>
    <w:rsid w:val="0101406E"/>
    <w:rsid w:val="0102DAC4"/>
    <w:rsid w:val="01067DAF"/>
    <w:rsid w:val="01BC670F"/>
    <w:rsid w:val="01BCC04D"/>
    <w:rsid w:val="023158AC"/>
    <w:rsid w:val="026A4E30"/>
    <w:rsid w:val="02CAB1C8"/>
    <w:rsid w:val="02F8E65F"/>
    <w:rsid w:val="03055CE5"/>
    <w:rsid w:val="032242ED"/>
    <w:rsid w:val="0361B5C9"/>
    <w:rsid w:val="03622508"/>
    <w:rsid w:val="037B1E8A"/>
    <w:rsid w:val="0385EA73"/>
    <w:rsid w:val="03F8558F"/>
    <w:rsid w:val="04756E87"/>
    <w:rsid w:val="048883DD"/>
    <w:rsid w:val="04B9FE8F"/>
    <w:rsid w:val="04C69443"/>
    <w:rsid w:val="04D741B9"/>
    <w:rsid w:val="04E44BF1"/>
    <w:rsid w:val="04F72CAD"/>
    <w:rsid w:val="04FBA3BE"/>
    <w:rsid w:val="05552449"/>
    <w:rsid w:val="057C59CF"/>
    <w:rsid w:val="058F1F5E"/>
    <w:rsid w:val="05DF9E0C"/>
    <w:rsid w:val="05F7F85A"/>
    <w:rsid w:val="0622D92B"/>
    <w:rsid w:val="062F0BB7"/>
    <w:rsid w:val="0630E1CD"/>
    <w:rsid w:val="064D2432"/>
    <w:rsid w:val="06516B3F"/>
    <w:rsid w:val="066E609B"/>
    <w:rsid w:val="06A2F365"/>
    <w:rsid w:val="06D7DBF7"/>
    <w:rsid w:val="0703D76E"/>
    <w:rsid w:val="07435408"/>
    <w:rsid w:val="083E7AB4"/>
    <w:rsid w:val="0848554B"/>
    <w:rsid w:val="08584A00"/>
    <w:rsid w:val="089360E9"/>
    <w:rsid w:val="08976D5D"/>
    <w:rsid w:val="08A25505"/>
    <w:rsid w:val="08DE093B"/>
    <w:rsid w:val="0944C01E"/>
    <w:rsid w:val="0947F89F"/>
    <w:rsid w:val="096F5796"/>
    <w:rsid w:val="09810588"/>
    <w:rsid w:val="09B1DAA3"/>
    <w:rsid w:val="09D7E7B9"/>
    <w:rsid w:val="09E4410C"/>
    <w:rsid w:val="0A2843EE"/>
    <w:rsid w:val="0A4ED92A"/>
    <w:rsid w:val="0A8E2772"/>
    <w:rsid w:val="0AB9D6F5"/>
    <w:rsid w:val="0B1452EF"/>
    <w:rsid w:val="0B898678"/>
    <w:rsid w:val="0BDFE98F"/>
    <w:rsid w:val="0BE5350D"/>
    <w:rsid w:val="0C453735"/>
    <w:rsid w:val="0C5DC81A"/>
    <w:rsid w:val="0D3637A1"/>
    <w:rsid w:val="0D7856D9"/>
    <w:rsid w:val="0D8C24BA"/>
    <w:rsid w:val="0DAD2C6A"/>
    <w:rsid w:val="0E4648B7"/>
    <w:rsid w:val="0EA0993B"/>
    <w:rsid w:val="0F4579D1"/>
    <w:rsid w:val="0FFC05D6"/>
    <w:rsid w:val="10013EFC"/>
    <w:rsid w:val="1006CDBB"/>
    <w:rsid w:val="102AD760"/>
    <w:rsid w:val="109DFD13"/>
    <w:rsid w:val="10E8136E"/>
    <w:rsid w:val="11768A3B"/>
    <w:rsid w:val="11AEE835"/>
    <w:rsid w:val="123D8182"/>
    <w:rsid w:val="1256B46F"/>
    <w:rsid w:val="12C19043"/>
    <w:rsid w:val="12E1808D"/>
    <w:rsid w:val="12E934E6"/>
    <w:rsid w:val="12F5D840"/>
    <w:rsid w:val="1313209C"/>
    <w:rsid w:val="132FE8C2"/>
    <w:rsid w:val="1331DC97"/>
    <w:rsid w:val="13452167"/>
    <w:rsid w:val="13475D3E"/>
    <w:rsid w:val="134DD1AF"/>
    <w:rsid w:val="1389B97F"/>
    <w:rsid w:val="13FC7619"/>
    <w:rsid w:val="140B14C2"/>
    <w:rsid w:val="1416340E"/>
    <w:rsid w:val="14211F9E"/>
    <w:rsid w:val="142CCBBA"/>
    <w:rsid w:val="14668A29"/>
    <w:rsid w:val="14A3E092"/>
    <w:rsid w:val="14CBB923"/>
    <w:rsid w:val="1509B5D2"/>
    <w:rsid w:val="1544D951"/>
    <w:rsid w:val="156E56D1"/>
    <w:rsid w:val="157B7F93"/>
    <w:rsid w:val="15865BF1"/>
    <w:rsid w:val="15CF27E0"/>
    <w:rsid w:val="15D4B786"/>
    <w:rsid w:val="1631D94B"/>
    <w:rsid w:val="16430648"/>
    <w:rsid w:val="16B4FE68"/>
    <w:rsid w:val="16ED1B36"/>
    <w:rsid w:val="173DF7B1"/>
    <w:rsid w:val="174F4A56"/>
    <w:rsid w:val="17A0C9AB"/>
    <w:rsid w:val="17A945D5"/>
    <w:rsid w:val="17C2C931"/>
    <w:rsid w:val="17C33BCA"/>
    <w:rsid w:val="17EBFD75"/>
    <w:rsid w:val="17ECEE01"/>
    <w:rsid w:val="18204572"/>
    <w:rsid w:val="18297565"/>
    <w:rsid w:val="1833FBAC"/>
    <w:rsid w:val="184BB9F5"/>
    <w:rsid w:val="188F3728"/>
    <w:rsid w:val="1936E45A"/>
    <w:rsid w:val="19399D2E"/>
    <w:rsid w:val="19550345"/>
    <w:rsid w:val="19C54057"/>
    <w:rsid w:val="1A60EDA3"/>
    <w:rsid w:val="1A9D1204"/>
    <w:rsid w:val="1ABDC82C"/>
    <w:rsid w:val="1B0E3F18"/>
    <w:rsid w:val="1B396D73"/>
    <w:rsid w:val="1B3D81F1"/>
    <w:rsid w:val="1B5ABC61"/>
    <w:rsid w:val="1B608691"/>
    <w:rsid w:val="1B8C53F1"/>
    <w:rsid w:val="1BA3AB0D"/>
    <w:rsid w:val="1BA859D2"/>
    <w:rsid w:val="1BD1DC3F"/>
    <w:rsid w:val="1C47F519"/>
    <w:rsid w:val="1C59988D"/>
    <w:rsid w:val="1C6AF65E"/>
    <w:rsid w:val="1D1FC34B"/>
    <w:rsid w:val="1D4F0519"/>
    <w:rsid w:val="1D9D25C4"/>
    <w:rsid w:val="1E1796FD"/>
    <w:rsid w:val="1E925EAD"/>
    <w:rsid w:val="1EC50AD9"/>
    <w:rsid w:val="1EC57F7A"/>
    <w:rsid w:val="1EE1D2D8"/>
    <w:rsid w:val="1F1B1303"/>
    <w:rsid w:val="1F4C10DB"/>
    <w:rsid w:val="1FF9D0E6"/>
    <w:rsid w:val="204194F4"/>
    <w:rsid w:val="2078CC69"/>
    <w:rsid w:val="207D87D6"/>
    <w:rsid w:val="20887F9A"/>
    <w:rsid w:val="20C088FC"/>
    <w:rsid w:val="210924AE"/>
    <w:rsid w:val="21123339"/>
    <w:rsid w:val="2122EE20"/>
    <w:rsid w:val="215E6F13"/>
    <w:rsid w:val="21820823"/>
    <w:rsid w:val="219EFB26"/>
    <w:rsid w:val="2242C106"/>
    <w:rsid w:val="2244F2E7"/>
    <w:rsid w:val="225E1073"/>
    <w:rsid w:val="22ABB58A"/>
    <w:rsid w:val="23C9FE83"/>
    <w:rsid w:val="23D1EA3C"/>
    <w:rsid w:val="2487D910"/>
    <w:rsid w:val="249D7ABC"/>
    <w:rsid w:val="24A0D3B9"/>
    <w:rsid w:val="24B2C01A"/>
    <w:rsid w:val="24F980D5"/>
    <w:rsid w:val="2518F9B5"/>
    <w:rsid w:val="255B1D98"/>
    <w:rsid w:val="2565B6B1"/>
    <w:rsid w:val="25712BBD"/>
    <w:rsid w:val="25D5025A"/>
    <w:rsid w:val="2655375C"/>
    <w:rsid w:val="26986DCC"/>
    <w:rsid w:val="27240C5D"/>
    <w:rsid w:val="272D9752"/>
    <w:rsid w:val="280B64DB"/>
    <w:rsid w:val="28101EA0"/>
    <w:rsid w:val="2853FFCE"/>
    <w:rsid w:val="2865E520"/>
    <w:rsid w:val="28B47BF8"/>
    <w:rsid w:val="28F3461F"/>
    <w:rsid w:val="290A35EA"/>
    <w:rsid w:val="29124BEE"/>
    <w:rsid w:val="2A137C7E"/>
    <w:rsid w:val="2A358D85"/>
    <w:rsid w:val="2A3DAF3A"/>
    <w:rsid w:val="2A579F55"/>
    <w:rsid w:val="2AE480E1"/>
    <w:rsid w:val="2AEBF4A1"/>
    <w:rsid w:val="2B2A0507"/>
    <w:rsid w:val="2B8211F4"/>
    <w:rsid w:val="2BD84DE5"/>
    <w:rsid w:val="2C75A531"/>
    <w:rsid w:val="2D88597A"/>
    <w:rsid w:val="2DCDFF73"/>
    <w:rsid w:val="2DED9EFE"/>
    <w:rsid w:val="2E568D69"/>
    <w:rsid w:val="2EEDA2C6"/>
    <w:rsid w:val="2EF8B7B6"/>
    <w:rsid w:val="2EFE969C"/>
    <w:rsid w:val="2F5B1392"/>
    <w:rsid w:val="2F658C33"/>
    <w:rsid w:val="2F708041"/>
    <w:rsid w:val="2F896F5F"/>
    <w:rsid w:val="2FAB05AF"/>
    <w:rsid w:val="2FEF82DA"/>
    <w:rsid w:val="2FF59E5E"/>
    <w:rsid w:val="303864D7"/>
    <w:rsid w:val="30ACE3CD"/>
    <w:rsid w:val="30B680CF"/>
    <w:rsid w:val="31293461"/>
    <w:rsid w:val="315968A2"/>
    <w:rsid w:val="318E2D6E"/>
    <w:rsid w:val="31B75849"/>
    <w:rsid w:val="31B8917D"/>
    <w:rsid w:val="31EBC3D2"/>
    <w:rsid w:val="31EF9DD5"/>
    <w:rsid w:val="3253A0A9"/>
    <w:rsid w:val="327FD5BE"/>
    <w:rsid w:val="32C11021"/>
    <w:rsid w:val="3343E187"/>
    <w:rsid w:val="33DC0A75"/>
    <w:rsid w:val="33E0C5E9"/>
    <w:rsid w:val="3425EB1B"/>
    <w:rsid w:val="345DC6CF"/>
    <w:rsid w:val="347C0F71"/>
    <w:rsid w:val="34BC3EB1"/>
    <w:rsid w:val="35210522"/>
    <w:rsid w:val="35A2708F"/>
    <w:rsid w:val="35BD3223"/>
    <w:rsid w:val="35C95286"/>
    <w:rsid w:val="35CC25BC"/>
    <w:rsid w:val="35F24CB5"/>
    <w:rsid w:val="363D2C45"/>
    <w:rsid w:val="369CF4CE"/>
    <w:rsid w:val="36AFDBAF"/>
    <w:rsid w:val="36F13933"/>
    <w:rsid w:val="372B67EA"/>
    <w:rsid w:val="386109C4"/>
    <w:rsid w:val="388D0994"/>
    <w:rsid w:val="38CCC323"/>
    <w:rsid w:val="391FAA50"/>
    <w:rsid w:val="394CA5BD"/>
    <w:rsid w:val="39BA30F5"/>
    <w:rsid w:val="39C6793A"/>
    <w:rsid w:val="3A02FEA1"/>
    <w:rsid w:val="3A3B2792"/>
    <w:rsid w:val="3A681902"/>
    <w:rsid w:val="3AE16EC6"/>
    <w:rsid w:val="3B15E6A0"/>
    <w:rsid w:val="3B1BCFA4"/>
    <w:rsid w:val="3B5D2EBE"/>
    <w:rsid w:val="3BDCC806"/>
    <w:rsid w:val="3C96104B"/>
    <w:rsid w:val="3C9706DF"/>
    <w:rsid w:val="3CD76B48"/>
    <w:rsid w:val="3CE95581"/>
    <w:rsid w:val="3D8A7AB6"/>
    <w:rsid w:val="3DB04C64"/>
    <w:rsid w:val="3DBB616F"/>
    <w:rsid w:val="3DDC1DB8"/>
    <w:rsid w:val="3E23849C"/>
    <w:rsid w:val="3E6621FA"/>
    <w:rsid w:val="3E93E85E"/>
    <w:rsid w:val="3EF6B2F5"/>
    <w:rsid w:val="3F120AE8"/>
    <w:rsid w:val="3F55F3DC"/>
    <w:rsid w:val="3FA9A7C8"/>
    <w:rsid w:val="4002984F"/>
    <w:rsid w:val="402E0600"/>
    <w:rsid w:val="40758CA5"/>
    <w:rsid w:val="40A3219F"/>
    <w:rsid w:val="40FCF98C"/>
    <w:rsid w:val="4109053D"/>
    <w:rsid w:val="41435110"/>
    <w:rsid w:val="41582181"/>
    <w:rsid w:val="41682B9D"/>
    <w:rsid w:val="41DC1CD3"/>
    <w:rsid w:val="41E16527"/>
    <w:rsid w:val="4283E665"/>
    <w:rsid w:val="42B41837"/>
    <w:rsid w:val="42D1594E"/>
    <w:rsid w:val="42ED3DF2"/>
    <w:rsid w:val="431CB718"/>
    <w:rsid w:val="436D57D4"/>
    <w:rsid w:val="437E6239"/>
    <w:rsid w:val="43E0F417"/>
    <w:rsid w:val="43E22C50"/>
    <w:rsid w:val="440F8530"/>
    <w:rsid w:val="44835627"/>
    <w:rsid w:val="44E2CF6F"/>
    <w:rsid w:val="44E7B74E"/>
    <w:rsid w:val="45376BC9"/>
    <w:rsid w:val="456A568D"/>
    <w:rsid w:val="457731C4"/>
    <w:rsid w:val="45D489D5"/>
    <w:rsid w:val="45EE9DB0"/>
    <w:rsid w:val="460A18D9"/>
    <w:rsid w:val="4618B9E7"/>
    <w:rsid w:val="46A54F7F"/>
    <w:rsid w:val="470141A7"/>
    <w:rsid w:val="474CB430"/>
    <w:rsid w:val="475E70D0"/>
    <w:rsid w:val="47B5F40C"/>
    <w:rsid w:val="47F6B836"/>
    <w:rsid w:val="47FB1FF0"/>
    <w:rsid w:val="480BBEEC"/>
    <w:rsid w:val="48667A0E"/>
    <w:rsid w:val="48695914"/>
    <w:rsid w:val="49353A98"/>
    <w:rsid w:val="49E5B08D"/>
    <w:rsid w:val="4A985477"/>
    <w:rsid w:val="4AA82DC9"/>
    <w:rsid w:val="4ABD51D8"/>
    <w:rsid w:val="4ADD89FC"/>
    <w:rsid w:val="4AF6E0DB"/>
    <w:rsid w:val="4B888C77"/>
    <w:rsid w:val="4B8C4881"/>
    <w:rsid w:val="4BAB9597"/>
    <w:rsid w:val="4BC7D484"/>
    <w:rsid w:val="4C45C397"/>
    <w:rsid w:val="4CD90EC5"/>
    <w:rsid w:val="4CDB09B6"/>
    <w:rsid w:val="4CFB1B60"/>
    <w:rsid w:val="4CFFAADE"/>
    <w:rsid w:val="4D145423"/>
    <w:rsid w:val="4DB00093"/>
    <w:rsid w:val="4DBC4E76"/>
    <w:rsid w:val="4E7C388A"/>
    <w:rsid w:val="4EBB5401"/>
    <w:rsid w:val="4EDE9DF3"/>
    <w:rsid w:val="4EF7A6D3"/>
    <w:rsid w:val="4F32DE8B"/>
    <w:rsid w:val="4F4D9433"/>
    <w:rsid w:val="4FD6960F"/>
    <w:rsid w:val="5002A20A"/>
    <w:rsid w:val="50421280"/>
    <w:rsid w:val="504C53BE"/>
    <w:rsid w:val="5063E2EA"/>
    <w:rsid w:val="5072D39E"/>
    <w:rsid w:val="508CF3EA"/>
    <w:rsid w:val="50A31264"/>
    <w:rsid w:val="50ABAC92"/>
    <w:rsid w:val="51209560"/>
    <w:rsid w:val="5121987A"/>
    <w:rsid w:val="51341D1F"/>
    <w:rsid w:val="51879A48"/>
    <w:rsid w:val="51F86CA1"/>
    <w:rsid w:val="522BB186"/>
    <w:rsid w:val="52C4EAEC"/>
    <w:rsid w:val="52EC589B"/>
    <w:rsid w:val="5319BAC4"/>
    <w:rsid w:val="53257EAC"/>
    <w:rsid w:val="532D69F8"/>
    <w:rsid w:val="53562D4F"/>
    <w:rsid w:val="53F4882B"/>
    <w:rsid w:val="54152B8F"/>
    <w:rsid w:val="54600250"/>
    <w:rsid w:val="54927DFF"/>
    <w:rsid w:val="54E9146C"/>
    <w:rsid w:val="550EEEB1"/>
    <w:rsid w:val="55346736"/>
    <w:rsid w:val="55A969A4"/>
    <w:rsid w:val="55D863D2"/>
    <w:rsid w:val="55F64F6E"/>
    <w:rsid w:val="56336D5F"/>
    <w:rsid w:val="567E23A8"/>
    <w:rsid w:val="567F591D"/>
    <w:rsid w:val="56865A4B"/>
    <w:rsid w:val="56BACA8C"/>
    <w:rsid w:val="56C7B0AD"/>
    <w:rsid w:val="56CEE081"/>
    <w:rsid w:val="56FCBE44"/>
    <w:rsid w:val="57376119"/>
    <w:rsid w:val="575075A6"/>
    <w:rsid w:val="57A1C8E2"/>
    <w:rsid w:val="57ADB4AD"/>
    <w:rsid w:val="57E2E638"/>
    <w:rsid w:val="582B41D0"/>
    <w:rsid w:val="58D59849"/>
    <w:rsid w:val="58DF3D98"/>
    <w:rsid w:val="58F8C450"/>
    <w:rsid w:val="5902FFE1"/>
    <w:rsid w:val="591E2FE1"/>
    <w:rsid w:val="594B9151"/>
    <w:rsid w:val="5957CFE6"/>
    <w:rsid w:val="59941B94"/>
    <w:rsid w:val="59ADE506"/>
    <w:rsid w:val="59D4AD55"/>
    <w:rsid w:val="59F8C6CD"/>
    <w:rsid w:val="5A07CFF0"/>
    <w:rsid w:val="5A12F303"/>
    <w:rsid w:val="5A58EF69"/>
    <w:rsid w:val="5A998C70"/>
    <w:rsid w:val="5AEF1C49"/>
    <w:rsid w:val="5B24359A"/>
    <w:rsid w:val="5B32FB08"/>
    <w:rsid w:val="5B3A3D26"/>
    <w:rsid w:val="5B81D280"/>
    <w:rsid w:val="5BA759E1"/>
    <w:rsid w:val="5C068A7C"/>
    <w:rsid w:val="5C891A12"/>
    <w:rsid w:val="5C8AECAA"/>
    <w:rsid w:val="5CA9A8AB"/>
    <w:rsid w:val="5CABCACB"/>
    <w:rsid w:val="5CFE0082"/>
    <w:rsid w:val="5D449446"/>
    <w:rsid w:val="5D8DBB6F"/>
    <w:rsid w:val="5DC0E6A1"/>
    <w:rsid w:val="5DCBBA75"/>
    <w:rsid w:val="5E26E9A6"/>
    <w:rsid w:val="5E452AF7"/>
    <w:rsid w:val="5E5F61C8"/>
    <w:rsid w:val="5E71D5BA"/>
    <w:rsid w:val="5EA0B146"/>
    <w:rsid w:val="5EA5C510"/>
    <w:rsid w:val="5EB9CD06"/>
    <w:rsid w:val="5EC51F65"/>
    <w:rsid w:val="5F129278"/>
    <w:rsid w:val="5F1790A9"/>
    <w:rsid w:val="5F5487DF"/>
    <w:rsid w:val="5F78DE3D"/>
    <w:rsid w:val="6003D8A2"/>
    <w:rsid w:val="604B09F9"/>
    <w:rsid w:val="60806277"/>
    <w:rsid w:val="60819432"/>
    <w:rsid w:val="608858A7"/>
    <w:rsid w:val="610CDB92"/>
    <w:rsid w:val="6224AF0E"/>
    <w:rsid w:val="62424D51"/>
    <w:rsid w:val="6248FFE7"/>
    <w:rsid w:val="62756393"/>
    <w:rsid w:val="62904A8B"/>
    <w:rsid w:val="62ED12AE"/>
    <w:rsid w:val="62F56FA3"/>
    <w:rsid w:val="63183647"/>
    <w:rsid w:val="6359509F"/>
    <w:rsid w:val="637945FE"/>
    <w:rsid w:val="63928FF9"/>
    <w:rsid w:val="63C7A2AC"/>
    <w:rsid w:val="6400945B"/>
    <w:rsid w:val="64547F62"/>
    <w:rsid w:val="64759454"/>
    <w:rsid w:val="649798C8"/>
    <w:rsid w:val="6499021C"/>
    <w:rsid w:val="652BA564"/>
    <w:rsid w:val="654E8428"/>
    <w:rsid w:val="65687051"/>
    <w:rsid w:val="65CBFE56"/>
    <w:rsid w:val="661441E7"/>
    <w:rsid w:val="665F555C"/>
    <w:rsid w:val="66AAFB88"/>
    <w:rsid w:val="66BE66CB"/>
    <w:rsid w:val="67174ED3"/>
    <w:rsid w:val="67218343"/>
    <w:rsid w:val="67514FC0"/>
    <w:rsid w:val="67703858"/>
    <w:rsid w:val="67C0F5F7"/>
    <w:rsid w:val="67D0EE17"/>
    <w:rsid w:val="683F8F1F"/>
    <w:rsid w:val="6860D68A"/>
    <w:rsid w:val="687F0509"/>
    <w:rsid w:val="68A7C6B2"/>
    <w:rsid w:val="690D8F7B"/>
    <w:rsid w:val="694B195B"/>
    <w:rsid w:val="69572EC2"/>
    <w:rsid w:val="695E86C2"/>
    <w:rsid w:val="6A1022FC"/>
    <w:rsid w:val="6A49FA9F"/>
    <w:rsid w:val="6A6DF3C7"/>
    <w:rsid w:val="6AB825D2"/>
    <w:rsid w:val="6AD70BB9"/>
    <w:rsid w:val="6AF1FD75"/>
    <w:rsid w:val="6B72288F"/>
    <w:rsid w:val="6BA0D807"/>
    <w:rsid w:val="6BC6E5B9"/>
    <w:rsid w:val="6C4955EB"/>
    <w:rsid w:val="6C8D73C7"/>
    <w:rsid w:val="6CBB3F36"/>
    <w:rsid w:val="6CBE17E4"/>
    <w:rsid w:val="6D226E1A"/>
    <w:rsid w:val="6D255A19"/>
    <w:rsid w:val="6D8B461A"/>
    <w:rsid w:val="6DA2563A"/>
    <w:rsid w:val="6DAD51F8"/>
    <w:rsid w:val="6E4EDA5C"/>
    <w:rsid w:val="6E7C338B"/>
    <w:rsid w:val="6EC412CE"/>
    <w:rsid w:val="6EEA46B5"/>
    <w:rsid w:val="6EF5894F"/>
    <w:rsid w:val="6F672AA7"/>
    <w:rsid w:val="6F88C9D6"/>
    <w:rsid w:val="6FCE6D6D"/>
    <w:rsid w:val="700E6417"/>
    <w:rsid w:val="705F8D7B"/>
    <w:rsid w:val="706ADC33"/>
    <w:rsid w:val="7081A96A"/>
    <w:rsid w:val="70DBD32D"/>
    <w:rsid w:val="7127CBFD"/>
    <w:rsid w:val="71579799"/>
    <w:rsid w:val="71584FEB"/>
    <w:rsid w:val="7221B205"/>
    <w:rsid w:val="7287C1E5"/>
    <w:rsid w:val="72E6970F"/>
    <w:rsid w:val="731BEE9F"/>
    <w:rsid w:val="737ADEB5"/>
    <w:rsid w:val="737CB2CD"/>
    <w:rsid w:val="73934A79"/>
    <w:rsid w:val="745AEBCD"/>
    <w:rsid w:val="7484A576"/>
    <w:rsid w:val="7561874E"/>
    <w:rsid w:val="756596A0"/>
    <w:rsid w:val="7570488B"/>
    <w:rsid w:val="757112D4"/>
    <w:rsid w:val="7575E159"/>
    <w:rsid w:val="758E7996"/>
    <w:rsid w:val="75D095BE"/>
    <w:rsid w:val="766D0CB1"/>
    <w:rsid w:val="7698642D"/>
    <w:rsid w:val="76B710AA"/>
    <w:rsid w:val="76FE9CBB"/>
    <w:rsid w:val="770A2B46"/>
    <w:rsid w:val="771898FE"/>
    <w:rsid w:val="77B01DCC"/>
    <w:rsid w:val="77B13ADF"/>
    <w:rsid w:val="77C66F8D"/>
    <w:rsid w:val="77EA8905"/>
    <w:rsid w:val="77F049CF"/>
    <w:rsid w:val="7831E0E3"/>
    <w:rsid w:val="7864541F"/>
    <w:rsid w:val="786B6319"/>
    <w:rsid w:val="78799C33"/>
    <w:rsid w:val="78B704A8"/>
    <w:rsid w:val="78BE5DB1"/>
    <w:rsid w:val="78E23A26"/>
    <w:rsid w:val="7944E6D5"/>
    <w:rsid w:val="7A01BD47"/>
    <w:rsid w:val="7A238E69"/>
    <w:rsid w:val="7A5CAE1A"/>
    <w:rsid w:val="7A9C445F"/>
    <w:rsid w:val="7AC011B0"/>
    <w:rsid w:val="7AD9883C"/>
    <w:rsid w:val="7AE37CCF"/>
    <w:rsid w:val="7B4C26A7"/>
    <w:rsid w:val="7B715EDC"/>
    <w:rsid w:val="7B93263E"/>
    <w:rsid w:val="7B9CA189"/>
    <w:rsid w:val="7B9F168A"/>
    <w:rsid w:val="7BA49925"/>
    <w:rsid w:val="7BA5CAD8"/>
    <w:rsid w:val="7BB1906E"/>
    <w:rsid w:val="7BC005F3"/>
    <w:rsid w:val="7C733B27"/>
    <w:rsid w:val="7C7AC86F"/>
    <w:rsid w:val="7C857658"/>
    <w:rsid w:val="7CA177B1"/>
    <w:rsid w:val="7CB51F2F"/>
    <w:rsid w:val="7CE49271"/>
    <w:rsid w:val="7CFE0BF3"/>
    <w:rsid w:val="7D02B2FC"/>
    <w:rsid w:val="7D78A677"/>
    <w:rsid w:val="7D79CFD5"/>
    <w:rsid w:val="7D8F7A49"/>
    <w:rsid w:val="7DA933B6"/>
    <w:rsid w:val="7DD3C43B"/>
    <w:rsid w:val="7DE4C5C8"/>
    <w:rsid w:val="7DE78FE5"/>
    <w:rsid w:val="7E2360A2"/>
    <w:rsid w:val="7E6CFCEC"/>
    <w:rsid w:val="7E824151"/>
    <w:rsid w:val="7E8D3CF3"/>
    <w:rsid w:val="7EEF584E"/>
    <w:rsid w:val="7EF8A59F"/>
    <w:rsid w:val="7F2C636E"/>
    <w:rsid w:val="7FAB4674"/>
    <w:rsid w:val="7FCFDC99"/>
    <w:rsid w:val="7FD63B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33788"/>
  <w15:chartTrackingRefBased/>
  <w15:docId w15:val="{E059C483-A99C-4025-8894-16AA1367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0"/>
    <w:lsdException w:name="Light List" w:uiPriority="0"/>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0"/>
    <w:lsdException w:name="Light Grid Accent 1" w:uiPriority="0"/>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0" w:unhideWhenUsed="1" w:qFormat="1"/>
    <w:lsdException w:name="Intense Quote" w:semiHidden="1" w:uiPriority="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lsdException w:name="Light List Accent 2" w:uiPriority="0"/>
    <w:lsdException w:name="Light Grid Accent 2" w:uiPriority="0"/>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0"/>
    <w:lsdException w:name="Light Grid Accent 3" w:uiPriority="0"/>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069"/>
    <w:pPr>
      <w:ind w:left="288"/>
    </w:pPr>
    <w:rPr>
      <w:sz w:val="22"/>
      <w:szCs w:val="22"/>
      <w:lang w:val="pt-PT"/>
    </w:rPr>
  </w:style>
  <w:style w:type="paragraph" w:styleId="Heading1">
    <w:name w:val="heading 1"/>
    <w:basedOn w:val="Normal"/>
    <w:next w:val="Normal"/>
    <w:link w:val="Heading1Char"/>
    <w:qFormat/>
    <w:rsid w:val="00E16C06"/>
    <w:pPr>
      <w:keepNext/>
      <w:keepLines/>
      <w:numPr>
        <w:numId w:val="2"/>
      </w:numPr>
      <w:spacing w:before="560" w:after="180"/>
      <w:outlineLvl w:val="0"/>
    </w:pPr>
    <w:rPr>
      <w:rFonts w:asciiTheme="majorHAnsi" w:eastAsiaTheme="majorEastAsia" w:hAnsiTheme="majorHAnsi" w:cstheme="majorBidi"/>
      <w:b/>
      <w:bCs/>
      <w:color w:val="D6615C" w:themeColor="accent1"/>
      <w:sz w:val="28"/>
      <w:szCs w:val="28"/>
    </w:rPr>
  </w:style>
  <w:style w:type="paragraph" w:styleId="Heading2">
    <w:name w:val="heading 2"/>
    <w:basedOn w:val="Heading1"/>
    <w:next w:val="Heading1"/>
    <w:link w:val="Heading2Char"/>
    <w:autoRedefine/>
    <w:unhideWhenUsed/>
    <w:qFormat/>
    <w:rsid w:val="00266003"/>
    <w:pPr>
      <w:numPr>
        <w:ilvl w:val="1"/>
        <w:numId w:val="1"/>
      </w:numPr>
      <w:outlineLvl w:val="1"/>
    </w:pPr>
  </w:style>
  <w:style w:type="paragraph" w:styleId="Heading3">
    <w:name w:val="heading 3"/>
    <w:basedOn w:val="Heading2"/>
    <w:next w:val="Heading2"/>
    <w:link w:val="Heading3Char"/>
    <w:autoRedefine/>
    <w:unhideWhenUsed/>
    <w:qFormat/>
    <w:rsid w:val="00005612"/>
    <w:pPr>
      <w:numPr>
        <w:ilvl w:val="2"/>
      </w:numPr>
      <w:outlineLvl w:val="2"/>
    </w:pPr>
    <w:rPr>
      <w:sz w:val="24"/>
      <w:szCs w:val="24"/>
    </w:rPr>
  </w:style>
  <w:style w:type="paragraph" w:styleId="Heading4">
    <w:name w:val="heading 4"/>
    <w:basedOn w:val="Normal"/>
    <w:next w:val="Normal"/>
    <w:link w:val="Heading4Char"/>
    <w:unhideWhenUsed/>
    <w:qFormat/>
    <w:rsid w:val="00793BB9"/>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nhideWhenUsed/>
    <w:qFormat/>
    <w:rsid w:val="00EF679D"/>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nhideWhenUsed/>
    <w:qFormat/>
    <w:rsid w:val="00F97308"/>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Heading6"/>
    <w:next w:val="Normal"/>
    <w:link w:val="Heading7Char"/>
    <w:unhideWhenUsed/>
    <w:qFormat/>
    <w:rsid w:val="00210C4B"/>
    <w:pPr>
      <w:spacing w:before="200"/>
      <w:ind w:left="0"/>
      <w:outlineLvl w:val="6"/>
    </w:pPr>
    <w:rPr>
      <w:rFonts w:ascii="Cambria" w:eastAsia="Cambria" w:hAnsi="Cambria" w:cs="Cambria"/>
      <w:bCs/>
      <w:color w:val="404040" w:themeColor="text1" w:themeTint="BF"/>
      <w:szCs w:val="28"/>
      <w:lang w:val="en-GB" w:eastAsia="en-GB"/>
    </w:rPr>
  </w:style>
  <w:style w:type="paragraph" w:styleId="Heading8">
    <w:name w:val="heading 8"/>
    <w:basedOn w:val="Heading7"/>
    <w:next w:val="Normal"/>
    <w:link w:val="Heading8Char"/>
    <w:unhideWhenUsed/>
    <w:qFormat/>
    <w:rsid w:val="00210C4B"/>
    <w:pPr>
      <w:outlineLvl w:val="7"/>
    </w:pPr>
    <w:rPr>
      <w:color w:val="404040"/>
      <w:sz w:val="20"/>
      <w:szCs w:val="20"/>
    </w:rPr>
  </w:style>
  <w:style w:type="paragraph" w:styleId="Heading9">
    <w:name w:val="heading 9"/>
    <w:basedOn w:val="Heading8"/>
    <w:next w:val="Normal"/>
    <w:link w:val="Heading9Char"/>
    <w:unhideWhenUsed/>
    <w:qFormat/>
    <w:rsid w:val="00210C4B"/>
    <w:p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847A1"/>
    <w:pPr>
      <w:spacing w:after="80"/>
      <w:contextualSpacing/>
    </w:pPr>
    <w:rPr>
      <w:rFonts w:asciiTheme="majorHAnsi" w:eastAsiaTheme="majorEastAsia" w:hAnsiTheme="majorHAnsi" w:cstheme="majorBidi"/>
      <w:b/>
      <w:bCs/>
      <w:color w:val="D6615C" w:themeColor="accent1"/>
      <w:spacing w:val="-10"/>
      <w:kern w:val="28"/>
      <w:sz w:val="36"/>
    </w:rPr>
  </w:style>
  <w:style w:type="character" w:customStyle="1" w:styleId="TitleChar">
    <w:name w:val="Title Char"/>
    <w:basedOn w:val="DefaultParagraphFont"/>
    <w:link w:val="Title"/>
    <w:rPr>
      <w:rFonts w:asciiTheme="majorHAnsi" w:eastAsiaTheme="majorEastAsia" w:hAnsiTheme="majorHAnsi" w:cstheme="majorBidi"/>
      <w:b/>
      <w:bCs/>
      <w:color w:val="D6615C" w:themeColor="accent1"/>
      <w:spacing w:val="-10"/>
      <w:kern w:val="28"/>
      <w:sz w:val="36"/>
      <w:szCs w:val="22"/>
      <w:lang w:val="pt-PT"/>
    </w:rPr>
  </w:style>
  <w:style w:type="paragraph" w:styleId="Subtitle">
    <w:name w:val="Subtitle"/>
    <w:basedOn w:val="Normal"/>
    <w:next w:val="Normal"/>
    <w:link w:val="SubtitleChar"/>
    <w:qFormat/>
    <w:pPr>
      <w:numPr>
        <w:ilvl w:val="1"/>
      </w:numPr>
      <w:spacing w:after="800"/>
      <w:ind w:left="288"/>
    </w:pPr>
    <w:rPr>
      <w:b/>
      <w:bCs/>
      <w:color w:val="262626" w:themeColor="text1" w:themeTint="D9"/>
      <w:spacing w:val="15"/>
      <w:sz w:val="24"/>
    </w:rPr>
  </w:style>
  <w:style w:type="character" w:customStyle="1" w:styleId="SubtitleChar">
    <w:name w:val="Subtitle Char"/>
    <w:basedOn w:val="DefaultParagraphFont"/>
    <w:link w:val="Subtitle"/>
    <w:rPr>
      <w:b/>
      <w:bCs/>
      <w:color w:val="262626" w:themeColor="text1" w:themeTint="D9"/>
      <w:spacing w:val="15"/>
      <w:sz w:val="24"/>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rsid w:val="00E16C06"/>
    <w:rPr>
      <w:rFonts w:asciiTheme="majorHAnsi" w:eastAsiaTheme="majorEastAsia" w:hAnsiTheme="majorHAnsi" w:cstheme="majorBidi"/>
      <w:b/>
      <w:bCs/>
      <w:color w:val="D6615C" w:themeColor="accent1"/>
      <w:sz w:val="28"/>
      <w:szCs w:val="28"/>
      <w:lang w:val="pt-PT"/>
    </w:rPr>
  </w:style>
  <w:style w:type="table" w:styleId="TableGrid">
    <w:name w:val="Table Grid"/>
    <w:basedOn w:val="TableNormal"/>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A5637"/>
    <w:rPr>
      <w:rFonts w:asciiTheme="majorHAnsi" w:eastAsiaTheme="majorEastAsia" w:hAnsiTheme="majorHAnsi" w:cstheme="majorBidi"/>
      <w:b/>
      <w:bCs/>
      <w:color w:val="D6615C" w:themeColor="accent1"/>
      <w:sz w:val="28"/>
      <w:szCs w:val="28"/>
      <w:lang w:val="pt-PT"/>
    </w:rPr>
  </w:style>
  <w:style w:type="paragraph" w:styleId="ListBullet">
    <w:name w:val="List Bullet"/>
    <w:basedOn w:val="Normal"/>
    <w:uiPriority w:val="1"/>
    <w:unhideWhenUsed/>
    <w:qFormat/>
    <w:pPr>
      <w:tabs>
        <w:tab w:val="num" w:pos="144"/>
      </w:tabs>
      <w:ind w:left="144" w:hanging="144"/>
    </w:pPr>
  </w:style>
  <w:style w:type="character" w:styleId="Strong">
    <w:name w:val="Strong"/>
    <w:basedOn w:val="DefaultParagraphFont"/>
    <w:uiPriority w:val="22"/>
    <w:qFormat/>
    <w:rPr>
      <w:b/>
      <w:bCs/>
      <w:color w:val="262626" w:themeColor="text1" w:themeTint="D9"/>
    </w:rPr>
  </w:style>
  <w:style w:type="table" w:customStyle="1" w:styleId="SyllabusTable-NoBorders">
    <w:name w:val="Syllabus Table - No Borders"/>
    <w:basedOn w:val="TableNormal"/>
    <w:uiPriority w:val="99"/>
    <w:pPr>
      <w:tabs>
        <w:tab w:val="num" w:pos="144"/>
      </w:tabs>
      <w:spacing w:after="0"/>
      <w:ind w:left="144" w:hanging="144"/>
    </w:pPr>
    <w:tblPr>
      <w:tblCellMar>
        <w:left w:w="0" w:type="dxa"/>
        <w:right w:w="0" w:type="dxa"/>
      </w:tblCellMar>
    </w:tblPr>
    <w:tblStylePr w:type="firstRow">
      <w:rPr>
        <w:rFonts w:asciiTheme="majorHAnsi" w:hAnsiTheme="majorHAnsi"/>
        <w:b/>
        <w:color w:val="D6615C" w:themeColor="accent1"/>
        <w:sz w:val="20"/>
      </w:rPr>
    </w:tblStylePr>
  </w:style>
  <w:style w:type="paragraph" w:styleId="NoSpacing">
    <w:name w:val="No Spacing"/>
    <w:link w:val="NoSpacingChar"/>
    <w:qFormat/>
    <w:pPr>
      <w:spacing w:after="0"/>
    </w:pPr>
  </w:style>
  <w:style w:type="table" w:customStyle="1" w:styleId="SyllabusTable-withBorders">
    <w:name w:val="Syllabus Table - with Borders"/>
    <w:basedOn w:val="TableNormal"/>
    <w:uiPriority w:val="99"/>
    <w:pPr>
      <w:spacing w:before="80" w:after="80"/>
    </w:pPr>
    <w:tblPr>
      <w:tblBorders>
        <w:bottom w:val="single" w:sz="4" w:space="0" w:color="D6615C" w:themeColor="accent1"/>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nhideWhenUsed/>
    <w:pPr>
      <w:pBdr>
        <w:top w:val="single" w:sz="4" w:space="6" w:color="D6615C" w:themeColor="accent1"/>
      </w:pBdr>
      <w:spacing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rPr>
  </w:style>
  <w:style w:type="paragraph" w:customStyle="1" w:styleId="Default">
    <w:name w:val="Default"/>
    <w:rsid w:val="00E05E31"/>
    <w:pPr>
      <w:autoSpaceDE w:val="0"/>
      <w:autoSpaceDN w:val="0"/>
      <w:adjustRightInd w:val="0"/>
      <w:spacing w:after="0"/>
    </w:pPr>
    <w:rPr>
      <w:rFonts w:ascii="Times New Roman" w:hAnsi="Times New Roman" w:cs="Times New Roman"/>
      <w:color w:val="000000"/>
      <w:sz w:val="24"/>
      <w:szCs w:val="24"/>
      <w:lang w:val="pt-PT" w:eastAsia="en-US"/>
    </w:rPr>
  </w:style>
  <w:style w:type="paragraph" w:styleId="ListParagraph">
    <w:name w:val="List Paragraph"/>
    <w:basedOn w:val="Normal"/>
    <w:link w:val="ListParagraphChar"/>
    <w:unhideWhenUsed/>
    <w:qFormat/>
    <w:rsid w:val="0010701F"/>
    <w:pPr>
      <w:ind w:left="720"/>
      <w:contextualSpacing/>
    </w:pPr>
  </w:style>
  <w:style w:type="paragraph" w:styleId="TOCHeading">
    <w:name w:val="TOC Heading"/>
    <w:basedOn w:val="Heading1"/>
    <w:next w:val="Normal"/>
    <w:link w:val="TOCHeadingChar"/>
    <w:unhideWhenUsed/>
    <w:qFormat/>
    <w:rsid w:val="002A3C30"/>
    <w:pPr>
      <w:numPr>
        <w:numId w:val="0"/>
      </w:numPr>
      <w:spacing w:before="240" w:after="0" w:line="259" w:lineRule="auto"/>
      <w:outlineLvl w:val="9"/>
    </w:pPr>
    <w:rPr>
      <w:b w:val="0"/>
      <w:bCs w:val="0"/>
      <w:color w:val="B6332E" w:themeColor="accent1" w:themeShade="BF"/>
      <w:lang w:eastAsia="en-US"/>
    </w:rPr>
  </w:style>
  <w:style w:type="paragraph" w:styleId="TOC1">
    <w:name w:val="toc 1"/>
    <w:basedOn w:val="Normal"/>
    <w:next w:val="Normal"/>
    <w:link w:val="TOC1Char"/>
    <w:autoRedefine/>
    <w:uiPriority w:val="39"/>
    <w:unhideWhenUsed/>
    <w:rsid w:val="009A6405"/>
    <w:pPr>
      <w:spacing w:after="100"/>
    </w:pPr>
  </w:style>
  <w:style w:type="paragraph" w:styleId="TOC2">
    <w:name w:val="toc 2"/>
    <w:basedOn w:val="Normal"/>
    <w:next w:val="Normal"/>
    <w:link w:val="TOC2Char"/>
    <w:autoRedefine/>
    <w:uiPriority w:val="39"/>
    <w:unhideWhenUsed/>
    <w:rsid w:val="002A3C30"/>
    <w:pPr>
      <w:spacing w:after="100"/>
      <w:ind w:left="180"/>
    </w:pPr>
  </w:style>
  <w:style w:type="character" w:styleId="Hyperlink">
    <w:name w:val="Hyperlink"/>
    <w:basedOn w:val="DefaultParagraphFont"/>
    <w:uiPriority w:val="99"/>
    <w:unhideWhenUsed/>
    <w:rsid w:val="002A3C30"/>
    <w:rPr>
      <w:color w:val="549CCC" w:themeColor="hyperlink"/>
      <w:u w:val="single"/>
    </w:rPr>
  </w:style>
  <w:style w:type="character" w:customStyle="1" w:styleId="Heading3Char">
    <w:name w:val="Heading 3 Char"/>
    <w:basedOn w:val="DefaultParagraphFont"/>
    <w:link w:val="Heading3"/>
    <w:rsid w:val="006A5637"/>
    <w:rPr>
      <w:rFonts w:asciiTheme="majorHAnsi" w:eastAsiaTheme="majorEastAsia" w:hAnsiTheme="majorHAnsi" w:cstheme="majorBidi"/>
      <w:b/>
      <w:bCs/>
      <w:color w:val="D6615C" w:themeColor="accent1"/>
      <w:sz w:val="24"/>
      <w:szCs w:val="24"/>
      <w:lang w:val="pt-PT"/>
    </w:rPr>
  </w:style>
  <w:style w:type="table" w:customStyle="1" w:styleId="Noborders">
    <w:name w:val="No borders"/>
    <w:basedOn w:val="TableNormal"/>
    <w:uiPriority w:val="99"/>
    <w:rsid w:val="00D36C27"/>
    <w:pPr>
      <w:spacing w:before="120" w:after="0"/>
    </w:pPr>
    <w:rPr>
      <w:rFonts w:eastAsiaTheme="minorEastAsia"/>
      <w:color w:val="auto"/>
      <w:kern w:val="22"/>
      <w:sz w:val="22"/>
      <w:szCs w:val="22"/>
      <w14:ligatures w14:val="standard"/>
    </w:rPr>
    <w:tblPr>
      <w:tblBorders>
        <w:bottom w:val="single" w:sz="4" w:space="0" w:color="BAD7EA" w:themeColor="accent2" w:themeTint="66"/>
        <w:insideH w:val="single" w:sz="4" w:space="0" w:color="BAD7EA" w:themeColor="accent2" w:themeTint="66"/>
        <w:insideV w:val="single" w:sz="4" w:space="0" w:color="BAD7EA"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BAD7EA" w:themeColor="accent2" w:themeTint="66"/>
          <w:right w:val="nil"/>
          <w:insideH w:val="nil"/>
          <w:insideV w:val="single" w:sz="4" w:space="0" w:color="BAD7EA" w:themeColor="accent2" w:themeTint="66"/>
          <w:tl2br w:val="nil"/>
          <w:tr2bl w:val="nil"/>
        </w:tcBorders>
        <w:vAlign w:val="bottom"/>
      </w:tcPr>
    </w:tblStylePr>
    <w:tblStylePr w:type="firstCol">
      <w:rPr>
        <w:b/>
        <w:i w:val="0"/>
      </w:rPr>
    </w:tblStylePr>
  </w:style>
  <w:style w:type="paragraph" w:styleId="ListNumber">
    <w:name w:val="List Number"/>
    <w:basedOn w:val="Normal"/>
    <w:uiPriority w:val="10"/>
    <w:qFormat/>
    <w:rsid w:val="00D36C27"/>
    <w:pPr>
      <w:numPr>
        <w:numId w:val="3"/>
      </w:numPr>
      <w:spacing w:before="120" w:after="0"/>
      <w:contextualSpacing/>
    </w:pPr>
    <w:rPr>
      <w:rFonts w:eastAsiaTheme="minorEastAsia"/>
      <w:color w:val="auto"/>
      <w:kern w:val="22"/>
      <w:lang w:val="en-US"/>
      <w14:ligatures w14:val="standard"/>
    </w:rPr>
  </w:style>
  <w:style w:type="table" w:styleId="ListTable6Colorful-Accent1">
    <w:name w:val="List Table 6 Colorful Accent 1"/>
    <w:basedOn w:val="TableNormal"/>
    <w:uiPriority w:val="51"/>
    <w:rsid w:val="004B3D19"/>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character" w:customStyle="1" w:styleId="NoSpacingChar">
    <w:name w:val="No Spacing Char"/>
    <w:basedOn w:val="DefaultParagraphFont"/>
    <w:link w:val="NoSpacing"/>
    <w:rsid w:val="005E2EE3"/>
  </w:style>
  <w:style w:type="table" w:styleId="GridTable1Light-Accent1">
    <w:name w:val="Grid Table 1 Light Accent 1"/>
    <w:basedOn w:val="TableNormal"/>
    <w:uiPriority w:val="46"/>
    <w:rsid w:val="00D20459"/>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D20459"/>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paragraph" w:customStyle="1" w:styleId="template">
    <w:name w:val="template"/>
    <w:basedOn w:val="Normal"/>
    <w:rsid w:val="00C84F7A"/>
    <w:pPr>
      <w:spacing w:after="0" w:line="240" w:lineRule="exact"/>
      <w:ind w:left="0"/>
    </w:pPr>
    <w:rPr>
      <w:rFonts w:ascii="Arial" w:eastAsia="Times New Roman" w:hAnsi="Arial" w:cs="Times New Roman"/>
      <w:i/>
      <w:color w:val="auto"/>
      <w:szCs w:val="20"/>
      <w:lang w:val="en-US" w:eastAsia="en-US"/>
    </w:rPr>
  </w:style>
  <w:style w:type="paragraph" w:customStyle="1" w:styleId="level4">
    <w:name w:val="level 4"/>
    <w:basedOn w:val="Normal"/>
    <w:rsid w:val="00F12536"/>
    <w:pPr>
      <w:spacing w:before="120" w:line="240" w:lineRule="exact"/>
      <w:ind w:left="634"/>
    </w:pPr>
    <w:rPr>
      <w:rFonts w:ascii="Times" w:eastAsia="Times New Roman" w:hAnsi="Times" w:cs="Times New Roman"/>
      <w:color w:val="auto"/>
      <w:sz w:val="24"/>
      <w:szCs w:val="20"/>
      <w:lang w:val="en-US" w:eastAsia="en-US"/>
    </w:rPr>
  </w:style>
  <w:style w:type="paragraph" w:customStyle="1" w:styleId="level3text">
    <w:name w:val="level 3 text"/>
    <w:basedOn w:val="Normal"/>
    <w:rsid w:val="00F12536"/>
    <w:pPr>
      <w:spacing w:after="0" w:line="220" w:lineRule="exact"/>
      <w:ind w:left="1350" w:hanging="716"/>
    </w:pPr>
    <w:rPr>
      <w:rFonts w:ascii="Arial" w:eastAsia="Times New Roman" w:hAnsi="Arial" w:cs="Times New Roman"/>
      <w:i/>
      <w:color w:val="auto"/>
      <w:szCs w:val="20"/>
      <w:lang w:val="en-US" w:eastAsia="en-US"/>
    </w:rPr>
  </w:style>
  <w:style w:type="paragraph" w:customStyle="1" w:styleId="requirement">
    <w:name w:val="requirement"/>
    <w:basedOn w:val="level4"/>
    <w:rsid w:val="00F12536"/>
    <w:pPr>
      <w:spacing w:before="0" w:after="0"/>
      <w:ind w:left="2348" w:hanging="994"/>
    </w:pPr>
    <w:rPr>
      <w:rFonts w:ascii="Times New Roman" w:hAnsi="Times New Roman"/>
    </w:rPr>
  </w:style>
  <w:style w:type="paragraph" w:styleId="Caption">
    <w:name w:val="caption"/>
    <w:basedOn w:val="Normal"/>
    <w:next w:val="Normal"/>
    <w:uiPriority w:val="35"/>
    <w:unhideWhenUsed/>
    <w:qFormat/>
    <w:rsid w:val="00762D70"/>
    <w:pPr>
      <w:spacing w:after="200"/>
    </w:pPr>
    <w:rPr>
      <w:i/>
      <w:iCs/>
      <w:color w:val="361817" w:themeColor="text2"/>
      <w:sz w:val="18"/>
      <w:szCs w:val="18"/>
    </w:rPr>
  </w:style>
  <w:style w:type="paragraph" w:styleId="TOC3">
    <w:name w:val="toc 3"/>
    <w:basedOn w:val="Normal"/>
    <w:next w:val="Normal"/>
    <w:link w:val="TOC3Char"/>
    <w:autoRedefine/>
    <w:uiPriority w:val="39"/>
    <w:unhideWhenUsed/>
    <w:rsid w:val="004E366D"/>
    <w:pPr>
      <w:spacing w:after="100"/>
      <w:ind w:left="480"/>
    </w:pPr>
    <w:rPr>
      <w:rFonts w:eastAsiaTheme="minorEastAsia"/>
      <w:color w:val="auto"/>
      <w:kern w:val="2"/>
      <w:sz w:val="24"/>
      <w:szCs w:val="24"/>
      <w:lang w:val="en-GB" w:eastAsia="en-GB"/>
      <w14:ligatures w14:val="standardContextual"/>
    </w:rPr>
  </w:style>
  <w:style w:type="paragraph" w:styleId="TOC4">
    <w:name w:val="toc 4"/>
    <w:basedOn w:val="Normal"/>
    <w:next w:val="Normal"/>
    <w:autoRedefine/>
    <w:uiPriority w:val="39"/>
    <w:unhideWhenUsed/>
    <w:rsid w:val="004E366D"/>
    <w:pPr>
      <w:spacing w:after="100"/>
      <w:ind w:left="720"/>
    </w:pPr>
    <w:rPr>
      <w:rFonts w:eastAsiaTheme="minorEastAsia"/>
      <w:color w:val="auto"/>
      <w:kern w:val="2"/>
      <w:sz w:val="24"/>
      <w:szCs w:val="24"/>
      <w:lang w:val="en-GB" w:eastAsia="en-GB"/>
      <w14:ligatures w14:val="standardContextual"/>
    </w:rPr>
  </w:style>
  <w:style w:type="paragraph" w:styleId="TOC5">
    <w:name w:val="toc 5"/>
    <w:basedOn w:val="Normal"/>
    <w:next w:val="Normal"/>
    <w:autoRedefine/>
    <w:uiPriority w:val="39"/>
    <w:unhideWhenUsed/>
    <w:rsid w:val="004E366D"/>
    <w:pPr>
      <w:spacing w:after="100"/>
      <w:ind w:left="960"/>
    </w:pPr>
    <w:rPr>
      <w:rFonts w:eastAsiaTheme="minorEastAsia"/>
      <w:color w:val="auto"/>
      <w:kern w:val="2"/>
      <w:sz w:val="24"/>
      <w:szCs w:val="24"/>
      <w:lang w:val="en-GB" w:eastAsia="en-GB"/>
      <w14:ligatures w14:val="standardContextual"/>
    </w:rPr>
  </w:style>
  <w:style w:type="paragraph" w:styleId="TOC6">
    <w:name w:val="toc 6"/>
    <w:basedOn w:val="Normal"/>
    <w:next w:val="Normal"/>
    <w:autoRedefine/>
    <w:uiPriority w:val="39"/>
    <w:unhideWhenUsed/>
    <w:rsid w:val="004E366D"/>
    <w:pPr>
      <w:spacing w:after="100"/>
      <w:ind w:left="1200"/>
    </w:pPr>
    <w:rPr>
      <w:rFonts w:eastAsiaTheme="minorEastAsia"/>
      <w:color w:val="auto"/>
      <w:kern w:val="2"/>
      <w:sz w:val="24"/>
      <w:szCs w:val="24"/>
      <w:lang w:val="en-GB" w:eastAsia="en-GB"/>
      <w14:ligatures w14:val="standardContextual"/>
    </w:rPr>
  </w:style>
  <w:style w:type="paragraph" w:styleId="TOC7">
    <w:name w:val="toc 7"/>
    <w:basedOn w:val="Normal"/>
    <w:next w:val="Normal"/>
    <w:autoRedefine/>
    <w:uiPriority w:val="39"/>
    <w:unhideWhenUsed/>
    <w:rsid w:val="004E366D"/>
    <w:pPr>
      <w:spacing w:after="100"/>
      <w:ind w:left="1440"/>
    </w:pPr>
    <w:rPr>
      <w:rFonts w:eastAsiaTheme="minorEastAsia"/>
      <w:color w:val="auto"/>
      <w:kern w:val="2"/>
      <w:sz w:val="24"/>
      <w:szCs w:val="24"/>
      <w:lang w:val="en-GB" w:eastAsia="en-GB"/>
      <w14:ligatures w14:val="standardContextual"/>
    </w:rPr>
  </w:style>
  <w:style w:type="paragraph" w:styleId="TOC8">
    <w:name w:val="toc 8"/>
    <w:basedOn w:val="Normal"/>
    <w:next w:val="Normal"/>
    <w:autoRedefine/>
    <w:uiPriority w:val="39"/>
    <w:unhideWhenUsed/>
    <w:rsid w:val="004E366D"/>
    <w:pPr>
      <w:spacing w:after="100"/>
      <w:ind w:left="1680"/>
    </w:pPr>
    <w:rPr>
      <w:rFonts w:eastAsiaTheme="minorEastAsia"/>
      <w:color w:val="auto"/>
      <w:kern w:val="2"/>
      <w:sz w:val="24"/>
      <w:szCs w:val="24"/>
      <w:lang w:val="en-GB" w:eastAsia="en-GB"/>
      <w14:ligatures w14:val="standardContextual"/>
    </w:rPr>
  </w:style>
  <w:style w:type="paragraph" w:styleId="TOC9">
    <w:name w:val="toc 9"/>
    <w:basedOn w:val="Normal"/>
    <w:next w:val="Normal"/>
    <w:autoRedefine/>
    <w:uiPriority w:val="39"/>
    <w:unhideWhenUsed/>
    <w:rsid w:val="004E366D"/>
    <w:pPr>
      <w:spacing w:after="100"/>
      <w:ind w:left="1920"/>
    </w:pPr>
    <w:rPr>
      <w:rFonts w:eastAsiaTheme="minorEastAsia"/>
      <w:color w:val="auto"/>
      <w:kern w:val="2"/>
      <w:sz w:val="24"/>
      <w:szCs w:val="24"/>
      <w:lang w:val="en-GB" w:eastAsia="en-GB"/>
      <w14:ligatures w14:val="standardContextual"/>
    </w:rPr>
  </w:style>
  <w:style w:type="character" w:styleId="UnresolvedMention">
    <w:name w:val="Unresolved Mention"/>
    <w:basedOn w:val="DefaultParagraphFont"/>
    <w:uiPriority w:val="99"/>
    <w:semiHidden/>
    <w:unhideWhenUsed/>
    <w:rsid w:val="004E366D"/>
    <w:rPr>
      <w:color w:val="605E5C"/>
      <w:shd w:val="clear" w:color="auto" w:fill="E1DFDD"/>
    </w:rPr>
  </w:style>
  <w:style w:type="character" w:customStyle="1" w:styleId="Heading4Char">
    <w:name w:val="Heading 4 Char"/>
    <w:basedOn w:val="DefaultParagraphFont"/>
    <w:link w:val="Heading4"/>
    <w:rsid w:val="00793BB9"/>
    <w:rPr>
      <w:rFonts w:asciiTheme="majorHAnsi" w:eastAsiaTheme="majorEastAsia" w:hAnsiTheme="majorHAnsi" w:cstheme="majorBidi"/>
      <w:i/>
      <w:iCs/>
      <w:color w:val="B6332E" w:themeColor="accent1" w:themeShade="BF"/>
      <w:sz w:val="22"/>
      <w:szCs w:val="22"/>
      <w:lang w:val="pt-PT"/>
    </w:rPr>
  </w:style>
  <w:style w:type="character" w:customStyle="1" w:styleId="Heading5Char">
    <w:name w:val="Heading 5 Char"/>
    <w:basedOn w:val="DefaultParagraphFont"/>
    <w:link w:val="Heading5"/>
    <w:rsid w:val="00EF679D"/>
    <w:rPr>
      <w:rFonts w:asciiTheme="majorHAnsi" w:eastAsiaTheme="majorEastAsia" w:hAnsiTheme="majorHAnsi" w:cstheme="majorBidi"/>
      <w:color w:val="B6332E" w:themeColor="accent1" w:themeShade="BF"/>
      <w:sz w:val="22"/>
      <w:szCs w:val="22"/>
      <w:lang w:val="pt-PT"/>
    </w:rPr>
  </w:style>
  <w:style w:type="character" w:customStyle="1" w:styleId="Heading6Char">
    <w:name w:val="Heading 6 Char"/>
    <w:basedOn w:val="DefaultParagraphFont"/>
    <w:link w:val="Heading6"/>
    <w:rsid w:val="00F97308"/>
    <w:rPr>
      <w:rFonts w:asciiTheme="majorHAnsi" w:eastAsiaTheme="majorEastAsia" w:hAnsiTheme="majorHAnsi" w:cstheme="majorBidi"/>
      <w:color w:val="79221E" w:themeColor="accent1" w:themeShade="7F"/>
      <w:sz w:val="22"/>
      <w:szCs w:val="22"/>
      <w:lang w:val="pt-PT"/>
    </w:rPr>
  </w:style>
  <w:style w:type="character" w:customStyle="1" w:styleId="Heading7Char">
    <w:name w:val="Heading 7 Char"/>
    <w:basedOn w:val="DefaultParagraphFont"/>
    <w:link w:val="Heading7"/>
    <w:rsid w:val="00210C4B"/>
    <w:rPr>
      <w:rFonts w:ascii="Cambria" w:eastAsia="Cambria" w:hAnsi="Cambria" w:cs="Cambria"/>
      <w:bCs/>
      <w:sz w:val="22"/>
      <w:szCs w:val="28"/>
      <w:lang w:val="en-GB" w:eastAsia="en-GB"/>
    </w:rPr>
  </w:style>
  <w:style w:type="character" w:customStyle="1" w:styleId="Heading8Char">
    <w:name w:val="Heading 8 Char"/>
    <w:basedOn w:val="DefaultParagraphFont"/>
    <w:link w:val="Heading8"/>
    <w:rsid w:val="00210C4B"/>
    <w:rPr>
      <w:rFonts w:ascii="Cambria" w:eastAsia="Cambria" w:hAnsi="Cambria" w:cs="Cambria"/>
      <w:bCs/>
      <w:color w:val="404040"/>
      <w:sz w:val="20"/>
      <w:lang w:val="en-GB" w:eastAsia="en-GB"/>
    </w:rPr>
  </w:style>
  <w:style w:type="character" w:customStyle="1" w:styleId="Heading9Char">
    <w:name w:val="Heading 9 Char"/>
    <w:basedOn w:val="DefaultParagraphFont"/>
    <w:link w:val="Heading9"/>
    <w:rsid w:val="00210C4B"/>
    <w:rPr>
      <w:rFonts w:ascii="Cambria" w:eastAsia="Cambria" w:hAnsi="Cambria" w:cs="Cambria"/>
      <w:bCs/>
      <w:i/>
      <w:iCs/>
      <w:color w:val="404040"/>
      <w:sz w:val="20"/>
      <w:lang w:val="en-GB" w:eastAsia="en-GB"/>
    </w:rPr>
  </w:style>
  <w:style w:type="paragraph" w:customStyle="1" w:styleId="DocumentTitle">
    <w:name w:val="Document Title"/>
    <w:basedOn w:val="Normal"/>
    <w:rsid w:val="00210C4B"/>
    <w:pPr>
      <w:spacing w:after="0"/>
      <w:ind w:left="0"/>
      <w:jc w:val="center"/>
    </w:pPr>
    <w:rPr>
      <w:rFonts w:ascii="Calibri" w:eastAsia="Calibri" w:hAnsi="Calibri" w:cs="Calibri"/>
      <w:b/>
      <w:color w:val="auto"/>
      <w:sz w:val="52"/>
      <w:szCs w:val="24"/>
      <w:lang w:val="en-GB" w:eastAsia="en-GB"/>
    </w:rPr>
  </w:style>
  <w:style w:type="paragraph" w:customStyle="1" w:styleId="Information">
    <w:name w:val="Information"/>
    <w:basedOn w:val="Normal"/>
    <w:rsid w:val="00210C4B"/>
    <w:pPr>
      <w:spacing w:after="0"/>
      <w:ind w:left="0"/>
      <w:jc w:val="center"/>
    </w:pPr>
    <w:rPr>
      <w:rFonts w:ascii="Calibri" w:eastAsia="Calibri" w:hAnsi="Calibri" w:cs="Calibri"/>
      <w:b/>
      <w:color w:val="auto"/>
      <w:sz w:val="28"/>
      <w:szCs w:val="20"/>
      <w:lang w:val="en-GB" w:eastAsia="en-GB"/>
    </w:rPr>
  </w:style>
  <w:style w:type="paragraph" w:customStyle="1" w:styleId="Diagram">
    <w:name w:val="Diagram"/>
    <w:basedOn w:val="Normal"/>
    <w:rsid w:val="00210C4B"/>
    <w:pPr>
      <w:spacing w:after="0"/>
      <w:ind w:left="0"/>
    </w:pPr>
    <w:rPr>
      <w:rFonts w:ascii="Calibri" w:eastAsia="Calibri" w:hAnsi="Calibri" w:cs="Calibri"/>
      <w:color w:val="auto"/>
      <w:szCs w:val="24"/>
      <w:lang w:val="en-GB" w:eastAsia="en-GB"/>
    </w:rPr>
  </w:style>
  <w:style w:type="paragraph" w:customStyle="1" w:styleId="ReportTitle">
    <w:name w:val="Report Title"/>
    <w:basedOn w:val="PageTitle"/>
    <w:rsid w:val="00210C4B"/>
  </w:style>
  <w:style w:type="paragraph" w:customStyle="1" w:styleId="PageTitle">
    <w:name w:val="Page Title"/>
    <w:basedOn w:val="Normal"/>
    <w:rsid w:val="00210C4B"/>
    <w:pPr>
      <w:spacing w:before="240" w:after="0"/>
      <w:ind w:left="0"/>
      <w:jc w:val="center"/>
    </w:pPr>
    <w:rPr>
      <w:rFonts w:ascii="Calibri" w:eastAsia="Calibri" w:hAnsi="Calibri" w:cs="Calibri"/>
      <w:color w:val="auto"/>
      <w:sz w:val="40"/>
      <w:szCs w:val="20"/>
      <w:lang w:val="en-GB" w:eastAsia="en-GB"/>
    </w:rPr>
  </w:style>
  <w:style w:type="paragraph" w:customStyle="1" w:styleId="HLine">
    <w:name w:val="H Line"/>
    <w:basedOn w:val="DocumentTitle"/>
    <w:rsid w:val="00210C4B"/>
    <w:pPr>
      <w:pBdr>
        <w:bottom w:val="single" w:sz="18" w:space="1" w:color="1569BC"/>
      </w:pBdr>
    </w:pPr>
    <w:rPr>
      <w:bCs/>
      <w:szCs w:val="20"/>
    </w:rPr>
  </w:style>
  <w:style w:type="paragraph" w:customStyle="1" w:styleId="TableHeader">
    <w:name w:val="TableHeader"/>
    <w:basedOn w:val="Normal"/>
    <w:rsid w:val="00210C4B"/>
    <w:pPr>
      <w:spacing w:before="120" w:after="80"/>
      <w:ind w:left="144" w:right="144"/>
    </w:pPr>
    <w:rPr>
      <w:rFonts w:ascii="Calibri" w:eastAsia="Calibri" w:hAnsi="Calibri" w:cs="Calibri"/>
      <w:b/>
      <w:color w:val="FFFFFF"/>
      <w:szCs w:val="24"/>
      <w:lang w:val="en-GB" w:eastAsia="en-GB"/>
    </w:rPr>
  </w:style>
  <w:style w:type="paragraph" w:customStyle="1" w:styleId="TableContent">
    <w:name w:val="TableContent"/>
    <w:basedOn w:val="Normal"/>
    <w:rsid w:val="00210C4B"/>
    <w:pPr>
      <w:spacing w:before="80" w:after="40"/>
      <w:ind w:left="144" w:right="144"/>
    </w:pPr>
    <w:rPr>
      <w:rFonts w:ascii="Calibri" w:eastAsia="Calibri" w:hAnsi="Calibri" w:cs="Calibri"/>
      <w:color w:val="auto"/>
      <w:szCs w:val="24"/>
      <w:lang w:val="en-GB" w:eastAsia="en-GB"/>
    </w:rPr>
  </w:style>
  <w:style w:type="paragraph" w:customStyle="1" w:styleId="DiagramType">
    <w:name w:val="DiagramType"/>
    <w:basedOn w:val="Normal"/>
    <w:rsid w:val="00210C4B"/>
    <w:pPr>
      <w:spacing w:after="0"/>
      <w:ind w:left="0"/>
    </w:pPr>
    <w:rPr>
      <w:rFonts w:ascii="Calibri" w:eastAsia="Calibri" w:hAnsi="Calibri" w:cs="Calibri"/>
      <w:b/>
      <w:color w:val="auto"/>
      <w:sz w:val="28"/>
      <w:szCs w:val="24"/>
      <w:lang w:val="en-GB" w:eastAsia="en-GB"/>
    </w:rPr>
  </w:style>
  <w:style w:type="paragraph" w:customStyle="1" w:styleId="ReportInformation">
    <w:name w:val="Report Information"/>
    <w:basedOn w:val="ReportTitle"/>
    <w:rsid w:val="00210C4B"/>
    <w:rPr>
      <w:b/>
      <w:sz w:val="32"/>
    </w:rPr>
  </w:style>
  <w:style w:type="paragraph" w:customStyle="1" w:styleId="Description">
    <w:name w:val="Description"/>
    <w:basedOn w:val="Normal"/>
    <w:rsid w:val="00210C4B"/>
    <w:pPr>
      <w:spacing w:after="0"/>
      <w:ind w:left="0"/>
    </w:pPr>
    <w:rPr>
      <w:rFonts w:ascii="Calibri" w:eastAsia="Calibri" w:hAnsi="Calibri" w:cs="Calibri"/>
      <w:color w:val="auto"/>
      <w:szCs w:val="24"/>
      <w:lang w:val="en-GB" w:eastAsia="en-GB"/>
    </w:rPr>
  </w:style>
  <w:style w:type="character" w:customStyle="1" w:styleId="TOC2Char">
    <w:name w:val="TOC 2 Char"/>
    <w:link w:val="TOC2"/>
    <w:rsid w:val="00210C4B"/>
    <w:rPr>
      <w:sz w:val="22"/>
      <w:szCs w:val="22"/>
      <w:lang w:val="pt-PT"/>
    </w:rPr>
  </w:style>
  <w:style w:type="character" w:customStyle="1" w:styleId="TOC3Char">
    <w:name w:val="TOC 3 Char"/>
    <w:link w:val="TOC3"/>
    <w:rsid w:val="00210C4B"/>
    <w:rPr>
      <w:rFonts w:eastAsiaTheme="minorEastAsia"/>
      <w:color w:val="auto"/>
      <w:kern w:val="2"/>
      <w:sz w:val="24"/>
      <w:szCs w:val="24"/>
      <w:lang w:val="en-GB" w:eastAsia="en-GB"/>
      <w14:ligatures w14:val="standardContextual"/>
    </w:rPr>
  </w:style>
  <w:style w:type="character" w:customStyle="1" w:styleId="TOC1Char">
    <w:name w:val="TOC 1 Char"/>
    <w:link w:val="TOC1"/>
    <w:rsid w:val="00210C4B"/>
    <w:rPr>
      <w:sz w:val="22"/>
      <w:szCs w:val="22"/>
      <w:lang w:val="pt-PT"/>
    </w:rPr>
  </w:style>
  <w:style w:type="paragraph" w:styleId="BalloonText">
    <w:name w:val="Balloon Text"/>
    <w:basedOn w:val="Normal"/>
    <w:link w:val="BalloonTextChar"/>
    <w:rsid w:val="00210C4B"/>
    <w:pPr>
      <w:spacing w:after="0"/>
      <w:ind w:left="0"/>
    </w:pPr>
    <w:rPr>
      <w:rFonts w:ascii="Tahoma" w:eastAsia="Tahoma" w:hAnsi="Tahoma" w:cs="Tahoma"/>
      <w:color w:val="auto"/>
      <w:sz w:val="16"/>
      <w:szCs w:val="24"/>
      <w:lang w:val="en-GB" w:eastAsia="en-GB"/>
    </w:rPr>
  </w:style>
  <w:style w:type="character" w:customStyle="1" w:styleId="BalloonTextChar">
    <w:name w:val="Balloon Text Char"/>
    <w:basedOn w:val="DefaultParagraphFont"/>
    <w:link w:val="BalloonText"/>
    <w:rsid w:val="00210C4B"/>
    <w:rPr>
      <w:rFonts w:ascii="Tahoma" w:eastAsia="Tahoma" w:hAnsi="Tahoma" w:cs="Tahoma"/>
      <w:color w:val="auto"/>
      <w:sz w:val="16"/>
      <w:szCs w:val="24"/>
      <w:lang w:val="en-GB" w:eastAsia="en-GB"/>
    </w:rPr>
  </w:style>
  <w:style w:type="character" w:customStyle="1" w:styleId="Normal1">
    <w:name w:val="Normal1"/>
    <w:rsid w:val="00210C4B"/>
    <w:rPr>
      <w:rFonts w:ascii="Calibri" w:eastAsia="Calibri" w:hAnsi="Calibri" w:cs="Calibri"/>
      <w:b w:val="0"/>
      <w:i w:val="0"/>
      <w:sz w:val="22"/>
      <w:u w:val="none"/>
    </w:rPr>
  </w:style>
  <w:style w:type="character" w:customStyle="1" w:styleId="ListParagraphChar">
    <w:name w:val="List Paragraph Char"/>
    <w:link w:val="ListParagraph"/>
    <w:rsid w:val="00210C4B"/>
    <w:rPr>
      <w:sz w:val="22"/>
      <w:szCs w:val="22"/>
      <w:lang w:val="pt-PT"/>
    </w:rPr>
  </w:style>
  <w:style w:type="paragraph" w:styleId="Quote">
    <w:name w:val="Quote"/>
    <w:basedOn w:val="Normal"/>
    <w:link w:val="QuoteChar"/>
    <w:qFormat/>
    <w:rsid w:val="00210C4B"/>
    <w:pPr>
      <w:spacing w:after="0"/>
      <w:ind w:left="0"/>
    </w:pPr>
    <w:rPr>
      <w:rFonts w:ascii="Calibri" w:eastAsia="Calibri" w:hAnsi="Calibri" w:cs="Calibri"/>
      <w:i/>
      <w:color w:val="000000"/>
      <w:szCs w:val="24"/>
      <w:lang w:val="en-GB" w:eastAsia="en-GB"/>
    </w:rPr>
  </w:style>
  <w:style w:type="character" w:customStyle="1" w:styleId="QuoteChar">
    <w:name w:val="Quote Char"/>
    <w:basedOn w:val="DefaultParagraphFont"/>
    <w:link w:val="Quote"/>
    <w:rsid w:val="00210C4B"/>
    <w:rPr>
      <w:rFonts w:ascii="Calibri" w:eastAsia="Calibri" w:hAnsi="Calibri" w:cs="Calibri"/>
      <w:i/>
      <w:color w:val="000000"/>
      <w:sz w:val="22"/>
      <w:szCs w:val="24"/>
      <w:lang w:val="en-GB" w:eastAsia="en-GB"/>
    </w:rPr>
  </w:style>
  <w:style w:type="paragraph" w:styleId="IntenseQuote">
    <w:name w:val="Intense Quote"/>
    <w:basedOn w:val="Normal"/>
    <w:link w:val="IntenseQuoteChar"/>
    <w:qFormat/>
    <w:rsid w:val="00210C4B"/>
    <w:pPr>
      <w:spacing w:before="200" w:after="280"/>
      <w:ind w:left="0"/>
    </w:pPr>
    <w:rPr>
      <w:rFonts w:ascii="Calibri" w:eastAsia="Calibri" w:hAnsi="Calibri" w:cs="Calibri"/>
      <w:b/>
      <w:i/>
      <w:color w:val="4F81BD"/>
      <w:szCs w:val="24"/>
      <w:lang w:val="en-GB" w:eastAsia="en-GB"/>
    </w:rPr>
  </w:style>
  <w:style w:type="character" w:customStyle="1" w:styleId="IntenseQuoteChar">
    <w:name w:val="Intense Quote Char"/>
    <w:basedOn w:val="DefaultParagraphFont"/>
    <w:link w:val="IntenseQuote"/>
    <w:rsid w:val="00210C4B"/>
    <w:rPr>
      <w:rFonts w:ascii="Calibri" w:eastAsia="Calibri" w:hAnsi="Calibri" w:cs="Calibri"/>
      <w:b/>
      <w:i/>
      <w:color w:val="4F81BD"/>
      <w:sz w:val="22"/>
      <w:szCs w:val="24"/>
      <w:lang w:val="en-GB" w:eastAsia="en-GB"/>
    </w:rPr>
  </w:style>
  <w:style w:type="character" w:customStyle="1" w:styleId="TOCHeadingChar">
    <w:name w:val="TOC Heading Char"/>
    <w:link w:val="TOCHeading"/>
    <w:rsid w:val="00210C4B"/>
    <w:rPr>
      <w:rFonts w:asciiTheme="majorHAnsi" w:eastAsiaTheme="majorEastAsia" w:hAnsiTheme="majorHAnsi" w:cstheme="majorBidi"/>
      <w:color w:val="B6332E" w:themeColor="accent1" w:themeShade="BF"/>
      <w:sz w:val="28"/>
      <w:szCs w:val="28"/>
      <w:lang w:val="pt-PT" w:eastAsia="en-US"/>
    </w:rPr>
  </w:style>
  <w:style w:type="table" w:styleId="LightShading">
    <w:name w:val="Light Shading"/>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bottom w:val="single" w:sz="8" w:space="0" w:color="000000"/>
      </w:tblBorders>
      <w:tblCellMar>
        <w:left w:w="0" w:type="dxa"/>
        <w:right w:w="0" w:type="dxa"/>
      </w:tblCellMar>
    </w:tblPr>
    <w:tblStylePr w:type="firstRow">
      <w:rPr>
        <w:b/>
      </w:rPr>
      <w:tblPr/>
      <w:tcPr>
        <w:tcBorders>
          <w:top w:val="single" w:sz="8" w:space="0" w:color="000000"/>
          <w:left w:val="nil"/>
          <w:bottom w:val="single" w:sz="8" w:space="0" w:color="000000"/>
          <w:right w:val="nil"/>
          <w:insideH w:val="nil"/>
          <w:insideV w:val="nil"/>
        </w:tcBorders>
      </w:tcPr>
    </w:tblStylePr>
    <w:tblStylePr w:type="lastRow">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4F81BD"/>
        <w:bottom w:val="single" w:sz="8" w:space="0" w:color="4F81BD"/>
      </w:tblBorders>
      <w:tblCellMar>
        <w:left w:w="0" w:type="dxa"/>
        <w:right w:w="0" w:type="dxa"/>
      </w:tblCellMar>
    </w:tblPr>
    <w:tblStylePr w:type="firstRow">
      <w:rPr>
        <w:b/>
      </w:rPr>
      <w:tblPr/>
      <w:tcPr>
        <w:tcBorders>
          <w:top w:val="single" w:sz="8" w:space="0" w:color="4F81BD"/>
          <w:left w:val="nil"/>
          <w:bottom w:val="single" w:sz="8" w:space="0" w:color="4F81BD"/>
          <w:right w:val="nil"/>
          <w:insideH w:val="nil"/>
          <w:insideV w:val="nil"/>
        </w:tcBorders>
      </w:tcPr>
    </w:tblStylePr>
    <w:tblStylePr w:type="lastRow">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C0504D"/>
        <w:bottom w:val="single" w:sz="8" w:space="0" w:color="C0504D"/>
      </w:tblBorders>
      <w:tblCellMar>
        <w:left w:w="0" w:type="dxa"/>
        <w:right w:w="0" w:type="dxa"/>
      </w:tblCellMar>
    </w:tblPr>
    <w:tblStylePr w:type="firstRow">
      <w:rPr>
        <w:b/>
      </w:rPr>
      <w:tblPr/>
      <w:tcPr>
        <w:tcBorders>
          <w:top w:val="single" w:sz="8" w:space="0" w:color="C0504D"/>
          <w:left w:val="nil"/>
          <w:bottom w:val="single" w:sz="8" w:space="0" w:color="C0504D"/>
          <w:right w:val="nil"/>
          <w:insideH w:val="nil"/>
          <w:insideV w:val="nil"/>
        </w:tcBorders>
      </w:tcPr>
    </w:tblStylePr>
    <w:tblStylePr w:type="lastRow">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9BBB59"/>
        <w:bottom w:val="single" w:sz="8" w:space="0" w:color="9BBB59"/>
      </w:tblBorders>
      <w:tblCellMar>
        <w:left w:w="0" w:type="dxa"/>
        <w:right w:w="0" w:type="dxa"/>
      </w:tblCellMar>
    </w:tblPr>
    <w:tblStylePr w:type="firstRow">
      <w:rPr>
        <w:b/>
      </w:rPr>
      <w:tblPr/>
      <w:tcPr>
        <w:tcBorders>
          <w:top w:val="single" w:sz="8" w:space="0" w:color="9BBB59"/>
          <w:left w:val="nil"/>
          <w:bottom w:val="single" w:sz="8" w:space="0" w:color="9BBB59"/>
          <w:right w:val="nil"/>
          <w:insideH w:val="nil"/>
          <w:insideV w:val="nil"/>
        </w:tcBorders>
      </w:tcPr>
    </w:tblStylePr>
    <w:tblStylePr w:type="lastRow">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List">
    <w:name w:val="Light List"/>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00000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Grid">
    <w:name w:val="Light Grid"/>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
    <w:tblStylePr w:type="firstRow">
      <w:rPr>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b/>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rPr>
    </w:tblStylePr>
    <w:tblStylePr w:type="lastCol">
      <w:rPr>
        <w:b/>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Accent1">
    <w:name w:val="Light List Accent 1"/>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CellMar>
        <w:left w:w="0" w:type="dxa"/>
        <w:right w:w="0" w:type="dxa"/>
      </w:tblCellMar>
    </w:tblPr>
    <w:tblStylePr w:type="firstRow">
      <w:rPr>
        <w:b/>
        <w:color w:val="FFFFFF"/>
      </w:rPr>
      <w:tblPr/>
      <w:tcPr>
        <w:shd w:val="clear" w:color="auto" w:fill="4F81BD"/>
      </w:tcPr>
    </w:tblStylePr>
    <w:tblStylePr w:type="lastRow">
      <w:rPr>
        <w:b/>
      </w:rPr>
      <w:tblPr/>
      <w:tcPr>
        <w:tcBorders>
          <w:top w:val="doub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CellMar>
        <w:left w:w="0" w:type="dxa"/>
        <w:right w:w="0" w:type="dxa"/>
      </w:tblCellMar>
    </w:tblPr>
    <w:tblStylePr w:type="firstRow">
      <w:rPr>
        <w:b/>
        <w:color w:val="FFFFFF"/>
      </w:rPr>
      <w:tblPr/>
      <w:tcPr>
        <w:shd w:val="clear" w:color="auto" w:fill="C0504D"/>
      </w:tcPr>
    </w:tblStylePr>
    <w:tblStylePr w:type="lastRow">
      <w:rPr>
        <w:b/>
      </w:rPr>
      <w:tblPr/>
      <w:tcPr>
        <w:tcBorders>
          <w:top w:val="double" w:sz="6" w:space="0" w:color="C0504D"/>
          <w:left w:val="single" w:sz="8" w:space="0" w:color="C0504D"/>
          <w:bottom w:val="single" w:sz="8" w:space="0" w:color="C0504D"/>
          <w:right w:val="single" w:sz="8" w:space="0" w:color="C0504D"/>
        </w:tcBorders>
      </w:tcPr>
    </w:tblStylePr>
    <w:tblStylePr w:type="firstCol">
      <w:rPr>
        <w:b/>
      </w:rPr>
    </w:tblStylePr>
    <w:tblStylePr w:type="lastCol">
      <w:rPr>
        <w:b/>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CellMar>
        <w:left w:w="0" w:type="dxa"/>
        <w:right w:w="0" w:type="dxa"/>
      </w:tblCellMar>
    </w:tblPr>
    <w:tblStylePr w:type="firstRow">
      <w:rPr>
        <w:b/>
        <w:color w:val="FFFFFF"/>
      </w:rPr>
      <w:tblPr/>
      <w:tcPr>
        <w:shd w:val="clear" w:color="auto" w:fill="9BBB59"/>
      </w:tcPr>
    </w:tblStylePr>
    <w:tblStylePr w:type="lastRow">
      <w:rPr>
        <w:b/>
      </w:rPr>
      <w:tblPr/>
      <w:tcPr>
        <w:tcBorders>
          <w:top w:val="double" w:sz="6" w:space="0" w:color="9BBB59"/>
          <w:left w:val="single" w:sz="8" w:space="0" w:color="9BBB59"/>
          <w:bottom w:val="single" w:sz="8" w:space="0" w:color="9BBB59"/>
          <w:right w:val="single" w:sz="8" w:space="0" w:color="9BBB59"/>
        </w:tcBorders>
      </w:tcPr>
    </w:tblStylePr>
    <w:tblStylePr w:type="firstCol">
      <w:rPr>
        <w:b/>
      </w:rPr>
    </w:tblStylePr>
    <w:tblStylePr w:type="lastCol">
      <w:rPr>
        <w:b/>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1">
    <w:name w:val="Light Grid Accent 1"/>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0" w:type="dxa"/>
        <w:right w:w="0" w:type="dxa"/>
      </w:tblCellMar>
    </w:tblPr>
    <w:tblStylePr w:type="firstRow">
      <w:rPr>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rPr>
        <w:b/>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rPr>
    </w:tblStylePr>
    <w:tblStylePr w:type="lastCol">
      <w:rPr>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left w:w="0" w:type="dxa"/>
        <w:right w:w="0" w:type="dxa"/>
      </w:tblCellMar>
    </w:tblPr>
    <w:tblStylePr w:type="firstRow">
      <w:rPr>
        <w:b/>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rPr>
        <w:b/>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b/>
      </w:rPr>
    </w:tblStylePr>
    <w:tblStylePr w:type="lastCol">
      <w:rPr>
        <w:b/>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0" w:type="dxa"/>
        <w:right w:w="0" w:type="dxa"/>
      </w:tblCellMar>
    </w:tblPr>
    <w:tblStylePr w:type="firstRow">
      <w:rPr>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rPr>
        <w:b/>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b/>
      </w:rPr>
    </w:tblStylePr>
    <w:tblStylePr w:type="lastCol">
      <w:rPr>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Properties">
    <w:name w:val="Properties"/>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ummaries">
    <w:name w:val="Summaries"/>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customStyle="1" w:styleId="Summaries2">
    <w:name w:val="Summaries2"/>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CellMar>
        <w:left w:w="0" w:type="dxa"/>
        <w:right w:w="0" w:type="dxa"/>
      </w:tblCellMar>
    </w:tblPr>
    <w:tblStylePr w:type="firstRow">
      <w:rPr>
        <w:b/>
      </w:rPr>
      <w:tblPr/>
      <w:tcPr>
        <w:shd w:val="clear" w:color="auto" w:fill="B8CCE4"/>
      </w:tcPr>
    </w:tblStylePr>
    <w:tblStylePr w:type="firstCol">
      <w:rPr>
        <w:b/>
      </w:rPr>
    </w:tblStylePr>
    <w:tblStylePr w:type="band1Horz">
      <w:tblPr/>
      <w:tcPr>
        <w:shd w:val="clear" w:color="auto" w:fill="DBE5F1"/>
      </w:tcPr>
    </w:tblStylePr>
  </w:style>
  <w:style w:type="table" w:customStyle="1" w:styleId="Confirmation">
    <w:name w:val="Confirmation"/>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Col">
      <w:tblPr/>
      <w:tcPr>
        <w:tcBorders>
          <w:right w:val="single" w:sz="4" w:space="0" w:color="943634"/>
          <w:insideV w:val="nil"/>
        </w:tcBorders>
      </w:tcPr>
    </w:tblStylePr>
  </w:style>
  <w:style w:type="table" w:customStyle="1" w:styleId="Scenario">
    <w:name w:val="Scenario"/>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dashSmallGap" w:sz="4" w:space="0" w:color="BFBFBF"/>
        <w:insideV w:val="dashSmallGap" w:sz="4" w:space="0" w:color="BFBFBF"/>
      </w:tblBorders>
      <w:tblCellMar>
        <w:left w:w="0" w:type="dxa"/>
        <w:right w:w="0" w:type="dxa"/>
      </w:tblCellMar>
    </w:tblPr>
    <w:tblStylePr w:type="firstRow">
      <w:rPr>
        <w:b/>
      </w:rPr>
      <w:tblPr/>
      <w:tcPr>
        <w:tcBorders>
          <w:insideH w:val="dashSmallGap" w:sz="4" w:space="0" w:color="BFBFBF"/>
          <w:insideV w:val="dashSmallGap" w:sz="4" w:space="0" w:color="BFBFBF"/>
        </w:tcBorders>
      </w:tcPr>
    </w:tblStylePr>
    <w:tblStylePr w:type="band1Vert">
      <w:tblPr/>
      <w:tcPr>
        <w:tcBorders>
          <w:insideH w:val="dashSmallGap" w:sz="4" w:space="0" w:color="BFBFBF"/>
          <w:insideV w:val="dashSmallGap" w:sz="4" w:space="0" w:color="BFBFBF"/>
        </w:tcBorders>
      </w:tcPr>
    </w:tblStylePr>
    <w:tblStylePr w:type="band2Vert">
      <w:tblPr/>
      <w:tcPr>
        <w:tcBorders>
          <w:insideH w:val="dashSmallGap" w:sz="4" w:space="0" w:color="BFBFBF"/>
          <w:insideV w:val="dashSmallGap" w:sz="4" w:space="0" w:color="BFBFBF"/>
        </w:tcBorders>
      </w:tcPr>
    </w:tblStylePr>
    <w:tblStylePr w:type="band1Horz">
      <w:tblPr/>
      <w:tcPr>
        <w:tcBorders>
          <w:insideH w:val="dashSmallGap" w:sz="4" w:space="0" w:color="BFBFBF"/>
          <w:insideV w:val="dashSmallGap" w:sz="4" w:space="0" w:color="BFBFBF"/>
        </w:tcBorders>
      </w:tcPr>
    </w:tblStylePr>
    <w:tblStylePr w:type="band2Horz">
      <w:tblPr/>
      <w:tcPr>
        <w:tcBorders>
          <w:insideH w:val="dashSmallGap" w:sz="4" w:space="0" w:color="BFBFBF"/>
          <w:insideV w:val="dashSmallGap" w:sz="4" w:space="0" w:color="BFBFBF"/>
        </w:tcBorders>
      </w:tcPr>
    </w:tblStylePr>
  </w:style>
  <w:style w:type="table" w:customStyle="1" w:styleId="ScenarioNoProcedure">
    <w:name w:val="ScenarioNoProcedure"/>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table" w:customStyle="1" w:styleId="EmptyTable">
    <w:name w:val="EmptyTable"/>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CellMar>
        <w:left w:w="0" w:type="dxa"/>
        <w:right w:w="0" w:type="dxa"/>
      </w:tblCellMar>
    </w:tblPr>
  </w:style>
  <w:style w:type="table" w:customStyle="1" w:styleId="TableStyle1">
    <w:name w:val="Table Style 1"/>
    <w:basedOn w:val="TableNormal"/>
    <w:rsid w:val="00210C4B"/>
    <w:pPr>
      <w:spacing w:after="0"/>
    </w:pPr>
    <w:rPr>
      <w:rFonts w:ascii="Times New Roman" w:eastAsia="Times New Roman" w:hAnsi="Times New Roman" w:cs="Times New Roman"/>
      <w:color w:val="auto"/>
      <w:sz w:val="20"/>
      <w:lang w:eastAsia="en-US"/>
    </w:rPr>
    <w:tblPr>
      <w:tblStyleRowBandSize w:val="1"/>
      <w:tblStyleColBandSize w:val="1"/>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Pr>
    <w:tblStylePr w:type="firstRow">
      <w:rPr>
        <w:b/>
      </w:rPr>
      <w:tblPr/>
      <w:tcPr>
        <w:shd w:val="clear" w:color="auto" w:fill="D9D9D9"/>
      </w:tcPr>
    </w:tblStylePr>
  </w:style>
  <w:style w:type="table" w:customStyle="1" w:styleId="TableStyle1CenterHeader">
    <w:name w:val="Table Style 1 (Center Header)"/>
    <w:basedOn w:val="TableNormal"/>
    <w:rsid w:val="00210C4B"/>
    <w:pPr>
      <w:spacing w:after="0"/>
    </w:pPr>
    <w:rPr>
      <w:rFonts w:ascii="Times New Roman" w:eastAsia="Times New Roman" w:hAnsi="Times New Roman" w:cs="Times New Roman"/>
      <w:color w:val="auto"/>
      <w:sz w:val="20"/>
      <w:lang w:eastAsia="en-US"/>
    </w:rPr>
    <w:tblPr>
      <w:tblStyleRowBandSize w:val="1"/>
      <w:tblStyleColBandSize w:val="1"/>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Pr>
    <w:tblStylePr w:type="firstRow">
      <w:rPr>
        <w:b/>
      </w:rPr>
      <w:tblPr/>
      <w:tcPr>
        <w:shd w:val="clear" w:color="auto" w:fill="D9D9D9"/>
      </w:tcPr>
    </w:tblStylePr>
  </w:style>
  <w:style w:type="table" w:customStyle="1" w:styleId="TableNormalSided">
    <w:name w:val="Table Normal (Sided)"/>
    <w:basedOn w:val="TableNormal"/>
    <w:rsid w:val="00210C4B"/>
    <w:pPr>
      <w:spacing w:after="0"/>
    </w:pPr>
    <w:rPr>
      <w:rFonts w:ascii="Times New Roman" w:eastAsia="Times New Roman" w:hAnsi="Times New Roman" w:cs="Times New Roman"/>
      <w:color w:val="auto"/>
      <w:sz w:val="20"/>
      <w:lang w:eastAsia="en-US"/>
    </w:rPr>
    <w:tblPr>
      <w:tblStyleRowBandSize w:val="1"/>
      <w:tblStyleColBandSize w:val="1"/>
      <w:tblBorders>
        <w:top w:val="single" w:sz="4" w:space="0" w:color="D0CECE"/>
        <w:left w:val="single" w:sz="4" w:space="0" w:color="D0CECE"/>
        <w:bottom w:val="single" w:sz="4" w:space="0" w:color="D0CECE"/>
        <w:right w:val="single" w:sz="4" w:space="0" w:color="D0CECE"/>
        <w:insideH w:val="single" w:sz="6" w:space="0" w:color="D0CECE"/>
        <w:insideV w:val="single" w:sz="6" w:space="0" w:color="D0CECE"/>
      </w:tblBorders>
      <w:tblCellMar>
        <w:top w:w="115" w:type="dxa"/>
        <w:left w:w="115" w:type="dxa"/>
        <w:right w:w="115" w:type="dxa"/>
      </w:tblCellMar>
    </w:tblPr>
    <w:tblStylePr w:type="firstCol">
      <w:rPr>
        <w:b/>
      </w:rPr>
      <w:tblPr/>
      <w:tcPr>
        <w:shd w:val="clear" w:color="auto" w:fill="D9D9D9"/>
      </w:tcPr>
    </w:tblStylePr>
    <w:tblStylePr w:type="nwCell">
      <w:rPr>
        <w:b/>
      </w:rPr>
    </w:tblStylePr>
  </w:style>
  <w:style w:type="table" w:customStyle="1" w:styleId="LightList-H1">
    <w:name w:val="Light List - H1"/>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262626"/>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2">
    <w:name w:val="Light List - H2"/>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40404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3">
    <w:name w:val="Light List - H3"/>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595959"/>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4">
    <w:name w:val="Light List - H4"/>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7F7F7F"/>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TLTable">
    <w:name w:val="ETLTable"/>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CellMar>
        <w:left w:w="0" w:type="dxa"/>
        <w:right w:w="0" w:type="dxa"/>
      </w:tblCellMar>
    </w:tblPr>
    <w:tblStylePr w:type="firstRow">
      <w:rPr>
        <w:b/>
      </w:rPr>
      <w:tblPr/>
      <w:tcPr>
        <w:shd w:val="clear" w:color="auto" w:fill="ADDA90"/>
      </w:tcPr>
    </w:tblStylePr>
    <w:tblStylePr w:type="band1Horz">
      <w:tblPr/>
      <w:tcPr>
        <w:shd w:val="clear" w:color="auto" w:fill="E7F9DB"/>
      </w:tcPr>
    </w:tblStylePr>
  </w:style>
  <w:style w:type="table" w:customStyle="1" w:styleId="Confirmationwithheader">
    <w:name w:val="Confirmation (with header)"/>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rPr>
        <w:b/>
      </w:rPr>
    </w:tblStylePr>
    <w:tblStylePr w:type="firstCol">
      <w:tblPr/>
      <w:tcPr>
        <w:tcBorders>
          <w:right w:val="single" w:sz="4" w:space="0" w:color="943634"/>
          <w:insideV w:val="nil"/>
        </w:tcBorders>
      </w:tcPr>
    </w:tblStylePr>
  </w:style>
  <w:style w:type="character" w:styleId="IntenseEmphasis">
    <w:name w:val="Intense Emphasis"/>
    <w:basedOn w:val="DefaultParagraphFont"/>
    <w:uiPriority w:val="21"/>
    <w:qFormat/>
    <w:rsid w:val="00260B22"/>
    <w:rPr>
      <w:i/>
      <w:iCs/>
      <w:color w:val="D6615C" w:themeColor="accent1"/>
    </w:rPr>
  </w:style>
  <w:style w:type="paragraph" w:styleId="NormalWeb">
    <w:name w:val="Normal (Web)"/>
    <w:basedOn w:val="Normal"/>
    <w:uiPriority w:val="99"/>
    <w:semiHidden/>
    <w:unhideWhenUsed/>
    <w:rsid w:val="008D35AA"/>
    <w:pPr>
      <w:spacing w:before="100" w:beforeAutospacing="1" w:after="100" w:afterAutospacing="1"/>
      <w:ind w:left="0"/>
    </w:pPr>
    <w:rPr>
      <w:rFonts w:ascii="Times New Roman" w:eastAsia="Times New Roman" w:hAnsi="Times New Roman" w:cs="Times New Roman"/>
      <w:color w:val="auto"/>
      <w:sz w:val="24"/>
      <w:szCs w:val="24"/>
    </w:rPr>
  </w:style>
  <w:style w:type="paragraph" w:styleId="TableofFigures">
    <w:name w:val="table of figures"/>
    <w:basedOn w:val="Normal"/>
    <w:next w:val="Normal"/>
    <w:uiPriority w:val="99"/>
    <w:unhideWhenUsed/>
    <w:rsid w:val="00C869D4"/>
    <w:pPr>
      <w:spacing w:after="0"/>
      <w:ind w:left="0"/>
    </w:pPr>
  </w:style>
  <w:style w:type="paragraph" w:styleId="Bibliography">
    <w:name w:val="Bibliography"/>
    <w:basedOn w:val="Normal"/>
    <w:next w:val="Normal"/>
    <w:uiPriority w:val="37"/>
    <w:unhideWhenUsed/>
    <w:rsid w:val="00A1591F"/>
  </w:style>
  <w:style w:type="character" w:styleId="FollowedHyperlink">
    <w:name w:val="FollowedHyperlink"/>
    <w:basedOn w:val="DefaultParagraphFont"/>
    <w:uiPriority w:val="99"/>
    <w:semiHidden/>
    <w:unhideWhenUsed/>
    <w:rsid w:val="007E5070"/>
    <w:rPr>
      <w:color w:val="E17E00" w:themeColor="followedHyperlink"/>
      <w:u w:val="single"/>
    </w:rPr>
  </w:style>
  <w:style w:type="paragraph" w:customStyle="1" w:styleId="Compact">
    <w:name w:val="Compact"/>
    <w:basedOn w:val="BodyText"/>
    <w:qFormat/>
    <w:rsid w:val="004372E2"/>
    <w:pPr>
      <w:spacing w:before="36" w:after="36"/>
      <w:ind w:left="0"/>
    </w:pPr>
    <w:rPr>
      <w:color w:val="auto"/>
      <w:sz w:val="24"/>
      <w:szCs w:val="24"/>
      <w:lang w:val="en-US" w:eastAsia="en-US"/>
    </w:rPr>
  </w:style>
  <w:style w:type="table" w:customStyle="1" w:styleId="Table">
    <w:name w:val="Table"/>
    <w:semiHidden/>
    <w:qFormat/>
    <w:rsid w:val="004372E2"/>
    <w:pPr>
      <w:spacing w:after="200"/>
    </w:pPr>
    <w:rPr>
      <w:color w:val="auto"/>
      <w:sz w:val="24"/>
      <w:szCs w:val="24"/>
      <w:lang w:eastAsia="en-US"/>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BodyText">
    <w:name w:val="Body Text"/>
    <w:basedOn w:val="Normal"/>
    <w:link w:val="BodyTextChar"/>
    <w:uiPriority w:val="99"/>
    <w:semiHidden/>
    <w:unhideWhenUsed/>
    <w:rsid w:val="004372E2"/>
  </w:style>
  <w:style w:type="character" w:customStyle="1" w:styleId="BodyTextChar">
    <w:name w:val="Body Text Char"/>
    <w:basedOn w:val="DefaultParagraphFont"/>
    <w:link w:val="BodyText"/>
    <w:uiPriority w:val="99"/>
    <w:semiHidden/>
    <w:rsid w:val="004372E2"/>
    <w:rPr>
      <w:sz w:val="22"/>
      <w:szCs w:val="2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1538">
      <w:bodyDiv w:val="1"/>
      <w:marLeft w:val="0"/>
      <w:marRight w:val="0"/>
      <w:marTop w:val="0"/>
      <w:marBottom w:val="0"/>
      <w:divBdr>
        <w:top w:val="none" w:sz="0" w:space="0" w:color="auto"/>
        <w:left w:val="none" w:sz="0" w:space="0" w:color="auto"/>
        <w:bottom w:val="none" w:sz="0" w:space="0" w:color="auto"/>
        <w:right w:val="none" w:sz="0" w:space="0" w:color="auto"/>
      </w:divBdr>
    </w:div>
    <w:div w:id="6717433">
      <w:bodyDiv w:val="1"/>
      <w:marLeft w:val="0"/>
      <w:marRight w:val="0"/>
      <w:marTop w:val="0"/>
      <w:marBottom w:val="0"/>
      <w:divBdr>
        <w:top w:val="none" w:sz="0" w:space="0" w:color="auto"/>
        <w:left w:val="none" w:sz="0" w:space="0" w:color="auto"/>
        <w:bottom w:val="none" w:sz="0" w:space="0" w:color="auto"/>
        <w:right w:val="none" w:sz="0" w:space="0" w:color="auto"/>
      </w:divBdr>
    </w:div>
    <w:div w:id="7299284">
      <w:bodyDiv w:val="1"/>
      <w:marLeft w:val="0"/>
      <w:marRight w:val="0"/>
      <w:marTop w:val="0"/>
      <w:marBottom w:val="0"/>
      <w:divBdr>
        <w:top w:val="none" w:sz="0" w:space="0" w:color="auto"/>
        <w:left w:val="none" w:sz="0" w:space="0" w:color="auto"/>
        <w:bottom w:val="none" w:sz="0" w:space="0" w:color="auto"/>
        <w:right w:val="none" w:sz="0" w:space="0" w:color="auto"/>
      </w:divBdr>
    </w:div>
    <w:div w:id="9989934">
      <w:bodyDiv w:val="1"/>
      <w:marLeft w:val="0"/>
      <w:marRight w:val="0"/>
      <w:marTop w:val="0"/>
      <w:marBottom w:val="0"/>
      <w:divBdr>
        <w:top w:val="none" w:sz="0" w:space="0" w:color="auto"/>
        <w:left w:val="none" w:sz="0" w:space="0" w:color="auto"/>
        <w:bottom w:val="none" w:sz="0" w:space="0" w:color="auto"/>
        <w:right w:val="none" w:sz="0" w:space="0" w:color="auto"/>
      </w:divBdr>
    </w:div>
    <w:div w:id="20593880">
      <w:bodyDiv w:val="1"/>
      <w:marLeft w:val="0"/>
      <w:marRight w:val="0"/>
      <w:marTop w:val="0"/>
      <w:marBottom w:val="0"/>
      <w:divBdr>
        <w:top w:val="none" w:sz="0" w:space="0" w:color="auto"/>
        <w:left w:val="none" w:sz="0" w:space="0" w:color="auto"/>
        <w:bottom w:val="none" w:sz="0" w:space="0" w:color="auto"/>
        <w:right w:val="none" w:sz="0" w:space="0" w:color="auto"/>
      </w:divBdr>
      <w:divsChild>
        <w:div w:id="899483705">
          <w:marLeft w:val="0"/>
          <w:marRight w:val="0"/>
          <w:marTop w:val="0"/>
          <w:marBottom w:val="0"/>
          <w:divBdr>
            <w:top w:val="none" w:sz="0" w:space="0" w:color="auto"/>
            <w:left w:val="none" w:sz="0" w:space="0" w:color="auto"/>
            <w:bottom w:val="none" w:sz="0" w:space="0" w:color="auto"/>
            <w:right w:val="none" w:sz="0" w:space="0" w:color="auto"/>
          </w:divBdr>
        </w:div>
      </w:divsChild>
    </w:div>
    <w:div w:id="28730384">
      <w:bodyDiv w:val="1"/>
      <w:marLeft w:val="0"/>
      <w:marRight w:val="0"/>
      <w:marTop w:val="0"/>
      <w:marBottom w:val="0"/>
      <w:divBdr>
        <w:top w:val="none" w:sz="0" w:space="0" w:color="auto"/>
        <w:left w:val="none" w:sz="0" w:space="0" w:color="auto"/>
        <w:bottom w:val="none" w:sz="0" w:space="0" w:color="auto"/>
        <w:right w:val="none" w:sz="0" w:space="0" w:color="auto"/>
      </w:divBdr>
    </w:div>
    <w:div w:id="32391317">
      <w:bodyDiv w:val="1"/>
      <w:marLeft w:val="0"/>
      <w:marRight w:val="0"/>
      <w:marTop w:val="0"/>
      <w:marBottom w:val="0"/>
      <w:divBdr>
        <w:top w:val="none" w:sz="0" w:space="0" w:color="auto"/>
        <w:left w:val="none" w:sz="0" w:space="0" w:color="auto"/>
        <w:bottom w:val="none" w:sz="0" w:space="0" w:color="auto"/>
        <w:right w:val="none" w:sz="0" w:space="0" w:color="auto"/>
      </w:divBdr>
    </w:div>
    <w:div w:id="33162621">
      <w:bodyDiv w:val="1"/>
      <w:marLeft w:val="0"/>
      <w:marRight w:val="0"/>
      <w:marTop w:val="0"/>
      <w:marBottom w:val="0"/>
      <w:divBdr>
        <w:top w:val="none" w:sz="0" w:space="0" w:color="auto"/>
        <w:left w:val="none" w:sz="0" w:space="0" w:color="auto"/>
        <w:bottom w:val="none" w:sz="0" w:space="0" w:color="auto"/>
        <w:right w:val="none" w:sz="0" w:space="0" w:color="auto"/>
      </w:divBdr>
    </w:div>
    <w:div w:id="33191127">
      <w:bodyDiv w:val="1"/>
      <w:marLeft w:val="0"/>
      <w:marRight w:val="0"/>
      <w:marTop w:val="0"/>
      <w:marBottom w:val="0"/>
      <w:divBdr>
        <w:top w:val="none" w:sz="0" w:space="0" w:color="auto"/>
        <w:left w:val="none" w:sz="0" w:space="0" w:color="auto"/>
        <w:bottom w:val="none" w:sz="0" w:space="0" w:color="auto"/>
        <w:right w:val="none" w:sz="0" w:space="0" w:color="auto"/>
      </w:divBdr>
    </w:div>
    <w:div w:id="35811584">
      <w:bodyDiv w:val="1"/>
      <w:marLeft w:val="0"/>
      <w:marRight w:val="0"/>
      <w:marTop w:val="0"/>
      <w:marBottom w:val="0"/>
      <w:divBdr>
        <w:top w:val="none" w:sz="0" w:space="0" w:color="auto"/>
        <w:left w:val="none" w:sz="0" w:space="0" w:color="auto"/>
        <w:bottom w:val="none" w:sz="0" w:space="0" w:color="auto"/>
        <w:right w:val="none" w:sz="0" w:space="0" w:color="auto"/>
      </w:divBdr>
    </w:div>
    <w:div w:id="37824368">
      <w:bodyDiv w:val="1"/>
      <w:marLeft w:val="0"/>
      <w:marRight w:val="0"/>
      <w:marTop w:val="0"/>
      <w:marBottom w:val="0"/>
      <w:divBdr>
        <w:top w:val="none" w:sz="0" w:space="0" w:color="auto"/>
        <w:left w:val="none" w:sz="0" w:space="0" w:color="auto"/>
        <w:bottom w:val="none" w:sz="0" w:space="0" w:color="auto"/>
        <w:right w:val="none" w:sz="0" w:space="0" w:color="auto"/>
      </w:divBdr>
    </w:div>
    <w:div w:id="37825299">
      <w:bodyDiv w:val="1"/>
      <w:marLeft w:val="0"/>
      <w:marRight w:val="0"/>
      <w:marTop w:val="0"/>
      <w:marBottom w:val="0"/>
      <w:divBdr>
        <w:top w:val="none" w:sz="0" w:space="0" w:color="auto"/>
        <w:left w:val="none" w:sz="0" w:space="0" w:color="auto"/>
        <w:bottom w:val="none" w:sz="0" w:space="0" w:color="auto"/>
        <w:right w:val="none" w:sz="0" w:space="0" w:color="auto"/>
      </w:divBdr>
    </w:div>
    <w:div w:id="39331469">
      <w:bodyDiv w:val="1"/>
      <w:marLeft w:val="0"/>
      <w:marRight w:val="0"/>
      <w:marTop w:val="0"/>
      <w:marBottom w:val="0"/>
      <w:divBdr>
        <w:top w:val="none" w:sz="0" w:space="0" w:color="auto"/>
        <w:left w:val="none" w:sz="0" w:space="0" w:color="auto"/>
        <w:bottom w:val="none" w:sz="0" w:space="0" w:color="auto"/>
        <w:right w:val="none" w:sz="0" w:space="0" w:color="auto"/>
      </w:divBdr>
    </w:div>
    <w:div w:id="43259457">
      <w:bodyDiv w:val="1"/>
      <w:marLeft w:val="0"/>
      <w:marRight w:val="0"/>
      <w:marTop w:val="0"/>
      <w:marBottom w:val="0"/>
      <w:divBdr>
        <w:top w:val="none" w:sz="0" w:space="0" w:color="auto"/>
        <w:left w:val="none" w:sz="0" w:space="0" w:color="auto"/>
        <w:bottom w:val="none" w:sz="0" w:space="0" w:color="auto"/>
        <w:right w:val="none" w:sz="0" w:space="0" w:color="auto"/>
      </w:divBdr>
    </w:div>
    <w:div w:id="50351095">
      <w:bodyDiv w:val="1"/>
      <w:marLeft w:val="0"/>
      <w:marRight w:val="0"/>
      <w:marTop w:val="0"/>
      <w:marBottom w:val="0"/>
      <w:divBdr>
        <w:top w:val="none" w:sz="0" w:space="0" w:color="auto"/>
        <w:left w:val="none" w:sz="0" w:space="0" w:color="auto"/>
        <w:bottom w:val="none" w:sz="0" w:space="0" w:color="auto"/>
        <w:right w:val="none" w:sz="0" w:space="0" w:color="auto"/>
      </w:divBdr>
    </w:div>
    <w:div w:id="51927237">
      <w:bodyDiv w:val="1"/>
      <w:marLeft w:val="0"/>
      <w:marRight w:val="0"/>
      <w:marTop w:val="0"/>
      <w:marBottom w:val="0"/>
      <w:divBdr>
        <w:top w:val="none" w:sz="0" w:space="0" w:color="auto"/>
        <w:left w:val="none" w:sz="0" w:space="0" w:color="auto"/>
        <w:bottom w:val="none" w:sz="0" w:space="0" w:color="auto"/>
        <w:right w:val="none" w:sz="0" w:space="0" w:color="auto"/>
      </w:divBdr>
    </w:div>
    <w:div w:id="52169536">
      <w:bodyDiv w:val="1"/>
      <w:marLeft w:val="0"/>
      <w:marRight w:val="0"/>
      <w:marTop w:val="0"/>
      <w:marBottom w:val="0"/>
      <w:divBdr>
        <w:top w:val="none" w:sz="0" w:space="0" w:color="auto"/>
        <w:left w:val="none" w:sz="0" w:space="0" w:color="auto"/>
        <w:bottom w:val="none" w:sz="0" w:space="0" w:color="auto"/>
        <w:right w:val="none" w:sz="0" w:space="0" w:color="auto"/>
      </w:divBdr>
    </w:div>
    <w:div w:id="55469644">
      <w:bodyDiv w:val="1"/>
      <w:marLeft w:val="0"/>
      <w:marRight w:val="0"/>
      <w:marTop w:val="0"/>
      <w:marBottom w:val="0"/>
      <w:divBdr>
        <w:top w:val="none" w:sz="0" w:space="0" w:color="auto"/>
        <w:left w:val="none" w:sz="0" w:space="0" w:color="auto"/>
        <w:bottom w:val="none" w:sz="0" w:space="0" w:color="auto"/>
        <w:right w:val="none" w:sz="0" w:space="0" w:color="auto"/>
      </w:divBdr>
    </w:div>
    <w:div w:id="55857379">
      <w:bodyDiv w:val="1"/>
      <w:marLeft w:val="0"/>
      <w:marRight w:val="0"/>
      <w:marTop w:val="0"/>
      <w:marBottom w:val="0"/>
      <w:divBdr>
        <w:top w:val="none" w:sz="0" w:space="0" w:color="auto"/>
        <w:left w:val="none" w:sz="0" w:space="0" w:color="auto"/>
        <w:bottom w:val="none" w:sz="0" w:space="0" w:color="auto"/>
        <w:right w:val="none" w:sz="0" w:space="0" w:color="auto"/>
      </w:divBdr>
    </w:div>
    <w:div w:id="58402966">
      <w:bodyDiv w:val="1"/>
      <w:marLeft w:val="0"/>
      <w:marRight w:val="0"/>
      <w:marTop w:val="0"/>
      <w:marBottom w:val="0"/>
      <w:divBdr>
        <w:top w:val="none" w:sz="0" w:space="0" w:color="auto"/>
        <w:left w:val="none" w:sz="0" w:space="0" w:color="auto"/>
        <w:bottom w:val="none" w:sz="0" w:space="0" w:color="auto"/>
        <w:right w:val="none" w:sz="0" w:space="0" w:color="auto"/>
      </w:divBdr>
    </w:div>
    <w:div w:id="63138876">
      <w:bodyDiv w:val="1"/>
      <w:marLeft w:val="0"/>
      <w:marRight w:val="0"/>
      <w:marTop w:val="0"/>
      <w:marBottom w:val="0"/>
      <w:divBdr>
        <w:top w:val="none" w:sz="0" w:space="0" w:color="auto"/>
        <w:left w:val="none" w:sz="0" w:space="0" w:color="auto"/>
        <w:bottom w:val="none" w:sz="0" w:space="0" w:color="auto"/>
        <w:right w:val="none" w:sz="0" w:space="0" w:color="auto"/>
      </w:divBdr>
    </w:div>
    <w:div w:id="65108636">
      <w:bodyDiv w:val="1"/>
      <w:marLeft w:val="0"/>
      <w:marRight w:val="0"/>
      <w:marTop w:val="0"/>
      <w:marBottom w:val="0"/>
      <w:divBdr>
        <w:top w:val="none" w:sz="0" w:space="0" w:color="auto"/>
        <w:left w:val="none" w:sz="0" w:space="0" w:color="auto"/>
        <w:bottom w:val="none" w:sz="0" w:space="0" w:color="auto"/>
        <w:right w:val="none" w:sz="0" w:space="0" w:color="auto"/>
      </w:divBdr>
    </w:div>
    <w:div w:id="77217477">
      <w:bodyDiv w:val="1"/>
      <w:marLeft w:val="0"/>
      <w:marRight w:val="0"/>
      <w:marTop w:val="0"/>
      <w:marBottom w:val="0"/>
      <w:divBdr>
        <w:top w:val="none" w:sz="0" w:space="0" w:color="auto"/>
        <w:left w:val="none" w:sz="0" w:space="0" w:color="auto"/>
        <w:bottom w:val="none" w:sz="0" w:space="0" w:color="auto"/>
        <w:right w:val="none" w:sz="0" w:space="0" w:color="auto"/>
      </w:divBdr>
    </w:div>
    <w:div w:id="77748682">
      <w:bodyDiv w:val="1"/>
      <w:marLeft w:val="0"/>
      <w:marRight w:val="0"/>
      <w:marTop w:val="0"/>
      <w:marBottom w:val="0"/>
      <w:divBdr>
        <w:top w:val="none" w:sz="0" w:space="0" w:color="auto"/>
        <w:left w:val="none" w:sz="0" w:space="0" w:color="auto"/>
        <w:bottom w:val="none" w:sz="0" w:space="0" w:color="auto"/>
        <w:right w:val="none" w:sz="0" w:space="0" w:color="auto"/>
      </w:divBdr>
    </w:div>
    <w:div w:id="86274293">
      <w:bodyDiv w:val="1"/>
      <w:marLeft w:val="0"/>
      <w:marRight w:val="0"/>
      <w:marTop w:val="0"/>
      <w:marBottom w:val="0"/>
      <w:divBdr>
        <w:top w:val="none" w:sz="0" w:space="0" w:color="auto"/>
        <w:left w:val="none" w:sz="0" w:space="0" w:color="auto"/>
        <w:bottom w:val="none" w:sz="0" w:space="0" w:color="auto"/>
        <w:right w:val="none" w:sz="0" w:space="0" w:color="auto"/>
      </w:divBdr>
    </w:div>
    <w:div w:id="92283482">
      <w:bodyDiv w:val="1"/>
      <w:marLeft w:val="0"/>
      <w:marRight w:val="0"/>
      <w:marTop w:val="0"/>
      <w:marBottom w:val="0"/>
      <w:divBdr>
        <w:top w:val="none" w:sz="0" w:space="0" w:color="auto"/>
        <w:left w:val="none" w:sz="0" w:space="0" w:color="auto"/>
        <w:bottom w:val="none" w:sz="0" w:space="0" w:color="auto"/>
        <w:right w:val="none" w:sz="0" w:space="0" w:color="auto"/>
      </w:divBdr>
    </w:div>
    <w:div w:id="92291716">
      <w:bodyDiv w:val="1"/>
      <w:marLeft w:val="0"/>
      <w:marRight w:val="0"/>
      <w:marTop w:val="0"/>
      <w:marBottom w:val="0"/>
      <w:divBdr>
        <w:top w:val="none" w:sz="0" w:space="0" w:color="auto"/>
        <w:left w:val="none" w:sz="0" w:space="0" w:color="auto"/>
        <w:bottom w:val="none" w:sz="0" w:space="0" w:color="auto"/>
        <w:right w:val="none" w:sz="0" w:space="0" w:color="auto"/>
      </w:divBdr>
    </w:div>
    <w:div w:id="93090810">
      <w:bodyDiv w:val="1"/>
      <w:marLeft w:val="0"/>
      <w:marRight w:val="0"/>
      <w:marTop w:val="0"/>
      <w:marBottom w:val="0"/>
      <w:divBdr>
        <w:top w:val="none" w:sz="0" w:space="0" w:color="auto"/>
        <w:left w:val="none" w:sz="0" w:space="0" w:color="auto"/>
        <w:bottom w:val="none" w:sz="0" w:space="0" w:color="auto"/>
        <w:right w:val="none" w:sz="0" w:space="0" w:color="auto"/>
      </w:divBdr>
      <w:divsChild>
        <w:div w:id="1013805608">
          <w:marLeft w:val="0"/>
          <w:marRight w:val="0"/>
          <w:marTop w:val="0"/>
          <w:marBottom w:val="0"/>
          <w:divBdr>
            <w:top w:val="none" w:sz="0" w:space="0" w:color="auto"/>
            <w:left w:val="none" w:sz="0" w:space="0" w:color="auto"/>
            <w:bottom w:val="none" w:sz="0" w:space="0" w:color="auto"/>
            <w:right w:val="none" w:sz="0" w:space="0" w:color="auto"/>
          </w:divBdr>
        </w:div>
      </w:divsChild>
    </w:div>
    <w:div w:id="95371923">
      <w:bodyDiv w:val="1"/>
      <w:marLeft w:val="0"/>
      <w:marRight w:val="0"/>
      <w:marTop w:val="0"/>
      <w:marBottom w:val="0"/>
      <w:divBdr>
        <w:top w:val="none" w:sz="0" w:space="0" w:color="auto"/>
        <w:left w:val="none" w:sz="0" w:space="0" w:color="auto"/>
        <w:bottom w:val="none" w:sz="0" w:space="0" w:color="auto"/>
        <w:right w:val="none" w:sz="0" w:space="0" w:color="auto"/>
      </w:divBdr>
    </w:div>
    <w:div w:id="97143775">
      <w:bodyDiv w:val="1"/>
      <w:marLeft w:val="0"/>
      <w:marRight w:val="0"/>
      <w:marTop w:val="0"/>
      <w:marBottom w:val="0"/>
      <w:divBdr>
        <w:top w:val="none" w:sz="0" w:space="0" w:color="auto"/>
        <w:left w:val="none" w:sz="0" w:space="0" w:color="auto"/>
        <w:bottom w:val="none" w:sz="0" w:space="0" w:color="auto"/>
        <w:right w:val="none" w:sz="0" w:space="0" w:color="auto"/>
      </w:divBdr>
    </w:div>
    <w:div w:id="97606507">
      <w:bodyDiv w:val="1"/>
      <w:marLeft w:val="0"/>
      <w:marRight w:val="0"/>
      <w:marTop w:val="0"/>
      <w:marBottom w:val="0"/>
      <w:divBdr>
        <w:top w:val="none" w:sz="0" w:space="0" w:color="auto"/>
        <w:left w:val="none" w:sz="0" w:space="0" w:color="auto"/>
        <w:bottom w:val="none" w:sz="0" w:space="0" w:color="auto"/>
        <w:right w:val="none" w:sz="0" w:space="0" w:color="auto"/>
      </w:divBdr>
    </w:div>
    <w:div w:id="97795420">
      <w:bodyDiv w:val="1"/>
      <w:marLeft w:val="0"/>
      <w:marRight w:val="0"/>
      <w:marTop w:val="0"/>
      <w:marBottom w:val="0"/>
      <w:divBdr>
        <w:top w:val="none" w:sz="0" w:space="0" w:color="auto"/>
        <w:left w:val="none" w:sz="0" w:space="0" w:color="auto"/>
        <w:bottom w:val="none" w:sz="0" w:space="0" w:color="auto"/>
        <w:right w:val="none" w:sz="0" w:space="0" w:color="auto"/>
      </w:divBdr>
    </w:div>
    <w:div w:id="100073530">
      <w:bodyDiv w:val="1"/>
      <w:marLeft w:val="0"/>
      <w:marRight w:val="0"/>
      <w:marTop w:val="0"/>
      <w:marBottom w:val="0"/>
      <w:divBdr>
        <w:top w:val="none" w:sz="0" w:space="0" w:color="auto"/>
        <w:left w:val="none" w:sz="0" w:space="0" w:color="auto"/>
        <w:bottom w:val="none" w:sz="0" w:space="0" w:color="auto"/>
        <w:right w:val="none" w:sz="0" w:space="0" w:color="auto"/>
      </w:divBdr>
    </w:div>
    <w:div w:id="103035820">
      <w:bodyDiv w:val="1"/>
      <w:marLeft w:val="0"/>
      <w:marRight w:val="0"/>
      <w:marTop w:val="0"/>
      <w:marBottom w:val="0"/>
      <w:divBdr>
        <w:top w:val="none" w:sz="0" w:space="0" w:color="auto"/>
        <w:left w:val="none" w:sz="0" w:space="0" w:color="auto"/>
        <w:bottom w:val="none" w:sz="0" w:space="0" w:color="auto"/>
        <w:right w:val="none" w:sz="0" w:space="0" w:color="auto"/>
      </w:divBdr>
    </w:div>
    <w:div w:id="104736508">
      <w:bodyDiv w:val="1"/>
      <w:marLeft w:val="0"/>
      <w:marRight w:val="0"/>
      <w:marTop w:val="0"/>
      <w:marBottom w:val="0"/>
      <w:divBdr>
        <w:top w:val="none" w:sz="0" w:space="0" w:color="auto"/>
        <w:left w:val="none" w:sz="0" w:space="0" w:color="auto"/>
        <w:bottom w:val="none" w:sz="0" w:space="0" w:color="auto"/>
        <w:right w:val="none" w:sz="0" w:space="0" w:color="auto"/>
      </w:divBdr>
    </w:div>
    <w:div w:id="105850774">
      <w:bodyDiv w:val="1"/>
      <w:marLeft w:val="0"/>
      <w:marRight w:val="0"/>
      <w:marTop w:val="0"/>
      <w:marBottom w:val="0"/>
      <w:divBdr>
        <w:top w:val="none" w:sz="0" w:space="0" w:color="auto"/>
        <w:left w:val="none" w:sz="0" w:space="0" w:color="auto"/>
        <w:bottom w:val="none" w:sz="0" w:space="0" w:color="auto"/>
        <w:right w:val="none" w:sz="0" w:space="0" w:color="auto"/>
      </w:divBdr>
    </w:div>
    <w:div w:id="114183895">
      <w:bodyDiv w:val="1"/>
      <w:marLeft w:val="0"/>
      <w:marRight w:val="0"/>
      <w:marTop w:val="0"/>
      <w:marBottom w:val="0"/>
      <w:divBdr>
        <w:top w:val="none" w:sz="0" w:space="0" w:color="auto"/>
        <w:left w:val="none" w:sz="0" w:space="0" w:color="auto"/>
        <w:bottom w:val="none" w:sz="0" w:space="0" w:color="auto"/>
        <w:right w:val="none" w:sz="0" w:space="0" w:color="auto"/>
      </w:divBdr>
    </w:div>
    <w:div w:id="121077619">
      <w:bodyDiv w:val="1"/>
      <w:marLeft w:val="0"/>
      <w:marRight w:val="0"/>
      <w:marTop w:val="0"/>
      <w:marBottom w:val="0"/>
      <w:divBdr>
        <w:top w:val="none" w:sz="0" w:space="0" w:color="auto"/>
        <w:left w:val="none" w:sz="0" w:space="0" w:color="auto"/>
        <w:bottom w:val="none" w:sz="0" w:space="0" w:color="auto"/>
        <w:right w:val="none" w:sz="0" w:space="0" w:color="auto"/>
      </w:divBdr>
    </w:div>
    <w:div w:id="126167160">
      <w:bodyDiv w:val="1"/>
      <w:marLeft w:val="0"/>
      <w:marRight w:val="0"/>
      <w:marTop w:val="0"/>
      <w:marBottom w:val="0"/>
      <w:divBdr>
        <w:top w:val="none" w:sz="0" w:space="0" w:color="auto"/>
        <w:left w:val="none" w:sz="0" w:space="0" w:color="auto"/>
        <w:bottom w:val="none" w:sz="0" w:space="0" w:color="auto"/>
        <w:right w:val="none" w:sz="0" w:space="0" w:color="auto"/>
      </w:divBdr>
    </w:div>
    <w:div w:id="128134300">
      <w:bodyDiv w:val="1"/>
      <w:marLeft w:val="0"/>
      <w:marRight w:val="0"/>
      <w:marTop w:val="0"/>
      <w:marBottom w:val="0"/>
      <w:divBdr>
        <w:top w:val="none" w:sz="0" w:space="0" w:color="auto"/>
        <w:left w:val="none" w:sz="0" w:space="0" w:color="auto"/>
        <w:bottom w:val="none" w:sz="0" w:space="0" w:color="auto"/>
        <w:right w:val="none" w:sz="0" w:space="0" w:color="auto"/>
      </w:divBdr>
    </w:div>
    <w:div w:id="128599750">
      <w:bodyDiv w:val="1"/>
      <w:marLeft w:val="0"/>
      <w:marRight w:val="0"/>
      <w:marTop w:val="0"/>
      <w:marBottom w:val="0"/>
      <w:divBdr>
        <w:top w:val="none" w:sz="0" w:space="0" w:color="auto"/>
        <w:left w:val="none" w:sz="0" w:space="0" w:color="auto"/>
        <w:bottom w:val="none" w:sz="0" w:space="0" w:color="auto"/>
        <w:right w:val="none" w:sz="0" w:space="0" w:color="auto"/>
      </w:divBdr>
    </w:div>
    <w:div w:id="128742118">
      <w:bodyDiv w:val="1"/>
      <w:marLeft w:val="0"/>
      <w:marRight w:val="0"/>
      <w:marTop w:val="0"/>
      <w:marBottom w:val="0"/>
      <w:divBdr>
        <w:top w:val="none" w:sz="0" w:space="0" w:color="auto"/>
        <w:left w:val="none" w:sz="0" w:space="0" w:color="auto"/>
        <w:bottom w:val="none" w:sz="0" w:space="0" w:color="auto"/>
        <w:right w:val="none" w:sz="0" w:space="0" w:color="auto"/>
      </w:divBdr>
    </w:div>
    <w:div w:id="128742338">
      <w:bodyDiv w:val="1"/>
      <w:marLeft w:val="0"/>
      <w:marRight w:val="0"/>
      <w:marTop w:val="0"/>
      <w:marBottom w:val="0"/>
      <w:divBdr>
        <w:top w:val="none" w:sz="0" w:space="0" w:color="auto"/>
        <w:left w:val="none" w:sz="0" w:space="0" w:color="auto"/>
        <w:bottom w:val="none" w:sz="0" w:space="0" w:color="auto"/>
        <w:right w:val="none" w:sz="0" w:space="0" w:color="auto"/>
      </w:divBdr>
    </w:div>
    <w:div w:id="129831969">
      <w:bodyDiv w:val="1"/>
      <w:marLeft w:val="0"/>
      <w:marRight w:val="0"/>
      <w:marTop w:val="0"/>
      <w:marBottom w:val="0"/>
      <w:divBdr>
        <w:top w:val="none" w:sz="0" w:space="0" w:color="auto"/>
        <w:left w:val="none" w:sz="0" w:space="0" w:color="auto"/>
        <w:bottom w:val="none" w:sz="0" w:space="0" w:color="auto"/>
        <w:right w:val="none" w:sz="0" w:space="0" w:color="auto"/>
      </w:divBdr>
    </w:div>
    <w:div w:id="130294573">
      <w:bodyDiv w:val="1"/>
      <w:marLeft w:val="0"/>
      <w:marRight w:val="0"/>
      <w:marTop w:val="0"/>
      <w:marBottom w:val="0"/>
      <w:divBdr>
        <w:top w:val="none" w:sz="0" w:space="0" w:color="auto"/>
        <w:left w:val="none" w:sz="0" w:space="0" w:color="auto"/>
        <w:bottom w:val="none" w:sz="0" w:space="0" w:color="auto"/>
        <w:right w:val="none" w:sz="0" w:space="0" w:color="auto"/>
      </w:divBdr>
    </w:div>
    <w:div w:id="131680840">
      <w:bodyDiv w:val="1"/>
      <w:marLeft w:val="0"/>
      <w:marRight w:val="0"/>
      <w:marTop w:val="0"/>
      <w:marBottom w:val="0"/>
      <w:divBdr>
        <w:top w:val="none" w:sz="0" w:space="0" w:color="auto"/>
        <w:left w:val="none" w:sz="0" w:space="0" w:color="auto"/>
        <w:bottom w:val="none" w:sz="0" w:space="0" w:color="auto"/>
        <w:right w:val="none" w:sz="0" w:space="0" w:color="auto"/>
      </w:divBdr>
    </w:div>
    <w:div w:id="133984691">
      <w:bodyDiv w:val="1"/>
      <w:marLeft w:val="0"/>
      <w:marRight w:val="0"/>
      <w:marTop w:val="0"/>
      <w:marBottom w:val="0"/>
      <w:divBdr>
        <w:top w:val="none" w:sz="0" w:space="0" w:color="auto"/>
        <w:left w:val="none" w:sz="0" w:space="0" w:color="auto"/>
        <w:bottom w:val="none" w:sz="0" w:space="0" w:color="auto"/>
        <w:right w:val="none" w:sz="0" w:space="0" w:color="auto"/>
      </w:divBdr>
    </w:div>
    <w:div w:id="138108438">
      <w:bodyDiv w:val="1"/>
      <w:marLeft w:val="0"/>
      <w:marRight w:val="0"/>
      <w:marTop w:val="0"/>
      <w:marBottom w:val="0"/>
      <w:divBdr>
        <w:top w:val="none" w:sz="0" w:space="0" w:color="auto"/>
        <w:left w:val="none" w:sz="0" w:space="0" w:color="auto"/>
        <w:bottom w:val="none" w:sz="0" w:space="0" w:color="auto"/>
        <w:right w:val="none" w:sz="0" w:space="0" w:color="auto"/>
      </w:divBdr>
      <w:divsChild>
        <w:div w:id="182940834">
          <w:marLeft w:val="0"/>
          <w:marRight w:val="0"/>
          <w:marTop w:val="0"/>
          <w:marBottom w:val="0"/>
          <w:divBdr>
            <w:top w:val="none" w:sz="0" w:space="0" w:color="auto"/>
            <w:left w:val="none" w:sz="0" w:space="0" w:color="auto"/>
            <w:bottom w:val="none" w:sz="0" w:space="0" w:color="auto"/>
            <w:right w:val="none" w:sz="0" w:space="0" w:color="auto"/>
          </w:divBdr>
          <w:divsChild>
            <w:div w:id="10324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0101">
      <w:bodyDiv w:val="1"/>
      <w:marLeft w:val="0"/>
      <w:marRight w:val="0"/>
      <w:marTop w:val="0"/>
      <w:marBottom w:val="0"/>
      <w:divBdr>
        <w:top w:val="none" w:sz="0" w:space="0" w:color="auto"/>
        <w:left w:val="none" w:sz="0" w:space="0" w:color="auto"/>
        <w:bottom w:val="none" w:sz="0" w:space="0" w:color="auto"/>
        <w:right w:val="none" w:sz="0" w:space="0" w:color="auto"/>
      </w:divBdr>
    </w:div>
    <w:div w:id="149054841">
      <w:bodyDiv w:val="1"/>
      <w:marLeft w:val="0"/>
      <w:marRight w:val="0"/>
      <w:marTop w:val="0"/>
      <w:marBottom w:val="0"/>
      <w:divBdr>
        <w:top w:val="none" w:sz="0" w:space="0" w:color="auto"/>
        <w:left w:val="none" w:sz="0" w:space="0" w:color="auto"/>
        <w:bottom w:val="none" w:sz="0" w:space="0" w:color="auto"/>
        <w:right w:val="none" w:sz="0" w:space="0" w:color="auto"/>
      </w:divBdr>
    </w:div>
    <w:div w:id="150372086">
      <w:bodyDiv w:val="1"/>
      <w:marLeft w:val="0"/>
      <w:marRight w:val="0"/>
      <w:marTop w:val="0"/>
      <w:marBottom w:val="0"/>
      <w:divBdr>
        <w:top w:val="none" w:sz="0" w:space="0" w:color="auto"/>
        <w:left w:val="none" w:sz="0" w:space="0" w:color="auto"/>
        <w:bottom w:val="none" w:sz="0" w:space="0" w:color="auto"/>
        <w:right w:val="none" w:sz="0" w:space="0" w:color="auto"/>
      </w:divBdr>
    </w:div>
    <w:div w:id="150684155">
      <w:bodyDiv w:val="1"/>
      <w:marLeft w:val="0"/>
      <w:marRight w:val="0"/>
      <w:marTop w:val="0"/>
      <w:marBottom w:val="0"/>
      <w:divBdr>
        <w:top w:val="none" w:sz="0" w:space="0" w:color="auto"/>
        <w:left w:val="none" w:sz="0" w:space="0" w:color="auto"/>
        <w:bottom w:val="none" w:sz="0" w:space="0" w:color="auto"/>
        <w:right w:val="none" w:sz="0" w:space="0" w:color="auto"/>
      </w:divBdr>
    </w:div>
    <w:div w:id="153299991">
      <w:bodyDiv w:val="1"/>
      <w:marLeft w:val="0"/>
      <w:marRight w:val="0"/>
      <w:marTop w:val="0"/>
      <w:marBottom w:val="0"/>
      <w:divBdr>
        <w:top w:val="none" w:sz="0" w:space="0" w:color="auto"/>
        <w:left w:val="none" w:sz="0" w:space="0" w:color="auto"/>
        <w:bottom w:val="none" w:sz="0" w:space="0" w:color="auto"/>
        <w:right w:val="none" w:sz="0" w:space="0" w:color="auto"/>
      </w:divBdr>
    </w:div>
    <w:div w:id="154541857">
      <w:bodyDiv w:val="1"/>
      <w:marLeft w:val="0"/>
      <w:marRight w:val="0"/>
      <w:marTop w:val="0"/>
      <w:marBottom w:val="0"/>
      <w:divBdr>
        <w:top w:val="none" w:sz="0" w:space="0" w:color="auto"/>
        <w:left w:val="none" w:sz="0" w:space="0" w:color="auto"/>
        <w:bottom w:val="none" w:sz="0" w:space="0" w:color="auto"/>
        <w:right w:val="none" w:sz="0" w:space="0" w:color="auto"/>
      </w:divBdr>
    </w:div>
    <w:div w:id="166604009">
      <w:bodyDiv w:val="1"/>
      <w:marLeft w:val="0"/>
      <w:marRight w:val="0"/>
      <w:marTop w:val="0"/>
      <w:marBottom w:val="0"/>
      <w:divBdr>
        <w:top w:val="none" w:sz="0" w:space="0" w:color="auto"/>
        <w:left w:val="none" w:sz="0" w:space="0" w:color="auto"/>
        <w:bottom w:val="none" w:sz="0" w:space="0" w:color="auto"/>
        <w:right w:val="none" w:sz="0" w:space="0" w:color="auto"/>
      </w:divBdr>
    </w:div>
    <w:div w:id="170150065">
      <w:bodyDiv w:val="1"/>
      <w:marLeft w:val="0"/>
      <w:marRight w:val="0"/>
      <w:marTop w:val="0"/>
      <w:marBottom w:val="0"/>
      <w:divBdr>
        <w:top w:val="none" w:sz="0" w:space="0" w:color="auto"/>
        <w:left w:val="none" w:sz="0" w:space="0" w:color="auto"/>
        <w:bottom w:val="none" w:sz="0" w:space="0" w:color="auto"/>
        <w:right w:val="none" w:sz="0" w:space="0" w:color="auto"/>
      </w:divBdr>
    </w:div>
    <w:div w:id="175311565">
      <w:bodyDiv w:val="1"/>
      <w:marLeft w:val="0"/>
      <w:marRight w:val="0"/>
      <w:marTop w:val="0"/>
      <w:marBottom w:val="0"/>
      <w:divBdr>
        <w:top w:val="none" w:sz="0" w:space="0" w:color="auto"/>
        <w:left w:val="none" w:sz="0" w:space="0" w:color="auto"/>
        <w:bottom w:val="none" w:sz="0" w:space="0" w:color="auto"/>
        <w:right w:val="none" w:sz="0" w:space="0" w:color="auto"/>
      </w:divBdr>
    </w:div>
    <w:div w:id="175508270">
      <w:bodyDiv w:val="1"/>
      <w:marLeft w:val="0"/>
      <w:marRight w:val="0"/>
      <w:marTop w:val="0"/>
      <w:marBottom w:val="0"/>
      <w:divBdr>
        <w:top w:val="none" w:sz="0" w:space="0" w:color="auto"/>
        <w:left w:val="none" w:sz="0" w:space="0" w:color="auto"/>
        <w:bottom w:val="none" w:sz="0" w:space="0" w:color="auto"/>
        <w:right w:val="none" w:sz="0" w:space="0" w:color="auto"/>
      </w:divBdr>
    </w:div>
    <w:div w:id="177430099">
      <w:bodyDiv w:val="1"/>
      <w:marLeft w:val="0"/>
      <w:marRight w:val="0"/>
      <w:marTop w:val="0"/>
      <w:marBottom w:val="0"/>
      <w:divBdr>
        <w:top w:val="none" w:sz="0" w:space="0" w:color="auto"/>
        <w:left w:val="none" w:sz="0" w:space="0" w:color="auto"/>
        <w:bottom w:val="none" w:sz="0" w:space="0" w:color="auto"/>
        <w:right w:val="none" w:sz="0" w:space="0" w:color="auto"/>
      </w:divBdr>
    </w:div>
    <w:div w:id="177739547">
      <w:bodyDiv w:val="1"/>
      <w:marLeft w:val="0"/>
      <w:marRight w:val="0"/>
      <w:marTop w:val="0"/>
      <w:marBottom w:val="0"/>
      <w:divBdr>
        <w:top w:val="none" w:sz="0" w:space="0" w:color="auto"/>
        <w:left w:val="none" w:sz="0" w:space="0" w:color="auto"/>
        <w:bottom w:val="none" w:sz="0" w:space="0" w:color="auto"/>
        <w:right w:val="none" w:sz="0" w:space="0" w:color="auto"/>
      </w:divBdr>
    </w:div>
    <w:div w:id="179900082">
      <w:bodyDiv w:val="1"/>
      <w:marLeft w:val="0"/>
      <w:marRight w:val="0"/>
      <w:marTop w:val="0"/>
      <w:marBottom w:val="0"/>
      <w:divBdr>
        <w:top w:val="none" w:sz="0" w:space="0" w:color="auto"/>
        <w:left w:val="none" w:sz="0" w:space="0" w:color="auto"/>
        <w:bottom w:val="none" w:sz="0" w:space="0" w:color="auto"/>
        <w:right w:val="none" w:sz="0" w:space="0" w:color="auto"/>
      </w:divBdr>
    </w:div>
    <w:div w:id="182593876">
      <w:bodyDiv w:val="1"/>
      <w:marLeft w:val="0"/>
      <w:marRight w:val="0"/>
      <w:marTop w:val="0"/>
      <w:marBottom w:val="0"/>
      <w:divBdr>
        <w:top w:val="none" w:sz="0" w:space="0" w:color="auto"/>
        <w:left w:val="none" w:sz="0" w:space="0" w:color="auto"/>
        <w:bottom w:val="none" w:sz="0" w:space="0" w:color="auto"/>
        <w:right w:val="none" w:sz="0" w:space="0" w:color="auto"/>
      </w:divBdr>
      <w:divsChild>
        <w:div w:id="2031682347">
          <w:marLeft w:val="0"/>
          <w:marRight w:val="0"/>
          <w:marTop w:val="0"/>
          <w:marBottom w:val="0"/>
          <w:divBdr>
            <w:top w:val="none" w:sz="0" w:space="0" w:color="auto"/>
            <w:left w:val="none" w:sz="0" w:space="0" w:color="auto"/>
            <w:bottom w:val="none" w:sz="0" w:space="0" w:color="auto"/>
            <w:right w:val="none" w:sz="0" w:space="0" w:color="auto"/>
          </w:divBdr>
          <w:divsChild>
            <w:div w:id="376204936">
              <w:marLeft w:val="0"/>
              <w:marRight w:val="0"/>
              <w:marTop w:val="0"/>
              <w:marBottom w:val="0"/>
              <w:divBdr>
                <w:top w:val="none" w:sz="0" w:space="0" w:color="auto"/>
                <w:left w:val="none" w:sz="0" w:space="0" w:color="auto"/>
                <w:bottom w:val="none" w:sz="0" w:space="0" w:color="auto"/>
                <w:right w:val="none" w:sz="0" w:space="0" w:color="auto"/>
              </w:divBdr>
            </w:div>
            <w:div w:id="469707176">
              <w:marLeft w:val="0"/>
              <w:marRight w:val="0"/>
              <w:marTop w:val="0"/>
              <w:marBottom w:val="0"/>
              <w:divBdr>
                <w:top w:val="none" w:sz="0" w:space="0" w:color="auto"/>
                <w:left w:val="none" w:sz="0" w:space="0" w:color="auto"/>
                <w:bottom w:val="none" w:sz="0" w:space="0" w:color="auto"/>
                <w:right w:val="none" w:sz="0" w:space="0" w:color="auto"/>
              </w:divBdr>
            </w:div>
            <w:div w:id="583151851">
              <w:marLeft w:val="0"/>
              <w:marRight w:val="0"/>
              <w:marTop w:val="0"/>
              <w:marBottom w:val="0"/>
              <w:divBdr>
                <w:top w:val="none" w:sz="0" w:space="0" w:color="auto"/>
                <w:left w:val="none" w:sz="0" w:space="0" w:color="auto"/>
                <w:bottom w:val="none" w:sz="0" w:space="0" w:color="auto"/>
                <w:right w:val="none" w:sz="0" w:space="0" w:color="auto"/>
              </w:divBdr>
            </w:div>
            <w:div w:id="822619672">
              <w:marLeft w:val="0"/>
              <w:marRight w:val="0"/>
              <w:marTop w:val="0"/>
              <w:marBottom w:val="0"/>
              <w:divBdr>
                <w:top w:val="none" w:sz="0" w:space="0" w:color="auto"/>
                <w:left w:val="none" w:sz="0" w:space="0" w:color="auto"/>
                <w:bottom w:val="none" w:sz="0" w:space="0" w:color="auto"/>
                <w:right w:val="none" w:sz="0" w:space="0" w:color="auto"/>
              </w:divBdr>
            </w:div>
            <w:div w:id="889807885">
              <w:marLeft w:val="0"/>
              <w:marRight w:val="0"/>
              <w:marTop w:val="0"/>
              <w:marBottom w:val="0"/>
              <w:divBdr>
                <w:top w:val="none" w:sz="0" w:space="0" w:color="auto"/>
                <w:left w:val="none" w:sz="0" w:space="0" w:color="auto"/>
                <w:bottom w:val="none" w:sz="0" w:space="0" w:color="auto"/>
                <w:right w:val="none" w:sz="0" w:space="0" w:color="auto"/>
              </w:divBdr>
            </w:div>
            <w:div w:id="894437037">
              <w:marLeft w:val="0"/>
              <w:marRight w:val="0"/>
              <w:marTop w:val="0"/>
              <w:marBottom w:val="0"/>
              <w:divBdr>
                <w:top w:val="none" w:sz="0" w:space="0" w:color="auto"/>
                <w:left w:val="none" w:sz="0" w:space="0" w:color="auto"/>
                <w:bottom w:val="none" w:sz="0" w:space="0" w:color="auto"/>
                <w:right w:val="none" w:sz="0" w:space="0" w:color="auto"/>
              </w:divBdr>
            </w:div>
            <w:div w:id="1940521679">
              <w:marLeft w:val="0"/>
              <w:marRight w:val="0"/>
              <w:marTop w:val="0"/>
              <w:marBottom w:val="0"/>
              <w:divBdr>
                <w:top w:val="none" w:sz="0" w:space="0" w:color="auto"/>
                <w:left w:val="none" w:sz="0" w:space="0" w:color="auto"/>
                <w:bottom w:val="none" w:sz="0" w:space="0" w:color="auto"/>
                <w:right w:val="none" w:sz="0" w:space="0" w:color="auto"/>
              </w:divBdr>
            </w:div>
            <w:div w:id="1979341718">
              <w:marLeft w:val="0"/>
              <w:marRight w:val="0"/>
              <w:marTop w:val="0"/>
              <w:marBottom w:val="0"/>
              <w:divBdr>
                <w:top w:val="none" w:sz="0" w:space="0" w:color="auto"/>
                <w:left w:val="none" w:sz="0" w:space="0" w:color="auto"/>
                <w:bottom w:val="none" w:sz="0" w:space="0" w:color="auto"/>
                <w:right w:val="none" w:sz="0" w:space="0" w:color="auto"/>
              </w:divBdr>
            </w:div>
            <w:div w:id="20913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9819">
      <w:bodyDiv w:val="1"/>
      <w:marLeft w:val="0"/>
      <w:marRight w:val="0"/>
      <w:marTop w:val="0"/>
      <w:marBottom w:val="0"/>
      <w:divBdr>
        <w:top w:val="none" w:sz="0" w:space="0" w:color="auto"/>
        <w:left w:val="none" w:sz="0" w:space="0" w:color="auto"/>
        <w:bottom w:val="none" w:sz="0" w:space="0" w:color="auto"/>
        <w:right w:val="none" w:sz="0" w:space="0" w:color="auto"/>
      </w:divBdr>
    </w:div>
    <w:div w:id="192034423">
      <w:bodyDiv w:val="1"/>
      <w:marLeft w:val="0"/>
      <w:marRight w:val="0"/>
      <w:marTop w:val="0"/>
      <w:marBottom w:val="0"/>
      <w:divBdr>
        <w:top w:val="none" w:sz="0" w:space="0" w:color="auto"/>
        <w:left w:val="none" w:sz="0" w:space="0" w:color="auto"/>
        <w:bottom w:val="none" w:sz="0" w:space="0" w:color="auto"/>
        <w:right w:val="none" w:sz="0" w:space="0" w:color="auto"/>
      </w:divBdr>
    </w:div>
    <w:div w:id="192115327">
      <w:bodyDiv w:val="1"/>
      <w:marLeft w:val="0"/>
      <w:marRight w:val="0"/>
      <w:marTop w:val="0"/>
      <w:marBottom w:val="0"/>
      <w:divBdr>
        <w:top w:val="none" w:sz="0" w:space="0" w:color="auto"/>
        <w:left w:val="none" w:sz="0" w:space="0" w:color="auto"/>
        <w:bottom w:val="none" w:sz="0" w:space="0" w:color="auto"/>
        <w:right w:val="none" w:sz="0" w:space="0" w:color="auto"/>
      </w:divBdr>
    </w:div>
    <w:div w:id="193158229">
      <w:bodyDiv w:val="1"/>
      <w:marLeft w:val="0"/>
      <w:marRight w:val="0"/>
      <w:marTop w:val="0"/>
      <w:marBottom w:val="0"/>
      <w:divBdr>
        <w:top w:val="none" w:sz="0" w:space="0" w:color="auto"/>
        <w:left w:val="none" w:sz="0" w:space="0" w:color="auto"/>
        <w:bottom w:val="none" w:sz="0" w:space="0" w:color="auto"/>
        <w:right w:val="none" w:sz="0" w:space="0" w:color="auto"/>
      </w:divBdr>
    </w:div>
    <w:div w:id="200944604">
      <w:bodyDiv w:val="1"/>
      <w:marLeft w:val="0"/>
      <w:marRight w:val="0"/>
      <w:marTop w:val="0"/>
      <w:marBottom w:val="0"/>
      <w:divBdr>
        <w:top w:val="none" w:sz="0" w:space="0" w:color="auto"/>
        <w:left w:val="none" w:sz="0" w:space="0" w:color="auto"/>
        <w:bottom w:val="none" w:sz="0" w:space="0" w:color="auto"/>
        <w:right w:val="none" w:sz="0" w:space="0" w:color="auto"/>
      </w:divBdr>
    </w:div>
    <w:div w:id="201285234">
      <w:bodyDiv w:val="1"/>
      <w:marLeft w:val="0"/>
      <w:marRight w:val="0"/>
      <w:marTop w:val="0"/>
      <w:marBottom w:val="0"/>
      <w:divBdr>
        <w:top w:val="none" w:sz="0" w:space="0" w:color="auto"/>
        <w:left w:val="none" w:sz="0" w:space="0" w:color="auto"/>
        <w:bottom w:val="none" w:sz="0" w:space="0" w:color="auto"/>
        <w:right w:val="none" w:sz="0" w:space="0" w:color="auto"/>
      </w:divBdr>
    </w:div>
    <w:div w:id="202862705">
      <w:bodyDiv w:val="1"/>
      <w:marLeft w:val="0"/>
      <w:marRight w:val="0"/>
      <w:marTop w:val="0"/>
      <w:marBottom w:val="0"/>
      <w:divBdr>
        <w:top w:val="none" w:sz="0" w:space="0" w:color="auto"/>
        <w:left w:val="none" w:sz="0" w:space="0" w:color="auto"/>
        <w:bottom w:val="none" w:sz="0" w:space="0" w:color="auto"/>
        <w:right w:val="none" w:sz="0" w:space="0" w:color="auto"/>
      </w:divBdr>
    </w:div>
    <w:div w:id="203756116">
      <w:bodyDiv w:val="1"/>
      <w:marLeft w:val="0"/>
      <w:marRight w:val="0"/>
      <w:marTop w:val="0"/>
      <w:marBottom w:val="0"/>
      <w:divBdr>
        <w:top w:val="none" w:sz="0" w:space="0" w:color="auto"/>
        <w:left w:val="none" w:sz="0" w:space="0" w:color="auto"/>
        <w:bottom w:val="none" w:sz="0" w:space="0" w:color="auto"/>
        <w:right w:val="none" w:sz="0" w:space="0" w:color="auto"/>
      </w:divBdr>
    </w:div>
    <w:div w:id="204951429">
      <w:bodyDiv w:val="1"/>
      <w:marLeft w:val="0"/>
      <w:marRight w:val="0"/>
      <w:marTop w:val="0"/>
      <w:marBottom w:val="0"/>
      <w:divBdr>
        <w:top w:val="none" w:sz="0" w:space="0" w:color="auto"/>
        <w:left w:val="none" w:sz="0" w:space="0" w:color="auto"/>
        <w:bottom w:val="none" w:sz="0" w:space="0" w:color="auto"/>
        <w:right w:val="none" w:sz="0" w:space="0" w:color="auto"/>
      </w:divBdr>
    </w:div>
    <w:div w:id="212352850">
      <w:bodyDiv w:val="1"/>
      <w:marLeft w:val="0"/>
      <w:marRight w:val="0"/>
      <w:marTop w:val="0"/>
      <w:marBottom w:val="0"/>
      <w:divBdr>
        <w:top w:val="none" w:sz="0" w:space="0" w:color="auto"/>
        <w:left w:val="none" w:sz="0" w:space="0" w:color="auto"/>
        <w:bottom w:val="none" w:sz="0" w:space="0" w:color="auto"/>
        <w:right w:val="none" w:sz="0" w:space="0" w:color="auto"/>
      </w:divBdr>
    </w:div>
    <w:div w:id="216476195">
      <w:bodyDiv w:val="1"/>
      <w:marLeft w:val="0"/>
      <w:marRight w:val="0"/>
      <w:marTop w:val="0"/>
      <w:marBottom w:val="0"/>
      <w:divBdr>
        <w:top w:val="none" w:sz="0" w:space="0" w:color="auto"/>
        <w:left w:val="none" w:sz="0" w:space="0" w:color="auto"/>
        <w:bottom w:val="none" w:sz="0" w:space="0" w:color="auto"/>
        <w:right w:val="none" w:sz="0" w:space="0" w:color="auto"/>
      </w:divBdr>
    </w:div>
    <w:div w:id="220218296">
      <w:bodyDiv w:val="1"/>
      <w:marLeft w:val="0"/>
      <w:marRight w:val="0"/>
      <w:marTop w:val="0"/>
      <w:marBottom w:val="0"/>
      <w:divBdr>
        <w:top w:val="none" w:sz="0" w:space="0" w:color="auto"/>
        <w:left w:val="none" w:sz="0" w:space="0" w:color="auto"/>
        <w:bottom w:val="none" w:sz="0" w:space="0" w:color="auto"/>
        <w:right w:val="none" w:sz="0" w:space="0" w:color="auto"/>
      </w:divBdr>
    </w:div>
    <w:div w:id="221328213">
      <w:bodyDiv w:val="1"/>
      <w:marLeft w:val="0"/>
      <w:marRight w:val="0"/>
      <w:marTop w:val="0"/>
      <w:marBottom w:val="0"/>
      <w:divBdr>
        <w:top w:val="none" w:sz="0" w:space="0" w:color="auto"/>
        <w:left w:val="none" w:sz="0" w:space="0" w:color="auto"/>
        <w:bottom w:val="none" w:sz="0" w:space="0" w:color="auto"/>
        <w:right w:val="none" w:sz="0" w:space="0" w:color="auto"/>
      </w:divBdr>
    </w:div>
    <w:div w:id="224220332">
      <w:bodyDiv w:val="1"/>
      <w:marLeft w:val="0"/>
      <w:marRight w:val="0"/>
      <w:marTop w:val="0"/>
      <w:marBottom w:val="0"/>
      <w:divBdr>
        <w:top w:val="none" w:sz="0" w:space="0" w:color="auto"/>
        <w:left w:val="none" w:sz="0" w:space="0" w:color="auto"/>
        <w:bottom w:val="none" w:sz="0" w:space="0" w:color="auto"/>
        <w:right w:val="none" w:sz="0" w:space="0" w:color="auto"/>
      </w:divBdr>
    </w:div>
    <w:div w:id="225724348">
      <w:bodyDiv w:val="1"/>
      <w:marLeft w:val="0"/>
      <w:marRight w:val="0"/>
      <w:marTop w:val="0"/>
      <w:marBottom w:val="0"/>
      <w:divBdr>
        <w:top w:val="none" w:sz="0" w:space="0" w:color="auto"/>
        <w:left w:val="none" w:sz="0" w:space="0" w:color="auto"/>
        <w:bottom w:val="none" w:sz="0" w:space="0" w:color="auto"/>
        <w:right w:val="none" w:sz="0" w:space="0" w:color="auto"/>
      </w:divBdr>
    </w:div>
    <w:div w:id="229729802">
      <w:bodyDiv w:val="1"/>
      <w:marLeft w:val="0"/>
      <w:marRight w:val="0"/>
      <w:marTop w:val="0"/>
      <w:marBottom w:val="0"/>
      <w:divBdr>
        <w:top w:val="none" w:sz="0" w:space="0" w:color="auto"/>
        <w:left w:val="none" w:sz="0" w:space="0" w:color="auto"/>
        <w:bottom w:val="none" w:sz="0" w:space="0" w:color="auto"/>
        <w:right w:val="none" w:sz="0" w:space="0" w:color="auto"/>
      </w:divBdr>
    </w:div>
    <w:div w:id="232082456">
      <w:bodyDiv w:val="1"/>
      <w:marLeft w:val="0"/>
      <w:marRight w:val="0"/>
      <w:marTop w:val="0"/>
      <w:marBottom w:val="0"/>
      <w:divBdr>
        <w:top w:val="none" w:sz="0" w:space="0" w:color="auto"/>
        <w:left w:val="none" w:sz="0" w:space="0" w:color="auto"/>
        <w:bottom w:val="none" w:sz="0" w:space="0" w:color="auto"/>
        <w:right w:val="none" w:sz="0" w:space="0" w:color="auto"/>
      </w:divBdr>
    </w:div>
    <w:div w:id="232085926">
      <w:bodyDiv w:val="1"/>
      <w:marLeft w:val="0"/>
      <w:marRight w:val="0"/>
      <w:marTop w:val="0"/>
      <w:marBottom w:val="0"/>
      <w:divBdr>
        <w:top w:val="none" w:sz="0" w:space="0" w:color="auto"/>
        <w:left w:val="none" w:sz="0" w:space="0" w:color="auto"/>
        <w:bottom w:val="none" w:sz="0" w:space="0" w:color="auto"/>
        <w:right w:val="none" w:sz="0" w:space="0" w:color="auto"/>
      </w:divBdr>
    </w:div>
    <w:div w:id="233439291">
      <w:bodyDiv w:val="1"/>
      <w:marLeft w:val="0"/>
      <w:marRight w:val="0"/>
      <w:marTop w:val="0"/>
      <w:marBottom w:val="0"/>
      <w:divBdr>
        <w:top w:val="none" w:sz="0" w:space="0" w:color="auto"/>
        <w:left w:val="none" w:sz="0" w:space="0" w:color="auto"/>
        <w:bottom w:val="none" w:sz="0" w:space="0" w:color="auto"/>
        <w:right w:val="none" w:sz="0" w:space="0" w:color="auto"/>
      </w:divBdr>
    </w:div>
    <w:div w:id="236408241">
      <w:bodyDiv w:val="1"/>
      <w:marLeft w:val="0"/>
      <w:marRight w:val="0"/>
      <w:marTop w:val="0"/>
      <w:marBottom w:val="0"/>
      <w:divBdr>
        <w:top w:val="none" w:sz="0" w:space="0" w:color="auto"/>
        <w:left w:val="none" w:sz="0" w:space="0" w:color="auto"/>
        <w:bottom w:val="none" w:sz="0" w:space="0" w:color="auto"/>
        <w:right w:val="none" w:sz="0" w:space="0" w:color="auto"/>
      </w:divBdr>
    </w:div>
    <w:div w:id="240987312">
      <w:bodyDiv w:val="1"/>
      <w:marLeft w:val="0"/>
      <w:marRight w:val="0"/>
      <w:marTop w:val="0"/>
      <w:marBottom w:val="0"/>
      <w:divBdr>
        <w:top w:val="none" w:sz="0" w:space="0" w:color="auto"/>
        <w:left w:val="none" w:sz="0" w:space="0" w:color="auto"/>
        <w:bottom w:val="none" w:sz="0" w:space="0" w:color="auto"/>
        <w:right w:val="none" w:sz="0" w:space="0" w:color="auto"/>
      </w:divBdr>
    </w:div>
    <w:div w:id="240988686">
      <w:bodyDiv w:val="1"/>
      <w:marLeft w:val="0"/>
      <w:marRight w:val="0"/>
      <w:marTop w:val="0"/>
      <w:marBottom w:val="0"/>
      <w:divBdr>
        <w:top w:val="none" w:sz="0" w:space="0" w:color="auto"/>
        <w:left w:val="none" w:sz="0" w:space="0" w:color="auto"/>
        <w:bottom w:val="none" w:sz="0" w:space="0" w:color="auto"/>
        <w:right w:val="none" w:sz="0" w:space="0" w:color="auto"/>
      </w:divBdr>
    </w:div>
    <w:div w:id="245388219">
      <w:bodyDiv w:val="1"/>
      <w:marLeft w:val="0"/>
      <w:marRight w:val="0"/>
      <w:marTop w:val="0"/>
      <w:marBottom w:val="0"/>
      <w:divBdr>
        <w:top w:val="none" w:sz="0" w:space="0" w:color="auto"/>
        <w:left w:val="none" w:sz="0" w:space="0" w:color="auto"/>
        <w:bottom w:val="none" w:sz="0" w:space="0" w:color="auto"/>
        <w:right w:val="none" w:sz="0" w:space="0" w:color="auto"/>
      </w:divBdr>
    </w:div>
    <w:div w:id="247202241">
      <w:bodyDiv w:val="1"/>
      <w:marLeft w:val="0"/>
      <w:marRight w:val="0"/>
      <w:marTop w:val="0"/>
      <w:marBottom w:val="0"/>
      <w:divBdr>
        <w:top w:val="none" w:sz="0" w:space="0" w:color="auto"/>
        <w:left w:val="none" w:sz="0" w:space="0" w:color="auto"/>
        <w:bottom w:val="none" w:sz="0" w:space="0" w:color="auto"/>
        <w:right w:val="none" w:sz="0" w:space="0" w:color="auto"/>
      </w:divBdr>
    </w:div>
    <w:div w:id="249388944">
      <w:bodyDiv w:val="1"/>
      <w:marLeft w:val="0"/>
      <w:marRight w:val="0"/>
      <w:marTop w:val="0"/>
      <w:marBottom w:val="0"/>
      <w:divBdr>
        <w:top w:val="none" w:sz="0" w:space="0" w:color="auto"/>
        <w:left w:val="none" w:sz="0" w:space="0" w:color="auto"/>
        <w:bottom w:val="none" w:sz="0" w:space="0" w:color="auto"/>
        <w:right w:val="none" w:sz="0" w:space="0" w:color="auto"/>
      </w:divBdr>
    </w:div>
    <w:div w:id="268632151">
      <w:bodyDiv w:val="1"/>
      <w:marLeft w:val="0"/>
      <w:marRight w:val="0"/>
      <w:marTop w:val="0"/>
      <w:marBottom w:val="0"/>
      <w:divBdr>
        <w:top w:val="none" w:sz="0" w:space="0" w:color="auto"/>
        <w:left w:val="none" w:sz="0" w:space="0" w:color="auto"/>
        <w:bottom w:val="none" w:sz="0" w:space="0" w:color="auto"/>
        <w:right w:val="none" w:sz="0" w:space="0" w:color="auto"/>
      </w:divBdr>
    </w:div>
    <w:div w:id="274137625">
      <w:bodyDiv w:val="1"/>
      <w:marLeft w:val="0"/>
      <w:marRight w:val="0"/>
      <w:marTop w:val="0"/>
      <w:marBottom w:val="0"/>
      <w:divBdr>
        <w:top w:val="none" w:sz="0" w:space="0" w:color="auto"/>
        <w:left w:val="none" w:sz="0" w:space="0" w:color="auto"/>
        <w:bottom w:val="none" w:sz="0" w:space="0" w:color="auto"/>
        <w:right w:val="none" w:sz="0" w:space="0" w:color="auto"/>
      </w:divBdr>
    </w:div>
    <w:div w:id="274946479">
      <w:bodyDiv w:val="1"/>
      <w:marLeft w:val="0"/>
      <w:marRight w:val="0"/>
      <w:marTop w:val="0"/>
      <w:marBottom w:val="0"/>
      <w:divBdr>
        <w:top w:val="none" w:sz="0" w:space="0" w:color="auto"/>
        <w:left w:val="none" w:sz="0" w:space="0" w:color="auto"/>
        <w:bottom w:val="none" w:sz="0" w:space="0" w:color="auto"/>
        <w:right w:val="none" w:sz="0" w:space="0" w:color="auto"/>
      </w:divBdr>
    </w:div>
    <w:div w:id="277958863">
      <w:bodyDiv w:val="1"/>
      <w:marLeft w:val="0"/>
      <w:marRight w:val="0"/>
      <w:marTop w:val="0"/>
      <w:marBottom w:val="0"/>
      <w:divBdr>
        <w:top w:val="none" w:sz="0" w:space="0" w:color="auto"/>
        <w:left w:val="none" w:sz="0" w:space="0" w:color="auto"/>
        <w:bottom w:val="none" w:sz="0" w:space="0" w:color="auto"/>
        <w:right w:val="none" w:sz="0" w:space="0" w:color="auto"/>
      </w:divBdr>
    </w:div>
    <w:div w:id="281691274">
      <w:bodyDiv w:val="1"/>
      <w:marLeft w:val="0"/>
      <w:marRight w:val="0"/>
      <w:marTop w:val="0"/>
      <w:marBottom w:val="0"/>
      <w:divBdr>
        <w:top w:val="none" w:sz="0" w:space="0" w:color="auto"/>
        <w:left w:val="none" w:sz="0" w:space="0" w:color="auto"/>
        <w:bottom w:val="none" w:sz="0" w:space="0" w:color="auto"/>
        <w:right w:val="none" w:sz="0" w:space="0" w:color="auto"/>
      </w:divBdr>
    </w:div>
    <w:div w:id="284427430">
      <w:bodyDiv w:val="1"/>
      <w:marLeft w:val="0"/>
      <w:marRight w:val="0"/>
      <w:marTop w:val="0"/>
      <w:marBottom w:val="0"/>
      <w:divBdr>
        <w:top w:val="none" w:sz="0" w:space="0" w:color="auto"/>
        <w:left w:val="none" w:sz="0" w:space="0" w:color="auto"/>
        <w:bottom w:val="none" w:sz="0" w:space="0" w:color="auto"/>
        <w:right w:val="none" w:sz="0" w:space="0" w:color="auto"/>
      </w:divBdr>
    </w:div>
    <w:div w:id="292712193">
      <w:bodyDiv w:val="1"/>
      <w:marLeft w:val="0"/>
      <w:marRight w:val="0"/>
      <w:marTop w:val="0"/>
      <w:marBottom w:val="0"/>
      <w:divBdr>
        <w:top w:val="none" w:sz="0" w:space="0" w:color="auto"/>
        <w:left w:val="none" w:sz="0" w:space="0" w:color="auto"/>
        <w:bottom w:val="none" w:sz="0" w:space="0" w:color="auto"/>
        <w:right w:val="none" w:sz="0" w:space="0" w:color="auto"/>
      </w:divBdr>
      <w:divsChild>
        <w:div w:id="1922979172">
          <w:marLeft w:val="0"/>
          <w:marRight w:val="0"/>
          <w:marTop w:val="0"/>
          <w:marBottom w:val="0"/>
          <w:divBdr>
            <w:top w:val="none" w:sz="0" w:space="0" w:color="auto"/>
            <w:left w:val="none" w:sz="0" w:space="0" w:color="auto"/>
            <w:bottom w:val="none" w:sz="0" w:space="0" w:color="auto"/>
            <w:right w:val="none" w:sz="0" w:space="0" w:color="auto"/>
          </w:divBdr>
          <w:divsChild>
            <w:div w:id="15720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7466">
      <w:bodyDiv w:val="1"/>
      <w:marLeft w:val="0"/>
      <w:marRight w:val="0"/>
      <w:marTop w:val="0"/>
      <w:marBottom w:val="0"/>
      <w:divBdr>
        <w:top w:val="none" w:sz="0" w:space="0" w:color="auto"/>
        <w:left w:val="none" w:sz="0" w:space="0" w:color="auto"/>
        <w:bottom w:val="none" w:sz="0" w:space="0" w:color="auto"/>
        <w:right w:val="none" w:sz="0" w:space="0" w:color="auto"/>
      </w:divBdr>
    </w:div>
    <w:div w:id="299189056">
      <w:bodyDiv w:val="1"/>
      <w:marLeft w:val="0"/>
      <w:marRight w:val="0"/>
      <w:marTop w:val="0"/>
      <w:marBottom w:val="0"/>
      <w:divBdr>
        <w:top w:val="none" w:sz="0" w:space="0" w:color="auto"/>
        <w:left w:val="none" w:sz="0" w:space="0" w:color="auto"/>
        <w:bottom w:val="none" w:sz="0" w:space="0" w:color="auto"/>
        <w:right w:val="none" w:sz="0" w:space="0" w:color="auto"/>
      </w:divBdr>
    </w:div>
    <w:div w:id="299386529">
      <w:bodyDiv w:val="1"/>
      <w:marLeft w:val="0"/>
      <w:marRight w:val="0"/>
      <w:marTop w:val="0"/>
      <w:marBottom w:val="0"/>
      <w:divBdr>
        <w:top w:val="none" w:sz="0" w:space="0" w:color="auto"/>
        <w:left w:val="none" w:sz="0" w:space="0" w:color="auto"/>
        <w:bottom w:val="none" w:sz="0" w:space="0" w:color="auto"/>
        <w:right w:val="none" w:sz="0" w:space="0" w:color="auto"/>
      </w:divBdr>
    </w:div>
    <w:div w:id="304942375">
      <w:bodyDiv w:val="1"/>
      <w:marLeft w:val="0"/>
      <w:marRight w:val="0"/>
      <w:marTop w:val="0"/>
      <w:marBottom w:val="0"/>
      <w:divBdr>
        <w:top w:val="none" w:sz="0" w:space="0" w:color="auto"/>
        <w:left w:val="none" w:sz="0" w:space="0" w:color="auto"/>
        <w:bottom w:val="none" w:sz="0" w:space="0" w:color="auto"/>
        <w:right w:val="none" w:sz="0" w:space="0" w:color="auto"/>
      </w:divBdr>
    </w:div>
    <w:div w:id="306477441">
      <w:bodyDiv w:val="1"/>
      <w:marLeft w:val="0"/>
      <w:marRight w:val="0"/>
      <w:marTop w:val="0"/>
      <w:marBottom w:val="0"/>
      <w:divBdr>
        <w:top w:val="none" w:sz="0" w:space="0" w:color="auto"/>
        <w:left w:val="none" w:sz="0" w:space="0" w:color="auto"/>
        <w:bottom w:val="none" w:sz="0" w:space="0" w:color="auto"/>
        <w:right w:val="none" w:sz="0" w:space="0" w:color="auto"/>
      </w:divBdr>
    </w:div>
    <w:div w:id="309869469">
      <w:bodyDiv w:val="1"/>
      <w:marLeft w:val="0"/>
      <w:marRight w:val="0"/>
      <w:marTop w:val="0"/>
      <w:marBottom w:val="0"/>
      <w:divBdr>
        <w:top w:val="none" w:sz="0" w:space="0" w:color="auto"/>
        <w:left w:val="none" w:sz="0" w:space="0" w:color="auto"/>
        <w:bottom w:val="none" w:sz="0" w:space="0" w:color="auto"/>
        <w:right w:val="none" w:sz="0" w:space="0" w:color="auto"/>
      </w:divBdr>
    </w:div>
    <w:div w:id="312753970">
      <w:bodyDiv w:val="1"/>
      <w:marLeft w:val="0"/>
      <w:marRight w:val="0"/>
      <w:marTop w:val="0"/>
      <w:marBottom w:val="0"/>
      <w:divBdr>
        <w:top w:val="none" w:sz="0" w:space="0" w:color="auto"/>
        <w:left w:val="none" w:sz="0" w:space="0" w:color="auto"/>
        <w:bottom w:val="none" w:sz="0" w:space="0" w:color="auto"/>
        <w:right w:val="none" w:sz="0" w:space="0" w:color="auto"/>
      </w:divBdr>
    </w:div>
    <w:div w:id="313533607">
      <w:bodyDiv w:val="1"/>
      <w:marLeft w:val="0"/>
      <w:marRight w:val="0"/>
      <w:marTop w:val="0"/>
      <w:marBottom w:val="0"/>
      <w:divBdr>
        <w:top w:val="none" w:sz="0" w:space="0" w:color="auto"/>
        <w:left w:val="none" w:sz="0" w:space="0" w:color="auto"/>
        <w:bottom w:val="none" w:sz="0" w:space="0" w:color="auto"/>
        <w:right w:val="none" w:sz="0" w:space="0" w:color="auto"/>
      </w:divBdr>
    </w:div>
    <w:div w:id="317078745">
      <w:bodyDiv w:val="1"/>
      <w:marLeft w:val="0"/>
      <w:marRight w:val="0"/>
      <w:marTop w:val="0"/>
      <w:marBottom w:val="0"/>
      <w:divBdr>
        <w:top w:val="none" w:sz="0" w:space="0" w:color="auto"/>
        <w:left w:val="none" w:sz="0" w:space="0" w:color="auto"/>
        <w:bottom w:val="none" w:sz="0" w:space="0" w:color="auto"/>
        <w:right w:val="none" w:sz="0" w:space="0" w:color="auto"/>
      </w:divBdr>
    </w:div>
    <w:div w:id="317852007">
      <w:bodyDiv w:val="1"/>
      <w:marLeft w:val="0"/>
      <w:marRight w:val="0"/>
      <w:marTop w:val="0"/>
      <w:marBottom w:val="0"/>
      <w:divBdr>
        <w:top w:val="none" w:sz="0" w:space="0" w:color="auto"/>
        <w:left w:val="none" w:sz="0" w:space="0" w:color="auto"/>
        <w:bottom w:val="none" w:sz="0" w:space="0" w:color="auto"/>
        <w:right w:val="none" w:sz="0" w:space="0" w:color="auto"/>
      </w:divBdr>
    </w:div>
    <w:div w:id="321591685">
      <w:bodyDiv w:val="1"/>
      <w:marLeft w:val="0"/>
      <w:marRight w:val="0"/>
      <w:marTop w:val="0"/>
      <w:marBottom w:val="0"/>
      <w:divBdr>
        <w:top w:val="none" w:sz="0" w:space="0" w:color="auto"/>
        <w:left w:val="none" w:sz="0" w:space="0" w:color="auto"/>
        <w:bottom w:val="none" w:sz="0" w:space="0" w:color="auto"/>
        <w:right w:val="none" w:sz="0" w:space="0" w:color="auto"/>
      </w:divBdr>
    </w:div>
    <w:div w:id="324825436">
      <w:bodyDiv w:val="1"/>
      <w:marLeft w:val="0"/>
      <w:marRight w:val="0"/>
      <w:marTop w:val="0"/>
      <w:marBottom w:val="0"/>
      <w:divBdr>
        <w:top w:val="none" w:sz="0" w:space="0" w:color="auto"/>
        <w:left w:val="none" w:sz="0" w:space="0" w:color="auto"/>
        <w:bottom w:val="none" w:sz="0" w:space="0" w:color="auto"/>
        <w:right w:val="none" w:sz="0" w:space="0" w:color="auto"/>
      </w:divBdr>
    </w:div>
    <w:div w:id="326330665">
      <w:bodyDiv w:val="1"/>
      <w:marLeft w:val="0"/>
      <w:marRight w:val="0"/>
      <w:marTop w:val="0"/>
      <w:marBottom w:val="0"/>
      <w:divBdr>
        <w:top w:val="none" w:sz="0" w:space="0" w:color="auto"/>
        <w:left w:val="none" w:sz="0" w:space="0" w:color="auto"/>
        <w:bottom w:val="none" w:sz="0" w:space="0" w:color="auto"/>
        <w:right w:val="none" w:sz="0" w:space="0" w:color="auto"/>
      </w:divBdr>
    </w:div>
    <w:div w:id="328532208">
      <w:bodyDiv w:val="1"/>
      <w:marLeft w:val="0"/>
      <w:marRight w:val="0"/>
      <w:marTop w:val="0"/>
      <w:marBottom w:val="0"/>
      <w:divBdr>
        <w:top w:val="none" w:sz="0" w:space="0" w:color="auto"/>
        <w:left w:val="none" w:sz="0" w:space="0" w:color="auto"/>
        <w:bottom w:val="none" w:sz="0" w:space="0" w:color="auto"/>
        <w:right w:val="none" w:sz="0" w:space="0" w:color="auto"/>
      </w:divBdr>
    </w:div>
    <w:div w:id="332924406">
      <w:bodyDiv w:val="1"/>
      <w:marLeft w:val="0"/>
      <w:marRight w:val="0"/>
      <w:marTop w:val="0"/>
      <w:marBottom w:val="0"/>
      <w:divBdr>
        <w:top w:val="none" w:sz="0" w:space="0" w:color="auto"/>
        <w:left w:val="none" w:sz="0" w:space="0" w:color="auto"/>
        <w:bottom w:val="none" w:sz="0" w:space="0" w:color="auto"/>
        <w:right w:val="none" w:sz="0" w:space="0" w:color="auto"/>
      </w:divBdr>
    </w:div>
    <w:div w:id="334303491">
      <w:bodyDiv w:val="1"/>
      <w:marLeft w:val="0"/>
      <w:marRight w:val="0"/>
      <w:marTop w:val="0"/>
      <w:marBottom w:val="0"/>
      <w:divBdr>
        <w:top w:val="none" w:sz="0" w:space="0" w:color="auto"/>
        <w:left w:val="none" w:sz="0" w:space="0" w:color="auto"/>
        <w:bottom w:val="none" w:sz="0" w:space="0" w:color="auto"/>
        <w:right w:val="none" w:sz="0" w:space="0" w:color="auto"/>
      </w:divBdr>
    </w:div>
    <w:div w:id="335153091">
      <w:bodyDiv w:val="1"/>
      <w:marLeft w:val="0"/>
      <w:marRight w:val="0"/>
      <w:marTop w:val="0"/>
      <w:marBottom w:val="0"/>
      <w:divBdr>
        <w:top w:val="none" w:sz="0" w:space="0" w:color="auto"/>
        <w:left w:val="none" w:sz="0" w:space="0" w:color="auto"/>
        <w:bottom w:val="none" w:sz="0" w:space="0" w:color="auto"/>
        <w:right w:val="none" w:sz="0" w:space="0" w:color="auto"/>
      </w:divBdr>
    </w:div>
    <w:div w:id="336658740">
      <w:bodyDiv w:val="1"/>
      <w:marLeft w:val="0"/>
      <w:marRight w:val="0"/>
      <w:marTop w:val="0"/>
      <w:marBottom w:val="0"/>
      <w:divBdr>
        <w:top w:val="none" w:sz="0" w:space="0" w:color="auto"/>
        <w:left w:val="none" w:sz="0" w:space="0" w:color="auto"/>
        <w:bottom w:val="none" w:sz="0" w:space="0" w:color="auto"/>
        <w:right w:val="none" w:sz="0" w:space="0" w:color="auto"/>
      </w:divBdr>
    </w:div>
    <w:div w:id="336881905">
      <w:bodyDiv w:val="1"/>
      <w:marLeft w:val="0"/>
      <w:marRight w:val="0"/>
      <w:marTop w:val="0"/>
      <w:marBottom w:val="0"/>
      <w:divBdr>
        <w:top w:val="none" w:sz="0" w:space="0" w:color="auto"/>
        <w:left w:val="none" w:sz="0" w:space="0" w:color="auto"/>
        <w:bottom w:val="none" w:sz="0" w:space="0" w:color="auto"/>
        <w:right w:val="none" w:sz="0" w:space="0" w:color="auto"/>
      </w:divBdr>
    </w:div>
    <w:div w:id="340858558">
      <w:bodyDiv w:val="1"/>
      <w:marLeft w:val="0"/>
      <w:marRight w:val="0"/>
      <w:marTop w:val="0"/>
      <w:marBottom w:val="0"/>
      <w:divBdr>
        <w:top w:val="none" w:sz="0" w:space="0" w:color="auto"/>
        <w:left w:val="none" w:sz="0" w:space="0" w:color="auto"/>
        <w:bottom w:val="none" w:sz="0" w:space="0" w:color="auto"/>
        <w:right w:val="none" w:sz="0" w:space="0" w:color="auto"/>
      </w:divBdr>
    </w:div>
    <w:div w:id="342443073">
      <w:bodyDiv w:val="1"/>
      <w:marLeft w:val="0"/>
      <w:marRight w:val="0"/>
      <w:marTop w:val="0"/>
      <w:marBottom w:val="0"/>
      <w:divBdr>
        <w:top w:val="none" w:sz="0" w:space="0" w:color="auto"/>
        <w:left w:val="none" w:sz="0" w:space="0" w:color="auto"/>
        <w:bottom w:val="none" w:sz="0" w:space="0" w:color="auto"/>
        <w:right w:val="none" w:sz="0" w:space="0" w:color="auto"/>
      </w:divBdr>
    </w:div>
    <w:div w:id="343215726">
      <w:bodyDiv w:val="1"/>
      <w:marLeft w:val="0"/>
      <w:marRight w:val="0"/>
      <w:marTop w:val="0"/>
      <w:marBottom w:val="0"/>
      <w:divBdr>
        <w:top w:val="none" w:sz="0" w:space="0" w:color="auto"/>
        <w:left w:val="none" w:sz="0" w:space="0" w:color="auto"/>
        <w:bottom w:val="none" w:sz="0" w:space="0" w:color="auto"/>
        <w:right w:val="none" w:sz="0" w:space="0" w:color="auto"/>
      </w:divBdr>
    </w:div>
    <w:div w:id="343363307">
      <w:bodyDiv w:val="1"/>
      <w:marLeft w:val="0"/>
      <w:marRight w:val="0"/>
      <w:marTop w:val="0"/>
      <w:marBottom w:val="0"/>
      <w:divBdr>
        <w:top w:val="none" w:sz="0" w:space="0" w:color="auto"/>
        <w:left w:val="none" w:sz="0" w:space="0" w:color="auto"/>
        <w:bottom w:val="none" w:sz="0" w:space="0" w:color="auto"/>
        <w:right w:val="none" w:sz="0" w:space="0" w:color="auto"/>
      </w:divBdr>
      <w:divsChild>
        <w:div w:id="1325666272">
          <w:marLeft w:val="0"/>
          <w:marRight w:val="0"/>
          <w:marTop w:val="0"/>
          <w:marBottom w:val="0"/>
          <w:divBdr>
            <w:top w:val="none" w:sz="0" w:space="0" w:color="auto"/>
            <w:left w:val="none" w:sz="0" w:space="0" w:color="auto"/>
            <w:bottom w:val="none" w:sz="0" w:space="0" w:color="auto"/>
            <w:right w:val="none" w:sz="0" w:space="0" w:color="auto"/>
          </w:divBdr>
          <w:divsChild>
            <w:div w:id="17814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2707">
      <w:bodyDiv w:val="1"/>
      <w:marLeft w:val="0"/>
      <w:marRight w:val="0"/>
      <w:marTop w:val="0"/>
      <w:marBottom w:val="0"/>
      <w:divBdr>
        <w:top w:val="none" w:sz="0" w:space="0" w:color="auto"/>
        <w:left w:val="none" w:sz="0" w:space="0" w:color="auto"/>
        <w:bottom w:val="none" w:sz="0" w:space="0" w:color="auto"/>
        <w:right w:val="none" w:sz="0" w:space="0" w:color="auto"/>
      </w:divBdr>
    </w:div>
    <w:div w:id="359361143">
      <w:bodyDiv w:val="1"/>
      <w:marLeft w:val="0"/>
      <w:marRight w:val="0"/>
      <w:marTop w:val="0"/>
      <w:marBottom w:val="0"/>
      <w:divBdr>
        <w:top w:val="none" w:sz="0" w:space="0" w:color="auto"/>
        <w:left w:val="none" w:sz="0" w:space="0" w:color="auto"/>
        <w:bottom w:val="none" w:sz="0" w:space="0" w:color="auto"/>
        <w:right w:val="none" w:sz="0" w:space="0" w:color="auto"/>
      </w:divBdr>
    </w:div>
    <w:div w:id="360591543">
      <w:bodyDiv w:val="1"/>
      <w:marLeft w:val="0"/>
      <w:marRight w:val="0"/>
      <w:marTop w:val="0"/>
      <w:marBottom w:val="0"/>
      <w:divBdr>
        <w:top w:val="none" w:sz="0" w:space="0" w:color="auto"/>
        <w:left w:val="none" w:sz="0" w:space="0" w:color="auto"/>
        <w:bottom w:val="none" w:sz="0" w:space="0" w:color="auto"/>
        <w:right w:val="none" w:sz="0" w:space="0" w:color="auto"/>
      </w:divBdr>
    </w:div>
    <w:div w:id="368141606">
      <w:bodyDiv w:val="1"/>
      <w:marLeft w:val="0"/>
      <w:marRight w:val="0"/>
      <w:marTop w:val="0"/>
      <w:marBottom w:val="0"/>
      <w:divBdr>
        <w:top w:val="none" w:sz="0" w:space="0" w:color="auto"/>
        <w:left w:val="none" w:sz="0" w:space="0" w:color="auto"/>
        <w:bottom w:val="none" w:sz="0" w:space="0" w:color="auto"/>
        <w:right w:val="none" w:sz="0" w:space="0" w:color="auto"/>
      </w:divBdr>
    </w:div>
    <w:div w:id="378551495">
      <w:bodyDiv w:val="1"/>
      <w:marLeft w:val="0"/>
      <w:marRight w:val="0"/>
      <w:marTop w:val="0"/>
      <w:marBottom w:val="0"/>
      <w:divBdr>
        <w:top w:val="none" w:sz="0" w:space="0" w:color="auto"/>
        <w:left w:val="none" w:sz="0" w:space="0" w:color="auto"/>
        <w:bottom w:val="none" w:sz="0" w:space="0" w:color="auto"/>
        <w:right w:val="none" w:sz="0" w:space="0" w:color="auto"/>
      </w:divBdr>
    </w:div>
    <w:div w:id="391586325">
      <w:bodyDiv w:val="1"/>
      <w:marLeft w:val="0"/>
      <w:marRight w:val="0"/>
      <w:marTop w:val="0"/>
      <w:marBottom w:val="0"/>
      <w:divBdr>
        <w:top w:val="none" w:sz="0" w:space="0" w:color="auto"/>
        <w:left w:val="none" w:sz="0" w:space="0" w:color="auto"/>
        <w:bottom w:val="none" w:sz="0" w:space="0" w:color="auto"/>
        <w:right w:val="none" w:sz="0" w:space="0" w:color="auto"/>
      </w:divBdr>
    </w:div>
    <w:div w:id="392776508">
      <w:bodyDiv w:val="1"/>
      <w:marLeft w:val="0"/>
      <w:marRight w:val="0"/>
      <w:marTop w:val="0"/>
      <w:marBottom w:val="0"/>
      <w:divBdr>
        <w:top w:val="none" w:sz="0" w:space="0" w:color="auto"/>
        <w:left w:val="none" w:sz="0" w:space="0" w:color="auto"/>
        <w:bottom w:val="none" w:sz="0" w:space="0" w:color="auto"/>
        <w:right w:val="none" w:sz="0" w:space="0" w:color="auto"/>
      </w:divBdr>
    </w:div>
    <w:div w:id="397092485">
      <w:bodyDiv w:val="1"/>
      <w:marLeft w:val="0"/>
      <w:marRight w:val="0"/>
      <w:marTop w:val="0"/>
      <w:marBottom w:val="0"/>
      <w:divBdr>
        <w:top w:val="none" w:sz="0" w:space="0" w:color="auto"/>
        <w:left w:val="none" w:sz="0" w:space="0" w:color="auto"/>
        <w:bottom w:val="none" w:sz="0" w:space="0" w:color="auto"/>
        <w:right w:val="none" w:sz="0" w:space="0" w:color="auto"/>
      </w:divBdr>
    </w:div>
    <w:div w:id="399670337">
      <w:bodyDiv w:val="1"/>
      <w:marLeft w:val="0"/>
      <w:marRight w:val="0"/>
      <w:marTop w:val="0"/>
      <w:marBottom w:val="0"/>
      <w:divBdr>
        <w:top w:val="none" w:sz="0" w:space="0" w:color="auto"/>
        <w:left w:val="none" w:sz="0" w:space="0" w:color="auto"/>
        <w:bottom w:val="none" w:sz="0" w:space="0" w:color="auto"/>
        <w:right w:val="none" w:sz="0" w:space="0" w:color="auto"/>
      </w:divBdr>
    </w:div>
    <w:div w:id="404498596">
      <w:bodyDiv w:val="1"/>
      <w:marLeft w:val="0"/>
      <w:marRight w:val="0"/>
      <w:marTop w:val="0"/>
      <w:marBottom w:val="0"/>
      <w:divBdr>
        <w:top w:val="none" w:sz="0" w:space="0" w:color="auto"/>
        <w:left w:val="none" w:sz="0" w:space="0" w:color="auto"/>
        <w:bottom w:val="none" w:sz="0" w:space="0" w:color="auto"/>
        <w:right w:val="none" w:sz="0" w:space="0" w:color="auto"/>
      </w:divBdr>
    </w:div>
    <w:div w:id="406268462">
      <w:bodyDiv w:val="1"/>
      <w:marLeft w:val="0"/>
      <w:marRight w:val="0"/>
      <w:marTop w:val="0"/>
      <w:marBottom w:val="0"/>
      <w:divBdr>
        <w:top w:val="none" w:sz="0" w:space="0" w:color="auto"/>
        <w:left w:val="none" w:sz="0" w:space="0" w:color="auto"/>
        <w:bottom w:val="none" w:sz="0" w:space="0" w:color="auto"/>
        <w:right w:val="none" w:sz="0" w:space="0" w:color="auto"/>
      </w:divBdr>
    </w:div>
    <w:div w:id="410589684">
      <w:bodyDiv w:val="1"/>
      <w:marLeft w:val="0"/>
      <w:marRight w:val="0"/>
      <w:marTop w:val="0"/>
      <w:marBottom w:val="0"/>
      <w:divBdr>
        <w:top w:val="none" w:sz="0" w:space="0" w:color="auto"/>
        <w:left w:val="none" w:sz="0" w:space="0" w:color="auto"/>
        <w:bottom w:val="none" w:sz="0" w:space="0" w:color="auto"/>
        <w:right w:val="none" w:sz="0" w:space="0" w:color="auto"/>
      </w:divBdr>
    </w:div>
    <w:div w:id="417288416">
      <w:bodyDiv w:val="1"/>
      <w:marLeft w:val="0"/>
      <w:marRight w:val="0"/>
      <w:marTop w:val="0"/>
      <w:marBottom w:val="0"/>
      <w:divBdr>
        <w:top w:val="none" w:sz="0" w:space="0" w:color="auto"/>
        <w:left w:val="none" w:sz="0" w:space="0" w:color="auto"/>
        <w:bottom w:val="none" w:sz="0" w:space="0" w:color="auto"/>
        <w:right w:val="none" w:sz="0" w:space="0" w:color="auto"/>
      </w:divBdr>
    </w:div>
    <w:div w:id="417605105">
      <w:bodyDiv w:val="1"/>
      <w:marLeft w:val="0"/>
      <w:marRight w:val="0"/>
      <w:marTop w:val="0"/>
      <w:marBottom w:val="0"/>
      <w:divBdr>
        <w:top w:val="none" w:sz="0" w:space="0" w:color="auto"/>
        <w:left w:val="none" w:sz="0" w:space="0" w:color="auto"/>
        <w:bottom w:val="none" w:sz="0" w:space="0" w:color="auto"/>
        <w:right w:val="none" w:sz="0" w:space="0" w:color="auto"/>
      </w:divBdr>
    </w:div>
    <w:div w:id="418137286">
      <w:bodyDiv w:val="1"/>
      <w:marLeft w:val="0"/>
      <w:marRight w:val="0"/>
      <w:marTop w:val="0"/>
      <w:marBottom w:val="0"/>
      <w:divBdr>
        <w:top w:val="none" w:sz="0" w:space="0" w:color="auto"/>
        <w:left w:val="none" w:sz="0" w:space="0" w:color="auto"/>
        <w:bottom w:val="none" w:sz="0" w:space="0" w:color="auto"/>
        <w:right w:val="none" w:sz="0" w:space="0" w:color="auto"/>
      </w:divBdr>
    </w:div>
    <w:div w:id="420180416">
      <w:bodyDiv w:val="1"/>
      <w:marLeft w:val="0"/>
      <w:marRight w:val="0"/>
      <w:marTop w:val="0"/>
      <w:marBottom w:val="0"/>
      <w:divBdr>
        <w:top w:val="none" w:sz="0" w:space="0" w:color="auto"/>
        <w:left w:val="none" w:sz="0" w:space="0" w:color="auto"/>
        <w:bottom w:val="none" w:sz="0" w:space="0" w:color="auto"/>
        <w:right w:val="none" w:sz="0" w:space="0" w:color="auto"/>
      </w:divBdr>
    </w:div>
    <w:div w:id="420226372">
      <w:bodyDiv w:val="1"/>
      <w:marLeft w:val="0"/>
      <w:marRight w:val="0"/>
      <w:marTop w:val="0"/>
      <w:marBottom w:val="0"/>
      <w:divBdr>
        <w:top w:val="none" w:sz="0" w:space="0" w:color="auto"/>
        <w:left w:val="none" w:sz="0" w:space="0" w:color="auto"/>
        <w:bottom w:val="none" w:sz="0" w:space="0" w:color="auto"/>
        <w:right w:val="none" w:sz="0" w:space="0" w:color="auto"/>
      </w:divBdr>
    </w:div>
    <w:div w:id="422805187">
      <w:bodyDiv w:val="1"/>
      <w:marLeft w:val="0"/>
      <w:marRight w:val="0"/>
      <w:marTop w:val="0"/>
      <w:marBottom w:val="0"/>
      <w:divBdr>
        <w:top w:val="none" w:sz="0" w:space="0" w:color="auto"/>
        <w:left w:val="none" w:sz="0" w:space="0" w:color="auto"/>
        <w:bottom w:val="none" w:sz="0" w:space="0" w:color="auto"/>
        <w:right w:val="none" w:sz="0" w:space="0" w:color="auto"/>
      </w:divBdr>
    </w:div>
    <w:div w:id="425854181">
      <w:bodyDiv w:val="1"/>
      <w:marLeft w:val="0"/>
      <w:marRight w:val="0"/>
      <w:marTop w:val="0"/>
      <w:marBottom w:val="0"/>
      <w:divBdr>
        <w:top w:val="none" w:sz="0" w:space="0" w:color="auto"/>
        <w:left w:val="none" w:sz="0" w:space="0" w:color="auto"/>
        <w:bottom w:val="none" w:sz="0" w:space="0" w:color="auto"/>
        <w:right w:val="none" w:sz="0" w:space="0" w:color="auto"/>
      </w:divBdr>
      <w:divsChild>
        <w:div w:id="2005351112">
          <w:marLeft w:val="0"/>
          <w:marRight w:val="0"/>
          <w:marTop w:val="0"/>
          <w:marBottom w:val="0"/>
          <w:divBdr>
            <w:top w:val="none" w:sz="0" w:space="0" w:color="auto"/>
            <w:left w:val="none" w:sz="0" w:space="0" w:color="auto"/>
            <w:bottom w:val="none" w:sz="0" w:space="0" w:color="auto"/>
            <w:right w:val="none" w:sz="0" w:space="0" w:color="auto"/>
          </w:divBdr>
          <w:divsChild>
            <w:div w:id="67505172">
              <w:marLeft w:val="0"/>
              <w:marRight w:val="0"/>
              <w:marTop w:val="0"/>
              <w:marBottom w:val="0"/>
              <w:divBdr>
                <w:top w:val="none" w:sz="0" w:space="0" w:color="auto"/>
                <w:left w:val="none" w:sz="0" w:space="0" w:color="auto"/>
                <w:bottom w:val="none" w:sz="0" w:space="0" w:color="auto"/>
                <w:right w:val="none" w:sz="0" w:space="0" w:color="auto"/>
              </w:divBdr>
            </w:div>
            <w:div w:id="413667822">
              <w:marLeft w:val="0"/>
              <w:marRight w:val="0"/>
              <w:marTop w:val="0"/>
              <w:marBottom w:val="0"/>
              <w:divBdr>
                <w:top w:val="none" w:sz="0" w:space="0" w:color="auto"/>
                <w:left w:val="none" w:sz="0" w:space="0" w:color="auto"/>
                <w:bottom w:val="none" w:sz="0" w:space="0" w:color="auto"/>
                <w:right w:val="none" w:sz="0" w:space="0" w:color="auto"/>
              </w:divBdr>
            </w:div>
            <w:div w:id="1316030288">
              <w:marLeft w:val="0"/>
              <w:marRight w:val="0"/>
              <w:marTop w:val="0"/>
              <w:marBottom w:val="0"/>
              <w:divBdr>
                <w:top w:val="none" w:sz="0" w:space="0" w:color="auto"/>
                <w:left w:val="none" w:sz="0" w:space="0" w:color="auto"/>
                <w:bottom w:val="none" w:sz="0" w:space="0" w:color="auto"/>
                <w:right w:val="none" w:sz="0" w:space="0" w:color="auto"/>
              </w:divBdr>
            </w:div>
            <w:div w:id="1348753434">
              <w:marLeft w:val="0"/>
              <w:marRight w:val="0"/>
              <w:marTop w:val="0"/>
              <w:marBottom w:val="0"/>
              <w:divBdr>
                <w:top w:val="none" w:sz="0" w:space="0" w:color="auto"/>
                <w:left w:val="none" w:sz="0" w:space="0" w:color="auto"/>
                <w:bottom w:val="none" w:sz="0" w:space="0" w:color="auto"/>
                <w:right w:val="none" w:sz="0" w:space="0" w:color="auto"/>
              </w:divBdr>
            </w:div>
            <w:div w:id="1365904485">
              <w:marLeft w:val="0"/>
              <w:marRight w:val="0"/>
              <w:marTop w:val="0"/>
              <w:marBottom w:val="0"/>
              <w:divBdr>
                <w:top w:val="none" w:sz="0" w:space="0" w:color="auto"/>
                <w:left w:val="none" w:sz="0" w:space="0" w:color="auto"/>
                <w:bottom w:val="none" w:sz="0" w:space="0" w:color="auto"/>
                <w:right w:val="none" w:sz="0" w:space="0" w:color="auto"/>
              </w:divBdr>
            </w:div>
            <w:div w:id="1912540253">
              <w:marLeft w:val="0"/>
              <w:marRight w:val="0"/>
              <w:marTop w:val="0"/>
              <w:marBottom w:val="0"/>
              <w:divBdr>
                <w:top w:val="none" w:sz="0" w:space="0" w:color="auto"/>
                <w:left w:val="none" w:sz="0" w:space="0" w:color="auto"/>
                <w:bottom w:val="none" w:sz="0" w:space="0" w:color="auto"/>
                <w:right w:val="none" w:sz="0" w:space="0" w:color="auto"/>
              </w:divBdr>
            </w:div>
            <w:div w:id="20090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083">
      <w:bodyDiv w:val="1"/>
      <w:marLeft w:val="0"/>
      <w:marRight w:val="0"/>
      <w:marTop w:val="0"/>
      <w:marBottom w:val="0"/>
      <w:divBdr>
        <w:top w:val="none" w:sz="0" w:space="0" w:color="auto"/>
        <w:left w:val="none" w:sz="0" w:space="0" w:color="auto"/>
        <w:bottom w:val="none" w:sz="0" w:space="0" w:color="auto"/>
        <w:right w:val="none" w:sz="0" w:space="0" w:color="auto"/>
      </w:divBdr>
    </w:div>
    <w:div w:id="447119078">
      <w:bodyDiv w:val="1"/>
      <w:marLeft w:val="0"/>
      <w:marRight w:val="0"/>
      <w:marTop w:val="0"/>
      <w:marBottom w:val="0"/>
      <w:divBdr>
        <w:top w:val="none" w:sz="0" w:space="0" w:color="auto"/>
        <w:left w:val="none" w:sz="0" w:space="0" w:color="auto"/>
        <w:bottom w:val="none" w:sz="0" w:space="0" w:color="auto"/>
        <w:right w:val="none" w:sz="0" w:space="0" w:color="auto"/>
      </w:divBdr>
    </w:div>
    <w:div w:id="448083667">
      <w:bodyDiv w:val="1"/>
      <w:marLeft w:val="0"/>
      <w:marRight w:val="0"/>
      <w:marTop w:val="0"/>
      <w:marBottom w:val="0"/>
      <w:divBdr>
        <w:top w:val="none" w:sz="0" w:space="0" w:color="auto"/>
        <w:left w:val="none" w:sz="0" w:space="0" w:color="auto"/>
        <w:bottom w:val="none" w:sz="0" w:space="0" w:color="auto"/>
        <w:right w:val="none" w:sz="0" w:space="0" w:color="auto"/>
      </w:divBdr>
    </w:div>
    <w:div w:id="456416279">
      <w:bodyDiv w:val="1"/>
      <w:marLeft w:val="0"/>
      <w:marRight w:val="0"/>
      <w:marTop w:val="0"/>
      <w:marBottom w:val="0"/>
      <w:divBdr>
        <w:top w:val="none" w:sz="0" w:space="0" w:color="auto"/>
        <w:left w:val="none" w:sz="0" w:space="0" w:color="auto"/>
        <w:bottom w:val="none" w:sz="0" w:space="0" w:color="auto"/>
        <w:right w:val="none" w:sz="0" w:space="0" w:color="auto"/>
      </w:divBdr>
    </w:div>
    <w:div w:id="457841808">
      <w:bodyDiv w:val="1"/>
      <w:marLeft w:val="0"/>
      <w:marRight w:val="0"/>
      <w:marTop w:val="0"/>
      <w:marBottom w:val="0"/>
      <w:divBdr>
        <w:top w:val="none" w:sz="0" w:space="0" w:color="auto"/>
        <w:left w:val="none" w:sz="0" w:space="0" w:color="auto"/>
        <w:bottom w:val="none" w:sz="0" w:space="0" w:color="auto"/>
        <w:right w:val="none" w:sz="0" w:space="0" w:color="auto"/>
      </w:divBdr>
    </w:div>
    <w:div w:id="462890194">
      <w:bodyDiv w:val="1"/>
      <w:marLeft w:val="0"/>
      <w:marRight w:val="0"/>
      <w:marTop w:val="0"/>
      <w:marBottom w:val="0"/>
      <w:divBdr>
        <w:top w:val="none" w:sz="0" w:space="0" w:color="auto"/>
        <w:left w:val="none" w:sz="0" w:space="0" w:color="auto"/>
        <w:bottom w:val="none" w:sz="0" w:space="0" w:color="auto"/>
        <w:right w:val="none" w:sz="0" w:space="0" w:color="auto"/>
      </w:divBdr>
    </w:div>
    <w:div w:id="465970596">
      <w:bodyDiv w:val="1"/>
      <w:marLeft w:val="0"/>
      <w:marRight w:val="0"/>
      <w:marTop w:val="0"/>
      <w:marBottom w:val="0"/>
      <w:divBdr>
        <w:top w:val="none" w:sz="0" w:space="0" w:color="auto"/>
        <w:left w:val="none" w:sz="0" w:space="0" w:color="auto"/>
        <w:bottom w:val="none" w:sz="0" w:space="0" w:color="auto"/>
        <w:right w:val="none" w:sz="0" w:space="0" w:color="auto"/>
      </w:divBdr>
    </w:div>
    <w:div w:id="467434935">
      <w:bodyDiv w:val="1"/>
      <w:marLeft w:val="0"/>
      <w:marRight w:val="0"/>
      <w:marTop w:val="0"/>
      <w:marBottom w:val="0"/>
      <w:divBdr>
        <w:top w:val="none" w:sz="0" w:space="0" w:color="auto"/>
        <w:left w:val="none" w:sz="0" w:space="0" w:color="auto"/>
        <w:bottom w:val="none" w:sz="0" w:space="0" w:color="auto"/>
        <w:right w:val="none" w:sz="0" w:space="0" w:color="auto"/>
      </w:divBdr>
    </w:div>
    <w:div w:id="470556422">
      <w:bodyDiv w:val="1"/>
      <w:marLeft w:val="0"/>
      <w:marRight w:val="0"/>
      <w:marTop w:val="0"/>
      <w:marBottom w:val="0"/>
      <w:divBdr>
        <w:top w:val="none" w:sz="0" w:space="0" w:color="auto"/>
        <w:left w:val="none" w:sz="0" w:space="0" w:color="auto"/>
        <w:bottom w:val="none" w:sz="0" w:space="0" w:color="auto"/>
        <w:right w:val="none" w:sz="0" w:space="0" w:color="auto"/>
      </w:divBdr>
    </w:div>
    <w:div w:id="471144480">
      <w:bodyDiv w:val="1"/>
      <w:marLeft w:val="0"/>
      <w:marRight w:val="0"/>
      <w:marTop w:val="0"/>
      <w:marBottom w:val="0"/>
      <w:divBdr>
        <w:top w:val="none" w:sz="0" w:space="0" w:color="auto"/>
        <w:left w:val="none" w:sz="0" w:space="0" w:color="auto"/>
        <w:bottom w:val="none" w:sz="0" w:space="0" w:color="auto"/>
        <w:right w:val="none" w:sz="0" w:space="0" w:color="auto"/>
      </w:divBdr>
    </w:div>
    <w:div w:id="475950864">
      <w:bodyDiv w:val="1"/>
      <w:marLeft w:val="0"/>
      <w:marRight w:val="0"/>
      <w:marTop w:val="0"/>
      <w:marBottom w:val="0"/>
      <w:divBdr>
        <w:top w:val="none" w:sz="0" w:space="0" w:color="auto"/>
        <w:left w:val="none" w:sz="0" w:space="0" w:color="auto"/>
        <w:bottom w:val="none" w:sz="0" w:space="0" w:color="auto"/>
        <w:right w:val="none" w:sz="0" w:space="0" w:color="auto"/>
      </w:divBdr>
    </w:div>
    <w:div w:id="479076287">
      <w:bodyDiv w:val="1"/>
      <w:marLeft w:val="0"/>
      <w:marRight w:val="0"/>
      <w:marTop w:val="0"/>
      <w:marBottom w:val="0"/>
      <w:divBdr>
        <w:top w:val="none" w:sz="0" w:space="0" w:color="auto"/>
        <w:left w:val="none" w:sz="0" w:space="0" w:color="auto"/>
        <w:bottom w:val="none" w:sz="0" w:space="0" w:color="auto"/>
        <w:right w:val="none" w:sz="0" w:space="0" w:color="auto"/>
      </w:divBdr>
    </w:div>
    <w:div w:id="483087443">
      <w:bodyDiv w:val="1"/>
      <w:marLeft w:val="0"/>
      <w:marRight w:val="0"/>
      <w:marTop w:val="0"/>
      <w:marBottom w:val="0"/>
      <w:divBdr>
        <w:top w:val="none" w:sz="0" w:space="0" w:color="auto"/>
        <w:left w:val="none" w:sz="0" w:space="0" w:color="auto"/>
        <w:bottom w:val="none" w:sz="0" w:space="0" w:color="auto"/>
        <w:right w:val="none" w:sz="0" w:space="0" w:color="auto"/>
      </w:divBdr>
    </w:div>
    <w:div w:id="485558289">
      <w:bodyDiv w:val="1"/>
      <w:marLeft w:val="0"/>
      <w:marRight w:val="0"/>
      <w:marTop w:val="0"/>
      <w:marBottom w:val="0"/>
      <w:divBdr>
        <w:top w:val="none" w:sz="0" w:space="0" w:color="auto"/>
        <w:left w:val="none" w:sz="0" w:space="0" w:color="auto"/>
        <w:bottom w:val="none" w:sz="0" w:space="0" w:color="auto"/>
        <w:right w:val="none" w:sz="0" w:space="0" w:color="auto"/>
      </w:divBdr>
    </w:div>
    <w:div w:id="492139033">
      <w:bodyDiv w:val="1"/>
      <w:marLeft w:val="0"/>
      <w:marRight w:val="0"/>
      <w:marTop w:val="0"/>
      <w:marBottom w:val="0"/>
      <w:divBdr>
        <w:top w:val="none" w:sz="0" w:space="0" w:color="auto"/>
        <w:left w:val="none" w:sz="0" w:space="0" w:color="auto"/>
        <w:bottom w:val="none" w:sz="0" w:space="0" w:color="auto"/>
        <w:right w:val="none" w:sz="0" w:space="0" w:color="auto"/>
      </w:divBdr>
    </w:div>
    <w:div w:id="499662811">
      <w:bodyDiv w:val="1"/>
      <w:marLeft w:val="0"/>
      <w:marRight w:val="0"/>
      <w:marTop w:val="0"/>
      <w:marBottom w:val="0"/>
      <w:divBdr>
        <w:top w:val="none" w:sz="0" w:space="0" w:color="auto"/>
        <w:left w:val="none" w:sz="0" w:space="0" w:color="auto"/>
        <w:bottom w:val="none" w:sz="0" w:space="0" w:color="auto"/>
        <w:right w:val="none" w:sz="0" w:space="0" w:color="auto"/>
      </w:divBdr>
    </w:div>
    <w:div w:id="517083672">
      <w:bodyDiv w:val="1"/>
      <w:marLeft w:val="0"/>
      <w:marRight w:val="0"/>
      <w:marTop w:val="0"/>
      <w:marBottom w:val="0"/>
      <w:divBdr>
        <w:top w:val="none" w:sz="0" w:space="0" w:color="auto"/>
        <w:left w:val="none" w:sz="0" w:space="0" w:color="auto"/>
        <w:bottom w:val="none" w:sz="0" w:space="0" w:color="auto"/>
        <w:right w:val="none" w:sz="0" w:space="0" w:color="auto"/>
      </w:divBdr>
    </w:div>
    <w:div w:id="524684042">
      <w:bodyDiv w:val="1"/>
      <w:marLeft w:val="0"/>
      <w:marRight w:val="0"/>
      <w:marTop w:val="0"/>
      <w:marBottom w:val="0"/>
      <w:divBdr>
        <w:top w:val="none" w:sz="0" w:space="0" w:color="auto"/>
        <w:left w:val="none" w:sz="0" w:space="0" w:color="auto"/>
        <w:bottom w:val="none" w:sz="0" w:space="0" w:color="auto"/>
        <w:right w:val="none" w:sz="0" w:space="0" w:color="auto"/>
      </w:divBdr>
      <w:divsChild>
        <w:div w:id="1764260967">
          <w:marLeft w:val="0"/>
          <w:marRight w:val="0"/>
          <w:marTop w:val="0"/>
          <w:marBottom w:val="0"/>
          <w:divBdr>
            <w:top w:val="none" w:sz="0" w:space="0" w:color="auto"/>
            <w:left w:val="none" w:sz="0" w:space="0" w:color="auto"/>
            <w:bottom w:val="none" w:sz="0" w:space="0" w:color="auto"/>
            <w:right w:val="none" w:sz="0" w:space="0" w:color="auto"/>
          </w:divBdr>
        </w:div>
      </w:divsChild>
    </w:div>
    <w:div w:id="528834132">
      <w:bodyDiv w:val="1"/>
      <w:marLeft w:val="0"/>
      <w:marRight w:val="0"/>
      <w:marTop w:val="0"/>
      <w:marBottom w:val="0"/>
      <w:divBdr>
        <w:top w:val="none" w:sz="0" w:space="0" w:color="auto"/>
        <w:left w:val="none" w:sz="0" w:space="0" w:color="auto"/>
        <w:bottom w:val="none" w:sz="0" w:space="0" w:color="auto"/>
        <w:right w:val="none" w:sz="0" w:space="0" w:color="auto"/>
      </w:divBdr>
    </w:div>
    <w:div w:id="538931004">
      <w:bodyDiv w:val="1"/>
      <w:marLeft w:val="0"/>
      <w:marRight w:val="0"/>
      <w:marTop w:val="0"/>
      <w:marBottom w:val="0"/>
      <w:divBdr>
        <w:top w:val="none" w:sz="0" w:space="0" w:color="auto"/>
        <w:left w:val="none" w:sz="0" w:space="0" w:color="auto"/>
        <w:bottom w:val="none" w:sz="0" w:space="0" w:color="auto"/>
        <w:right w:val="none" w:sz="0" w:space="0" w:color="auto"/>
      </w:divBdr>
    </w:div>
    <w:div w:id="543716121">
      <w:bodyDiv w:val="1"/>
      <w:marLeft w:val="0"/>
      <w:marRight w:val="0"/>
      <w:marTop w:val="0"/>
      <w:marBottom w:val="0"/>
      <w:divBdr>
        <w:top w:val="none" w:sz="0" w:space="0" w:color="auto"/>
        <w:left w:val="none" w:sz="0" w:space="0" w:color="auto"/>
        <w:bottom w:val="none" w:sz="0" w:space="0" w:color="auto"/>
        <w:right w:val="none" w:sz="0" w:space="0" w:color="auto"/>
      </w:divBdr>
    </w:div>
    <w:div w:id="543912576">
      <w:bodyDiv w:val="1"/>
      <w:marLeft w:val="0"/>
      <w:marRight w:val="0"/>
      <w:marTop w:val="0"/>
      <w:marBottom w:val="0"/>
      <w:divBdr>
        <w:top w:val="none" w:sz="0" w:space="0" w:color="auto"/>
        <w:left w:val="none" w:sz="0" w:space="0" w:color="auto"/>
        <w:bottom w:val="none" w:sz="0" w:space="0" w:color="auto"/>
        <w:right w:val="none" w:sz="0" w:space="0" w:color="auto"/>
      </w:divBdr>
    </w:div>
    <w:div w:id="547575231">
      <w:bodyDiv w:val="1"/>
      <w:marLeft w:val="0"/>
      <w:marRight w:val="0"/>
      <w:marTop w:val="0"/>
      <w:marBottom w:val="0"/>
      <w:divBdr>
        <w:top w:val="none" w:sz="0" w:space="0" w:color="auto"/>
        <w:left w:val="none" w:sz="0" w:space="0" w:color="auto"/>
        <w:bottom w:val="none" w:sz="0" w:space="0" w:color="auto"/>
        <w:right w:val="none" w:sz="0" w:space="0" w:color="auto"/>
      </w:divBdr>
    </w:div>
    <w:div w:id="560092684">
      <w:bodyDiv w:val="1"/>
      <w:marLeft w:val="0"/>
      <w:marRight w:val="0"/>
      <w:marTop w:val="0"/>
      <w:marBottom w:val="0"/>
      <w:divBdr>
        <w:top w:val="none" w:sz="0" w:space="0" w:color="auto"/>
        <w:left w:val="none" w:sz="0" w:space="0" w:color="auto"/>
        <w:bottom w:val="none" w:sz="0" w:space="0" w:color="auto"/>
        <w:right w:val="none" w:sz="0" w:space="0" w:color="auto"/>
      </w:divBdr>
    </w:div>
    <w:div w:id="564029194">
      <w:bodyDiv w:val="1"/>
      <w:marLeft w:val="0"/>
      <w:marRight w:val="0"/>
      <w:marTop w:val="0"/>
      <w:marBottom w:val="0"/>
      <w:divBdr>
        <w:top w:val="none" w:sz="0" w:space="0" w:color="auto"/>
        <w:left w:val="none" w:sz="0" w:space="0" w:color="auto"/>
        <w:bottom w:val="none" w:sz="0" w:space="0" w:color="auto"/>
        <w:right w:val="none" w:sz="0" w:space="0" w:color="auto"/>
      </w:divBdr>
    </w:div>
    <w:div w:id="565917872">
      <w:bodyDiv w:val="1"/>
      <w:marLeft w:val="0"/>
      <w:marRight w:val="0"/>
      <w:marTop w:val="0"/>
      <w:marBottom w:val="0"/>
      <w:divBdr>
        <w:top w:val="none" w:sz="0" w:space="0" w:color="auto"/>
        <w:left w:val="none" w:sz="0" w:space="0" w:color="auto"/>
        <w:bottom w:val="none" w:sz="0" w:space="0" w:color="auto"/>
        <w:right w:val="none" w:sz="0" w:space="0" w:color="auto"/>
      </w:divBdr>
    </w:div>
    <w:div w:id="569656498">
      <w:bodyDiv w:val="1"/>
      <w:marLeft w:val="0"/>
      <w:marRight w:val="0"/>
      <w:marTop w:val="0"/>
      <w:marBottom w:val="0"/>
      <w:divBdr>
        <w:top w:val="none" w:sz="0" w:space="0" w:color="auto"/>
        <w:left w:val="none" w:sz="0" w:space="0" w:color="auto"/>
        <w:bottom w:val="none" w:sz="0" w:space="0" w:color="auto"/>
        <w:right w:val="none" w:sz="0" w:space="0" w:color="auto"/>
      </w:divBdr>
    </w:div>
    <w:div w:id="579019310">
      <w:bodyDiv w:val="1"/>
      <w:marLeft w:val="0"/>
      <w:marRight w:val="0"/>
      <w:marTop w:val="0"/>
      <w:marBottom w:val="0"/>
      <w:divBdr>
        <w:top w:val="none" w:sz="0" w:space="0" w:color="auto"/>
        <w:left w:val="none" w:sz="0" w:space="0" w:color="auto"/>
        <w:bottom w:val="none" w:sz="0" w:space="0" w:color="auto"/>
        <w:right w:val="none" w:sz="0" w:space="0" w:color="auto"/>
      </w:divBdr>
    </w:div>
    <w:div w:id="579214553">
      <w:bodyDiv w:val="1"/>
      <w:marLeft w:val="0"/>
      <w:marRight w:val="0"/>
      <w:marTop w:val="0"/>
      <w:marBottom w:val="0"/>
      <w:divBdr>
        <w:top w:val="none" w:sz="0" w:space="0" w:color="auto"/>
        <w:left w:val="none" w:sz="0" w:space="0" w:color="auto"/>
        <w:bottom w:val="none" w:sz="0" w:space="0" w:color="auto"/>
        <w:right w:val="none" w:sz="0" w:space="0" w:color="auto"/>
      </w:divBdr>
    </w:div>
    <w:div w:id="579560087">
      <w:bodyDiv w:val="1"/>
      <w:marLeft w:val="0"/>
      <w:marRight w:val="0"/>
      <w:marTop w:val="0"/>
      <w:marBottom w:val="0"/>
      <w:divBdr>
        <w:top w:val="none" w:sz="0" w:space="0" w:color="auto"/>
        <w:left w:val="none" w:sz="0" w:space="0" w:color="auto"/>
        <w:bottom w:val="none" w:sz="0" w:space="0" w:color="auto"/>
        <w:right w:val="none" w:sz="0" w:space="0" w:color="auto"/>
      </w:divBdr>
    </w:div>
    <w:div w:id="586308436">
      <w:bodyDiv w:val="1"/>
      <w:marLeft w:val="0"/>
      <w:marRight w:val="0"/>
      <w:marTop w:val="0"/>
      <w:marBottom w:val="0"/>
      <w:divBdr>
        <w:top w:val="none" w:sz="0" w:space="0" w:color="auto"/>
        <w:left w:val="none" w:sz="0" w:space="0" w:color="auto"/>
        <w:bottom w:val="none" w:sz="0" w:space="0" w:color="auto"/>
        <w:right w:val="none" w:sz="0" w:space="0" w:color="auto"/>
      </w:divBdr>
    </w:div>
    <w:div w:id="586772638">
      <w:bodyDiv w:val="1"/>
      <w:marLeft w:val="0"/>
      <w:marRight w:val="0"/>
      <w:marTop w:val="0"/>
      <w:marBottom w:val="0"/>
      <w:divBdr>
        <w:top w:val="none" w:sz="0" w:space="0" w:color="auto"/>
        <w:left w:val="none" w:sz="0" w:space="0" w:color="auto"/>
        <w:bottom w:val="none" w:sz="0" w:space="0" w:color="auto"/>
        <w:right w:val="none" w:sz="0" w:space="0" w:color="auto"/>
      </w:divBdr>
    </w:div>
    <w:div w:id="588586102">
      <w:bodyDiv w:val="1"/>
      <w:marLeft w:val="0"/>
      <w:marRight w:val="0"/>
      <w:marTop w:val="0"/>
      <w:marBottom w:val="0"/>
      <w:divBdr>
        <w:top w:val="none" w:sz="0" w:space="0" w:color="auto"/>
        <w:left w:val="none" w:sz="0" w:space="0" w:color="auto"/>
        <w:bottom w:val="none" w:sz="0" w:space="0" w:color="auto"/>
        <w:right w:val="none" w:sz="0" w:space="0" w:color="auto"/>
      </w:divBdr>
    </w:div>
    <w:div w:id="588776655">
      <w:bodyDiv w:val="1"/>
      <w:marLeft w:val="0"/>
      <w:marRight w:val="0"/>
      <w:marTop w:val="0"/>
      <w:marBottom w:val="0"/>
      <w:divBdr>
        <w:top w:val="none" w:sz="0" w:space="0" w:color="auto"/>
        <w:left w:val="none" w:sz="0" w:space="0" w:color="auto"/>
        <w:bottom w:val="none" w:sz="0" w:space="0" w:color="auto"/>
        <w:right w:val="none" w:sz="0" w:space="0" w:color="auto"/>
      </w:divBdr>
    </w:div>
    <w:div w:id="591403483">
      <w:bodyDiv w:val="1"/>
      <w:marLeft w:val="0"/>
      <w:marRight w:val="0"/>
      <w:marTop w:val="0"/>
      <w:marBottom w:val="0"/>
      <w:divBdr>
        <w:top w:val="none" w:sz="0" w:space="0" w:color="auto"/>
        <w:left w:val="none" w:sz="0" w:space="0" w:color="auto"/>
        <w:bottom w:val="none" w:sz="0" w:space="0" w:color="auto"/>
        <w:right w:val="none" w:sz="0" w:space="0" w:color="auto"/>
      </w:divBdr>
    </w:div>
    <w:div w:id="592207726">
      <w:bodyDiv w:val="1"/>
      <w:marLeft w:val="0"/>
      <w:marRight w:val="0"/>
      <w:marTop w:val="0"/>
      <w:marBottom w:val="0"/>
      <w:divBdr>
        <w:top w:val="none" w:sz="0" w:space="0" w:color="auto"/>
        <w:left w:val="none" w:sz="0" w:space="0" w:color="auto"/>
        <w:bottom w:val="none" w:sz="0" w:space="0" w:color="auto"/>
        <w:right w:val="none" w:sz="0" w:space="0" w:color="auto"/>
      </w:divBdr>
    </w:div>
    <w:div w:id="600338969">
      <w:bodyDiv w:val="1"/>
      <w:marLeft w:val="0"/>
      <w:marRight w:val="0"/>
      <w:marTop w:val="0"/>
      <w:marBottom w:val="0"/>
      <w:divBdr>
        <w:top w:val="none" w:sz="0" w:space="0" w:color="auto"/>
        <w:left w:val="none" w:sz="0" w:space="0" w:color="auto"/>
        <w:bottom w:val="none" w:sz="0" w:space="0" w:color="auto"/>
        <w:right w:val="none" w:sz="0" w:space="0" w:color="auto"/>
      </w:divBdr>
    </w:div>
    <w:div w:id="610671732">
      <w:bodyDiv w:val="1"/>
      <w:marLeft w:val="0"/>
      <w:marRight w:val="0"/>
      <w:marTop w:val="0"/>
      <w:marBottom w:val="0"/>
      <w:divBdr>
        <w:top w:val="none" w:sz="0" w:space="0" w:color="auto"/>
        <w:left w:val="none" w:sz="0" w:space="0" w:color="auto"/>
        <w:bottom w:val="none" w:sz="0" w:space="0" w:color="auto"/>
        <w:right w:val="none" w:sz="0" w:space="0" w:color="auto"/>
      </w:divBdr>
    </w:div>
    <w:div w:id="613947298">
      <w:bodyDiv w:val="1"/>
      <w:marLeft w:val="0"/>
      <w:marRight w:val="0"/>
      <w:marTop w:val="0"/>
      <w:marBottom w:val="0"/>
      <w:divBdr>
        <w:top w:val="none" w:sz="0" w:space="0" w:color="auto"/>
        <w:left w:val="none" w:sz="0" w:space="0" w:color="auto"/>
        <w:bottom w:val="none" w:sz="0" w:space="0" w:color="auto"/>
        <w:right w:val="none" w:sz="0" w:space="0" w:color="auto"/>
      </w:divBdr>
    </w:div>
    <w:div w:id="614600929">
      <w:bodyDiv w:val="1"/>
      <w:marLeft w:val="0"/>
      <w:marRight w:val="0"/>
      <w:marTop w:val="0"/>
      <w:marBottom w:val="0"/>
      <w:divBdr>
        <w:top w:val="none" w:sz="0" w:space="0" w:color="auto"/>
        <w:left w:val="none" w:sz="0" w:space="0" w:color="auto"/>
        <w:bottom w:val="none" w:sz="0" w:space="0" w:color="auto"/>
        <w:right w:val="none" w:sz="0" w:space="0" w:color="auto"/>
      </w:divBdr>
    </w:div>
    <w:div w:id="623736356">
      <w:bodyDiv w:val="1"/>
      <w:marLeft w:val="0"/>
      <w:marRight w:val="0"/>
      <w:marTop w:val="0"/>
      <w:marBottom w:val="0"/>
      <w:divBdr>
        <w:top w:val="none" w:sz="0" w:space="0" w:color="auto"/>
        <w:left w:val="none" w:sz="0" w:space="0" w:color="auto"/>
        <w:bottom w:val="none" w:sz="0" w:space="0" w:color="auto"/>
        <w:right w:val="none" w:sz="0" w:space="0" w:color="auto"/>
      </w:divBdr>
    </w:div>
    <w:div w:id="624389484">
      <w:bodyDiv w:val="1"/>
      <w:marLeft w:val="0"/>
      <w:marRight w:val="0"/>
      <w:marTop w:val="0"/>
      <w:marBottom w:val="0"/>
      <w:divBdr>
        <w:top w:val="none" w:sz="0" w:space="0" w:color="auto"/>
        <w:left w:val="none" w:sz="0" w:space="0" w:color="auto"/>
        <w:bottom w:val="none" w:sz="0" w:space="0" w:color="auto"/>
        <w:right w:val="none" w:sz="0" w:space="0" w:color="auto"/>
      </w:divBdr>
    </w:div>
    <w:div w:id="631983090">
      <w:bodyDiv w:val="1"/>
      <w:marLeft w:val="0"/>
      <w:marRight w:val="0"/>
      <w:marTop w:val="0"/>
      <w:marBottom w:val="0"/>
      <w:divBdr>
        <w:top w:val="none" w:sz="0" w:space="0" w:color="auto"/>
        <w:left w:val="none" w:sz="0" w:space="0" w:color="auto"/>
        <w:bottom w:val="none" w:sz="0" w:space="0" w:color="auto"/>
        <w:right w:val="none" w:sz="0" w:space="0" w:color="auto"/>
      </w:divBdr>
    </w:div>
    <w:div w:id="637539560">
      <w:bodyDiv w:val="1"/>
      <w:marLeft w:val="0"/>
      <w:marRight w:val="0"/>
      <w:marTop w:val="0"/>
      <w:marBottom w:val="0"/>
      <w:divBdr>
        <w:top w:val="none" w:sz="0" w:space="0" w:color="auto"/>
        <w:left w:val="none" w:sz="0" w:space="0" w:color="auto"/>
        <w:bottom w:val="none" w:sz="0" w:space="0" w:color="auto"/>
        <w:right w:val="none" w:sz="0" w:space="0" w:color="auto"/>
      </w:divBdr>
      <w:divsChild>
        <w:div w:id="1725832989">
          <w:marLeft w:val="0"/>
          <w:marRight w:val="0"/>
          <w:marTop w:val="0"/>
          <w:marBottom w:val="0"/>
          <w:divBdr>
            <w:top w:val="none" w:sz="0" w:space="0" w:color="auto"/>
            <w:left w:val="none" w:sz="0" w:space="0" w:color="auto"/>
            <w:bottom w:val="none" w:sz="0" w:space="0" w:color="auto"/>
            <w:right w:val="none" w:sz="0" w:space="0" w:color="auto"/>
          </w:divBdr>
          <w:divsChild>
            <w:div w:id="13937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0440">
      <w:bodyDiv w:val="1"/>
      <w:marLeft w:val="0"/>
      <w:marRight w:val="0"/>
      <w:marTop w:val="0"/>
      <w:marBottom w:val="0"/>
      <w:divBdr>
        <w:top w:val="none" w:sz="0" w:space="0" w:color="auto"/>
        <w:left w:val="none" w:sz="0" w:space="0" w:color="auto"/>
        <w:bottom w:val="none" w:sz="0" w:space="0" w:color="auto"/>
        <w:right w:val="none" w:sz="0" w:space="0" w:color="auto"/>
      </w:divBdr>
    </w:div>
    <w:div w:id="640186783">
      <w:bodyDiv w:val="1"/>
      <w:marLeft w:val="0"/>
      <w:marRight w:val="0"/>
      <w:marTop w:val="0"/>
      <w:marBottom w:val="0"/>
      <w:divBdr>
        <w:top w:val="none" w:sz="0" w:space="0" w:color="auto"/>
        <w:left w:val="none" w:sz="0" w:space="0" w:color="auto"/>
        <w:bottom w:val="none" w:sz="0" w:space="0" w:color="auto"/>
        <w:right w:val="none" w:sz="0" w:space="0" w:color="auto"/>
      </w:divBdr>
      <w:divsChild>
        <w:div w:id="110324214">
          <w:marLeft w:val="0"/>
          <w:marRight w:val="0"/>
          <w:marTop w:val="0"/>
          <w:marBottom w:val="0"/>
          <w:divBdr>
            <w:top w:val="none" w:sz="0" w:space="0" w:color="auto"/>
            <w:left w:val="none" w:sz="0" w:space="0" w:color="auto"/>
            <w:bottom w:val="none" w:sz="0" w:space="0" w:color="auto"/>
            <w:right w:val="none" w:sz="0" w:space="0" w:color="auto"/>
          </w:divBdr>
          <w:divsChild>
            <w:div w:id="67846537">
              <w:marLeft w:val="0"/>
              <w:marRight w:val="0"/>
              <w:marTop w:val="0"/>
              <w:marBottom w:val="0"/>
              <w:divBdr>
                <w:top w:val="none" w:sz="0" w:space="0" w:color="auto"/>
                <w:left w:val="none" w:sz="0" w:space="0" w:color="auto"/>
                <w:bottom w:val="none" w:sz="0" w:space="0" w:color="auto"/>
                <w:right w:val="none" w:sz="0" w:space="0" w:color="auto"/>
              </w:divBdr>
            </w:div>
            <w:div w:id="227695151">
              <w:marLeft w:val="0"/>
              <w:marRight w:val="0"/>
              <w:marTop w:val="0"/>
              <w:marBottom w:val="0"/>
              <w:divBdr>
                <w:top w:val="none" w:sz="0" w:space="0" w:color="auto"/>
                <w:left w:val="none" w:sz="0" w:space="0" w:color="auto"/>
                <w:bottom w:val="none" w:sz="0" w:space="0" w:color="auto"/>
                <w:right w:val="none" w:sz="0" w:space="0" w:color="auto"/>
              </w:divBdr>
            </w:div>
            <w:div w:id="393092309">
              <w:marLeft w:val="0"/>
              <w:marRight w:val="0"/>
              <w:marTop w:val="0"/>
              <w:marBottom w:val="0"/>
              <w:divBdr>
                <w:top w:val="none" w:sz="0" w:space="0" w:color="auto"/>
                <w:left w:val="none" w:sz="0" w:space="0" w:color="auto"/>
                <w:bottom w:val="none" w:sz="0" w:space="0" w:color="auto"/>
                <w:right w:val="none" w:sz="0" w:space="0" w:color="auto"/>
              </w:divBdr>
            </w:div>
            <w:div w:id="525365913">
              <w:marLeft w:val="0"/>
              <w:marRight w:val="0"/>
              <w:marTop w:val="0"/>
              <w:marBottom w:val="0"/>
              <w:divBdr>
                <w:top w:val="none" w:sz="0" w:space="0" w:color="auto"/>
                <w:left w:val="none" w:sz="0" w:space="0" w:color="auto"/>
                <w:bottom w:val="none" w:sz="0" w:space="0" w:color="auto"/>
                <w:right w:val="none" w:sz="0" w:space="0" w:color="auto"/>
              </w:divBdr>
            </w:div>
            <w:div w:id="1314681384">
              <w:marLeft w:val="0"/>
              <w:marRight w:val="0"/>
              <w:marTop w:val="0"/>
              <w:marBottom w:val="0"/>
              <w:divBdr>
                <w:top w:val="none" w:sz="0" w:space="0" w:color="auto"/>
                <w:left w:val="none" w:sz="0" w:space="0" w:color="auto"/>
                <w:bottom w:val="none" w:sz="0" w:space="0" w:color="auto"/>
                <w:right w:val="none" w:sz="0" w:space="0" w:color="auto"/>
              </w:divBdr>
            </w:div>
            <w:div w:id="1375622828">
              <w:marLeft w:val="0"/>
              <w:marRight w:val="0"/>
              <w:marTop w:val="0"/>
              <w:marBottom w:val="0"/>
              <w:divBdr>
                <w:top w:val="none" w:sz="0" w:space="0" w:color="auto"/>
                <w:left w:val="none" w:sz="0" w:space="0" w:color="auto"/>
                <w:bottom w:val="none" w:sz="0" w:space="0" w:color="auto"/>
                <w:right w:val="none" w:sz="0" w:space="0" w:color="auto"/>
              </w:divBdr>
            </w:div>
            <w:div w:id="17070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2550">
      <w:bodyDiv w:val="1"/>
      <w:marLeft w:val="0"/>
      <w:marRight w:val="0"/>
      <w:marTop w:val="0"/>
      <w:marBottom w:val="0"/>
      <w:divBdr>
        <w:top w:val="none" w:sz="0" w:space="0" w:color="auto"/>
        <w:left w:val="none" w:sz="0" w:space="0" w:color="auto"/>
        <w:bottom w:val="none" w:sz="0" w:space="0" w:color="auto"/>
        <w:right w:val="none" w:sz="0" w:space="0" w:color="auto"/>
      </w:divBdr>
    </w:div>
    <w:div w:id="646478460">
      <w:bodyDiv w:val="1"/>
      <w:marLeft w:val="0"/>
      <w:marRight w:val="0"/>
      <w:marTop w:val="0"/>
      <w:marBottom w:val="0"/>
      <w:divBdr>
        <w:top w:val="none" w:sz="0" w:space="0" w:color="auto"/>
        <w:left w:val="none" w:sz="0" w:space="0" w:color="auto"/>
        <w:bottom w:val="none" w:sz="0" w:space="0" w:color="auto"/>
        <w:right w:val="none" w:sz="0" w:space="0" w:color="auto"/>
      </w:divBdr>
    </w:div>
    <w:div w:id="648241890">
      <w:bodyDiv w:val="1"/>
      <w:marLeft w:val="0"/>
      <w:marRight w:val="0"/>
      <w:marTop w:val="0"/>
      <w:marBottom w:val="0"/>
      <w:divBdr>
        <w:top w:val="none" w:sz="0" w:space="0" w:color="auto"/>
        <w:left w:val="none" w:sz="0" w:space="0" w:color="auto"/>
        <w:bottom w:val="none" w:sz="0" w:space="0" w:color="auto"/>
        <w:right w:val="none" w:sz="0" w:space="0" w:color="auto"/>
      </w:divBdr>
    </w:div>
    <w:div w:id="649863776">
      <w:bodyDiv w:val="1"/>
      <w:marLeft w:val="0"/>
      <w:marRight w:val="0"/>
      <w:marTop w:val="0"/>
      <w:marBottom w:val="0"/>
      <w:divBdr>
        <w:top w:val="none" w:sz="0" w:space="0" w:color="auto"/>
        <w:left w:val="none" w:sz="0" w:space="0" w:color="auto"/>
        <w:bottom w:val="none" w:sz="0" w:space="0" w:color="auto"/>
        <w:right w:val="none" w:sz="0" w:space="0" w:color="auto"/>
      </w:divBdr>
    </w:div>
    <w:div w:id="654183892">
      <w:bodyDiv w:val="1"/>
      <w:marLeft w:val="0"/>
      <w:marRight w:val="0"/>
      <w:marTop w:val="0"/>
      <w:marBottom w:val="0"/>
      <w:divBdr>
        <w:top w:val="none" w:sz="0" w:space="0" w:color="auto"/>
        <w:left w:val="none" w:sz="0" w:space="0" w:color="auto"/>
        <w:bottom w:val="none" w:sz="0" w:space="0" w:color="auto"/>
        <w:right w:val="none" w:sz="0" w:space="0" w:color="auto"/>
      </w:divBdr>
    </w:div>
    <w:div w:id="655570603">
      <w:bodyDiv w:val="1"/>
      <w:marLeft w:val="0"/>
      <w:marRight w:val="0"/>
      <w:marTop w:val="0"/>
      <w:marBottom w:val="0"/>
      <w:divBdr>
        <w:top w:val="none" w:sz="0" w:space="0" w:color="auto"/>
        <w:left w:val="none" w:sz="0" w:space="0" w:color="auto"/>
        <w:bottom w:val="none" w:sz="0" w:space="0" w:color="auto"/>
        <w:right w:val="none" w:sz="0" w:space="0" w:color="auto"/>
      </w:divBdr>
    </w:div>
    <w:div w:id="656763658">
      <w:bodyDiv w:val="1"/>
      <w:marLeft w:val="0"/>
      <w:marRight w:val="0"/>
      <w:marTop w:val="0"/>
      <w:marBottom w:val="0"/>
      <w:divBdr>
        <w:top w:val="none" w:sz="0" w:space="0" w:color="auto"/>
        <w:left w:val="none" w:sz="0" w:space="0" w:color="auto"/>
        <w:bottom w:val="none" w:sz="0" w:space="0" w:color="auto"/>
        <w:right w:val="none" w:sz="0" w:space="0" w:color="auto"/>
      </w:divBdr>
    </w:div>
    <w:div w:id="660306043">
      <w:bodyDiv w:val="1"/>
      <w:marLeft w:val="0"/>
      <w:marRight w:val="0"/>
      <w:marTop w:val="0"/>
      <w:marBottom w:val="0"/>
      <w:divBdr>
        <w:top w:val="none" w:sz="0" w:space="0" w:color="auto"/>
        <w:left w:val="none" w:sz="0" w:space="0" w:color="auto"/>
        <w:bottom w:val="none" w:sz="0" w:space="0" w:color="auto"/>
        <w:right w:val="none" w:sz="0" w:space="0" w:color="auto"/>
      </w:divBdr>
    </w:div>
    <w:div w:id="661199262">
      <w:bodyDiv w:val="1"/>
      <w:marLeft w:val="0"/>
      <w:marRight w:val="0"/>
      <w:marTop w:val="0"/>
      <w:marBottom w:val="0"/>
      <w:divBdr>
        <w:top w:val="none" w:sz="0" w:space="0" w:color="auto"/>
        <w:left w:val="none" w:sz="0" w:space="0" w:color="auto"/>
        <w:bottom w:val="none" w:sz="0" w:space="0" w:color="auto"/>
        <w:right w:val="none" w:sz="0" w:space="0" w:color="auto"/>
      </w:divBdr>
    </w:div>
    <w:div w:id="664212317">
      <w:bodyDiv w:val="1"/>
      <w:marLeft w:val="0"/>
      <w:marRight w:val="0"/>
      <w:marTop w:val="0"/>
      <w:marBottom w:val="0"/>
      <w:divBdr>
        <w:top w:val="none" w:sz="0" w:space="0" w:color="auto"/>
        <w:left w:val="none" w:sz="0" w:space="0" w:color="auto"/>
        <w:bottom w:val="none" w:sz="0" w:space="0" w:color="auto"/>
        <w:right w:val="none" w:sz="0" w:space="0" w:color="auto"/>
      </w:divBdr>
    </w:div>
    <w:div w:id="667975233">
      <w:bodyDiv w:val="1"/>
      <w:marLeft w:val="0"/>
      <w:marRight w:val="0"/>
      <w:marTop w:val="0"/>
      <w:marBottom w:val="0"/>
      <w:divBdr>
        <w:top w:val="none" w:sz="0" w:space="0" w:color="auto"/>
        <w:left w:val="none" w:sz="0" w:space="0" w:color="auto"/>
        <w:bottom w:val="none" w:sz="0" w:space="0" w:color="auto"/>
        <w:right w:val="none" w:sz="0" w:space="0" w:color="auto"/>
      </w:divBdr>
    </w:div>
    <w:div w:id="672299076">
      <w:bodyDiv w:val="1"/>
      <w:marLeft w:val="0"/>
      <w:marRight w:val="0"/>
      <w:marTop w:val="0"/>
      <w:marBottom w:val="0"/>
      <w:divBdr>
        <w:top w:val="none" w:sz="0" w:space="0" w:color="auto"/>
        <w:left w:val="none" w:sz="0" w:space="0" w:color="auto"/>
        <w:bottom w:val="none" w:sz="0" w:space="0" w:color="auto"/>
        <w:right w:val="none" w:sz="0" w:space="0" w:color="auto"/>
      </w:divBdr>
    </w:div>
    <w:div w:id="674308924">
      <w:bodyDiv w:val="1"/>
      <w:marLeft w:val="0"/>
      <w:marRight w:val="0"/>
      <w:marTop w:val="0"/>
      <w:marBottom w:val="0"/>
      <w:divBdr>
        <w:top w:val="none" w:sz="0" w:space="0" w:color="auto"/>
        <w:left w:val="none" w:sz="0" w:space="0" w:color="auto"/>
        <w:bottom w:val="none" w:sz="0" w:space="0" w:color="auto"/>
        <w:right w:val="none" w:sz="0" w:space="0" w:color="auto"/>
      </w:divBdr>
    </w:div>
    <w:div w:id="676233081">
      <w:bodyDiv w:val="1"/>
      <w:marLeft w:val="0"/>
      <w:marRight w:val="0"/>
      <w:marTop w:val="0"/>
      <w:marBottom w:val="0"/>
      <w:divBdr>
        <w:top w:val="none" w:sz="0" w:space="0" w:color="auto"/>
        <w:left w:val="none" w:sz="0" w:space="0" w:color="auto"/>
        <w:bottom w:val="none" w:sz="0" w:space="0" w:color="auto"/>
        <w:right w:val="none" w:sz="0" w:space="0" w:color="auto"/>
      </w:divBdr>
    </w:div>
    <w:div w:id="678435881">
      <w:bodyDiv w:val="1"/>
      <w:marLeft w:val="0"/>
      <w:marRight w:val="0"/>
      <w:marTop w:val="0"/>
      <w:marBottom w:val="0"/>
      <w:divBdr>
        <w:top w:val="none" w:sz="0" w:space="0" w:color="auto"/>
        <w:left w:val="none" w:sz="0" w:space="0" w:color="auto"/>
        <w:bottom w:val="none" w:sz="0" w:space="0" w:color="auto"/>
        <w:right w:val="none" w:sz="0" w:space="0" w:color="auto"/>
      </w:divBdr>
    </w:div>
    <w:div w:id="679502332">
      <w:bodyDiv w:val="1"/>
      <w:marLeft w:val="0"/>
      <w:marRight w:val="0"/>
      <w:marTop w:val="0"/>
      <w:marBottom w:val="0"/>
      <w:divBdr>
        <w:top w:val="none" w:sz="0" w:space="0" w:color="auto"/>
        <w:left w:val="none" w:sz="0" w:space="0" w:color="auto"/>
        <w:bottom w:val="none" w:sz="0" w:space="0" w:color="auto"/>
        <w:right w:val="none" w:sz="0" w:space="0" w:color="auto"/>
      </w:divBdr>
    </w:div>
    <w:div w:id="680006832">
      <w:bodyDiv w:val="1"/>
      <w:marLeft w:val="0"/>
      <w:marRight w:val="0"/>
      <w:marTop w:val="0"/>
      <w:marBottom w:val="0"/>
      <w:divBdr>
        <w:top w:val="none" w:sz="0" w:space="0" w:color="auto"/>
        <w:left w:val="none" w:sz="0" w:space="0" w:color="auto"/>
        <w:bottom w:val="none" w:sz="0" w:space="0" w:color="auto"/>
        <w:right w:val="none" w:sz="0" w:space="0" w:color="auto"/>
      </w:divBdr>
    </w:div>
    <w:div w:id="690838678">
      <w:bodyDiv w:val="1"/>
      <w:marLeft w:val="0"/>
      <w:marRight w:val="0"/>
      <w:marTop w:val="0"/>
      <w:marBottom w:val="0"/>
      <w:divBdr>
        <w:top w:val="none" w:sz="0" w:space="0" w:color="auto"/>
        <w:left w:val="none" w:sz="0" w:space="0" w:color="auto"/>
        <w:bottom w:val="none" w:sz="0" w:space="0" w:color="auto"/>
        <w:right w:val="none" w:sz="0" w:space="0" w:color="auto"/>
      </w:divBdr>
    </w:div>
    <w:div w:id="695498071">
      <w:bodyDiv w:val="1"/>
      <w:marLeft w:val="0"/>
      <w:marRight w:val="0"/>
      <w:marTop w:val="0"/>
      <w:marBottom w:val="0"/>
      <w:divBdr>
        <w:top w:val="none" w:sz="0" w:space="0" w:color="auto"/>
        <w:left w:val="none" w:sz="0" w:space="0" w:color="auto"/>
        <w:bottom w:val="none" w:sz="0" w:space="0" w:color="auto"/>
        <w:right w:val="none" w:sz="0" w:space="0" w:color="auto"/>
      </w:divBdr>
    </w:div>
    <w:div w:id="699471787">
      <w:bodyDiv w:val="1"/>
      <w:marLeft w:val="0"/>
      <w:marRight w:val="0"/>
      <w:marTop w:val="0"/>
      <w:marBottom w:val="0"/>
      <w:divBdr>
        <w:top w:val="none" w:sz="0" w:space="0" w:color="auto"/>
        <w:left w:val="none" w:sz="0" w:space="0" w:color="auto"/>
        <w:bottom w:val="none" w:sz="0" w:space="0" w:color="auto"/>
        <w:right w:val="none" w:sz="0" w:space="0" w:color="auto"/>
      </w:divBdr>
    </w:div>
    <w:div w:id="702634641">
      <w:bodyDiv w:val="1"/>
      <w:marLeft w:val="0"/>
      <w:marRight w:val="0"/>
      <w:marTop w:val="0"/>
      <w:marBottom w:val="0"/>
      <w:divBdr>
        <w:top w:val="none" w:sz="0" w:space="0" w:color="auto"/>
        <w:left w:val="none" w:sz="0" w:space="0" w:color="auto"/>
        <w:bottom w:val="none" w:sz="0" w:space="0" w:color="auto"/>
        <w:right w:val="none" w:sz="0" w:space="0" w:color="auto"/>
      </w:divBdr>
    </w:div>
    <w:div w:id="703016130">
      <w:bodyDiv w:val="1"/>
      <w:marLeft w:val="0"/>
      <w:marRight w:val="0"/>
      <w:marTop w:val="0"/>
      <w:marBottom w:val="0"/>
      <w:divBdr>
        <w:top w:val="none" w:sz="0" w:space="0" w:color="auto"/>
        <w:left w:val="none" w:sz="0" w:space="0" w:color="auto"/>
        <w:bottom w:val="none" w:sz="0" w:space="0" w:color="auto"/>
        <w:right w:val="none" w:sz="0" w:space="0" w:color="auto"/>
      </w:divBdr>
    </w:div>
    <w:div w:id="703752004">
      <w:bodyDiv w:val="1"/>
      <w:marLeft w:val="0"/>
      <w:marRight w:val="0"/>
      <w:marTop w:val="0"/>
      <w:marBottom w:val="0"/>
      <w:divBdr>
        <w:top w:val="none" w:sz="0" w:space="0" w:color="auto"/>
        <w:left w:val="none" w:sz="0" w:space="0" w:color="auto"/>
        <w:bottom w:val="none" w:sz="0" w:space="0" w:color="auto"/>
        <w:right w:val="none" w:sz="0" w:space="0" w:color="auto"/>
      </w:divBdr>
    </w:div>
    <w:div w:id="706687852">
      <w:bodyDiv w:val="1"/>
      <w:marLeft w:val="0"/>
      <w:marRight w:val="0"/>
      <w:marTop w:val="0"/>
      <w:marBottom w:val="0"/>
      <w:divBdr>
        <w:top w:val="none" w:sz="0" w:space="0" w:color="auto"/>
        <w:left w:val="none" w:sz="0" w:space="0" w:color="auto"/>
        <w:bottom w:val="none" w:sz="0" w:space="0" w:color="auto"/>
        <w:right w:val="none" w:sz="0" w:space="0" w:color="auto"/>
      </w:divBdr>
    </w:div>
    <w:div w:id="720134045">
      <w:bodyDiv w:val="1"/>
      <w:marLeft w:val="0"/>
      <w:marRight w:val="0"/>
      <w:marTop w:val="0"/>
      <w:marBottom w:val="0"/>
      <w:divBdr>
        <w:top w:val="none" w:sz="0" w:space="0" w:color="auto"/>
        <w:left w:val="none" w:sz="0" w:space="0" w:color="auto"/>
        <w:bottom w:val="none" w:sz="0" w:space="0" w:color="auto"/>
        <w:right w:val="none" w:sz="0" w:space="0" w:color="auto"/>
      </w:divBdr>
    </w:div>
    <w:div w:id="720637610">
      <w:bodyDiv w:val="1"/>
      <w:marLeft w:val="0"/>
      <w:marRight w:val="0"/>
      <w:marTop w:val="0"/>
      <w:marBottom w:val="0"/>
      <w:divBdr>
        <w:top w:val="none" w:sz="0" w:space="0" w:color="auto"/>
        <w:left w:val="none" w:sz="0" w:space="0" w:color="auto"/>
        <w:bottom w:val="none" w:sz="0" w:space="0" w:color="auto"/>
        <w:right w:val="none" w:sz="0" w:space="0" w:color="auto"/>
      </w:divBdr>
    </w:div>
    <w:div w:id="720714715">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26270923">
      <w:bodyDiv w:val="1"/>
      <w:marLeft w:val="0"/>
      <w:marRight w:val="0"/>
      <w:marTop w:val="0"/>
      <w:marBottom w:val="0"/>
      <w:divBdr>
        <w:top w:val="none" w:sz="0" w:space="0" w:color="auto"/>
        <w:left w:val="none" w:sz="0" w:space="0" w:color="auto"/>
        <w:bottom w:val="none" w:sz="0" w:space="0" w:color="auto"/>
        <w:right w:val="none" w:sz="0" w:space="0" w:color="auto"/>
      </w:divBdr>
    </w:div>
    <w:div w:id="727533742">
      <w:bodyDiv w:val="1"/>
      <w:marLeft w:val="0"/>
      <w:marRight w:val="0"/>
      <w:marTop w:val="0"/>
      <w:marBottom w:val="0"/>
      <w:divBdr>
        <w:top w:val="none" w:sz="0" w:space="0" w:color="auto"/>
        <w:left w:val="none" w:sz="0" w:space="0" w:color="auto"/>
        <w:bottom w:val="none" w:sz="0" w:space="0" w:color="auto"/>
        <w:right w:val="none" w:sz="0" w:space="0" w:color="auto"/>
      </w:divBdr>
    </w:div>
    <w:div w:id="731124770">
      <w:bodyDiv w:val="1"/>
      <w:marLeft w:val="0"/>
      <w:marRight w:val="0"/>
      <w:marTop w:val="0"/>
      <w:marBottom w:val="0"/>
      <w:divBdr>
        <w:top w:val="none" w:sz="0" w:space="0" w:color="auto"/>
        <w:left w:val="none" w:sz="0" w:space="0" w:color="auto"/>
        <w:bottom w:val="none" w:sz="0" w:space="0" w:color="auto"/>
        <w:right w:val="none" w:sz="0" w:space="0" w:color="auto"/>
      </w:divBdr>
    </w:div>
    <w:div w:id="731197768">
      <w:bodyDiv w:val="1"/>
      <w:marLeft w:val="0"/>
      <w:marRight w:val="0"/>
      <w:marTop w:val="0"/>
      <w:marBottom w:val="0"/>
      <w:divBdr>
        <w:top w:val="none" w:sz="0" w:space="0" w:color="auto"/>
        <w:left w:val="none" w:sz="0" w:space="0" w:color="auto"/>
        <w:bottom w:val="none" w:sz="0" w:space="0" w:color="auto"/>
        <w:right w:val="none" w:sz="0" w:space="0" w:color="auto"/>
      </w:divBdr>
    </w:div>
    <w:div w:id="732432966">
      <w:bodyDiv w:val="1"/>
      <w:marLeft w:val="0"/>
      <w:marRight w:val="0"/>
      <w:marTop w:val="0"/>
      <w:marBottom w:val="0"/>
      <w:divBdr>
        <w:top w:val="none" w:sz="0" w:space="0" w:color="auto"/>
        <w:left w:val="none" w:sz="0" w:space="0" w:color="auto"/>
        <w:bottom w:val="none" w:sz="0" w:space="0" w:color="auto"/>
        <w:right w:val="none" w:sz="0" w:space="0" w:color="auto"/>
      </w:divBdr>
    </w:div>
    <w:div w:id="733628747">
      <w:bodyDiv w:val="1"/>
      <w:marLeft w:val="0"/>
      <w:marRight w:val="0"/>
      <w:marTop w:val="0"/>
      <w:marBottom w:val="0"/>
      <w:divBdr>
        <w:top w:val="none" w:sz="0" w:space="0" w:color="auto"/>
        <w:left w:val="none" w:sz="0" w:space="0" w:color="auto"/>
        <w:bottom w:val="none" w:sz="0" w:space="0" w:color="auto"/>
        <w:right w:val="none" w:sz="0" w:space="0" w:color="auto"/>
      </w:divBdr>
    </w:div>
    <w:div w:id="734549572">
      <w:bodyDiv w:val="1"/>
      <w:marLeft w:val="0"/>
      <w:marRight w:val="0"/>
      <w:marTop w:val="0"/>
      <w:marBottom w:val="0"/>
      <w:divBdr>
        <w:top w:val="none" w:sz="0" w:space="0" w:color="auto"/>
        <w:left w:val="none" w:sz="0" w:space="0" w:color="auto"/>
        <w:bottom w:val="none" w:sz="0" w:space="0" w:color="auto"/>
        <w:right w:val="none" w:sz="0" w:space="0" w:color="auto"/>
      </w:divBdr>
    </w:div>
    <w:div w:id="737288229">
      <w:bodyDiv w:val="1"/>
      <w:marLeft w:val="0"/>
      <w:marRight w:val="0"/>
      <w:marTop w:val="0"/>
      <w:marBottom w:val="0"/>
      <w:divBdr>
        <w:top w:val="none" w:sz="0" w:space="0" w:color="auto"/>
        <w:left w:val="none" w:sz="0" w:space="0" w:color="auto"/>
        <w:bottom w:val="none" w:sz="0" w:space="0" w:color="auto"/>
        <w:right w:val="none" w:sz="0" w:space="0" w:color="auto"/>
      </w:divBdr>
    </w:div>
    <w:div w:id="737900114">
      <w:bodyDiv w:val="1"/>
      <w:marLeft w:val="0"/>
      <w:marRight w:val="0"/>
      <w:marTop w:val="0"/>
      <w:marBottom w:val="0"/>
      <w:divBdr>
        <w:top w:val="none" w:sz="0" w:space="0" w:color="auto"/>
        <w:left w:val="none" w:sz="0" w:space="0" w:color="auto"/>
        <w:bottom w:val="none" w:sz="0" w:space="0" w:color="auto"/>
        <w:right w:val="none" w:sz="0" w:space="0" w:color="auto"/>
      </w:divBdr>
    </w:div>
    <w:div w:id="741415434">
      <w:bodyDiv w:val="1"/>
      <w:marLeft w:val="0"/>
      <w:marRight w:val="0"/>
      <w:marTop w:val="0"/>
      <w:marBottom w:val="0"/>
      <w:divBdr>
        <w:top w:val="none" w:sz="0" w:space="0" w:color="auto"/>
        <w:left w:val="none" w:sz="0" w:space="0" w:color="auto"/>
        <w:bottom w:val="none" w:sz="0" w:space="0" w:color="auto"/>
        <w:right w:val="none" w:sz="0" w:space="0" w:color="auto"/>
      </w:divBdr>
    </w:div>
    <w:div w:id="742987358">
      <w:bodyDiv w:val="1"/>
      <w:marLeft w:val="0"/>
      <w:marRight w:val="0"/>
      <w:marTop w:val="0"/>
      <w:marBottom w:val="0"/>
      <w:divBdr>
        <w:top w:val="none" w:sz="0" w:space="0" w:color="auto"/>
        <w:left w:val="none" w:sz="0" w:space="0" w:color="auto"/>
        <w:bottom w:val="none" w:sz="0" w:space="0" w:color="auto"/>
        <w:right w:val="none" w:sz="0" w:space="0" w:color="auto"/>
      </w:divBdr>
    </w:div>
    <w:div w:id="747776512">
      <w:bodyDiv w:val="1"/>
      <w:marLeft w:val="0"/>
      <w:marRight w:val="0"/>
      <w:marTop w:val="0"/>
      <w:marBottom w:val="0"/>
      <w:divBdr>
        <w:top w:val="none" w:sz="0" w:space="0" w:color="auto"/>
        <w:left w:val="none" w:sz="0" w:space="0" w:color="auto"/>
        <w:bottom w:val="none" w:sz="0" w:space="0" w:color="auto"/>
        <w:right w:val="none" w:sz="0" w:space="0" w:color="auto"/>
      </w:divBdr>
    </w:div>
    <w:div w:id="751239456">
      <w:bodyDiv w:val="1"/>
      <w:marLeft w:val="0"/>
      <w:marRight w:val="0"/>
      <w:marTop w:val="0"/>
      <w:marBottom w:val="0"/>
      <w:divBdr>
        <w:top w:val="none" w:sz="0" w:space="0" w:color="auto"/>
        <w:left w:val="none" w:sz="0" w:space="0" w:color="auto"/>
        <w:bottom w:val="none" w:sz="0" w:space="0" w:color="auto"/>
        <w:right w:val="none" w:sz="0" w:space="0" w:color="auto"/>
      </w:divBdr>
    </w:div>
    <w:div w:id="751515017">
      <w:bodyDiv w:val="1"/>
      <w:marLeft w:val="0"/>
      <w:marRight w:val="0"/>
      <w:marTop w:val="0"/>
      <w:marBottom w:val="0"/>
      <w:divBdr>
        <w:top w:val="none" w:sz="0" w:space="0" w:color="auto"/>
        <w:left w:val="none" w:sz="0" w:space="0" w:color="auto"/>
        <w:bottom w:val="none" w:sz="0" w:space="0" w:color="auto"/>
        <w:right w:val="none" w:sz="0" w:space="0" w:color="auto"/>
      </w:divBdr>
    </w:div>
    <w:div w:id="757870844">
      <w:bodyDiv w:val="1"/>
      <w:marLeft w:val="0"/>
      <w:marRight w:val="0"/>
      <w:marTop w:val="0"/>
      <w:marBottom w:val="0"/>
      <w:divBdr>
        <w:top w:val="none" w:sz="0" w:space="0" w:color="auto"/>
        <w:left w:val="none" w:sz="0" w:space="0" w:color="auto"/>
        <w:bottom w:val="none" w:sz="0" w:space="0" w:color="auto"/>
        <w:right w:val="none" w:sz="0" w:space="0" w:color="auto"/>
      </w:divBdr>
      <w:divsChild>
        <w:div w:id="1616863003">
          <w:marLeft w:val="0"/>
          <w:marRight w:val="0"/>
          <w:marTop w:val="0"/>
          <w:marBottom w:val="0"/>
          <w:divBdr>
            <w:top w:val="none" w:sz="0" w:space="0" w:color="auto"/>
            <w:left w:val="none" w:sz="0" w:space="0" w:color="auto"/>
            <w:bottom w:val="none" w:sz="0" w:space="0" w:color="auto"/>
            <w:right w:val="none" w:sz="0" w:space="0" w:color="auto"/>
          </w:divBdr>
          <w:divsChild>
            <w:div w:id="102578161">
              <w:marLeft w:val="0"/>
              <w:marRight w:val="0"/>
              <w:marTop w:val="0"/>
              <w:marBottom w:val="0"/>
              <w:divBdr>
                <w:top w:val="none" w:sz="0" w:space="0" w:color="auto"/>
                <w:left w:val="none" w:sz="0" w:space="0" w:color="auto"/>
                <w:bottom w:val="none" w:sz="0" w:space="0" w:color="auto"/>
                <w:right w:val="none" w:sz="0" w:space="0" w:color="auto"/>
              </w:divBdr>
            </w:div>
            <w:div w:id="422259383">
              <w:marLeft w:val="0"/>
              <w:marRight w:val="0"/>
              <w:marTop w:val="0"/>
              <w:marBottom w:val="0"/>
              <w:divBdr>
                <w:top w:val="none" w:sz="0" w:space="0" w:color="auto"/>
                <w:left w:val="none" w:sz="0" w:space="0" w:color="auto"/>
                <w:bottom w:val="none" w:sz="0" w:space="0" w:color="auto"/>
                <w:right w:val="none" w:sz="0" w:space="0" w:color="auto"/>
              </w:divBdr>
            </w:div>
            <w:div w:id="573667252">
              <w:marLeft w:val="0"/>
              <w:marRight w:val="0"/>
              <w:marTop w:val="0"/>
              <w:marBottom w:val="0"/>
              <w:divBdr>
                <w:top w:val="none" w:sz="0" w:space="0" w:color="auto"/>
                <w:left w:val="none" w:sz="0" w:space="0" w:color="auto"/>
                <w:bottom w:val="none" w:sz="0" w:space="0" w:color="auto"/>
                <w:right w:val="none" w:sz="0" w:space="0" w:color="auto"/>
              </w:divBdr>
            </w:div>
            <w:div w:id="700787742">
              <w:marLeft w:val="0"/>
              <w:marRight w:val="0"/>
              <w:marTop w:val="0"/>
              <w:marBottom w:val="0"/>
              <w:divBdr>
                <w:top w:val="none" w:sz="0" w:space="0" w:color="auto"/>
                <w:left w:val="none" w:sz="0" w:space="0" w:color="auto"/>
                <w:bottom w:val="none" w:sz="0" w:space="0" w:color="auto"/>
                <w:right w:val="none" w:sz="0" w:space="0" w:color="auto"/>
              </w:divBdr>
            </w:div>
            <w:div w:id="783186642">
              <w:marLeft w:val="0"/>
              <w:marRight w:val="0"/>
              <w:marTop w:val="0"/>
              <w:marBottom w:val="0"/>
              <w:divBdr>
                <w:top w:val="none" w:sz="0" w:space="0" w:color="auto"/>
                <w:left w:val="none" w:sz="0" w:space="0" w:color="auto"/>
                <w:bottom w:val="none" w:sz="0" w:space="0" w:color="auto"/>
                <w:right w:val="none" w:sz="0" w:space="0" w:color="auto"/>
              </w:divBdr>
            </w:div>
            <w:div w:id="1134517210">
              <w:marLeft w:val="0"/>
              <w:marRight w:val="0"/>
              <w:marTop w:val="0"/>
              <w:marBottom w:val="0"/>
              <w:divBdr>
                <w:top w:val="none" w:sz="0" w:space="0" w:color="auto"/>
                <w:left w:val="none" w:sz="0" w:space="0" w:color="auto"/>
                <w:bottom w:val="none" w:sz="0" w:space="0" w:color="auto"/>
                <w:right w:val="none" w:sz="0" w:space="0" w:color="auto"/>
              </w:divBdr>
            </w:div>
            <w:div w:id="1295985906">
              <w:marLeft w:val="0"/>
              <w:marRight w:val="0"/>
              <w:marTop w:val="0"/>
              <w:marBottom w:val="0"/>
              <w:divBdr>
                <w:top w:val="none" w:sz="0" w:space="0" w:color="auto"/>
                <w:left w:val="none" w:sz="0" w:space="0" w:color="auto"/>
                <w:bottom w:val="none" w:sz="0" w:space="0" w:color="auto"/>
                <w:right w:val="none" w:sz="0" w:space="0" w:color="auto"/>
              </w:divBdr>
            </w:div>
            <w:div w:id="1492523274">
              <w:marLeft w:val="0"/>
              <w:marRight w:val="0"/>
              <w:marTop w:val="0"/>
              <w:marBottom w:val="0"/>
              <w:divBdr>
                <w:top w:val="none" w:sz="0" w:space="0" w:color="auto"/>
                <w:left w:val="none" w:sz="0" w:space="0" w:color="auto"/>
                <w:bottom w:val="none" w:sz="0" w:space="0" w:color="auto"/>
                <w:right w:val="none" w:sz="0" w:space="0" w:color="auto"/>
              </w:divBdr>
            </w:div>
            <w:div w:id="1765803241">
              <w:marLeft w:val="0"/>
              <w:marRight w:val="0"/>
              <w:marTop w:val="0"/>
              <w:marBottom w:val="0"/>
              <w:divBdr>
                <w:top w:val="none" w:sz="0" w:space="0" w:color="auto"/>
                <w:left w:val="none" w:sz="0" w:space="0" w:color="auto"/>
                <w:bottom w:val="none" w:sz="0" w:space="0" w:color="auto"/>
                <w:right w:val="none" w:sz="0" w:space="0" w:color="auto"/>
              </w:divBdr>
            </w:div>
            <w:div w:id="1785466431">
              <w:marLeft w:val="0"/>
              <w:marRight w:val="0"/>
              <w:marTop w:val="0"/>
              <w:marBottom w:val="0"/>
              <w:divBdr>
                <w:top w:val="none" w:sz="0" w:space="0" w:color="auto"/>
                <w:left w:val="none" w:sz="0" w:space="0" w:color="auto"/>
                <w:bottom w:val="none" w:sz="0" w:space="0" w:color="auto"/>
                <w:right w:val="none" w:sz="0" w:space="0" w:color="auto"/>
              </w:divBdr>
            </w:div>
            <w:div w:id="213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2648">
      <w:bodyDiv w:val="1"/>
      <w:marLeft w:val="0"/>
      <w:marRight w:val="0"/>
      <w:marTop w:val="0"/>
      <w:marBottom w:val="0"/>
      <w:divBdr>
        <w:top w:val="none" w:sz="0" w:space="0" w:color="auto"/>
        <w:left w:val="none" w:sz="0" w:space="0" w:color="auto"/>
        <w:bottom w:val="none" w:sz="0" w:space="0" w:color="auto"/>
        <w:right w:val="none" w:sz="0" w:space="0" w:color="auto"/>
      </w:divBdr>
    </w:div>
    <w:div w:id="760836863">
      <w:bodyDiv w:val="1"/>
      <w:marLeft w:val="0"/>
      <w:marRight w:val="0"/>
      <w:marTop w:val="0"/>
      <w:marBottom w:val="0"/>
      <w:divBdr>
        <w:top w:val="none" w:sz="0" w:space="0" w:color="auto"/>
        <w:left w:val="none" w:sz="0" w:space="0" w:color="auto"/>
        <w:bottom w:val="none" w:sz="0" w:space="0" w:color="auto"/>
        <w:right w:val="none" w:sz="0" w:space="0" w:color="auto"/>
      </w:divBdr>
    </w:div>
    <w:div w:id="763451591">
      <w:bodyDiv w:val="1"/>
      <w:marLeft w:val="0"/>
      <w:marRight w:val="0"/>
      <w:marTop w:val="0"/>
      <w:marBottom w:val="0"/>
      <w:divBdr>
        <w:top w:val="none" w:sz="0" w:space="0" w:color="auto"/>
        <w:left w:val="none" w:sz="0" w:space="0" w:color="auto"/>
        <w:bottom w:val="none" w:sz="0" w:space="0" w:color="auto"/>
        <w:right w:val="none" w:sz="0" w:space="0" w:color="auto"/>
      </w:divBdr>
    </w:div>
    <w:div w:id="763765713">
      <w:bodyDiv w:val="1"/>
      <w:marLeft w:val="0"/>
      <w:marRight w:val="0"/>
      <w:marTop w:val="0"/>
      <w:marBottom w:val="0"/>
      <w:divBdr>
        <w:top w:val="none" w:sz="0" w:space="0" w:color="auto"/>
        <w:left w:val="none" w:sz="0" w:space="0" w:color="auto"/>
        <w:bottom w:val="none" w:sz="0" w:space="0" w:color="auto"/>
        <w:right w:val="none" w:sz="0" w:space="0" w:color="auto"/>
      </w:divBdr>
    </w:div>
    <w:div w:id="767115743">
      <w:bodyDiv w:val="1"/>
      <w:marLeft w:val="0"/>
      <w:marRight w:val="0"/>
      <w:marTop w:val="0"/>
      <w:marBottom w:val="0"/>
      <w:divBdr>
        <w:top w:val="none" w:sz="0" w:space="0" w:color="auto"/>
        <w:left w:val="none" w:sz="0" w:space="0" w:color="auto"/>
        <w:bottom w:val="none" w:sz="0" w:space="0" w:color="auto"/>
        <w:right w:val="none" w:sz="0" w:space="0" w:color="auto"/>
      </w:divBdr>
    </w:div>
    <w:div w:id="768936601">
      <w:bodyDiv w:val="1"/>
      <w:marLeft w:val="0"/>
      <w:marRight w:val="0"/>
      <w:marTop w:val="0"/>
      <w:marBottom w:val="0"/>
      <w:divBdr>
        <w:top w:val="none" w:sz="0" w:space="0" w:color="auto"/>
        <w:left w:val="none" w:sz="0" w:space="0" w:color="auto"/>
        <w:bottom w:val="none" w:sz="0" w:space="0" w:color="auto"/>
        <w:right w:val="none" w:sz="0" w:space="0" w:color="auto"/>
      </w:divBdr>
    </w:div>
    <w:div w:id="771322089">
      <w:bodyDiv w:val="1"/>
      <w:marLeft w:val="0"/>
      <w:marRight w:val="0"/>
      <w:marTop w:val="0"/>
      <w:marBottom w:val="0"/>
      <w:divBdr>
        <w:top w:val="none" w:sz="0" w:space="0" w:color="auto"/>
        <w:left w:val="none" w:sz="0" w:space="0" w:color="auto"/>
        <w:bottom w:val="none" w:sz="0" w:space="0" w:color="auto"/>
        <w:right w:val="none" w:sz="0" w:space="0" w:color="auto"/>
      </w:divBdr>
    </w:div>
    <w:div w:id="772630661">
      <w:bodyDiv w:val="1"/>
      <w:marLeft w:val="0"/>
      <w:marRight w:val="0"/>
      <w:marTop w:val="0"/>
      <w:marBottom w:val="0"/>
      <w:divBdr>
        <w:top w:val="none" w:sz="0" w:space="0" w:color="auto"/>
        <w:left w:val="none" w:sz="0" w:space="0" w:color="auto"/>
        <w:bottom w:val="none" w:sz="0" w:space="0" w:color="auto"/>
        <w:right w:val="none" w:sz="0" w:space="0" w:color="auto"/>
      </w:divBdr>
      <w:divsChild>
        <w:div w:id="2110587385">
          <w:marLeft w:val="0"/>
          <w:marRight w:val="0"/>
          <w:marTop w:val="0"/>
          <w:marBottom w:val="0"/>
          <w:divBdr>
            <w:top w:val="none" w:sz="0" w:space="0" w:color="auto"/>
            <w:left w:val="none" w:sz="0" w:space="0" w:color="auto"/>
            <w:bottom w:val="none" w:sz="0" w:space="0" w:color="auto"/>
            <w:right w:val="none" w:sz="0" w:space="0" w:color="auto"/>
          </w:divBdr>
          <w:divsChild>
            <w:div w:id="5678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9671">
      <w:bodyDiv w:val="1"/>
      <w:marLeft w:val="0"/>
      <w:marRight w:val="0"/>
      <w:marTop w:val="0"/>
      <w:marBottom w:val="0"/>
      <w:divBdr>
        <w:top w:val="none" w:sz="0" w:space="0" w:color="auto"/>
        <w:left w:val="none" w:sz="0" w:space="0" w:color="auto"/>
        <w:bottom w:val="none" w:sz="0" w:space="0" w:color="auto"/>
        <w:right w:val="none" w:sz="0" w:space="0" w:color="auto"/>
      </w:divBdr>
    </w:div>
    <w:div w:id="775634831">
      <w:bodyDiv w:val="1"/>
      <w:marLeft w:val="0"/>
      <w:marRight w:val="0"/>
      <w:marTop w:val="0"/>
      <w:marBottom w:val="0"/>
      <w:divBdr>
        <w:top w:val="none" w:sz="0" w:space="0" w:color="auto"/>
        <w:left w:val="none" w:sz="0" w:space="0" w:color="auto"/>
        <w:bottom w:val="none" w:sz="0" w:space="0" w:color="auto"/>
        <w:right w:val="none" w:sz="0" w:space="0" w:color="auto"/>
      </w:divBdr>
    </w:div>
    <w:div w:id="778718900">
      <w:bodyDiv w:val="1"/>
      <w:marLeft w:val="0"/>
      <w:marRight w:val="0"/>
      <w:marTop w:val="0"/>
      <w:marBottom w:val="0"/>
      <w:divBdr>
        <w:top w:val="none" w:sz="0" w:space="0" w:color="auto"/>
        <w:left w:val="none" w:sz="0" w:space="0" w:color="auto"/>
        <w:bottom w:val="none" w:sz="0" w:space="0" w:color="auto"/>
        <w:right w:val="none" w:sz="0" w:space="0" w:color="auto"/>
      </w:divBdr>
    </w:div>
    <w:div w:id="785663194">
      <w:bodyDiv w:val="1"/>
      <w:marLeft w:val="0"/>
      <w:marRight w:val="0"/>
      <w:marTop w:val="0"/>
      <w:marBottom w:val="0"/>
      <w:divBdr>
        <w:top w:val="none" w:sz="0" w:space="0" w:color="auto"/>
        <w:left w:val="none" w:sz="0" w:space="0" w:color="auto"/>
        <w:bottom w:val="none" w:sz="0" w:space="0" w:color="auto"/>
        <w:right w:val="none" w:sz="0" w:space="0" w:color="auto"/>
      </w:divBdr>
    </w:div>
    <w:div w:id="802842995">
      <w:bodyDiv w:val="1"/>
      <w:marLeft w:val="0"/>
      <w:marRight w:val="0"/>
      <w:marTop w:val="0"/>
      <w:marBottom w:val="0"/>
      <w:divBdr>
        <w:top w:val="none" w:sz="0" w:space="0" w:color="auto"/>
        <w:left w:val="none" w:sz="0" w:space="0" w:color="auto"/>
        <w:bottom w:val="none" w:sz="0" w:space="0" w:color="auto"/>
        <w:right w:val="none" w:sz="0" w:space="0" w:color="auto"/>
      </w:divBdr>
    </w:div>
    <w:div w:id="814294805">
      <w:bodyDiv w:val="1"/>
      <w:marLeft w:val="0"/>
      <w:marRight w:val="0"/>
      <w:marTop w:val="0"/>
      <w:marBottom w:val="0"/>
      <w:divBdr>
        <w:top w:val="none" w:sz="0" w:space="0" w:color="auto"/>
        <w:left w:val="none" w:sz="0" w:space="0" w:color="auto"/>
        <w:bottom w:val="none" w:sz="0" w:space="0" w:color="auto"/>
        <w:right w:val="none" w:sz="0" w:space="0" w:color="auto"/>
      </w:divBdr>
    </w:div>
    <w:div w:id="815145724">
      <w:bodyDiv w:val="1"/>
      <w:marLeft w:val="0"/>
      <w:marRight w:val="0"/>
      <w:marTop w:val="0"/>
      <w:marBottom w:val="0"/>
      <w:divBdr>
        <w:top w:val="none" w:sz="0" w:space="0" w:color="auto"/>
        <w:left w:val="none" w:sz="0" w:space="0" w:color="auto"/>
        <w:bottom w:val="none" w:sz="0" w:space="0" w:color="auto"/>
        <w:right w:val="none" w:sz="0" w:space="0" w:color="auto"/>
      </w:divBdr>
    </w:div>
    <w:div w:id="816729090">
      <w:bodyDiv w:val="1"/>
      <w:marLeft w:val="0"/>
      <w:marRight w:val="0"/>
      <w:marTop w:val="0"/>
      <w:marBottom w:val="0"/>
      <w:divBdr>
        <w:top w:val="none" w:sz="0" w:space="0" w:color="auto"/>
        <w:left w:val="none" w:sz="0" w:space="0" w:color="auto"/>
        <w:bottom w:val="none" w:sz="0" w:space="0" w:color="auto"/>
        <w:right w:val="none" w:sz="0" w:space="0" w:color="auto"/>
      </w:divBdr>
    </w:div>
    <w:div w:id="816798320">
      <w:bodyDiv w:val="1"/>
      <w:marLeft w:val="0"/>
      <w:marRight w:val="0"/>
      <w:marTop w:val="0"/>
      <w:marBottom w:val="0"/>
      <w:divBdr>
        <w:top w:val="none" w:sz="0" w:space="0" w:color="auto"/>
        <w:left w:val="none" w:sz="0" w:space="0" w:color="auto"/>
        <w:bottom w:val="none" w:sz="0" w:space="0" w:color="auto"/>
        <w:right w:val="none" w:sz="0" w:space="0" w:color="auto"/>
      </w:divBdr>
    </w:div>
    <w:div w:id="820079651">
      <w:bodyDiv w:val="1"/>
      <w:marLeft w:val="0"/>
      <w:marRight w:val="0"/>
      <w:marTop w:val="0"/>
      <w:marBottom w:val="0"/>
      <w:divBdr>
        <w:top w:val="none" w:sz="0" w:space="0" w:color="auto"/>
        <w:left w:val="none" w:sz="0" w:space="0" w:color="auto"/>
        <w:bottom w:val="none" w:sz="0" w:space="0" w:color="auto"/>
        <w:right w:val="none" w:sz="0" w:space="0" w:color="auto"/>
      </w:divBdr>
    </w:div>
    <w:div w:id="820459861">
      <w:bodyDiv w:val="1"/>
      <w:marLeft w:val="0"/>
      <w:marRight w:val="0"/>
      <w:marTop w:val="0"/>
      <w:marBottom w:val="0"/>
      <w:divBdr>
        <w:top w:val="none" w:sz="0" w:space="0" w:color="auto"/>
        <w:left w:val="none" w:sz="0" w:space="0" w:color="auto"/>
        <w:bottom w:val="none" w:sz="0" w:space="0" w:color="auto"/>
        <w:right w:val="none" w:sz="0" w:space="0" w:color="auto"/>
      </w:divBdr>
    </w:div>
    <w:div w:id="820850913">
      <w:bodyDiv w:val="1"/>
      <w:marLeft w:val="0"/>
      <w:marRight w:val="0"/>
      <w:marTop w:val="0"/>
      <w:marBottom w:val="0"/>
      <w:divBdr>
        <w:top w:val="none" w:sz="0" w:space="0" w:color="auto"/>
        <w:left w:val="none" w:sz="0" w:space="0" w:color="auto"/>
        <w:bottom w:val="none" w:sz="0" w:space="0" w:color="auto"/>
        <w:right w:val="none" w:sz="0" w:space="0" w:color="auto"/>
      </w:divBdr>
    </w:div>
    <w:div w:id="822937939">
      <w:bodyDiv w:val="1"/>
      <w:marLeft w:val="0"/>
      <w:marRight w:val="0"/>
      <w:marTop w:val="0"/>
      <w:marBottom w:val="0"/>
      <w:divBdr>
        <w:top w:val="none" w:sz="0" w:space="0" w:color="auto"/>
        <w:left w:val="none" w:sz="0" w:space="0" w:color="auto"/>
        <w:bottom w:val="none" w:sz="0" w:space="0" w:color="auto"/>
        <w:right w:val="none" w:sz="0" w:space="0" w:color="auto"/>
      </w:divBdr>
    </w:div>
    <w:div w:id="824708870">
      <w:bodyDiv w:val="1"/>
      <w:marLeft w:val="0"/>
      <w:marRight w:val="0"/>
      <w:marTop w:val="0"/>
      <w:marBottom w:val="0"/>
      <w:divBdr>
        <w:top w:val="none" w:sz="0" w:space="0" w:color="auto"/>
        <w:left w:val="none" w:sz="0" w:space="0" w:color="auto"/>
        <w:bottom w:val="none" w:sz="0" w:space="0" w:color="auto"/>
        <w:right w:val="none" w:sz="0" w:space="0" w:color="auto"/>
      </w:divBdr>
    </w:div>
    <w:div w:id="830486282">
      <w:bodyDiv w:val="1"/>
      <w:marLeft w:val="0"/>
      <w:marRight w:val="0"/>
      <w:marTop w:val="0"/>
      <w:marBottom w:val="0"/>
      <w:divBdr>
        <w:top w:val="none" w:sz="0" w:space="0" w:color="auto"/>
        <w:left w:val="none" w:sz="0" w:space="0" w:color="auto"/>
        <w:bottom w:val="none" w:sz="0" w:space="0" w:color="auto"/>
        <w:right w:val="none" w:sz="0" w:space="0" w:color="auto"/>
      </w:divBdr>
    </w:div>
    <w:div w:id="832136757">
      <w:bodyDiv w:val="1"/>
      <w:marLeft w:val="0"/>
      <w:marRight w:val="0"/>
      <w:marTop w:val="0"/>
      <w:marBottom w:val="0"/>
      <w:divBdr>
        <w:top w:val="none" w:sz="0" w:space="0" w:color="auto"/>
        <w:left w:val="none" w:sz="0" w:space="0" w:color="auto"/>
        <w:bottom w:val="none" w:sz="0" w:space="0" w:color="auto"/>
        <w:right w:val="none" w:sz="0" w:space="0" w:color="auto"/>
      </w:divBdr>
    </w:div>
    <w:div w:id="834145953">
      <w:bodyDiv w:val="1"/>
      <w:marLeft w:val="0"/>
      <w:marRight w:val="0"/>
      <w:marTop w:val="0"/>
      <w:marBottom w:val="0"/>
      <w:divBdr>
        <w:top w:val="none" w:sz="0" w:space="0" w:color="auto"/>
        <w:left w:val="none" w:sz="0" w:space="0" w:color="auto"/>
        <w:bottom w:val="none" w:sz="0" w:space="0" w:color="auto"/>
        <w:right w:val="none" w:sz="0" w:space="0" w:color="auto"/>
      </w:divBdr>
    </w:div>
    <w:div w:id="836193984">
      <w:bodyDiv w:val="1"/>
      <w:marLeft w:val="0"/>
      <w:marRight w:val="0"/>
      <w:marTop w:val="0"/>
      <w:marBottom w:val="0"/>
      <w:divBdr>
        <w:top w:val="none" w:sz="0" w:space="0" w:color="auto"/>
        <w:left w:val="none" w:sz="0" w:space="0" w:color="auto"/>
        <w:bottom w:val="none" w:sz="0" w:space="0" w:color="auto"/>
        <w:right w:val="none" w:sz="0" w:space="0" w:color="auto"/>
      </w:divBdr>
    </w:div>
    <w:div w:id="839613571">
      <w:bodyDiv w:val="1"/>
      <w:marLeft w:val="0"/>
      <w:marRight w:val="0"/>
      <w:marTop w:val="0"/>
      <w:marBottom w:val="0"/>
      <w:divBdr>
        <w:top w:val="none" w:sz="0" w:space="0" w:color="auto"/>
        <w:left w:val="none" w:sz="0" w:space="0" w:color="auto"/>
        <w:bottom w:val="none" w:sz="0" w:space="0" w:color="auto"/>
        <w:right w:val="none" w:sz="0" w:space="0" w:color="auto"/>
      </w:divBdr>
    </w:div>
    <w:div w:id="845555272">
      <w:bodyDiv w:val="1"/>
      <w:marLeft w:val="0"/>
      <w:marRight w:val="0"/>
      <w:marTop w:val="0"/>
      <w:marBottom w:val="0"/>
      <w:divBdr>
        <w:top w:val="none" w:sz="0" w:space="0" w:color="auto"/>
        <w:left w:val="none" w:sz="0" w:space="0" w:color="auto"/>
        <w:bottom w:val="none" w:sz="0" w:space="0" w:color="auto"/>
        <w:right w:val="none" w:sz="0" w:space="0" w:color="auto"/>
      </w:divBdr>
    </w:div>
    <w:div w:id="852501543">
      <w:bodyDiv w:val="1"/>
      <w:marLeft w:val="0"/>
      <w:marRight w:val="0"/>
      <w:marTop w:val="0"/>
      <w:marBottom w:val="0"/>
      <w:divBdr>
        <w:top w:val="none" w:sz="0" w:space="0" w:color="auto"/>
        <w:left w:val="none" w:sz="0" w:space="0" w:color="auto"/>
        <w:bottom w:val="none" w:sz="0" w:space="0" w:color="auto"/>
        <w:right w:val="none" w:sz="0" w:space="0" w:color="auto"/>
      </w:divBdr>
    </w:div>
    <w:div w:id="853029644">
      <w:bodyDiv w:val="1"/>
      <w:marLeft w:val="0"/>
      <w:marRight w:val="0"/>
      <w:marTop w:val="0"/>
      <w:marBottom w:val="0"/>
      <w:divBdr>
        <w:top w:val="none" w:sz="0" w:space="0" w:color="auto"/>
        <w:left w:val="none" w:sz="0" w:space="0" w:color="auto"/>
        <w:bottom w:val="none" w:sz="0" w:space="0" w:color="auto"/>
        <w:right w:val="none" w:sz="0" w:space="0" w:color="auto"/>
      </w:divBdr>
    </w:div>
    <w:div w:id="855771343">
      <w:bodyDiv w:val="1"/>
      <w:marLeft w:val="0"/>
      <w:marRight w:val="0"/>
      <w:marTop w:val="0"/>
      <w:marBottom w:val="0"/>
      <w:divBdr>
        <w:top w:val="none" w:sz="0" w:space="0" w:color="auto"/>
        <w:left w:val="none" w:sz="0" w:space="0" w:color="auto"/>
        <w:bottom w:val="none" w:sz="0" w:space="0" w:color="auto"/>
        <w:right w:val="none" w:sz="0" w:space="0" w:color="auto"/>
      </w:divBdr>
    </w:div>
    <w:div w:id="857475420">
      <w:bodyDiv w:val="1"/>
      <w:marLeft w:val="0"/>
      <w:marRight w:val="0"/>
      <w:marTop w:val="0"/>
      <w:marBottom w:val="0"/>
      <w:divBdr>
        <w:top w:val="none" w:sz="0" w:space="0" w:color="auto"/>
        <w:left w:val="none" w:sz="0" w:space="0" w:color="auto"/>
        <w:bottom w:val="none" w:sz="0" w:space="0" w:color="auto"/>
        <w:right w:val="none" w:sz="0" w:space="0" w:color="auto"/>
      </w:divBdr>
    </w:div>
    <w:div w:id="863833613">
      <w:bodyDiv w:val="1"/>
      <w:marLeft w:val="0"/>
      <w:marRight w:val="0"/>
      <w:marTop w:val="0"/>
      <w:marBottom w:val="0"/>
      <w:divBdr>
        <w:top w:val="none" w:sz="0" w:space="0" w:color="auto"/>
        <w:left w:val="none" w:sz="0" w:space="0" w:color="auto"/>
        <w:bottom w:val="none" w:sz="0" w:space="0" w:color="auto"/>
        <w:right w:val="none" w:sz="0" w:space="0" w:color="auto"/>
      </w:divBdr>
    </w:div>
    <w:div w:id="875774066">
      <w:bodyDiv w:val="1"/>
      <w:marLeft w:val="0"/>
      <w:marRight w:val="0"/>
      <w:marTop w:val="0"/>
      <w:marBottom w:val="0"/>
      <w:divBdr>
        <w:top w:val="none" w:sz="0" w:space="0" w:color="auto"/>
        <w:left w:val="none" w:sz="0" w:space="0" w:color="auto"/>
        <w:bottom w:val="none" w:sz="0" w:space="0" w:color="auto"/>
        <w:right w:val="none" w:sz="0" w:space="0" w:color="auto"/>
      </w:divBdr>
    </w:div>
    <w:div w:id="883564619">
      <w:bodyDiv w:val="1"/>
      <w:marLeft w:val="0"/>
      <w:marRight w:val="0"/>
      <w:marTop w:val="0"/>
      <w:marBottom w:val="0"/>
      <w:divBdr>
        <w:top w:val="none" w:sz="0" w:space="0" w:color="auto"/>
        <w:left w:val="none" w:sz="0" w:space="0" w:color="auto"/>
        <w:bottom w:val="none" w:sz="0" w:space="0" w:color="auto"/>
        <w:right w:val="none" w:sz="0" w:space="0" w:color="auto"/>
      </w:divBdr>
    </w:div>
    <w:div w:id="884409998">
      <w:bodyDiv w:val="1"/>
      <w:marLeft w:val="0"/>
      <w:marRight w:val="0"/>
      <w:marTop w:val="0"/>
      <w:marBottom w:val="0"/>
      <w:divBdr>
        <w:top w:val="none" w:sz="0" w:space="0" w:color="auto"/>
        <w:left w:val="none" w:sz="0" w:space="0" w:color="auto"/>
        <w:bottom w:val="none" w:sz="0" w:space="0" w:color="auto"/>
        <w:right w:val="none" w:sz="0" w:space="0" w:color="auto"/>
      </w:divBdr>
    </w:div>
    <w:div w:id="895899017">
      <w:bodyDiv w:val="1"/>
      <w:marLeft w:val="0"/>
      <w:marRight w:val="0"/>
      <w:marTop w:val="0"/>
      <w:marBottom w:val="0"/>
      <w:divBdr>
        <w:top w:val="none" w:sz="0" w:space="0" w:color="auto"/>
        <w:left w:val="none" w:sz="0" w:space="0" w:color="auto"/>
        <w:bottom w:val="none" w:sz="0" w:space="0" w:color="auto"/>
        <w:right w:val="none" w:sz="0" w:space="0" w:color="auto"/>
      </w:divBdr>
    </w:div>
    <w:div w:id="896210982">
      <w:bodyDiv w:val="1"/>
      <w:marLeft w:val="0"/>
      <w:marRight w:val="0"/>
      <w:marTop w:val="0"/>
      <w:marBottom w:val="0"/>
      <w:divBdr>
        <w:top w:val="none" w:sz="0" w:space="0" w:color="auto"/>
        <w:left w:val="none" w:sz="0" w:space="0" w:color="auto"/>
        <w:bottom w:val="none" w:sz="0" w:space="0" w:color="auto"/>
        <w:right w:val="none" w:sz="0" w:space="0" w:color="auto"/>
      </w:divBdr>
    </w:div>
    <w:div w:id="898520029">
      <w:bodyDiv w:val="1"/>
      <w:marLeft w:val="0"/>
      <w:marRight w:val="0"/>
      <w:marTop w:val="0"/>
      <w:marBottom w:val="0"/>
      <w:divBdr>
        <w:top w:val="none" w:sz="0" w:space="0" w:color="auto"/>
        <w:left w:val="none" w:sz="0" w:space="0" w:color="auto"/>
        <w:bottom w:val="none" w:sz="0" w:space="0" w:color="auto"/>
        <w:right w:val="none" w:sz="0" w:space="0" w:color="auto"/>
      </w:divBdr>
    </w:div>
    <w:div w:id="900869003">
      <w:bodyDiv w:val="1"/>
      <w:marLeft w:val="0"/>
      <w:marRight w:val="0"/>
      <w:marTop w:val="0"/>
      <w:marBottom w:val="0"/>
      <w:divBdr>
        <w:top w:val="none" w:sz="0" w:space="0" w:color="auto"/>
        <w:left w:val="none" w:sz="0" w:space="0" w:color="auto"/>
        <w:bottom w:val="none" w:sz="0" w:space="0" w:color="auto"/>
        <w:right w:val="none" w:sz="0" w:space="0" w:color="auto"/>
      </w:divBdr>
    </w:div>
    <w:div w:id="908536223">
      <w:bodyDiv w:val="1"/>
      <w:marLeft w:val="0"/>
      <w:marRight w:val="0"/>
      <w:marTop w:val="0"/>
      <w:marBottom w:val="0"/>
      <w:divBdr>
        <w:top w:val="none" w:sz="0" w:space="0" w:color="auto"/>
        <w:left w:val="none" w:sz="0" w:space="0" w:color="auto"/>
        <w:bottom w:val="none" w:sz="0" w:space="0" w:color="auto"/>
        <w:right w:val="none" w:sz="0" w:space="0" w:color="auto"/>
      </w:divBdr>
    </w:div>
    <w:div w:id="909267983">
      <w:bodyDiv w:val="1"/>
      <w:marLeft w:val="0"/>
      <w:marRight w:val="0"/>
      <w:marTop w:val="0"/>
      <w:marBottom w:val="0"/>
      <w:divBdr>
        <w:top w:val="none" w:sz="0" w:space="0" w:color="auto"/>
        <w:left w:val="none" w:sz="0" w:space="0" w:color="auto"/>
        <w:bottom w:val="none" w:sz="0" w:space="0" w:color="auto"/>
        <w:right w:val="none" w:sz="0" w:space="0" w:color="auto"/>
      </w:divBdr>
    </w:div>
    <w:div w:id="912473569">
      <w:bodyDiv w:val="1"/>
      <w:marLeft w:val="0"/>
      <w:marRight w:val="0"/>
      <w:marTop w:val="0"/>
      <w:marBottom w:val="0"/>
      <w:divBdr>
        <w:top w:val="none" w:sz="0" w:space="0" w:color="auto"/>
        <w:left w:val="none" w:sz="0" w:space="0" w:color="auto"/>
        <w:bottom w:val="none" w:sz="0" w:space="0" w:color="auto"/>
        <w:right w:val="none" w:sz="0" w:space="0" w:color="auto"/>
      </w:divBdr>
    </w:div>
    <w:div w:id="913591575">
      <w:bodyDiv w:val="1"/>
      <w:marLeft w:val="0"/>
      <w:marRight w:val="0"/>
      <w:marTop w:val="0"/>
      <w:marBottom w:val="0"/>
      <w:divBdr>
        <w:top w:val="none" w:sz="0" w:space="0" w:color="auto"/>
        <w:left w:val="none" w:sz="0" w:space="0" w:color="auto"/>
        <w:bottom w:val="none" w:sz="0" w:space="0" w:color="auto"/>
        <w:right w:val="none" w:sz="0" w:space="0" w:color="auto"/>
      </w:divBdr>
    </w:div>
    <w:div w:id="920064762">
      <w:bodyDiv w:val="1"/>
      <w:marLeft w:val="0"/>
      <w:marRight w:val="0"/>
      <w:marTop w:val="0"/>
      <w:marBottom w:val="0"/>
      <w:divBdr>
        <w:top w:val="none" w:sz="0" w:space="0" w:color="auto"/>
        <w:left w:val="none" w:sz="0" w:space="0" w:color="auto"/>
        <w:bottom w:val="none" w:sz="0" w:space="0" w:color="auto"/>
        <w:right w:val="none" w:sz="0" w:space="0" w:color="auto"/>
      </w:divBdr>
    </w:div>
    <w:div w:id="926615411">
      <w:bodyDiv w:val="1"/>
      <w:marLeft w:val="0"/>
      <w:marRight w:val="0"/>
      <w:marTop w:val="0"/>
      <w:marBottom w:val="0"/>
      <w:divBdr>
        <w:top w:val="none" w:sz="0" w:space="0" w:color="auto"/>
        <w:left w:val="none" w:sz="0" w:space="0" w:color="auto"/>
        <w:bottom w:val="none" w:sz="0" w:space="0" w:color="auto"/>
        <w:right w:val="none" w:sz="0" w:space="0" w:color="auto"/>
      </w:divBdr>
    </w:div>
    <w:div w:id="927423485">
      <w:bodyDiv w:val="1"/>
      <w:marLeft w:val="0"/>
      <w:marRight w:val="0"/>
      <w:marTop w:val="0"/>
      <w:marBottom w:val="0"/>
      <w:divBdr>
        <w:top w:val="none" w:sz="0" w:space="0" w:color="auto"/>
        <w:left w:val="none" w:sz="0" w:space="0" w:color="auto"/>
        <w:bottom w:val="none" w:sz="0" w:space="0" w:color="auto"/>
        <w:right w:val="none" w:sz="0" w:space="0" w:color="auto"/>
      </w:divBdr>
    </w:div>
    <w:div w:id="930969699">
      <w:bodyDiv w:val="1"/>
      <w:marLeft w:val="0"/>
      <w:marRight w:val="0"/>
      <w:marTop w:val="0"/>
      <w:marBottom w:val="0"/>
      <w:divBdr>
        <w:top w:val="none" w:sz="0" w:space="0" w:color="auto"/>
        <w:left w:val="none" w:sz="0" w:space="0" w:color="auto"/>
        <w:bottom w:val="none" w:sz="0" w:space="0" w:color="auto"/>
        <w:right w:val="none" w:sz="0" w:space="0" w:color="auto"/>
      </w:divBdr>
    </w:div>
    <w:div w:id="935360629">
      <w:bodyDiv w:val="1"/>
      <w:marLeft w:val="0"/>
      <w:marRight w:val="0"/>
      <w:marTop w:val="0"/>
      <w:marBottom w:val="0"/>
      <w:divBdr>
        <w:top w:val="none" w:sz="0" w:space="0" w:color="auto"/>
        <w:left w:val="none" w:sz="0" w:space="0" w:color="auto"/>
        <w:bottom w:val="none" w:sz="0" w:space="0" w:color="auto"/>
        <w:right w:val="none" w:sz="0" w:space="0" w:color="auto"/>
      </w:divBdr>
      <w:divsChild>
        <w:div w:id="903414866">
          <w:marLeft w:val="0"/>
          <w:marRight w:val="0"/>
          <w:marTop w:val="0"/>
          <w:marBottom w:val="0"/>
          <w:divBdr>
            <w:top w:val="none" w:sz="0" w:space="0" w:color="auto"/>
            <w:left w:val="none" w:sz="0" w:space="0" w:color="auto"/>
            <w:bottom w:val="none" w:sz="0" w:space="0" w:color="auto"/>
            <w:right w:val="none" w:sz="0" w:space="0" w:color="auto"/>
          </w:divBdr>
        </w:div>
      </w:divsChild>
    </w:div>
    <w:div w:id="941035210">
      <w:bodyDiv w:val="1"/>
      <w:marLeft w:val="0"/>
      <w:marRight w:val="0"/>
      <w:marTop w:val="0"/>
      <w:marBottom w:val="0"/>
      <w:divBdr>
        <w:top w:val="none" w:sz="0" w:space="0" w:color="auto"/>
        <w:left w:val="none" w:sz="0" w:space="0" w:color="auto"/>
        <w:bottom w:val="none" w:sz="0" w:space="0" w:color="auto"/>
        <w:right w:val="none" w:sz="0" w:space="0" w:color="auto"/>
      </w:divBdr>
    </w:div>
    <w:div w:id="944734106">
      <w:bodyDiv w:val="1"/>
      <w:marLeft w:val="0"/>
      <w:marRight w:val="0"/>
      <w:marTop w:val="0"/>
      <w:marBottom w:val="0"/>
      <w:divBdr>
        <w:top w:val="none" w:sz="0" w:space="0" w:color="auto"/>
        <w:left w:val="none" w:sz="0" w:space="0" w:color="auto"/>
        <w:bottom w:val="none" w:sz="0" w:space="0" w:color="auto"/>
        <w:right w:val="none" w:sz="0" w:space="0" w:color="auto"/>
      </w:divBdr>
    </w:div>
    <w:div w:id="947085746">
      <w:bodyDiv w:val="1"/>
      <w:marLeft w:val="0"/>
      <w:marRight w:val="0"/>
      <w:marTop w:val="0"/>
      <w:marBottom w:val="0"/>
      <w:divBdr>
        <w:top w:val="none" w:sz="0" w:space="0" w:color="auto"/>
        <w:left w:val="none" w:sz="0" w:space="0" w:color="auto"/>
        <w:bottom w:val="none" w:sz="0" w:space="0" w:color="auto"/>
        <w:right w:val="none" w:sz="0" w:space="0" w:color="auto"/>
      </w:divBdr>
    </w:div>
    <w:div w:id="948972721">
      <w:bodyDiv w:val="1"/>
      <w:marLeft w:val="0"/>
      <w:marRight w:val="0"/>
      <w:marTop w:val="0"/>
      <w:marBottom w:val="0"/>
      <w:divBdr>
        <w:top w:val="none" w:sz="0" w:space="0" w:color="auto"/>
        <w:left w:val="none" w:sz="0" w:space="0" w:color="auto"/>
        <w:bottom w:val="none" w:sz="0" w:space="0" w:color="auto"/>
        <w:right w:val="none" w:sz="0" w:space="0" w:color="auto"/>
      </w:divBdr>
    </w:div>
    <w:div w:id="950669937">
      <w:bodyDiv w:val="1"/>
      <w:marLeft w:val="0"/>
      <w:marRight w:val="0"/>
      <w:marTop w:val="0"/>
      <w:marBottom w:val="0"/>
      <w:divBdr>
        <w:top w:val="none" w:sz="0" w:space="0" w:color="auto"/>
        <w:left w:val="none" w:sz="0" w:space="0" w:color="auto"/>
        <w:bottom w:val="none" w:sz="0" w:space="0" w:color="auto"/>
        <w:right w:val="none" w:sz="0" w:space="0" w:color="auto"/>
      </w:divBdr>
      <w:divsChild>
        <w:div w:id="982153296">
          <w:marLeft w:val="0"/>
          <w:marRight w:val="0"/>
          <w:marTop w:val="0"/>
          <w:marBottom w:val="0"/>
          <w:divBdr>
            <w:top w:val="none" w:sz="0" w:space="0" w:color="auto"/>
            <w:left w:val="none" w:sz="0" w:space="0" w:color="auto"/>
            <w:bottom w:val="none" w:sz="0" w:space="0" w:color="auto"/>
            <w:right w:val="none" w:sz="0" w:space="0" w:color="auto"/>
          </w:divBdr>
          <w:divsChild>
            <w:div w:id="1906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5915">
      <w:bodyDiv w:val="1"/>
      <w:marLeft w:val="0"/>
      <w:marRight w:val="0"/>
      <w:marTop w:val="0"/>
      <w:marBottom w:val="0"/>
      <w:divBdr>
        <w:top w:val="none" w:sz="0" w:space="0" w:color="auto"/>
        <w:left w:val="none" w:sz="0" w:space="0" w:color="auto"/>
        <w:bottom w:val="none" w:sz="0" w:space="0" w:color="auto"/>
        <w:right w:val="none" w:sz="0" w:space="0" w:color="auto"/>
      </w:divBdr>
    </w:div>
    <w:div w:id="951790126">
      <w:bodyDiv w:val="1"/>
      <w:marLeft w:val="0"/>
      <w:marRight w:val="0"/>
      <w:marTop w:val="0"/>
      <w:marBottom w:val="0"/>
      <w:divBdr>
        <w:top w:val="none" w:sz="0" w:space="0" w:color="auto"/>
        <w:left w:val="none" w:sz="0" w:space="0" w:color="auto"/>
        <w:bottom w:val="none" w:sz="0" w:space="0" w:color="auto"/>
        <w:right w:val="none" w:sz="0" w:space="0" w:color="auto"/>
      </w:divBdr>
    </w:div>
    <w:div w:id="959645739">
      <w:bodyDiv w:val="1"/>
      <w:marLeft w:val="0"/>
      <w:marRight w:val="0"/>
      <w:marTop w:val="0"/>
      <w:marBottom w:val="0"/>
      <w:divBdr>
        <w:top w:val="none" w:sz="0" w:space="0" w:color="auto"/>
        <w:left w:val="none" w:sz="0" w:space="0" w:color="auto"/>
        <w:bottom w:val="none" w:sz="0" w:space="0" w:color="auto"/>
        <w:right w:val="none" w:sz="0" w:space="0" w:color="auto"/>
      </w:divBdr>
    </w:div>
    <w:div w:id="962151371">
      <w:bodyDiv w:val="1"/>
      <w:marLeft w:val="0"/>
      <w:marRight w:val="0"/>
      <w:marTop w:val="0"/>
      <w:marBottom w:val="0"/>
      <w:divBdr>
        <w:top w:val="none" w:sz="0" w:space="0" w:color="auto"/>
        <w:left w:val="none" w:sz="0" w:space="0" w:color="auto"/>
        <w:bottom w:val="none" w:sz="0" w:space="0" w:color="auto"/>
        <w:right w:val="none" w:sz="0" w:space="0" w:color="auto"/>
      </w:divBdr>
    </w:div>
    <w:div w:id="963149103">
      <w:bodyDiv w:val="1"/>
      <w:marLeft w:val="0"/>
      <w:marRight w:val="0"/>
      <w:marTop w:val="0"/>
      <w:marBottom w:val="0"/>
      <w:divBdr>
        <w:top w:val="none" w:sz="0" w:space="0" w:color="auto"/>
        <w:left w:val="none" w:sz="0" w:space="0" w:color="auto"/>
        <w:bottom w:val="none" w:sz="0" w:space="0" w:color="auto"/>
        <w:right w:val="none" w:sz="0" w:space="0" w:color="auto"/>
      </w:divBdr>
    </w:div>
    <w:div w:id="964579793">
      <w:bodyDiv w:val="1"/>
      <w:marLeft w:val="0"/>
      <w:marRight w:val="0"/>
      <w:marTop w:val="0"/>
      <w:marBottom w:val="0"/>
      <w:divBdr>
        <w:top w:val="none" w:sz="0" w:space="0" w:color="auto"/>
        <w:left w:val="none" w:sz="0" w:space="0" w:color="auto"/>
        <w:bottom w:val="none" w:sz="0" w:space="0" w:color="auto"/>
        <w:right w:val="none" w:sz="0" w:space="0" w:color="auto"/>
      </w:divBdr>
    </w:div>
    <w:div w:id="964625024">
      <w:bodyDiv w:val="1"/>
      <w:marLeft w:val="0"/>
      <w:marRight w:val="0"/>
      <w:marTop w:val="0"/>
      <w:marBottom w:val="0"/>
      <w:divBdr>
        <w:top w:val="none" w:sz="0" w:space="0" w:color="auto"/>
        <w:left w:val="none" w:sz="0" w:space="0" w:color="auto"/>
        <w:bottom w:val="none" w:sz="0" w:space="0" w:color="auto"/>
        <w:right w:val="none" w:sz="0" w:space="0" w:color="auto"/>
      </w:divBdr>
    </w:div>
    <w:div w:id="966929584">
      <w:bodyDiv w:val="1"/>
      <w:marLeft w:val="0"/>
      <w:marRight w:val="0"/>
      <w:marTop w:val="0"/>
      <w:marBottom w:val="0"/>
      <w:divBdr>
        <w:top w:val="none" w:sz="0" w:space="0" w:color="auto"/>
        <w:left w:val="none" w:sz="0" w:space="0" w:color="auto"/>
        <w:bottom w:val="none" w:sz="0" w:space="0" w:color="auto"/>
        <w:right w:val="none" w:sz="0" w:space="0" w:color="auto"/>
      </w:divBdr>
    </w:div>
    <w:div w:id="970596731">
      <w:bodyDiv w:val="1"/>
      <w:marLeft w:val="0"/>
      <w:marRight w:val="0"/>
      <w:marTop w:val="0"/>
      <w:marBottom w:val="0"/>
      <w:divBdr>
        <w:top w:val="none" w:sz="0" w:space="0" w:color="auto"/>
        <w:left w:val="none" w:sz="0" w:space="0" w:color="auto"/>
        <w:bottom w:val="none" w:sz="0" w:space="0" w:color="auto"/>
        <w:right w:val="none" w:sz="0" w:space="0" w:color="auto"/>
      </w:divBdr>
    </w:div>
    <w:div w:id="974485870">
      <w:bodyDiv w:val="1"/>
      <w:marLeft w:val="0"/>
      <w:marRight w:val="0"/>
      <w:marTop w:val="0"/>
      <w:marBottom w:val="0"/>
      <w:divBdr>
        <w:top w:val="none" w:sz="0" w:space="0" w:color="auto"/>
        <w:left w:val="none" w:sz="0" w:space="0" w:color="auto"/>
        <w:bottom w:val="none" w:sz="0" w:space="0" w:color="auto"/>
        <w:right w:val="none" w:sz="0" w:space="0" w:color="auto"/>
      </w:divBdr>
    </w:div>
    <w:div w:id="976566236">
      <w:bodyDiv w:val="1"/>
      <w:marLeft w:val="0"/>
      <w:marRight w:val="0"/>
      <w:marTop w:val="0"/>
      <w:marBottom w:val="0"/>
      <w:divBdr>
        <w:top w:val="none" w:sz="0" w:space="0" w:color="auto"/>
        <w:left w:val="none" w:sz="0" w:space="0" w:color="auto"/>
        <w:bottom w:val="none" w:sz="0" w:space="0" w:color="auto"/>
        <w:right w:val="none" w:sz="0" w:space="0" w:color="auto"/>
      </w:divBdr>
    </w:div>
    <w:div w:id="978195388">
      <w:bodyDiv w:val="1"/>
      <w:marLeft w:val="0"/>
      <w:marRight w:val="0"/>
      <w:marTop w:val="0"/>
      <w:marBottom w:val="0"/>
      <w:divBdr>
        <w:top w:val="none" w:sz="0" w:space="0" w:color="auto"/>
        <w:left w:val="none" w:sz="0" w:space="0" w:color="auto"/>
        <w:bottom w:val="none" w:sz="0" w:space="0" w:color="auto"/>
        <w:right w:val="none" w:sz="0" w:space="0" w:color="auto"/>
      </w:divBdr>
    </w:div>
    <w:div w:id="980041297">
      <w:bodyDiv w:val="1"/>
      <w:marLeft w:val="0"/>
      <w:marRight w:val="0"/>
      <w:marTop w:val="0"/>
      <w:marBottom w:val="0"/>
      <w:divBdr>
        <w:top w:val="none" w:sz="0" w:space="0" w:color="auto"/>
        <w:left w:val="none" w:sz="0" w:space="0" w:color="auto"/>
        <w:bottom w:val="none" w:sz="0" w:space="0" w:color="auto"/>
        <w:right w:val="none" w:sz="0" w:space="0" w:color="auto"/>
      </w:divBdr>
    </w:div>
    <w:div w:id="992683784">
      <w:bodyDiv w:val="1"/>
      <w:marLeft w:val="0"/>
      <w:marRight w:val="0"/>
      <w:marTop w:val="0"/>
      <w:marBottom w:val="0"/>
      <w:divBdr>
        <w:top w:val="none" w:sz="0" w:space="0" w:color="auto"/>
        <w:left w:val="none" w:sz="0" w:space="0" w:color="auto"/>
        <w:bottom w:val="none" w:sz="0" w:space="0" w:color="auto"/>
        <w:right w:val="none" w:sz="0" w:space="0" w:color="auto"/>
      </w:divBdr>
      <w:divsChild>
        <w:div w:id="1215504271">
          <w:marLeft w:val="0"/>
          <w:marRight w:val="0"/>
          <w:marTop w:val="0"/>
          <w:marBottom w:val="0"/>
          <w:divBdr>
            <w:top w:val="none" w:sz="0" w:space="0" w:color="auto"/>
            <w:left w:val="none" w:sz="0" w:space="0" w:color="auto"/>
            <w:bottom w:val="none" w:sz="0" w:space="0" w:color="auto"/>
            <w:right w:val="none" w:sz="0" w:space="0" w:color="auto"/>
          </w:divBdr>
          <w:divsChild>
            <w:div w:id="5354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977">
      <w:bodyDiv w:val="1"/>
      <w:marLeft w:val="0"/>
      <w:marRight w:val="0"/>
      <w:marTop w:val="0"/>
      <w:marBottom w:val="0"/>
      <w:divBdr>
        <w:top w:val="none" w:sz="0" w:space="0" w:color="auto"/>
        <w:left w:val="none" w:sz="0" w:space="0" w:color="auto"/>
        <w:bottom w:val="none" w:sz="0" w:space="0" w:color="auto"/>
        <w:right w:val="none" w:sz="0" w:space="0" w:color="auto"/>
      </w:divBdr>
    </w:div>
    <w:div w:id="998465861">
      <w:bodyDiv w:val="1"/>
      <w:marLeft w:val="0"/>
      <w:marRight w:val="0"/>
      <w:marTop w:val="0"/>
      <w:marBottom w:val="0"/>
      <w:divBdr>
        <w:top w:val="none" w:sz="0" w:space="0" w:color="auto"/>
        <w:left w:val="none" w:sz="0" w:space="0" w:color="auto"/>
        <w:bottom w:val="none" w:sz="0" w:space="0" w:color="auto"/>
        <w:right w:val="none" w:sz="0" w:space="0" w:color="auto"/>
      </w:divBdr>
      <w:divsChild>
        <w:div w:id="184635015">
          <w:marLeft w:val="0"/>
          <w:marRight w:val="0"/>
          <w:marTop w:val="0"/>
          <w:marBottom w:val="0"/>
          <w:divBdr>
            <w:top w:val="none" w:sz="0" w:space="0" w:color="auto"/>
            <w:left w:val="none" w:sz="0" w:space="0" w:color="auto"/>
            <w:bottom w:val="none" w:sz="0" w:space="0" w:color="auto"/>
            <w:right w:val="none" w:sz="0" w:space="0" w:color="auto"/>
          </w:divBdr>
          <w:divsChild>
            <w:div w:id="7919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8586">
      <w:bodyDiv w:val="1"/>
      <w:marLeft w:val="0"/>
      <w:marRight w:val="0"/>
      <w:marTop w:val="0"/>
      <w:marBottom w:val="0"/>
      <w:divBdr>
        <w:top w:val="none" w:sz="0" w:space="0" w:color="auto"/>
        <w:left w:val="none" w:sz="0" w:space="0" w:color="auto"/>
        <w:bottom w:val="none" w:sz="0" w:space="0" w:color="auto"/>
        <w:right w:val="none" w:sz="0" w:space="0" w:color="auto"/>
      </w:divBdr>
    </w:div>
    <w:div w:id="999699486">
      <w:bodyDiv w:val="1"/>
      <w:marLeft w:val="0"/>
      <w:marRight w:val="0"/>
      <w:marTop w:val="0"/>
      <w:marBottom w:val="0"/>
      <w:divBdr>
        <w:top w:val="none" w:sz="0" w:space="0" w:color="auto"/>
        <w:left w:val="none" w:sz="0" w:space="0" w:color="auto"/>
        <w:bottom w:val="none" w:sz="0" w:space="0" w:color="auto"/>
        <w:right w:val="none" w:sz="0" w:space="0" w:color="auto"/>
      </w:divBdr>
    </w:div>
    <w:div w:id="1000818191">
      <w:bodyDiv w:val="1"/>
      <w:marLeft w:val="0"/>
      <w:marRight w:val="0"/>
      <w:marTop w:val="0"/>
      <w:marBottom w:val="0"/>
      <w:divBdr>
        <w:top w:val="none" w:sz="0" w:space="0" w:color="auto"/>
        <w:left w:val="none" w:sz="0" w:space="0" w:color="auto"/>
        <w:bottom w:val="none" w:sz="0" w:space="0" w:color="auto"/>
        <w:right w:val="none" w:sz="0" w:space="0" w:color="auto"/>
      </w:divBdr>
    </w:div>
    <w:div w:id="1011643561">
      <w:bodyDiv w:val="1"/>
      <w:marLeft w:val="0"/>
      <w:marRight w:val="0"/>
      <w:marTop w:val="0"/>
      <w:marBottom w:val="0"/>
      <w:divBdr>
        <w:top w:val="none" w:sz="0" w:space="0" w:color="auto"/>
        <w:left w:val="none" w:sz="0" w:space="0" w:color="auto"/>
        <w:bottom w:val="none" w:sz="0" w:space="0" w:color="auto"/>
        <w:right w:val="none" w:sz="0" w:space="0" w:color="auto"/>
      </w:divBdr>
    </w:div>
    <w:div w:id="1017543547">
      <w:bodyDiv w:val="1"/>
      <w:marLeft w:val="0"/>
      <w:marRight w:val="0"/>
      <w:marTop w:val="0"/>
      <w:marBottom w:val="0"/>
      <w:divBdr>
        <w:top w:val="none" w:sz="0" w:space="0" w:color="auto"/>
        <w:left w:val="none" w:sz="0" w:space="0" w:color="auto"/>
        <w:bottom w:val="none" w:sz="0" w:space="0" w:color="auto"/>
        <w:right w:val="none" w:sz="0" w:space="0" w:color="auto"/>
      </w:divBdr>
    </w:div>
    <w:div w:id="1020543362">
      <w:bodyDiv w:val="1"/>
      <w:marLeft w:val="0"/>
      <w:marRight w:val="0"/>
      <w:marTop w:val="0"/>
      <w:marBottom w:val="0"/>
      <w:divBdr>
        <w:top w:val="none" w:sz="0" w:space="0" w:color="auto"/>
        <w:left w:val="none" w:sz="0" w:space="0" w:color="auto"/>
        <w:bottom w:val="none" w:sz="0" w:space="0" w:color="auto"/>
        <w:right w:val="none" w:sz="0" w:space="0" w:color="auto"/>
      </w:divBdr>
    </w:div>
    <w:div w:id="1021905060">
      <w:bodyDiv w:val="1"/>
      <w:marLeft w:val="0"/>
      <w:marRight w:val="0"/>
      <w:marTop w:val="0"/>
      <w:marBottom w:val="0"/>
      <w:divBdr>
        <w:top w:val="none" w:sz="0" w:space="0" w:color="auto"/>
        <w:left w:val="none" w:sz="0" w:space="0" w:color="auto"/>
        <w:bottom w:val="none" w:sz="0" w:space="0" w:color="auto"/>
        <w:right w:val="none" w:sz="0" w:space="0" w:color="auto"/>
      </w:divBdr>
    </w:div>
    <w:div w:id="1031957537">
      <w:bodyDiv w:val="1"/>
      <w:marLeft w:val="0"/>
      <w:marRight w:val="0"/>
      <w:marTop w:val="0"/>
      <w:marBottom w:val="0"/>
      <w:divBdr>
        <w:top w:val="none" w:sz="0" w:space="0" w:color="auto"/>
        <w:left w:val="none" w:sz="0" w:space="0" w:color="auto"/>
        <w:bottom w:val="none" w:sz="0" w:space="0" w:color="auto"/>
        <w:right w:val="none" w:sz="0" w:space="0" w:color="auto"/>
      </w:divBdr>
    </w:div>
    <w:div w:id="1033768650">
      <w:bodyDiv w:val="1"/>
      <w:marLeft w:val="0"/>
      <w:marRight w:val="0"/>
      <w:marTop w:val="0"/>
      <w:marBottom w:val="0"/>
      <w:divBdr>
        <w:top w:val="none" w:sz="0" w:space="0" w:color="auto"/>
        <w:left w:val="none" w:sz="0" w:space="0" w:color="auto"/>
        <w:bottom w:val="none" w:sz="0" w:space="0" w:color="auto"/>
        <w:right w:val="none" w:sz="0" w:space="0" w:color="auto"/>
      </w:divBdr>
    </w:div>
    <w:div w:id="1036661173">
      <w:bodyDiv w:val="1"/>
      <w:marLeft w:val="0"/>
      <w:marRight w:val="0"/>
      <w:marTop w:val="0"/>
      <w:marBottom w:val="0"/>
      <w:divBdr>
        <w:top w:val="none" w:sz="0" w:space="0" w:color="auto"/>
        <w:left w:val="none" w:sz="0" w:space="0" w:color="auto"/>
        <w:bottom w:val="none" w:sz="0" w:space="0" w:color="auto"/>
        <w:right w:val="none" w:sz="0" w:space="0" w:color="auto"/>
      </w:divBdr>
    </w:div>
    <w:div w:id="1037002954">
      <w:bodyDiv w:val="1"/>
      <w:marLeft w:val="0"/>
      <w:marRight w:val="0"/>
      <w:marTop w:val="0"/>
      <w:marBottom w:val="0"/>
      <w:divBdr>
        <w:top w:val="none" w:sz="0" w:space="0" w:color="auto"/>
        <w:left w:val="none" w:sz="0" w:space="0" w:color="auto"/>
        <w:bottom w:val="none" w:sz="0" w:space="0" w:color="auto"/>
        <w:right w:val="none" w:sz="0" w:space="0" w:color="auto"/>
      </w:divBdr>
    </w:div>
    <w:div w:id="1038893707">
      <w:bodyDiv w:val="1"/>
      <w:marLeft w:val="0"/>
      <w:marRight w:val="0"/>
      <w:marTop w:val="0"/>
      <w:marBottom w:val="0"/>
      <w:divBdr>
        <w:top w:val="none" w:sz="0" w:space="0" w:color="auto"/>
        <w:left w:val="none" w:sz="0" w:space="0" w:color="auto"/>
        <w:bottom w:val="none" w:sz="0" w:space="0" w:color="auto"/>
        <w:right w:val="none" w:sz="0" w:space="0" w:color="auto"/>
      </w:divBdr>
    </w:div>
    <w:div w:id="1038968709">
      <w:bodyDiv w:val="1"/>
      <w:marLeft w:val="0"/>
      <w:marRight w:val="0"/>
      <w:marTop w:val="0"/>
      <w:marBottom w:val="0"/>
      <w:divBdr>
        <w:top w:val="none" w:sz="0" w:space="0" w:color="auto"/>
        <w:left w:val="none" w:sz="0" w:space="0" w:color="auto"/>
        <w:bottom w:val="none" w:sz="0" w:space="0" w:color="auto"/>
        <w:right w:val="none" w:sz="0" w:space="0" w:color="auto"/>
      </w:divBdr>
    </w:div>
    <w:div w:id="1050881447">
      <w:bodyDiv w:val="1"/>
      <w:marLeft w:val="0"/>
      <w:marRight w:val="0"/>
      <w:marTop w:val="0"/>
      <w:marBottom w:val="0"/>
      <w:divBdr>
        <w:top w:val="none" w:sz="0" w:space="0" w:color="auto"/>
        <w:left w:val="none" w:sz="0" w:space="0" w:color="auto"/>
        <w:bottom w:val="none" w:sz="0" w:space="0" w:color="auto"/>
        <w:right w:val="none" w:sz="0" w:space="0" w:color="auto"/>
      </w:divBdr>
    </w:div>
    <w:div w:id="1054623539">
      <w:bodyDiv w:val="1"/>
      <w:marLeft w:val="0"/>
      <w:marRight w:val="0"/>
      <w:marTop w:val="0"/>
      <w:marBottom w:val="0"/>
      <w:divBdr>
        <w:top w:val="none" w:sz="0" w:space="0" w:color="auto"/>
        <w:left w:val="none" w:sz="0" w:space="0" w:color="auto"/>
        <w:bottom w:val="none" w:sz="0" w:space="0" w:color="auto"/>
        <w:right w:val="none" w:sz="0" w:space="0" w:color="auto"/>
      </w:divBdr>
    </w:div>
    <w:div w:id="1055857925">
      <w:bodyDiv w:val="1"/>
      <w:marLeft w:val="0"/>
      <w:marRight w:val="0"/>
      <w:marTop w:val="0"/>
      <w:marBottom w:val="0"/>
      <w:divBdr>
        <w:top w:val="none" w:sz="0" w:space="0" w:color="auto"/>
        <w:left w:val="none" w:sz="0" w:space="0" w:color="auto"/>
        <w:bottom w:val="none" w:sz="0" w:space="0" w:color="auto"/>
        <w:right w:val="none" w:sz="0" w:space="0" w:color="auto"/>
      </w:divBdr>
    </w:div>
    <w:div w:id="1057358921">
      <w:bodyDiv w:val="1"/>
      <w:marLeft w:val="0"/>
      <w:marRight w:val="0"/>
      <w:marTop w:val="0"/>
      <w:marBottom w:val="0"/>
      <w:divBdr>
        <w:top w:val="none" w:sz="0" w:space="0" w:color="auto"/>
        <w:left w:val="none" w:sz="0" w:space="0" w:color="auto"/>
        <w:bottom w:val="none" w:sz="0" w:space="0" w:color="auto"/>
        <w:right w:val="none" w:sz="0" w:space="0" w:color="auto"/>
      </w:divBdr>
    </w:div>
    <w:div w:id="1058557743">
      <w:bodyDiv w:val="1"/>
      <w:marLeft w:val="0"/>
      <w:marRight w:val="0"/>
      <w:marTop w:val="0"/>
      <w:marBottom w:val="0"/>
      <w:divBdr>
        <w:top w:val="none" w:sz="0" w:space="0" w:color="auto"/>
        <w:left w:val="none" w:sz="0" w:space="0" w:color="auto"/>
        <w:bottom w:val="none" w:sz="0" w:space="0" w:color="auto"/>
        <w:right w:val="none" w:sz="0" w:space="0" w:color="auto"/>
      </w:divBdr>
    </w:div>
    <w:div w:id="1059094157">
      <w:bodyDiv w:val="1"/>
      <w:marLeft w:val="0"/>
      <w:marRight w:val="0"/>
      <w:marTop w:val="0"/>
      <w:marBottom w:val="0"/>
      <w:divBdr>
        <w:top w:val="none" w:sz="0" w:space="0" w:color="auto"/>
        <w:left w:val="none" w:sz="0" w:space="0" w:color="auto"/>
        <w:bottom w:val="none" w:sz="0" w:space="0" w:color="auto"/>
        <w:right w:val="none" w:sz="0" w:space="0" w:color="auto"/>
      </w:divBdr>
    </w:div>
    <w:div w:id="1061057395">
      <w:bodyDiv w:val="1"/>
      <w:marLeft w:val="0"/>
      <w:marRight w:val="0"/>
      <w:marTop w:val="0"/>
      <w:marBottom w:val="0"/>
      <w:divBdr>
        <w:top w:val="none" w:sz="0" w:space="0" w:color="auto"/>
        <w:left w:val="none" w:sz="0" w:space="0" w:color="auto"/>
        <w:bottom w:val="none" w:sz="0" w:space="0" w:color="auto"/>
        <w:right w:val="none" w:sz="0" w:space="0" w:color="auto"/>
      </w:divBdr>
    </w:div>
    <w:div w:id="1062365019">
      <w:bodyDiv w:val="1"/>
      <w:marLeft w:val="0"/>
      <w:marRight w:val="0"/>
      <w:marTop w:val="0"/>
      <w:marBottom w:val="0"/>
      <w:divBdr>
        <w:top w:val="none" w:sz="0" w:space="0" w:color="auto"/>
        <w:left w:val="none" w:sz="0" w:space="0" w:color="auto"/>
        <w:bottom w:val="none" w:sz="0" w:space="0" w:color="auto"/>
        <w:right w:val="none" w:sz="0" w:space="0" w:color="auto"/>
      </w:divBdr>
    </w:div>
    <w:div w:id="1074279118">
      <w:bodyDiv w:val="1"/>
      <w:marLeft w:val="0"/>
      <w:marRight w:val="0"/>
      <w:marTop w:val="0"/>
      <w:marBottom w:val="0"/>
      <w:divBdr>
        <w:top w:val="none" w:sz="0" w:space="0" w:color="auto"/>
        <w:left w:val="none" w:sz="0" w:space="0" w:color="auto"/>
        <w:bottom w:val="none" w:sz="0" w:space="0" w:color="auto"/>
        <w:right w:val="none" w:sz="0" w:space="0" w:color="auto"/>
      </w:divBdr>
    </w:div>
    <w:div w:id="1074546232">
      <w:bodyDiv w:val="1"/>
      <w:marLeft w:val="0"/>
      <w:marRight w:val="0"/>
      <w:marTop w:val="0"/>
      <w:marBottom w:val="0"/>
      <w:divBdr>
        <w:top w:val="none" w:sz="0" w:space="0" w:color="auto"/>
        <w:left w:val="none" w:sz="0" w:space="0" w:color="auto"/>
        <w:bottom w:val="none" w:sz="0" w:space="0" w:color="auto"/>
        <w:right w:val="none" w:sz="0" w:space="0" w:color="auto"/>
      </w:divBdr>
    </w:div>
    <w:div w:id="1079405429">
      <w:bodyDiv w:val="1"/>
      <w:marLeft w:val="0"/>
      <w:marRight w:val="0"/>
      <w:marTop w:val="0"/>
      <w:marBottom w:val="0"/>
      <w:divBdr>
        <w:top w:val="none" w:sz="0" w:space="0" w:color="auto"/>
        <w:left w:val="none" w:sz="0" w:space="0" w:color="auto"/>
        <w:bottom w:val="none" w:sz="0" w:space="0" w:color="auto"/>
        <w:right w:val="none" w:sz="0" w:space="0" w:color="auto"/>
      </w:divBdr>
      <w:divsChild>
        <w:div w:id="2032140707">
          <w:marLeft w:val="0"/>
          <w:marRight w:val="0"/>
          <w:marTop w:val="0"/>
          <w:marBottom w:val="0"/>
          <w:divBdr>
            <w:top w:val="none" w:sz="0" w:space="0" w:color="auto"/>
            <w:left w:val="none" w:sz="0" w:space="0" w:color="auto"/>
            <w:bottom w:val="none" w:sz="0" w:space="0" w:color="auto"/>
            <w:right w:val="none" w:sz="0" w:space="0" w:color="auto"/>
          </w:divBdr>
        </w:div>
      </w:divsChild>
    </w:div>
    <w:div w:id="1082020091">
      <w:bodyDiv w:val="1"/>
      <w:marLeft w:val="0"/>
      <w:marRight w:val="0"/>
      <w:marTop w:val="0"/>
      <w:marBottom w:val="0"/>
      <w:divBdr>
        <w:top w:val="none" w:sz="0" w:space="0" w:color="auto"/>
        <w:left w:val="none" w:sz="0" w:space="0" w:color="auto"/>
        <w:bottom w:val="none" w:sz="0" w:space="0" w:color="auto"/>
        <w:right w:val="none" w:sz="0" w:space="0" w:color="auto"/>
      </w:divBdr>
    </w:div>
    <w:div w:id="1082414484">
      <w:bodyDiv w:val="1"/>
      <w:marLeft w:val="0"/>
      <w:marRight w:val="0"/>
      <w:marTop w:val="0"/>
      <w:marBottom w:val="0"/>
      <w:divBdr>
        <w:top w:val="none" w:sz="0" w:space="0" w:color="auto"/>
        <w:left w:val="none" w:sz="0" w:space="0" w:color="auto"/>
        <w:bottom w:val="none" w:sz="0" w:space="0" w:color="auto"/>
        <w:right w:val="none" w:sz="0" w:space="0" w:color="auto"/>
      </w:divBdr>
    </w:div>
    <w:div w:id="1085567584">
      <w:bodyDiv w:val="1"/>
      <w:marLeft w:val="0"/>
      <w:marRight w:val="0"/>
      <w:marTop w:val="0"/>
      <w:marBottom w:val="0"/>
      <w:divBdr>
        <w:top w:val="none" w:sz="0" w:space="0" w:color="auto"/>
        <w:left w:val="none" w:sz="0" w:space="0" w:color="auto"/>
        <w:bottom w:val="none" w:sz="0" w:space="0" w:color="auto"/>
        <w:right w:val="none" w:sz="0" w:space="0" w:color="auto"/>
      </w:divBdr>
    </w:div>
    <w:div w:id="1085686128">
      <w:bodyDiv w:val="1"/>
      <w:marLeft w:val="0"/>
      <w:marRight w:val="0"/>
      <w:marTop w:val="0"/>
      <w:marBottom w:val="0"/>
      <w:divBdr>
        <w:top w:val="none" w:sz="0" w:space="0" w:color="auto"/>
        <w:left w:val="none" w:sz="0" w:space="0" w:color="auto"/>
        <w:bottom w:val="none" w:sz="0" w:space="0" w:color="auto"/>
        <w:right w:val="none" w:sz="0" w:space="0" w:color="auto"/>
      </w:divBdr>
    </w:div>
    <w:div w:id="1097990155">
      <w:bodyDiv w:val="1"/>
      <w:marLeft w:val="0"/>
      <w:marRight w:val="0"/>
      <w:marTop w:val="0"/>
      <w:marBottom w:val="0"/>
      <w:divBdr>
        <w:top w:val="none" w:sz="0" w:space="0" w:color="auto"/>
        <w:left w:val="none" w:sz="0" w:space="0" w:color="auto"/>
        <w:bottom w:val="none" w:sz="0" w:space="0" w:color="auto"/>
        <w:right w:val="none" w:sz="0" w:space="0" w:color="auto"/>
      </w:divBdr>
    </w:div>
    <w:div w:id="1098520650">
      <w:bodyDiv w:val="1"/>
      <w:marLeft w:val="0"/>
      <w:marRight w:val="0"/>
      <w:marTop w:val="0"/>
      <w:marBottom w:val="0"/>
      <w:divBdr>
        <w:top w:val="none" w:sz="0" w:space="0" w:color="auto"/>
        <w:left w:val="none" w:sz="0" w:space="0" w:color="auto"/>
        <w:bottom w:val="none" w:sz="0" w:space="0" w:color="auto"/>
        <w:right w:val="none" w:sz="0" w:space="0" w:color="auto"/>
      </w:divBdr>
    </w:div>
    <w:div w:id="1103962463">
      <w:bodyDiv w:val="1"/>
      <w:marLeft w:val="0"/>
      <w:marRight w:val="0"/>
      <w:marTop w:val="0"/>
      <w:marBottom w:val="0"/>
      <w:divBdr>
        <w:top w:val="none" w:sz="0" w:space="0" w:color="auto"/>
        <w:left w:val="none" w:sz="0" w:space="0" w:color="auto"/>
        <w:bottom w:val="none" w:sz="0" w:space="0" w:color="auto"/>
        <w:right w:val="none" w:sz="0" w:space="0" w:color="auto"/>
      </w:divBdr>
    </w:div>
    <w:div w:id="1128860630">
      <w:bodyDiv w:val="1"/>
      <w:marLeft w:val="0"/>
      <w:marRight w:val="0"/>
      <w:marTop w:val="0"/>
      <w:marBottom w:val="0"/>
      <w:divBdr>
        <w:top w:val="none" w:sz="0" w:space="0" w:color="auto"/>
        <w:left w:val="none" w:sz="0" w:space="0" w:color="auto"/>
        <w:bottom w:val="none" w:sz="0" w:space="0" w:color="auto"/>
        <w:right w:val="none" w:sz="0" w:space="0" w:color="auto"/>
      </w:divBdr>
    </w:div>
    <w:div w:id="1136920899">
      <w:bodyDiv w:val="1"/>
      <w:marLeft w:val="0"/>
      <w:marRight w:val="0"/>
      <w:marTop w:val="0"/>
      <w:marBottom w:val="0"/>
      <w:divBdr>
        <w:top w:val="none" w:sz="0" w:space="0" w:color="auto"/>
        <w:left w:val="none" w:sz="0" w:space="0" w:color="auto"/>
        <w:bottom w:val="none" w:sz="0" w:space="0" w:color="auto"/>
        <w:right w:val="none" w:sz="0" w:space="0" w:color="auto"/>
      </w:divBdr>
    </w:div>
    <w:div w:id="1137139569">
      <w:bodyDiv w:val="1"/>
      <w:marLeft w:val="0"/>
      <w:marRight w:val="0"/>
      <w:marTop w:val="0"/>
      <w:marBottom w:val="0"/>
      <w:divBdr>
        <w:top w:val="none" w:sz="0" w:space="0" w:color="auto"/>
        <w:left w:val="none" w:sz="0" w:space="0" w:color="auto"/>
        <w:bottom w:val="none" w:sz="0" w:space="0" w:color="auto"/>
        <w:right w:val="none" w:sz="0" w:space="0" w:color="auto"/>
      </w:divBdr>
    </w:div>
    <w:div w:id="1137529838">
      <w:bodyDiv w:val="1"/>
      <w:marLeft w:val="0"/>
      <w:marRight w:val="0"/>
      <w:marTop w:val="0"/>
      <w:marBottom w:val="0"/>
      <w:divBdr>
        <w:top w:val="none" w:sz="0" w:space="0" w:color="auto"/>
        <w:left w:val="none" w:sz="0" w:space="0" w:color="auto"/>
        <w:bottom w:val="none" w:sz="0" w:space="0" w:color="auto"/>
        <w:right w:val="none" w:sz="0" w:space="0" w:color="auto"/>
      </w:divBdr>
    </w:div>
    <w:div w:id="1152023372">
      <w:bodyDiv w:val="1"/>
      <w:marLeft w:val="0"/>
      <w:marRight w:val="0"/>
      <w:marTop w:val="0"/>
      <w:marBottom w:val="0"/>
      <w:divBdr>
        <w:top w:val="none" w:sz="0" w:space="0" w:color="auto"/>
        <w:left w:val="none" w:sz="0" w:space="0" w:color="auto"/>
        <w:bottom w:val="none" w:sz="0" w:space="0" w:color="auto"/>
        <w:right w:val="none" w:sz="0" w:space="0" w:color="auto"/>
      </w:divBdr>
    </w:div>
    <w:div w:id="1154251729">
      <w:bodyDiv w:val="1"/>
      <w:marLeft w:val="0"/>
      <w:marRight w:val="0"/>
      <w:marTop w:val="0"/>
      <w:marBottom w:val="0"/>
      <w:divBdr>
        <w:top w:val="none" w:sz="0" w:space="0" w:color="auto"/>
        <w:left w:val="none" w:sz="0" w:space="0" w:color="auto"/>
        <w:bottom w:val="none" w:sz="0" w:space="0" w:color="auto"/>
        <w:right w:val="none" w:sz="0" w:space="0" w:color="auto"/>
      </w:divBdr>
    </w:div>
    <w:div w:id="1155879057">
      <w:bodyDiv w:val="1"/>
      <w:marLeft w:val="0"/>
      <w:marRight w:val="0"/>
      <w:marTop w:val="0"/>
      <w:marBottom w:val="0"/>
      <w:divBdr>
        <w:top w:val="none" w:sz="0" w:space="0" w:color="auto"/>
        <w:left w:val="none" w:sz="0" w:space="0" w:color="auto"/>
        <w:bottom w:val="none" w:sz="0" w:space="0" w:color="auto"/>
        <w:right w:val="none" w:sz="0" w:space="0" w:color="auto"/>
      </w:divBdr>
    </w:div>
    <w:div w:id="1166439770">
      <w:bodyDiv w:val="1"/>
      <w:marLeft w:val="0"/>
      <w:marRight w:val="0"/>
      <w:marTop w:val="0"/>
      <w:marBottom w:val="0"/>
      <w:divBdr>
        <w:top w:val="none" w:sz="0" w:space="0" w:color="auto"/>
        <w:left w:val="none" w:sz="0" w:space="0" w:color="auto"/>
        <w:bottom w:val="none" w:sz="0" w:space="0" w:color="auto"/>
        <w:right w:val="none" w:sz="0" w:space="0" w:color="auto"/>
      </w:divBdr>
    </w:div>
    <w:div w:id="1170219889">
      <w:bodyDiv w:val="1"/>
      <w:marLeft w:val="0"/>
      <w:marRight w:val="0"/>
      <w:marTop w:val="0"/>
      <w:marBottom w:val="0"/>
      <w:divBdr>
        <w:top w:val="none" w:sz="0" w:space="0" w:color="auto"/>
        <w:left w:val="none" w:sz="0" w:space="0" w:color="auto"/>
        <w:bottom w:val="none" w:sz="0" w:space="0" w:color="auto"/>
        <w:right w:val="none" w:sz="0" w:space="0" w:color="auto"/>
      </w:divBdr>
    </w:div>
    <w:div w:id="1171219240">
      <w:bodyDiv w:val="1"/>
      <w:marLeft w:val="0"/>
      <w:marRight w:val="0"/>
      <w:marTop w:val="0"/>
      <w:marBottom w:val="0"/>
      <w:divBdr>
        <w:top w:val="none" w:sz="0" w:space="0" w:color="auto"/>
        <w:left w:val="none" w:sz="0" w:space="0" w:color="auto"/>
        <w:bottom w:val="none" w:sz="0" w:space="0" w:color="auto"/>
        <w:right w:val="none" w:sz="0" w:space="0" w:color="auto"/>
      </w:divBdr>
    </w:div>
    <w:div w:id="1175412620">
      <w:bodyDiv w:val="1"/>
      <w:marLeft w:val="0"/>
      <w:marRight w:val="0"/>
      <w:marTop w:val="0"/>
      <w:marBottom w:val="0"/>
      <w:divBdr>
        <w:top w:val="none" w:sz="0" w:space="0" w:color="auto"/>
        <w:left w:val="none" w:sz="0" w:space="0" w:color="auto"/>
        <w:bottom w:val="none" w:sz="0" w:space="0" w:color="auto"/>
        <w:right w:val="none" w:sz="0" w:space="0" w:color="auto"/>
      </w:divBdr>
    </w:div>
    <w:div w:id="1180049152">
      <w:bodyDiv w:val="1"/>
      <w:marLeft w:val="0"/>
      <w:marRight w:val="0"/>
      <w:marTop w:val="0"/>
      <w:marBottom w:val="0"/>
      <w:divBdr>
        <w:top w:val="none" w:sz="0" w:space="0" w:color="auto"/>
        <w:left w:val="none" w:sz="0" w:space="0" w:color="auto"/>
        <w:bottom w:val="none" w:sz="0" w:space="0" w:color="auto"/>
        <w:right w:val="none" w:sz="0" w:space="0" w:color="auto"/>
      </w:divBdr>
    </w:div>
    <w:div w:id="1186168605">
      <w:bodyDiv w:val="1"/>
      <w:marLeft w:val="0"/>
      <w:marRight w:val="0"/>
      <w:marTop w:val="0"/>
      <w:marBottom w:val="0"/>
      <w:divBdr>
        <w:top w:val="none" w:sz="0" w:space="0" w:color="auto"/>
        <w:left w:val="none" w:sz="0" w:space="0" w:color="auto"/>
        <w:bottom w:val="none" w:sz="0" w:space="0" w:color="auto"/>
        <w:right w:val="none" w:sz="0" w:space="0" w:color="auto"/>
      </w:divBdr>
    </w:div>
    <w:div w:id="1190022024">
      <w:bodyDiv w:val="1"/>
      <w:marLeft w:val="0"/>
      <w:marRight w:val="0"/>
      <w:marTop w:val="0"/>
      <w:marBottom w:val="0"/>
      <w:divBdr>
        <w:top w:val="none" w:sz="0" w:space="0" w:color="auto"/>
        <w:left w:val="none" w:sz="0" w:space="0" w:color="auto"/>
        <w:bottom w:val="none" w:sz="0" w:space="0" w:color="auto"/>
        <w:right w:val="none" w:sz="0" w:space="0" w:color="auto"/>
      </w:divBdr>
    </w:div>
    <w:div w:id="1195465905">
      <w:bodyDiv w:val="1"/>
      <w:marLeft w:val="0"/>
      <w:marRight w:val="0"/>
      <w:marTop w:val="0"/>
      <w:marBottom w:val="0"/>
      <w:divBdr>
        <w:top w:val="none" w:sz="0" w:space="0" w:color="auto"/>
        <w:left w:val="none" w:sz="0" w:space="0" w:color="auto"/>
        <w:bottom w:val="none" w:sz="0" w:space="0" w:color="auto"/>
        <w:right w:val="none" w:sz="0" w:space="0" w:color="auto"/>
      </w:divBdr>
    </w:div>
    <w:div w:id="1204370707">
      <w:bodyDiv w:val="1"/>
      <w:marLeft w:val="0"/>
      <w:marRight w:val="0"/>
      <w:marTop w:val="0"/>
      <w:marBottom w:val="0"/>
      <w:divBdr>
        <w:top w:val="none" w:sz="0" w:space="0" w:color="auto"/>
        <w:left w:val="none" w:sz="0" w:space="0" w:color="auto"/>
        <w:bottom w:val="none" w:sz="0" w:space="0" w:color="auto"/>
        <w:right w:val="none" w:sz="0" w:space="0" w:color="auto"/>
      </w:divBdr>
    </w:div>
    <w:div w:id="1211189516">
      <w:bodyDiv w:val="1"/>
      <w:marLeft w:val="0"/>
      <w:marRight w:val="0"/>
      <w:marTop w:val="0"/>
      <w:marBottom w:val="0"/>
      <w:divBdr>
        <w:top w:val="none" w:sz="0" w:space="0" w:color="auto"/>
        <w:left w:val="none" w:sz="0" w:space="0" w:color="auto"/>
        <w:bottom w:val="none" w:sz="0" w:space="0" w:color="auto"/>
        <w:right w:val="none" w:sz="0" w:space="0" w:color="auto"/>
      </w:divBdr>
    </w:div>
    <w:div w:id="1216156760">
      <w:bodyDiv w:val="1"/>
      <w:marLeft w:val="0"/>
      <w:marRight w:val="0"/>
      <w:marTop w:val="0"/>
      <w:marBottom w:val="0"/>
      <w:divBdr>
        <w:top w:val="none" w:sz="0" w:space="0" w:color="auto"/>
        <w:left w:val="none" w:sz="0" w:space="0" w:color="auto"/>
        <w:bottom w:val="none" w:sz="0" w:space="0" w:color="auto"/>
        <w:right w:val="none" w:sz="0" w:space="0" w:color="auto"/>
      </w:divBdr>
    </w:div>
    <w:div w:id="1216703557">
      <w:bodyDiv w:val="1"/>
      <w:marLeft w:val="0"/>
      <w:marRight w:val="0"/>
      <w:marTop w:val="0"/>
      <w:marBottom w:val="0"/>
      <w:divBdr>
        <w:top w:val="none" w:sz="0" w:space="0" w:color="auto"/>
        <w:left w:val="none" w:sz="0" w:space="0" w:color="auto"/>
        <w:bottom w:val="none" w:sz="0" w:space="0" w:color="auto"/>
        <w:right w:val="none" w:sz="0" w:space="0" w:color="auto"/>
      </w:divBdr>
    </w:div>
    <w:div w:id="1216773223">
      <w:bodyDiv w:val="1"/>
      <w:marLeft w:val="0"/>
      <w:marRight w:val="0"/>
      <w:marTop w:val="0"/>
      <w:marBottom w:val="0"/>
      <w:divBdr>
        <w:top w:val="none" w:sz="0" w:space="0" w:color="auto"/>
        <w:left w:val="none" w:sz="0" w:space="0" w:color="auto"/>
        <w:bottom w:val="none" w:sz="0" w:space="0" w:color="auto"/>
        <w:right w:val="none" w:sz="0" w:space="0" w:color="auto"/>
      </w:divBdr>
    </w:div>
    <w:div w:id="1217929966">
      <w:bodyDiv w:val="1"/>
      <w:marLeft w:val="0"/>
      <w:marRight w:val="0"/>
      <w:marTop w:val="0"/>
      <w:marBottom w:val="0"/>
      <w:divBdr>
        <w:top w:val="none" w:sz="0" w:space="0" w:color="auto"/>
        <w:left w:val="none" w:sz="0" w:space="0" w:color="auto"/>
        <w:bottom w:val="none" w:sz="0" w:space="0" w:color="auto"/>
        <w:right w:val="none" w:sz="0" w:space="0" w:color="auto"/>
      </w:divBdr>
    </w:div>
    <w:div w:id="1221329534">
      <w:bodyDiv w:val="1"/>
      <w:marLeft w:val="0"/>
      <w:marRight w:val="0"/>
      <w:marTop w:val="0"/>
      <w:marBottom w:val="0"/>
      <w:divBdr>
        <w:top w:val="none" w:sz="0" w:space="0" w:color="auto"/>
        <w:left w:val="none" w:sz="0" w:space="0" w:color="auto"/>
        <w:bottom w:val="none" w:sz="0" w:space="0" w:color="auto"/>
        <w:right w:val="none" w:sz="0" w:space="0" w:color="auto"/>
      </w:divBdr>
    </w:div>
    <w:div w:id="1225990487">
      <w:bodyDiv w:val="1"/>
      <w:marLeft w:val="0"/>
      <w:marRight w:val="0"/>
      <w:marTop w:val="0"/>
      <w:marBottom w:val="0"/>
      <w:divBdr>
        <w:top w:val="none" w:sz="0" w:space="0" w:color="auto"/>
        <w:left w:val="none" w:sz="0" w:space="0" w:color="auto"/>
        <w:bottom w:val="none" w:sz="0" w:space="0" w:color="auto"/>
        <w:right w:val="none" w:sz="0" w:space="0" w:color="auto"/>
      </w:divBdr>
    </w:div>
    <w:div w:id="1230265057">
      <w:bodyDiv w:val="1"/>
      <w:marLeft w:val="0"/>
      <w:marRight w:val="0"/>
      <w:marTop w:val="0"/>
      <w:marBottom w:val="0"/>
      <w:divBdr>
        <w:top w:val="none" w:sz="0" w:space="0" w:color="auto"/>
        <w:left w:val="none" w:sz="0" w:space="0" w:color="auto"/>
        <w:bottom w:val="none" w:sz="0" w:space="0" w:color="auto"/>
        <w:right w:val="none" w:sz="0" w:space="0" w:color="auto"/>
      </w:divBdr>
    </w:div>
    <w:div w:id="1231424213">
      <w:bodyDiv w:val="1"/>
      <w:marLeft w:val="0"/>
      <w:marRight w:val="0"/>
      <w:marTop w:val="0"/>
      <w:marBottom w:val="0"/>
      <w:divBdr>
        <w:top w:val="none" w:sz="0" w:space="0" w:color="auto"/>
        <w:left w:val="none" w:sz="0" w:space="0" w:color="auto"/>
        <w:bottom w:val="none" w:sz="0" w:space="0" w:color="auto"/>
        <w:right w:val="none" w:sz="0" w:space="0" w:color="auto"/>
      </w:divBdr>
    </w:div>
    <w:div w:id="1236821600">
      <w:bodyDiv w:val="1"/>
      <w:marLeft w:val="0"/>
      <w:marRight w:val="0"/>
      <w:marTop w:val="0"/>
      <w:marBottom w:val="0"/>
      <w:divBdr>
        <w:top w:val="none" w:sz="0" w:space="0" w:color="auto"/>
        <w:left w:val="none" w:sz="0" w:space="0" w:color="auto"/>
        <w:bottom w:val="none" w:sz="0" w:space="0" w:color="auto"/>
        <w:right w:val="none" w:sz="0" w:space="0" w:color="auto"/>
      </w:divBdr>
    </w:div>
    <w:div w:id="1237400253">
      <w:bodyDiv w:val="1"/>
      <w:marLeft w:val="0"/>
      <w:marRight w:val="0"/>
      <w:marTop w:val="0"/>
      <w:marBottom w:val="0"/>
      <w:divBdr>
        <w:top w:val="none" w:sz="0" w:space="0" w:color="auto"/>
        <w:left w:val="none" w:sz="0" w:space="0" w:color="auto"/>
        <w:bottom w:val="none" w:sz="0" w:space="0" w:color="auto"/>
        <w:right w:val="none" w:sz="0" w:space="0" w:color="auto"/>
      </w:divBdr>
    </w:div>
    <w:div w:id="1237471242">
      <w:bodyDiv w:val="1"/>
      <w:marLeft w:val="0"/>
      <w:marRight w:val="0"/>
      <w:marTop w:val="0"/>
      <w:marBottom w:val="0"/>
      <w:divBdr>
        <w:top w:val="none" w:sz="0" w:space="0" w:color="auto"/>
        <w:left w:val="none" w:sz="0" w:space="0" w:color="auto"/>
        <w:bottom w:val="none" w:sz="0" w:space="0" w:color="auto"/>
        <w:right w:val="none" w:sz="0" w:space="0" w:color="auto"/>
      </w:divBdr>
    </w:div>
    <w:div w:id="1238780321">
      <w:bodyDiv w:val="1"/>
      <w:marLeft w:val="0"/>
      <w:marRight w:val="0"/>
      <w:marTop w:val="0"/>
      <w:marBottom w:val="0"/>
      <w:divBdr>
        <w:top w:val="none" w:sz="0" w:space="0" w:color="auto"/>
        <w:left w:val="none" w:sz="0" w:space="0" w:color="auto"/>
        <w:bottom w:val="none" w:sz="0" w:space="0" w:color="auto"/>
        <w:right w:val="none" w:sz="0" w:space="0" w:color="auto"/>
      </w:divBdr>
    </w:div>
    <w:div w:id="1239826685">
      <w:bodyDiv w:val="1"/>
      <w:marLeft w:val="0"/>
      <w:marRight w:val="0"/>
      <w:marTop w:val="0"/>
      <w:marBottom w:val="0"/>
      <w:divBdr>
        <w:top w:val="none" w:sz="0" w:space="0" w:color="auto"/>
        <w:left w:val="none" w:sz="0" w:space="0" w:color="auto"/>
        <w:bottom w:val="none" w:sz="0" w:space="0" w:color="auto"/>
        <w:right w:val="none" w:sz="0" w:space="0" w:color="auto"/>
      </w:divBdr>
    </w:div>
    <w:div w:id="1242832134">
      <w:bodyDiv w:val="1"/>
      <w:marLeft w:val="0"/>
      <w:marRight w:val="0"/>
      <w:marTop w:val="0"/>
      <w:marBottom w:val="0"/>
      <w:divBdr>
        <w:top w:val="none" w:sz="0" w:space="0" w:color="auto"/>
        <w:left w:val="none" w:sz="0" w:space="0" w:color="auto"/>
        <w:bottom w:val="none" w:sz="0" w:space="0" w:color="auto"/>
        <w:right w:val="none" w:sz="0" w:space="0" w:color="auto"/>
      </w:divBdr>
    </w:div>
    <w:div w:id="1246568924">
      <w:bodyDiv w:val="1"/>
      <w:marLeft w:val="0"/>
      <w:marRight w:val="0"/>
      <w:marTop w:val="0"/>
      <w:marBottom w:val="0"/>
      <w:divBdr>
        <w:top w:val="none" w:sz="0" w:space="0" w:color="auto"/>
        <w:left w:val="none" w:sz="0" w:space="0" w:color="auto"/>
        <w:bottom w:val="none" w:sz="0" w:space="0" w:color="auto"/>
        <w:right w:val="none" w:sz="0" w:space="0" w:color="auto"/>
      </w:divBdr>
    </w:div>
    <w:div w:id="1250654215">
      <w:bodyDiv w:val="1"/>
      <w:marLeft w:val="0"/>
      <w:marRight w:val="0"/>
      <w:marTop w:val="0"/>
      <w:marBottom w:val="0"/>
      <w:divBdr>
        <w:top w:val="none" w:sz="0" w:space="0" w:color="auto"/>
        <w:left w:val="none" w:sz="0" w:space="0" w:color="auto"/>
        <w:bottom w:val="none" w:sz="0" w:space="0" w:color="auto"/>
        <w:right w:val="none" w:sz="0" w:space="0" w:color="auto"/>
      </w:divBdr>
    </w:div>
    <w:div w:id="1252661418">
      <w:bodyDiv w:val="1"/>
      <w:marLeft w:val="0"/>
      <w:marRight w:val="0"/>
      <w:marTop w:val="0"/>
      <w:marBottom w:val="0"/>
      <w:divBdr>
        <w:top w:val="none" w:sz="0" w:space="0" w:color="auto"/>
        <w:left w:val="none" w:sz="0" w:space="0" w:color="auto"/>
        <w:bottom w:val="none" w:sz="0" w:space="0" w:color="auto"/>
        <w:right w:val="none" w:sz="0" w:space="0" w:color="auto"/>
      </w:divBdr>
    </w:div>
    <w:div w:id="1252936794">
      <w:bodyDiv w:val="1"/>
      <w:marLeft w:val="0"/>
      <w:marRight w:val="0"/>
      <w:marTop w:val="0"/>
      <w:marBottom w:val="0"/>
      <w:divBdr>
        <w:top w:val="none" w:sz="0" w:space="0" w:color="auto"/>
        <w:left w:val="none" w:sz="0" w:space="0" w:color="auto"/>
        <w:bottom w:val="none" w:sz="0" w:space="0" w:color="auto"/>
        <w:right w:val="none" w:sz="0" w:space="0" w:color="auto"/>
      </w:divBdr>
    </w:div>
    <w:div w:id="12541692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307">
          <w:marLeft w:val="360"/>
          <w:marRight w:val="0"/>
          <w:marTop w:val="360"/>
          <w:marBottom w:val="0"/>
          <w:divBdr>
            <w:top w:val="none" w:sz="0" w:space="0" w:color="auto"/>
            <w:left w:val="none" w:sz="0" w:space="0" w:color="auto"/>
            <w:bottom w:val="none" w:sz="0" w:space="0" w:color="auto"/>
            <w:right w:val="none" w:sz="0" w:space="0" w:color="auto"/>
          </w:divBdr>
        </w:div>
      </w:divsChild>
    </w:div>
    <w:div w:id="1256399221">
      <w:bodyDiv w:val="1"/>
      <w:marLeft w:val="0"/>
      <w:marRight w:val="0"/>
      <w:marTop w:val="0"/>
      <w:marBottom w:val="0"/>
      <w:divBdr>
        <w:top w:val="none" w:sz="0" w:space="0" w:color="auto"/>
        <w:left w:val="none" w:sz="0" w:space="0" w:color="auto"/>
        <w:bottom w:val="none" w:sz="0" w:space="0" w:color="auto"/>
        <w:right w:val="none" w:sz="0" w:space="0" w:color="auto"/>
      </w:divBdr>
    </w:div>
    <w:div w:id="1260875511">
      <w:bodyDiv w:val="1"/>
      <w:marLeft w:val="0"/>
      <w:marRight w:val="0"/>
      <w:marTop w:val="0"/>
      <w:marBottom w:val="0"/>
      <w:divBdr>
        <w:top w:val="none" w:sz="0" w:space="0" w:color="auto"/>
        <w:left w:val="none" w:sz="0" w:space="0" w:color="auto"/>
        <w:bottom w:val="none" w:sz="0" w:space="0" w:color="auto"/>
        <w:right w:val="none" w:sz="0" w:space="0" w:color="auto"/>
      </w:divBdr>
    </w:div>
    <w:div w:id="1263537755">
      <w:bodyDiv w:val="1"/>
      <w:marLeft w:val="0"/>
      <w:marRight w:val="0"/>
      <w:marTop w:val="0"/>
      <w:marBottom w:val="0"/>
      <w:divBdr>
        <w:top w:val="none" w:sz="0" w:space="0" w:color="auto"/>
        <w:left w:val="none" w:sz="0" w:space="0" w:color="auto"/>
        <w:bottom w:val="none" w:sz="0" w:space="0" w:color="auto"/>
        <w:right w:val="none" w:sz="0" w:space="0" w:color="auto"/>
      </w:divBdr>
    </w:div>
    <w:div w:id="1268076836">
      <w:bodyDiv w:val="1"/>
      <w:marLeft w:val="0"/>
      <w:marRight w:val="0"/>
      <w:marTop w:val="0"/>
      <w:marBottom w:val="0"/>
      <w:divBdr>
        <w:top w:val="none" w:sz="0" w:space="0" w:color="auto"/>
        <w:left w:val="none" w:sz="0" w:space="0" w:color="auto"/>
        <w:bottom w:val="none" w:sz="0" w:space="0" w:color="auto"/>
        <w:right w:val="none" w:sz="0" w:space="0" w:color="auto"/>
      </w:divBdr>
    </w:div>
    <w:div w:id="1268389312">
      <w:bodyDiv w:val="1"/>
      <w:marLeft w:val="0"/>
      <w:marRight w:val="0"/>
      <w:marTop w:val="0"/>
      <w:marBottom w:val="0"/>
      <w:divBdr>
        <w:top w:val="none" w:sz="0" w:space="0" w:color="auto"/>
        <w:left w:val="none" w:sz="0" w:space="0" w:color="auto"/>
        <w:bottom w:val="none" w:sz="0" w:space="0" w:color="auto"/>
        <w:right w:val="none" w:sz="0" w:space="0" w:color="auto"/>
      </w:divBdr>
    </w:div>
    <w:div w:id="1276249606">
      <w:bodyDiv w:val="1"/>
      <w:marLeft w:val="0"/>
      <w:marRight w:val="0"/>
      <w:marTop w:val="0"/>
      <w:marBottom w:val="0"/>
      <w:divBdr>
        <w:top w:val="none" w:sz="0" w:space="0" w:color="auto"/>
        <w:left w:val="none" w:sz="0" w:space="0" w:color="auto"/>
        <w:bottom w:val="none" w:sz="0" w:space="0" w:color="auto"/>
        <w:right w:val="none" w:sz="0" w:space="0" w:color="auto"/>
      </w:divBdr>
    </w:div>
    <w:div w:id="1279875280">
      <w:bodyDiv w:val="1"/>
      <w:marLeft w:val="0"/>
      <w:marRight w:val="0"/>
      <w:marTop w:val="0"/>
      <w:marBottom w:val="0"/>
      <w:divBdr>
        <w:top w:val="none" w:sz="0" w:space="0" w:color="auto"/>
        <w:left w:val="none" w:sz="0" w:space="0" w:color="auto"/>
        <w:bottom w:val="none" w:sz="0" w:space="0" w:color="auto"/>
        <w:right w:val="none" w:sz="0" w:space="0" w:color="auto"/>
      </w:divBdr>
    </w:div>
    <w:div w:id="1282106245">
      <w:bodyDiv w:val="1"/>
      <w:marLeft w:val="0"/>
      <w:marRight w:val="0"/>
      <w:marTop w:val="0"/>
      <w:marBottom w:val="0"/>
      <w:divBdr>
        <w:top w:val="none" w:sz="0" w:space="0" w:color="auto"/>
        <w:left w:val="none" w:sz="0" w:space="0" w:color="auto"/>
        <w:bottom w:val="none" w:sz="0" w:space="0" w:color="auto"/>
        <w:right w:val="none" w:sz="0" w:space="0" w:color="auto"/>
      </w:divBdr>
    </w:div>
    <w:div w:id="1282882146">
      <w:bodyDiv w:val="1"/>
      <w:marLeft w:val="0"/>
      <w:marRight w:val="0"/>
      <w:marTop w:val="0"/>
      <w:marBottom w:val="0"/>
      <w:divBdr>
        <w:top w:val="none" w:sz="0" w:space="0" w:color="auto"/>
        <w:left w:val="none" w:sz="0" w:space="0" w:color="auto"/>
        <w:bottom w:val="none" w:sz="0" w:space="0" w:color="auto"/>
        <w:right w:val="none" w:sz="0" w:space="0" w:color="auto"/>
      </w:divBdr>
    </w:div>
    <w:div w:id="1283263474">
      <w:bodyDiv w:val="1"/>
      <w:marLeft w:val="0"/>
      <w:marRight w:val="0"/>
      <w:marTop w:val="0"/>
      <w:marBottom w:val="0"/>
      <w:divBdr>
        <w:top w:val="none" w:sz="0" w:space="0" w:color="auto"/>
        <w:left w:val="none" w:sz="0" w:space="0" w:color="auto"/>
        <w:bottom w:val="none" w:sz="0" w:space="0" w:color="auto"/>
        <w:right w:val="none" w:sz="0" w:space="0" w:color="auto"/>
      </w:divBdr>
    </w:div>
    <w:div w:id="1286080326">
      <w:bodyDiv w:val="1"/>
      <w:marLeft w:val="0"/>
      <w:marRight w:val="0"/>
      <w:marTop w:val="0"/>
      <w:marBottom w:val="0"/>
      <w:divBdr>
        <w:top w:val="none" w:sz="0" w:space="0" w:color="auto"/>
        <w:left w:val="none" w:sz="0" w:space="0" w:color="auto"/>
        <w:bottom w:val="none" w:sz="0" w:space="0" w:color="auto"/>
        <w:right w:val="none" w:sz="0" w:space="0" w:color="auto"/>
      </w:divBdr>
    </w:div>
    <w:div w:id="1290555140">
      <w:bodyDiv w:val="1"/>
      <w:marLeft w:val="0"/>
      <w:marRight w:val="0"/>
      <w:marTop w:val="0"/>
      <w:marBottom w:val="0"/>
      <w:divBdr>
        <w:top w:val="none" w:sz="0" w:space="0" w:color="auto"/>
        <w:left w:val="none" w:sz="0" w:space="0" w:color="auto"/>
        <w:bottom w:val="none" w:sz="0" w:space="0" w:color="auto"/>
        <w:right w:val="none" w:sz="0" w:space="0" w:color="auto"/>
      </w:divBdr>
    </w:div>
    <w:div w:id="1302494794">
      <w:bodyDiv w:val="1"/>
      <w:marLeft w:val="0"/>
      <w:marRight w:val="0"/>
      <w:marTop w:val="0"/>
      <w:marBottom w:val="0"/>
      <w:divBdr>
        <w:top w:val="none" w:sz="0" w:space="0" w:color="auto"/>
        <w:left w:val="none" w:sz="0" w:space="0" w:color="auto"/>
        <w:bottom w:val="none" w:sz="0" w:space="0" w:color="auto"/>
        <w:right w:val="none" w:sz="0" w:space="0" w:color="auto"/>
      </w:divBdr>
    </w:div>
    <w:div w:id="1303579256">
      <w:bodyDiv w:val="1"/>
      <w:marLeft w:val="0"/>
      <w:marRight w:val="0"/>
      <w:marTop w:val="0"/>
      <w:marBottom w:val="0"/>
      <w:divBdr>
        <w:top w:val="none" w:sz="0" w:space="0" w:color="auto"/>
        <w:left w:val="none" w:sz="0" w:space="0" w:color="auto"/>
        <w:bottom w:val="none" w:sz="0" w:space="0" w:color="auto"/>
        <w:right w:val="none" w:sz="0" w:space="0" w:color="auto"/>
      </w:divBdr>
      <w:divsChild>
        <w:div w:id="1337921439">
          <w:marLeft w:val="0"/>
          <w:marRight w:val="0"/>
          <w:marTop w:val="0"/>
          <w:marBottom w:val="0"/>
          <w:divBdr>
            <w:top w:val="none" w:sz="0" w:space="0" w:color="auto"/>
            <w:left w:val="none" w:sz="0" w:space="0" w:color="auto"/>
            <w:bottom w:val="none" w:sz="0" w:space="0" w:color="auto"/>
            <w:right w:val="none" w:sz="0" w:space="0" w:color="auto"/>
          </w:divBdr>
          <w:divsChild>
            <w:div w:id="188034075">
              <w:marLeft w:val="0"/>
              <w:marRight w:val="0"/>
              <w:marTop w:val="0"/>
              <w:marBottom w:val="0"/>
              <w:divBdr>
                <w:top w:val="none" w:sz="0" w:space="0" w:color="auto"/>
                <w:left w:val="none" w:sz="0" w:space="0" w:color="auto"/>
                <w:bottom w:val="none" w:sz="0" w:space="0" w:color="auto"/>
                <w:right w:val="none" w:sz="0" w:space="0" w:color="auto"/>
              </w:divBdr>
            </w:div>
            <w:div w:id="311064651">
              <w:marLeft w:val="0"/>
              <w:marRight w:val="0"/>
              <w:marTop w:val="0"/>
              <w:marBottom w:val="0"/>
              <w:divBdr>
                <w:top w:val="none" w:sz="0" w:space="0" w:color="auto"/>
                <w:left w:val="none" w:sz="0" w:space="0" w:color="auto"/>
                <w:bottom w:val="none" w:sz="0" w:space="0" w:color="auto"/>
                <w:right w:val="none" w:sz="0" w:space="0" w:color="auto"/>
              </w:divBdr>
            </w:div>
            <w:div w:id="323167888">
              <w:marLeft w:val="0"/>
              <w:marRight w:val="0"/>
              <w:marTop w:val="0"/>
              <w:marBottom w:val="0"/>
              <w:divBdr>
                <w:top w:val="none" w:sz="0" w:space="0" w:color="auto"/>
                <w:left w:val="none" w:sz="0" w:space="0" w:color="auto"/>
                <w:bottom w:val="none" w:sz="0" w:space="0" w:color="auto"/>
                <w:right w:val="none" w:sz="0" w:space="0" w:color="auto"/>
              </w:divBdr>
            </w:div>
            <w:div w:id="540363351">
              <w:marLeft w:val="0"/>
              <w:marRight w:val="0"/>
              <w:marTop w:val="0"/>
              <w:marBottom w:val="0"/>
              <w:divBdr>
                <w:top w:val="none" w:sz="0" w:space="0" w:color="auto"/>
                <w:left w:val="none" w:sz="0" w:space="0" w:color="auto"/>
                <w:bottom w:val="none" w:sz="0" w:space="0" w:color="auto"/>
                <w:right w:val="none" w:sz="0" w:space="0" w:color="auto"/>
              </w:divBdr>
            </w:div>
            <w:div w:id="643856459">
              <w:marLeft w:val="0"/>
              <w:marRight w:val="0"/>
              <w:marTop w:val="0"/>
              <w:marBottom w:val="0"/>
              <w:divBdr>
                <w:top w:val="none" w:sz="0" w:space="0" w:color="auto"/>
                <w:left w:val="none" w:sz="0" w:space="0" w:color="auto"/>
                <w:bottom w:val="none" w:sz="0" w:space="0" w:color="auto"/>
                <w:right w:val="none" w:sz="0" w:space="0" w:color="auto"/>
              </w:divBdr>
            </w:div>
            <w:div w:id="650865893">
              <w:marLeft w:val="0"/>
              <w:marRight w:val="0"/>
              <w:marTop w:val="0"/>
              <w:marBottom w:val="0"/>
              <w:divBdr>
                <w:top w:val="none" w:sz="0" w:space="0" w:color="auto"/>
                <w:left w:val="none" w:sz="0" w:space="0" w:color="auto"/>
                <w:bottom w:val="none" w:sz="0" w:space="0" w:color="auto"/>
                <w:right w:val="none" w:sz="0" w:space="0" w:color="auto"/>
              </w:divBdr>
            </w:div>
            <w:div w:id="1721172544">
              <w:marLeft w:val="0"/>
              <w:marRight w:val="0"/>
              <w:marTop w:val="0"/>
              <w:marBottom w:val="0"/>
              <w:divBdr>
                <w:top w:val="none" w:sz="0" w:space="0" w:color="auto"/>
                <w:left w:val="none" w:sz="0" w:space="0" w:color="auto"/>
                <w:bottom w:val="none" w:sz="0" w:space="0" w:color="auto"/>
                <w:right w:val="none" w:sz="0" w:space="0" w:color="auto"/>
              </w:divBdr>
            </w:div>
            <w:div w:id="2040548564">
              <w:marLeft w:val="0"/>
              <w:marRight w:val="0"/>
              <w:marTop w:val="0"/>
              <w:marBottom w:val="0"/>
              <w:divBdr>
                <w:top w:val="none" w:sz="0" w:space="0" w:color="auto"/>
                <w:left w:val="none" w:sz="0" w:space="0" w:color="auto"/>
                <w:bottom w:val="none" w:sz="0" w:space="0" w:color="auto"/>
                <w:right w:val="none" w:sz="0" w:space="0" w:color="auto"/>
              </w:divBdr>
            </w:div>
            <w:div w:id="21215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4545">
      <w:bodyDiv w:val="1"/>
      <w:marLeft w:val="0"/>
      <w:marRight w:val="0"/>
      <w:marTop w:val="0"/>
      <w:marBottom w:val="0"/>
      <w:divBdr>
        <w:top w:val="none" w:sz="0" w:space="0" w:color="auto"/>
        <w:left w:val="none" w:sz="0" w:space="0" w:color="auto"/>
        <w:bottom w:val="none" w:sz="0" w:space="0" w:color="auto"/>
        <w:right w:val="none" w:sz="0" w:space="0" w:color="auto"/>
      </w:divBdr>
      <w:divsChild>
        <w:div w:id="315496505">
          <w:marLeft w:val="0"/>
          <w:marRight w:val="0"/>
          <w:marTop w:val="0"/>
          <w:marBottom w:val="0"/>
          <w:divBdr>
            <w:top w:val="none" w:sz="0" w:space="0" w:color="auto"/>
            <w:left w:val="none" w:sz="0" w:space="0" w:color="auto"/>
            <w:bottom w:val="none" w:sz="0" w:space="0" w:color="auto"/>
            <w:right w:val="none" w:sz="0" w:space="0" w:color="auto"/>
          </w:divBdr>
          <w:divsChild>
            <w:div w:id="3818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2731">
      <w:bodyDiv w:val="1"/>
      <w:marLeft w:val="0"/>
      <w:marRight w:val="0"/>
      <w:marTop w:val="0"/>
      <w:marBottom w:val="0"/>
      <w:divBdr>
        <w:top w:val="none" w:sz="0" w:space="0" w:color="auto"/>
        <w:left w:val="none" w:sz="0" w:space="0" w:color="auto"/>
        <w:bottom w:val="none" w:sz="0" w:space="0" w:color="auto"/>
        <w:right w:val="none" w:sz="0" w:space="0" w:color="auto"/>
      </w:divBdr>
    </w:div>
    <w:div w:id="1317488708">
      <w:bodyDiv w:val="1"/>
      <w:marLeft w:val="0"/>
      <w:marRight w:val="0"/>
      <w:marTop w:val="0"/>
      <w:marBottom w:val="0"/>
      <w:divBdr>
        <w:top w:val="none" w:sz="0" w:space="0" w:color="auto"/>
        <w:left w:val="none" w:sz="0" w:space="0" w:color="auto"/>
        <w:bottom w:val="none" w:sz="0" w:space="0" w:color="auto"/>
        <w:right w:val="none" w:sz="0" w:space="0" w:color="auto"/>
      </w:divBdr>
    </w:div>
    <w:div w:id="1317996987">
      <w:bodyDiv w:val="1"/>
      <w:marLeft w:val="0"/>
      <w:marRight w:val="0"/>
      <w:marTop w:val="0"/>
      <w:marBottom w:val="0"/>
      <w:divBdr>
        <w:top w:val="none" w:sz="0" w:space="0" w:color="auto"/>
        <w:left w:val="none" w:sz="0" w:space="0" w:color="auto"/>
        <w:bottom w:val="none" w:sz="0" w:space="0" w:color="auto"/>
        <w:right w:val="none" w:sz="0" w:space="0" w:color="auto"/>
      </w:divBdr>
      <w:divsChild>
        <w:div w:id="1922791738">
          <w:marLeft w:val="0"/>
          <w:marRight w:val="0"/>
          <w:marTop w:val="0"/>
          <w:marBottom w:val="0"/>
          <w:divBdr>
            <w:top w:val="none" w:sz="0" w:space="0" w:color="auto"/>
            <w:left w:val="none" w:sz="0" w:space="0" w:color="auto"/>
            <w:bottom w:val="none" w:sz="0" w:space="0" w:color="auto"/>
            <w:right w:val="none" w:sz="0" w:space="0" w:color="auto"/>
          </w:divBdr>
        </w:div>
      </w:divsChild>
    </w:div>
    <w:div w:id="1320187665">
      <w:bodyDiv w:val="1"/>
      <w:marLeft w:val="0"/>
      <w:marRight w:val="0"/>
      <w:marTop w:val="0"/>
      <w:marBottom w:val="0"/>
      <w:divBdr>
        <w:top w:val="none" w:sz="0" w:space="0" w:color="auto"/>
        <w:left w:val="none" w:sz="0" w:space="0" w:color="auto"/>
        <w:bottom w:val="none" w:sz="0" w:space="0" w:color="auto"/>
        <w:right w:val="none" w:sz="0" w:space="0" w:color="auto"/>
      </w:divBdr>
    </w:div>
    <w:div w:id="1325474164">
      <w:bodyDiv w:val="1"/>
      <w:marLeft w:val="0"/>
      <w:marRight w:val="0"/>
      <w:marTop w:val="0"/>
      <w:marBottom w:val="0"/>
      <w:divBdr>
        <w:top w:val="none" w:sz="0" w:space="0" w:color="auto"/>
        <w:left w:val="none" w:sz="0" w:space="0" w:color="auto"/>
        <w:bottom w:val="none" w:sz="0" w:space="0" w:color="auto"/>
        <w:right w:val="none" w:sz="0" w:space="0" w:color="auto"/>
      </w:divBdr>
    </w:div>
    <w:div w:id="1331248709">
      <w:bodyDiv w:val="1"/>
      <w:marLeft w:val="0"/>
      <w:marRight w:val="0"/>
      <w:marTop w:val="0"/>
      <w:marBottom w:val="0"/>
      <w:divBdr>
        <w:top w:val="none" w:sz="0" w:space="0" w:color="auto"/>
        <w:left w:val="none" w:sz="0" w:space="0" w:color="auto"/>
        <w:bottom w:val="none" w:sz="0" w:space="0" w:color="auto"/>
        <w:right w:val="none" w:sz="0" w:space="0" w:color="auto"/>
      </w:divBdr>
    </w:div>
    <w:div w:id="1341935158">
      <w:bodyDiv w:val="1"/>
      <w:marLeft w:val="0"/>
      <w:marRight w:val="0"/>
      <w:marTop w:val="0"/>
      <w:marBottom w:val="0"/>
      <w:divBdr>
        <w:top w:val="none" w:sz="0" w:space="0" w:color="auto"/>
        <w:left w:val="none" w:sz="0" w:space="0" w:color="auto"/>
        <w:bottom w:val="none" w:sz="0" w:space="0" w:color="auto"/>
        <w:right w:val="none" w:sz="0" w:space="0" w:color="auto"/>
      </w:divBdr>
      <w:divsChild>
        <w:div w:id="289171886">
          <w:marLeft w:val="0"/>
          <w:marRight w:val="0"/>
          <w:marTop w:val="0"/>
          <w:marBottom w:val="0"/>
          <w:divBdr>
            <w:top w:val="none" w:sz="0" w:space="0" w:color="auto"/>
            <w:left w:val="none" w:sz="0" w:space="0" w:color="auto"/>
            <w:bottom w:val="none" w:sz="0" w:space="0" w:color="auto"/>
            <w:right w:val="none" w:sz="0" w:space="0" w:color="auto"/>
          </w:divBdr>
          <w:divsChild>
            <w:div w:id="17392592">
              <w:marLeft w:val="0"/>
              <w:marRight w:val="0"/>
              <w:marTop w:val="0"/>
              <w:marBottom w:val="0"/>
              <w:divBdr>
                <w:top w:val="none" w:sz="0" w:space="0" w:color="auto"/>
                <w:left w:val="none" w:sz="0" w:space="0" w:color="auto"/>
                <w:bottom w:val="none" w:sz="0" w:space="0" w:color="auto"/>
                <w:right w:val="none" w:sz="0" w:space="0" w:color="auto"/>
              </w:divBdr>
            </w:div>
            <w:div w:id="39790565">
              <w:marLeft w:val="0"/>
              <w:marRight w:val="0"/>
              <w:marTop w:val="0"/>
              <w:marBottom w:val="0"/>
              <w:divBdr>
                <w:top w:val="none" w:sz="0" w:space="0" w:color="auto"/>
                <w:left w:val="none" w:sz="0" w:space="0" w:color="auto"/>
                <w:bottom w:val="none" w:sz="0" w:space="0" w:color="auto"/>
                <w:right w:val="none" w:sz="0" w:space="0" w:color="auto"/>
              </w:divBdr>
            </w:div>
            <w:div w:id="236213870">
              <w:marLeft w:val="0"/>
              <w:marRight w:val="0"/>
              <w:marTop w:val="0"/>
              <w:marBottom w:val="0"/>
              <w:divBdr>
                <w:top w:val="none" w:sz="0" w:space="0" w:color="auto"/>
                <w:left w:val="none" w:sz="0" w:space="0" w:color="auto"/>
                <w:bottom w:val="none" w:sz="0" w:space="0" w:color="auto"/>
                <w:right w:val="none" w:sz="0" w:space="0" w:color="auto"/>
              </w:divBdr>
            </w:div>
            <w:div w:id="349337134">
              <w:marLeft w:val="0"/>
              <w:marRight w:val="0"/>
              <w:marTop w:val="0"/>
              <w:marBottom w:val="0"/>
              <w:divBdr>
                <w:top w:val="none" w:sz="0" w:space="0" w:color="auto"/>
                <w:left w:val="none" w:sz="0" w:space="0" w:color="auto"/>
                <w:bottom w:val="none" w:sz="0" w:space="0" w:color="auto"/>
                <w:right w:val="none" w:sz="0" w:space="0" w:color="auto"/>
              </w:divBdr>
            </w:div>
            <w:div w:id="356470040">
              <w:marLeft w:val="0"/>
              <w:marRight w:val="0"/>
              <w:marTop w:val="0"/>
              <w:marBottom w:val="0"/>
              <w:divBdr>
                <w:top w:val="none" w:sz="0" w:space="0" w:color="auto"/>
                <w:left w:val="none" w:sz="0" w:space="0" w:color="auto"/>
                <w:bottom w:val="none" w:sz="0" w:space="0" w:color="auto"/>
                <w:right w:val="none" w:sz="0" w:space="0" w:color="auto"/>
              </w:divBdr>
            </w:div>
            <w:div w:id="454955305">
              <w:marLeft w:val="0"/>
              <w:marRight w:val="0"/>
              <w:marTop w:val="0"/>
              <w:marBottom w:val="0"/>
              <w:divBdr>
                <w:top w:val="none" w:sz="0" w:space="0" w:color="auto"/>
                <w:left w:val="none" w:sz="0" w:space="0" w:color="auto"/>
                <w:bottom w:val="none" w:sz="0" w:space="0" w:color="auto"/>
                <w:right w:val="none" w:sz="0" w:space="0" w:color="auto"/>
              </w:divBdr>
            </w:div>
            <w:div w:id="489251294">
              <w:marLeft w:val="0"/>
              <w:marRight w:val="0"/>
              <w:marTop w:val="0"/>
              <w:marBottom w:val="0"/>
              <w:divBdr>
                <w:top w:val="none" w:sz="0" w:space="0" w:color="auto"/>
                <w:left w:val="none" w:sz="0" w:space="0" w:color="auto"/>
                <w:bottom w:val="none" w:sz="0" w:space="0" w:color="auto"/>
                <w:right w:val="none" w:sz="0" w:space="0" w:color="auto"/>
              </w:divBdr>
            </w:div>
            <w:div w:id="501354587">
              <w:marLeft w:val="0"/>
              <w:marRight w:val="0"/>
              <w:marTop w:val="0"/>
              <w:marBottom w:val="0"/>
              <w:divBdr>
                <w:top w:val="none" w:sz="0" w:space="0" w:color="auto"/>
                <w:left w:val="none" w:sz="0" w:space="0" w:color="auto"/>
                <w:bottom w:val="none" w:sz="0" w:space="0" w:color="auto"/>
                <w:right w:val="none" w:sz="0" w:space="0" w:color="auto"/>
              </w:divBdr>
            </w:div>
            <w:div w:id="614562675">
              <w:marLeft w:val="0"/>
              <w:marRight w:val="0"/>
              <w:marTop w:val="0"/>
              <w:marBottom w:val="0"/>
              <w:divBdr>
                <w:top w:val="none" w:sz="0" w:space="0" w:color="auto"/>
                <w:left w:val="none" w:sz="0" w:space="0" w:color="auto"/>
                <w:bottom w:val="none" w:sz="0" w:space="0" w:color="auto"/>
                <w:right w:val="none" w:sz="0" w:space="0" w:color="auto"/>
              </w:divBdr>
            </w:div>
            <w:div w:id="713312585">
              <w:marLeft w:val="0"/>
              <w:marRight w:val="0"/>
              <w:marTop w:val="0"/>
              <w:marBottom w:val="0"/>
              <w:divBdr>
                <w:top w:val="none" w:sz="0" w:space="0" w:color="auto"/>
                <w:left w:val="none" w:sz="0" w:space="0" w:color="auto"/>
                <w:bottom w:val="none" w:sz="0" w:space="0" w:color="auto"/>
                <w:right w:val="none" w:sz="0" w:space="0" w:color="auto"/>
              </w:divBdr>
            </w:div>
            <w:div w:id="860432082">
              <w:marLeft w:val="0"/>
              <w:marRight w:val="0"/>
              <w:marTop w:val="0"/>
              <w:marBottom w:val="0"/>
              <w:divBdr>
                <w:top w:val="none" w:sz="0" w:space="0" w:color="auto"/>
                <w:left w:val="none" w:sz="0" w:space="0" w:color="auto"/>
                <w:bottom w:val="none" w:sz="0" w:space="0" w:color="auto"/>
                <w:right w:val="none" w:sz="0" w:space="0" w:color="auto"/>
              </w:divBdr>
            </w:div>
            <w:div w:id="861237567">
              <w:marLeft w:val="0"/>
              <w:marRight w:val="0"/>
              <w:marTop w:val="0"/>
              <w:marBottom w:val="0"/>
              <w:divBdr>
                <w:top w:val="none" w:sz="0" w:space="0" w:color="auto"/>
                <w:left w:val="none" w:sz="0" w:space="0" w:color="auto"/>
                <w:bottom w:val="none" w:sz="0" w:space="0" w:color="auto"/>
                <w:right w:val="none" w:sz="0" w:space="0" w:color="auto"/>
              </w:divBdr>
            </w:div>
            <w:div w:id="861670837">
              <w:marLeft w:val="0"/>
              <w:marRight w:val="0"/>
              <w:marTop w:val="0"/>
              <w:marBottom w:val="0"/>
              <w:divBdr>
                <w:top w:val="none" w:sz="0" w:space="0" w:color="auto"/>
                <w:left w:val="none" w:sz="0" w:space="0" w:color="auto"/>
                <w:bottom w:val="none" w:sz="0" w:space="0" w:color="auto"/>
                <w:right w:val="none" w:sz="0" w:space="0" w:color="auto"/>
              </w:divBdr>
            </w:div>
            <w:div w:id="865749253">
              <w:marLeft w:val="0"/>
              <w:marRight w:val="0"/>
              <w:marTop w:val="0"/>
              <w:marBottom w:val="0"/>
              <w:divBdr>
                <w:top w:val="none" w:sz="0" w:space="0" w:color="auto"/>
                <w:left w:val="none" w:sz="0" w:space="0" w:color="auto"/>
                <w:bottom w:val="none" w:sz="0" w:space="0" w:color="auto"/>
                <w:right w:val="none" w:sz="0" w:space="0" w:color="auto"/>
              </w:divBdr>
            </w:div>
            <w:div w:id="910196416">
              <w:marLeft w:val="0"/>
              <w:marRight w:val="0"/>
              <w:marTop w:val="0"/>
              <w:marBottom w:val="0"/>
              <w:divBdr>
                <w:top w:val="none" w:sz="0" w:space="0" w:color="auto"/>
                <w:left w:val="none" w:sz="0" w:space="0" w:color="auto"/>
                <w:bottom w:val="none" w:sz="0" w:space="0" w:color="auto"/>
                <w:right w:val="none" w:sz="0" w:space="0" w:color="auto"/>
              </w:divBdr>
            </w:div>
            <w:div w:id="962271347">
              <w:marLeft w:val="0"/>
              <w:marRight w:val="0"/>
              <w:marTop w:val="0"/>
              <w:marBottom w:val="0"/>
              <w:divBdr>
                <w:top w:val="none" w:sz="0" w:space="0" w:color="auto"/>
                <w:left w:val="none" w:sz="0" w:space="0" w:color="auto"/>
                <w:bottom w:val="none" w:sz="0" w:space="0" w:color="auto"/>
                <w:right w:val="none" w:sz="0" w:space="0" w:color="auto"/>
              </w:divBdr>
            </w:div>
            <w:div w:id="965239379">
              <w:marLeft w:val="0"/>
              <w:marRight w:val="0"/>
              <w:marTop w:val="0"/>
              <w:marBottom w:val="0"/>
              <w:divBdr>
                <w:top w:val="none" w:sz="0" w:space="0" w:color="auto"/>
                <w:left w:val="none" w:sz="0" w:space="0" w:color="auto"/>
                <w:bottom w:val="none" w:sz="0" w:space="0" w:color="auto"/>
                <w:right w:val="none" w:sz="0" w:space="0" w:color="auto"/>
              </w:divBdr>
            </w:div>
            <w:div w:id="1029530168">
              <w:marLeft w:val="0"/>
              <w:marRight w:val="0"/>
              <w:marTop w:val="0"/>
              <w:marBottom w:val="0"/>
              <w:divBdr>
                <w:top w:val="none" w:sz="0" w:space="0" w:color="auto"/>
                <w:left w:val="none" w:sz="0" w:space="0" w:color="auto"/>
                <w:bottom w:val="none" w:sz="0" w:space="0" w:color="auto"/>
                <w:right w:val="none" w:sz="0" w:space="0" w:color="auto"/>
              </w:divBdr>
            </w:div>
            <w:div w:id="1234583413">
              <w:marLeft w:val="0"/>
              <w:marRight w:val="0"/>
              <w:marTop w:val="0"/>
              <w:marBottom w:val="0"/>
              <w:divBdr>
                <w:top w:val="none" w:sz="0" w:space="0" w:color="auto"/>
                <w:left w:val="none" w:sz="0" w:space="0" w:color="auto"/>
                <w:bottom w:val="none" w:sz="0" w:space="0" w:color="auto"/>
                <w:right w:val="none" w:sz="0" w:space="0" w:color="auto"/>
              </w:divBdr>
            </w:div>
            <w:div w:id="1237740734">
              <w:marLeft w:val="0"/>
              <w:marRight w:val="0"/>
              <w:marTop w:val="0"/>
              <w:marBottom w:val="0"/>
              <w:divBdr>
                <w:top w:val="none" w:sz="0" w:space="0" w:color="auto"/>
                <w:left w:val="none" w:sz="0" w:space="0" w:color="auto"/>
                <w:bottom w:val="none" w:sz="0" w:space="0" w:color="auto"/>
                <w:right w:val="none" w:sz="0" w:space="0" w:color="auto"/>
              </w:divBdr>
            </w:div>
            <w:div w:id="1377580998">
              <w:marLeft w:val="0"/>
              <w:marRight w:val="0"/>
              <w:marTop w:val="0"/>
              <w:marBottom w:val="0"/>
              <w:divBdr>
                <w:top w:val="none" w:sz="0" w:space="0" w:color="auto"/>
                <w:left w:val="none" w:sz="0" w:space="0" w:color="auto"/>
                <w:bottom w:val="none" w:sz="0" w:space="0" w:color="auto"/>
                <w:right w:val="none" w:sz="0" w:space="0" w:color="auto"/>
              </w:divBdr>
            </w:div>
            <w:div w:id="1510634008">
              <w:marLeft w:val="0"/>
              <w:marRight w:val="0"/>
              <w:marTop w:val="0"/>
              <w:marBottom w:val="0"/>
              <w:divBdr>
                <w:top w:val="none" w:sz="0" w:space="0" w:color="auto"/>
                <w:left w:val="none" w:sz="0" w:space="0" w:color="auto"/>
                <w:bottom w:val="none" w:sz="0" w:space="0" w:color="auto"/>
                <w:right w:val="none" w:sz="0" w:space="0" w:color="auto"/>
              </w:divBdr>
            </w:div>
            <w:div w:id="1545361271">
              <w:marLeft w:val="0"/>
              <w:marRight w:val="0"/>
              <w:marTop w:val="0"/>
              <w:marBottom w:val="0"/>
              <w:divBdr>
                <w:top w:val="none" w:sz="0" w:space="0" w:color="auto"/>
                <w:left w:val="none" w:sz="0" w:space="0" w:color="auto"/>
                <w:bottom w:val="none" w:sz="0" w:space="0" w:color="auto"/>
                <w:right w:val="none" w:sz="0" w:space="0" w:color="auto"/>
              </w:divBdr>
            </w:div>
            <w:div w:id="1560826161">
              <w:marLeft w:val="0"/>
              <w:marRight w:val="0"/>
              <w:marTop w:val="0"/>
              <w:marBottom w:val="0"/>
              <w:divBdr>
                <w:top w:val="none" w:sz="0" w:space="0" w:color="auto"/>
                <w:left w:val="none" w:sz="0" w:space="0" w:color="auto"/>
                <w:bottom w:val="none" w:sz="0" w:space="0" w:color="auto"/>
                <w:right w:val="none" w:sz="0" w:space="0" w:color="auto"/>
              </w:divBdr>
            </w:div>
            <w:div w:id="1664360267">
              <w:marLeft w:val="0"/>
              <w:marRight w:val="0"/>
              <w:marTop w:val="0"/>
              <w:marBottom w:val="0"/>
              <w:divBdr>
                <w:top w:val="none" w:sz="0" w:space="0" w:color="auto"/>
                <w:left w:val="none" w:sz="0" w:space="0" w:color="auto"/>
                <w:bottom w:val="none" w:sz="0" w:space="0" w:color="auto"/>
                <w:right w:val="none" w:sz="0" w:space="0" w:color="auto"/>
              </w:divBdr>
            </w:div>
            <w:div w:id="1799571752">
              <w:marLeft w:val="0"/>
              <w:marRight w:val="0"/>
              <w:marTop w:val="0"/>
              <w:marBottom w:val="0"/>
              <w:divBdr>
                <w:top w:val="none" w:sz="0" w:space="0" w:color="auto"/>
                <w:left w:val="none" w:sz="0" w:space="0" w:color="auto"/>
                <w:bottom w:val="none" w:sz="0" w:space="0" w:color="auto"/>
                <w:right w:val="none" w:sz="0" w:space="0" w:color="auto"/>
              </w:divBdr>
            </w:div>
            <w:div w:id="1845584765">
              <w:marLeft w:val="0"/>
              <w:marRight w:val="0"/>
              <w:marTop w:val="0"/>
              <w:marBottom w:val="0"/>
              <w:divBdr>
                <w:top w:val="none" w:sz="0" w:space="0" w:color="auto"/>
                <w:left w:val="none" w:sz="0" w:space="0" w:color="auto"/>
                <w:bottom w:val="none" w:sz="0" w:space="0" w:color="auto"/>
                <w:right w:val="none" w:sz="0" w:space="0" w:color="auto"/>
              </w:divBdr>
            </w:div>
            <w:div w:id="1896505551">
              <w:marLeft w:val="0"/>
              <w:marRight w:val="0"/>
              <w:marTop w:val="0"/>
              <w:marBottom w:val="0"/>
              <w:divBdr>
                <w:top w:val="none" w:sz="0" w:space="0" w:color="auto"/>
                <w:left w:val="none" w:sz="0" w:space="0" w:color="auto"/>
                <w:bottom w:val="none" w:sz="0" w:space="0" w:color="auto"/>
                <w:right w:val="none" w:sz="0" w:space="0" w:color="auto"/>
              </w:divBdr>
            </w:div>
            <w:div w:id="19719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2516">
      <w:bodyDiv w:val="1"/>
      <w:marLeft w:val="0"/>
      <w:marRight w:val="0"/>
      <w:marTop w:val="0"/>
      <w:marBottom w:val="0"/>
      <w:divBdr>
        <w:top w:val="none" w:sz="0" w:space="0" w:color="auto"/>
        <w:left w:val="none" w:sz="0" w:space="0" w:color="auto"/>
        <w:bottom w:val="none" w:sz="0" w:space="0" w:color="auto"/>
        <w:right w:val="none" w:sz="0" w:space="0" w:color="auto"/>
      </w:divBdr>
    </w:div>
    <w:div w:id="1347364249">
      <w:bodyDiv w:val="1"/>
      <w:marLeft w:val="0"/>
      <w:marRight w:val="0"/>
      <w:marTop w:val="0"/>
      <w:marBottom w:val="0"/>
      <w:divBdr>
        <w:top w:val="none" w:sz="0" w:space="0" w:color="auto"/>
        <w:left w:val="none" w:sz="0" w:space="0" w:color="auto"/>
        <w:bottom w:val="none" w:sz="0" w:space="0" w:color="auto"/>
        <w:right w:val="none" w:sz="0" w:space="0" w:color="auto"/>
      </w:divBdr>
      <w:divsChild>
        <w:div w:id="1228690500">
          <w:marLeft w:val="0"/>
          <w:marRight w:val="0"/>
          <w:marTop w:val="0"/>
          <w:marBottom w:val="0"/>
          <w:divBdr>
            <w:top w:val="none" w:sz="0" w:space="0" w:color="auto"/>
            <w:left w:val="none" w:sz="0" w:space="0" w:color="auto"/>
            <w:bottom w:val="none" w:sz="0" w:space="0" w:color="auto"/>
            <w:right w:val="none" w:sz="0" w:space="0" w:color="auto"/>
          </w:divBdr>
        </w:div>
      </w:divsChild>
    </w:div>
    <w:div w:id="1351373648">
      <w:bodyDiv w:val="1"/>
      <w:marLeft w:val="0"/>
      <w:marRight w:val="0"/>
      <w:marTop w:val="0"/>
      <w:marBottom w:val="0"/>
      <w:divBdr>
        <w:top w:val="none" w:sz="0" w:space="0" w:color="auto"/>
        <w:left w:val="none" w:sz="0" w:space="0" w:color="auto"/>
        <w:bottom w:val="none" w:sz="0" w:space="0" w:color="auto"/>
        <w:right w:val="none" w:sz="0" w:space="0" w:color="auto"/>
      </w:divBdr>
    </w:div>
    <w:div w:id="1357468065">
      <w:bodyDiv w:val="1"/>
      <w:marLeft w:val="0"/>
      <w:marRight w:val="0"/>
      <w:marTop w:val="0"/>
      <w:marBottom w:val="0"/>
      <w:divBdr>
        <w:top w:val="none" w:sz="0" w:space="0" w:color="auto"/>
        <w:left w:val="none" w:sz="0" w:space="0" w:color="auto"/>
        <w:bottom w:val="none" w:sz="0" w:space="0" w:color="auto"/>
        <w:right w:val="none" w:sz="0" w:space="0" w:color="auto"/>
      </w:divBdr>
    </w:div>
    <w:div w:id="1360009516">
      <w:bodyDiv w:val="1"/>
      <w:marLeft w:val="0"/>
      <w:marRight w:val="0"/>
      <w:marTop w:val="0"/>
      <w:marBottom w:val="0"/>
      <w:divBdr>
        <w:top w:val="none" w:sz="0" w:space="0" w:color="auto"/>
        <w:left w:val="none" w:sz="0" w:space="0" w:color="auto"/>
        <w:bottom w:val="none" w:sz="0" w:space="0" w:color="auto"/>
        <w:right w:val="none" w:sz="0" w:space="0" w:color="auto"/>
      </w:divBdr>
    </w:div>
    <w:div w:id="1366449042">
      <w:bodyDiv w:val="1"/>
      <w:marLeft w:val="0"/>
      <w:marRight w:val="0"/>
      <w:marTop w:val="0"/>
      <w:marBottom w:val="0"/>
      <w:divBdr>
        <w:top w:val="none" w:sz="0" w:space="0" w:color="auto"/>
        <w:left w:val="none" w:sz="0" w:space="0" w:color="auto"/>
        <w:bottom w:val="none" w:sz="0" w:space="0" w:color="auto"/>
        <w:right w:val="none" w:sz="0" w:space="0" w:color="auto"/>
      </w:divBdr>
    </w:div>
    <w:div w:id="1368725486">
      <w:bodyDiv w:val="1"/>
      <w:marLeft w:val="0"/>
      <w:marRight w:val="0"/>
      <w:marTop w:val="0"/>
      <w:marBottom w:val="0"/>
      <w:divBdr>
        <w:top w:val="none" w:sz="0" w:space="0" w:color="auto"/>
        <w:left w:val="none" w:sz="0" w:space="0" w:color="auto"/>
        <w:bottom w:val="none" w:sz="0" w:space="0" w:color="auto"/>
        <w:right w:val="none" w:sz="0" w:space="0" w:color="auto"/>
      </w:divBdr>
    </w:div>
    <w:div w:id="1391272532">
      <w:bodyDiv w:val="1"/>
      <w:marLeft w:val="0"/>
      <w:marRight w:val="0"/>
      <w:marTop w:val="0"/>
      <w:marBottom w:val="0"/>
      <w:divBdr>
        <w:top w:val="none" w:sz="0" w:space="0" w:color="auto"/>
        <w:left w:val="none" w:sz="0" w:space="0" w:color="auto"/>
        <w:bottom w:val="none" w:sz="0" w:space="0" w:color="auto"/>
        <w:right w:val="none" w:sz="0" w:space="0" w:color="auto"/>
      </w:divBdr>
    </w:div>
    <w:div w:id="1402681821">
      <w:bodyDiv w:val="1"/>
      <w:marLeft w:val="0"/>
      <w:marRight w:val="0"/>
      <w:marTop w:val="0"/>
      <w:marBottom w:val="0"/>
      <w:divBdr>
        <w:top w:val="none" w:sz="0" w:space="0" w:color="auto"/>
        <w:left w:val="none" w:sz="0" w:space="0" w:color="auto"/>
        <w:bottom w:val="none" w:sz="0" w:space="0" w:color="auto"/>
        <w:right w:val="none" w:sz="0" w:space="0" w:color="auto"/>
      </w:divBdr>
    </w:div>
    <w:div w:id="1403718403">
      <w:bodyDiv w:val="1"/>
      <w:marLeft w:val="0"/>
      <w:marRight w:val="0"/>
      <w:marTop w:val="0"/>
      <w:marBottom w:val="0"/>
      <w:divBdr>
        <w:top w:val="none" w:sz="0" w:space="0" w:color="auto"/>
        <w:left w:val="none" w:sz="0" w:space="0" w:color="auto"/>
        <w:bottom w:val="none" w:sz="0" w:space="0" w:color="auto"/>
        <w:right w:val="none" w:sz="0" w:space="0" w:color="auto"/>
      </w:divBdr>
    </w:div>
    <w:div w:id="1416122363">
      <w:bodyDiv w:val="1"/>
      <w:marLeft w:val="0"/>
      <w:marRight w:val="0"/>
      <w:marTop w:val="0"/>
      <w:marBottom w:val="0"/>
      <w:divBdr>
        <w:top w:val="none" w:sz="0" w:space="0" w:color="auto"/>
        <w:left w:val="none" w:sz="0" w:space="0" w:color="auto"/>
        <w:bottom w:val="none" w:sz="0" w:space="0" w:color="auto"/>
        <w:right w:val="none" w:sz="0" w:space="0" w:color="auto"/>
      </w:divBdr>
    </w:div>
    <w:div w:id="1417824382">
      <w:bodyDiv w:val="1"/>
      <w:marLeft w:val="0"/>
      <w:marRight w:val="0"/>
      <w:marTop w:val="0"/>
      <w:marBottom w:val="0"/>
      <w:divBdr>
        <w:top w:val="none" w:sz="0" w:space="0" w:color="auto"/>
        <w:left w:val="none" w:sz="0" w:space="0" w:color="auto"/>
        <w:bottom w:val="none" w:sz="0" w:space="0" w:color="auto"/>
        <w:right w:val="none" w:sz="0" w:space="0" w:color="auto"/>
      </w:divBdr>
    </w:div>
    <w:div w:id="1418939084">
      <w:bodyDiv w:val="1"/>
      <w:marLeft w:val="0"/>
      <w:marRight w:val="0"/>
      <w:marTop w:val="0"/>
      <w:marBottom w:val="0"/>
      <w:divBdr>
        <w:top w:val="none" w:sz="0" w:space="0" w:color="auto"/>
        <w:left w:val="none" w:sz="0" w:space="0" w:color="auto"/>
        <w:bottom w:val="none" w:sz="0" w:space="0" w:color="auto"/>
        <w:right w:val="none" w:sz="0" w:space="0" w:color="auto"/>
      </w:divBdr>
    </w:div>
    <w:div w:id="1419714173">
      <w:bodyDiv w:val="1"/>
      <w:marLeft w:val="0"/>
      <w:marRight w:val="0"/>
      <w:marTop w:val="0"/>
      <w:marBottom w:val="0"/>
      <w:divBdr>
        <w:top w:val="none" w:sz="0" w:space="0" w:color="auto"/>
        <w:left w:val="none" w:sz="0" w:space="0" w:color="auto"/>
        <w:bottom w:val="none" w:sz="0" w:space="0" w:color="auto"/>
        <w:right w:val="none" w:sz="0" w:space="0" w:color="auto"/>
      </w:divBdr>
    </w:div>
    <w:div w:id="1420060136">
      <w:bodyDiv w:val="1"/>
      <w:marLeft w:val="0"/>
      <w:marRight w:val="0"/>
      <w:marTop w:val="0"/>
      <w:marBottom w:val="0"/>
      <w:divBdr>
        <w:top w:val="none" w:sz="0" w:space="0" w:color="auto"/>
        <w:left w:val="none" w:sz="0" w:space="0" w:color="auto"/>
        <w:bottom w:val="none" w:sz="0" w:space="0" w:color="auto"/>
        <w:right w:val="none" w:sz="0" w:space="0" w:color="auto"/>
      </w:divBdr>
    </w:div>
    <w:div w:id="1421415156">
      <w:bodyDiv w:val="1"/>
      <w:marLeft w:val="0"/>
      <w:marRight w:val="0"/>
      <w:marTop w:val="0"/>
      <w:marBottom w:val="0"/>
      <w:divBdr>
        <w:top w:val="none" w:sz="0" w:space="0" w:color="auto"/>
        <w:left w:val="none" w:sz="0" w:space="0" w:color="auto"/>
        <w:bottom w:val="none" w:sz="0" w:space="0" w:color="auto"/>
        <w:right w:val="none" w:sz="0" w:space="0" w:color="auto"/>
      </w:divBdr>
    </w:div>
    <w:div w:id="1432582207">
      <w:bodyDiv w:val="1"/>
      <w:marLeft w:val="0"/>
      <w:marRight w:val="0"/>
      <w:marTop w:val="0"/>
      <w:marBottom w:val="0"/>
      <w:divBdr>
        <w:top w:val="none" w:sz="0" w:space="0" w:color="auto"/>
        <w:left w:val="none" w:sz="0" w:space="0" w:color="auto"/>
        <w:bottom w:val="none" w:sz="0" w:space="0" w:color="auto"/>
        <w:right w:val="none" w:sz="0" w:space="0" w:color="auto"/>
      </w:divBdr>
    </w:div>
    <w:div w:id="1435831436">
      <w:bodyDiv w:val="1"/>
      <w:marLeft w:val="0"/>
      <w:marRight w:val="0"/>
      <w:marTop w:val="0"/>
      <w:marBottom w:val="0"/>
      <w:divBdr>
        <w:top w:val="none" w:sz="0" w:space="0" w:color="auto"/>
        <w:left w:val="none" w:sz="0" w:space="0" w:color="auto"/>
        <w:bottom w:val="none" w:sz="0" w:space="0" w:color="auto"/>
        <w:right w:val="none" w:sz="0" w:space="0" w:color="auto"/>
      </w:divBdr>
    </w:div>
    <w:div w:id="1439835883">
      <w:bodyDiv w:val="1"/>
      <w:marLeft w:val="0"/>
      <w:marRight w:val="0"/>
      <w:marTop w:val="0"/>
      <w:marBottom w:val="0"/>
      <w:divBdr>
        <w:top w:val="none" w:sz="0" w:space="0" w:color="auto"/>
        <w:left w:val="none" w:sz="0" w:space="0" w:color="auto"/>
        <w:bottom w:val="none" w:sz="0" w:space="0" w:color="auto"/>
        <w:right w:val="none" w:sz="0" w:space="0" w:color="auto"/>
      </w:divBdr>
    </w:div>
    <w:div w:id="1441533653">
      <w:bodyDiv w:val="1"/>
      <w:marLeft w:val="0"/>
      <w:marRight w:val="0"/>
      <w:marTop w:val="0"/>
      <w:marBottom w:val="0"/>
      <w:divBdr>
        <w:top w:val="none" w:sz="0" w:space="0" w:color="auto"/>
        <w:left w:val="none" w:sz="0" w:space="0" w:color="auto"/>
        <w:bottom w:val="none" w:sz="0" w:space="0" w:color="auto"/>
        <w:right w:val="none" w:sz="0" w:space="0" w:color="auto"/>
      </w:divBdr>
    </w:div>
    <w:div w:id="1444567466">
      <w:bodyDiv w:val="1"/>
      <w:marLeft w:val="0"/>
      <w:marRight w:val="0"/>
      <w:marTop w:val="0"/>
      <w:marBottom w:val="0"/>
      <w:divBdr>
        <w:top w:val="none" w:sz="0" w:space="0" w:color="auto"/>
        <w:left w:val="none" w:sz="0" w:space="0" w:color="auto"/>
        <w:bottom w:val="none" w:sz="0" w:space="0" w:color="auto"/>
        <w:right w:val="none" w:sz="0" w:space="0" w:color="auto"/>
      </w:divBdr>
    </w:div>
    <w:div w:id="1446190396">
      <w:bodyDiv w:val="1"/>
      <w:marLeft w:val="0"/>
      <w:marRight w:val="0"/>
      <w:marTop w:val="0"/>
      <w:marBottom w:val="0"/>
      <w:divBdr>
        <w:top w:val="none" w:sz="0" w:space="0" w:color="auto"/>
        <w:left w:val="none" w:sz="0" w:space="0" w:color="auto"/>
        <w:bottom w:val="none" w:sz="0" w:space="0" w:color="auto"/>
        <w:right w:val="none" w:sz="0" w:space="0" w:color="auto"/>
      </w:divBdr>
    </w:div>
    <w:div w:id="1451120134">
      <w:bodyDiv w:val="1"/>
      <w:marLeft w:val="0"/>
      <w:marRight w:val="0"/>
      <w:marTop w:val="0"/>
      <w:marBottom w:val="0"/>
      <w:divBdr>
        <w:top w:val="none" w:sz="0" w:space="0" w:color="auto"/>
        <w:left w:val="none" w:sz="0" w:space="0" w:color="auto"/>
        <w:bottom w:val="none" w:sz="0" w:space="0" w:color="auto"/>
        <w:right w:val="none" w:sz="0" w:space="0" w:color="auto"/>
      </w:divBdr>
    </w:div>
    <w:div w:id="1455902343">
      <w:bodyDiv w:val="1"/>
      <w:marLeft w:val="0"/>
      <w:marRight w:val="0"/>
      <w:marTop w:val="0"/>
      <w:marBottom w:val="0"/>
      <w:divBdr>
        <w:top w:val="none" w:sz="0" w:space="0" w:color="auto"/>
        <w:left w:val="none" w:sz="0" w:space="0" w:color="auto"/>
        <w:bottom w:val="none" w:sz="0" w:space="0" w:color="auto"/>
        <w:right w:val="none" w:sz="0" w:space="0" w:color="auto"/>
      </w:divBdr>
    </w:div>
    <w:div w:id="1456026741">
      <w:bodyDiv w:val="1"/>
      <w:marLeft w:val="0"/>
      <w:marRight w:val="0"/>
      <w:marTop w:val="0"/>
      <w:marBottom w:val="0"/>
      <w:divBdr>
        <w:top w:val="none" w:sz="0" w:space="0" w:color="auto"/>
        <w:left w:val="none" w:sz="0" w:space="0" w:color="auto"/>
        <w:bottom w:val="none" w:sz="0" w:space="0" w:color="auto"/>
        <w:right w:val="none" w:sz="0" w:space="0" w:color="auto"/>
      </w:divBdr>
    </w:div>
    <w:div w:id="1456824080">
      <w:bodyDiv w:val="1"/>
      <w:marLeft w:val="0"/>
      <w:marRight w:val="0"/>
      <w:marTop w:val="0"/>
      <w:marBottom w:val="0"/>
      <w:divBdr>
        <w:top w:val="none" w:sz="0" w:space="0" w:color="auto"/>
        <w:left w:val="none" w:sz="0" w:space="0" w:color="auto"/>
        <w:bottom w:val="none" w:sz="0" w:space="0" w:color="auto"/>
        <w:right w:val="none" w:sz="0" w:space="0" w:color="auto"/>
      </w:divBdr>
    </w:div>
    <w:div w:id="1458795364">
      <w:bodyDiv w:val="1"/>
      <w:marLeft w:val="0"/>
      <w:marRight w:val="0"/>
      <w:marTop w:val="0"/>
      <w:marBottom w:val="0"/>
      <w:divBdr>
        <w:top w:val="none" w:sz="0" w:space="0" w:color="auto"/>
        <w:left w:val="none" w:sz="0" w:space="0" w:color="auto"/>
        <w:bottom w:val="none" w:sz="0" w:space="0" w:color="auto"/>
        <w:right w:val="none" w:sz="0" w:space="0" w:color="auto"/>
      </w:divBdr>
    </w:div>
    <w:div w:id="1462849055">
      <w:bodyDiv w:val="1"/>
      <w:marLeft w:val="0"/>
      <w:marRight w:val="0"/>
      <w:marTop w:val="0"/>
      <w:marBottom w:val="0"/>
      <w:divBdr>
        <w:top w:val="none" w:sz="0" w:space="0" w:color="auto"/>
        <w:left w:val="none" w:sz="0" w:space="0" w:color="auto"/>
        <w:bottom w:val="none" w:sz="0" w:space="0" w:color="auto"/>
        <w:right w:val="none" w:sz="0" w:space="0" w:color="auto"/>
      </w:divBdr>
    </w:div>
    <w:div w:id="1463111238">
      <w:bodyDiv w:val="1"/>
      <w:marLeft w:val="0"/>
      <w:marRight w:val="0"/>
      <w:marTop w:val="0"/>
      <w:marBottom w:val="0"/>
      <w:divBdr>
        <w:top w:val="none" w:sz="0" w:space="0" w:color="auto"/>
        <w:left w:val="none" w:sz="0" w:space="0" w:color="auto"/>
        <w:bottom w:val="none" w:sz="0" w:space="0" w:color="auto"/>
        <w:right w:val="none" w:sz="0" w:space="0" w:color="auto"/>
      </w:divBdr>
    </w:div>
    <w:div w:id="1467773398">
      <w:bodyDiv w:val="1"/>
      <w:marLeft w:val="0"/>
      <w:marRight w:val="0"/>
      <w:marTop w:val="0"/>
      <w:marBottom w:val="0"/>
      <w:divBdr>
        <w:top w:val="none" w:sz="0" w:space="0" w:color="auto"/>
        <w:left w:val="none" w:sz="0" w:space="0" w:color="auto"/>
        <w:bottom w:val="none" w:sz="0" w:space="0" w:color="auto"/>
        <w:right w:val="none" w:sz="0" w:space="0" w:color="auto"/>
      </w:divBdr>
    </w:div>
    <w:div w:id="1468013801">
      <w:bodyDiv w:val="1"/>
      <w:marLeft w:val="0"/>
      <w:marRight w:val="0"/>
      <w:marTop w:val="0"/>
      <w:marBottom w:val="0"/>
      <w:divBdr>
        <w:top w:val="none" w:sz="0" w:space="0" w:color="auto"/>
        <w:left w:val="none" w:sz="0" w:space="0" w:color="auto"/>
        <w:bottom w:val="none" w:sz="0" w:space="0" w:color="auto"/>
        <w:right w:val="none" w:sz="0" w:space="0" w:color="auto"/>
      </w:divBdr>
    </w:div>
    <w:div w:id="1470050987">
      <w:bodyDiv w:val="1"/>
      <w:marLeft w:val="0"/>
      <w:marRight w:val="0"/>
      <w:marTop w:val="0"/>
      <w:marBottom w:val="0"/>
      <w:divBdr>
        <w:top w:val="none" w:sz="0" w:space="0" w:color="auto"/>
        <w:left w:val="none" w:sz="0" w:space="0" w:color="auto"/>
        <w:bottom w:val="none" w:sz="0" w:space="0" w:color="auto"/>
        <w:right w:val="none" w:sz="0" w:space="0" w:color="auto"/>
      </w:divBdr>
    </w:div>
    <w:div w:id="1471095888">
      <w:bodyDiv w:val="1"/>
      <w:marLeft w:val="0"/>
      <w:marRight w:val="0"/>
      <w:marTop w:val="0"/>
      <w:marBottom w:val="0"/>
      <w:divBdr>
        <w:top w:val="none" w:sz="0" w:space="0" w:color="auto"/>
        <w:left w:val="none" w:sz="0" w:space="0" w:color="auto"/>
        <w:bottom w:val="none" w:sz="0" w:space="0" w:color="auto"/>
        <w:right w:val="none" w:sz="0" w:space="0" w:color="auto"/>
      </w:divBdr>
    </w:div>
    <w:div w:id="1475827096">
      <w:bodyDiv w:val="1"/>
      <w:marLeft w:val="0"/>
      <w:marRight w:val="0"/>
      <w:marTop w:val="0"/>
      <w:marBottom w:val="0"/>
      <w:divBdr>
        <w:top w:val="none" w:sz="0" w:space="0" w:color="auto"/>
        <w:left w:val="none" w:sz="0" w:space="0" w:color="auto"/>
        <w:bottom w:val="none" w:sz="0" w:space="0" w:color="auto"/>
        <w:right w:val="none" w:sz="0" w:space="0" w:color="auto"/>
      </w:divBdr>
    </w:div>
    <w:div w:id="1481264455">
      <w:bodyDiv w:val="1"/>
      <w:marLeft w:val="0"/>
      <w:marRight w:val="0"/>
      <w:marTop w:val="0"/>
      <w:marBottom w:val="0"/>
      <w:divBdr>
        <w:top w:val="none" w:sz="0" w:space="0" w:color="auto"/>
        <w:left w:val="none" w:sz="0" w:space="0" w:color="auto"/>
        <w:bottom w:val="none" w:sz="0" w:space="0" w:color="auto"/>
        <w:right w:val="none" w:sz="0" w:space="0" w:color="auto"/>
      </w:divBdr>
    </w:div>
    <w:div w:id="1483422959">
      <w:bodyDiv w:val="1"/>
      <w:marLeft w:val="0"/>
      <w:marRight w:val="0"/>
      <w:marTop w:val="0"/>
      <w:marBottom w:val="0"/>
      <w:divBdr>
        <w:top w:val="none" w:sz="0" w:space="0" w:color="auto"/>
        <w:left w:val="none" w:sz="0" w:space="0" w:color="auto"/>
        <w:bottom w:val="none" w:sz="0" w:space="0" w:color="auto"/>
        <w:right w:val="none" w:sz="0" w:space="0" w:color="auto"/>
      </w:divBdr>
    </w:div>
    <w:div w:id="1486239242">
      <w:bodyDiv w:val="1"/>
      <w:marLeft w:val="0"/>
      <w:marRight w:val="0"/>
      <w:marTop w:val="0"/>
      <w:marBottom w:val="0"/>
      <w:divBdr>
        <w:top w:val="none" w:sz="0" w:space="0" w:color="auto"/>
        <w:left w:val="none" w:sz="0" w:space="0" w:color="auto"/>
        <w:bottom w:val="none" w:sz="0" w:space="0" w:color="auto"/>
        <w:right w:val="none" w:sz="0" w:space="0" w:color="auto"/>
      </w:divBdr>
    </w:div>
    <w:div w:id="1486243625">
      <w:bodyDiv w:val="1"/>
      <w:marLeft w:val="0"/>
      <w:marRight w:val="0"/>
      <w:marTop w:val="0"/>
      <w:marBottom w:val="0"/>
      <w:divBdr>
        <w:top w:val="none" w:sz="0" w:space="0" w:color="auto"/>
        <w:left w:val="none" w:sz="0" w:space="0" w:color="auto"/>
        <w:bottom w:val="none" w:sz="0" w:space="0" w:color="auto"/>
        <w:right w:val="none" w:sz="0" w:space="0" w:color="auto"/>
      </w:divBdr>
    </w:div>
    <w:div w:id="1493108351">
      <w:bodyDiv w:val="1"/>
      <w:marLeft w:val="0"/>
      <w:marRight w:val="0"/>
      <w:marTop w:val="0"/>
      <w:marBottom w:val="0"/>
      <w:divBdr>
        <w:top w:val="none" w:sz="0" w:space="0" w:color="auto"/>
        <w:left w:val="none" w:sz="0" w:space="0" w:color="auto"/>
        <w:bottom w:val="none" w:sz="0" w:space="0" w:color="auto"/>
        <w:right w:val="none" w:sz="0" w:space="0" w:color="auto"/>
      </w:divBdr>
    </w:div>
    <w:div w:id="1495412272">
      <w:bodyDiv w:val="1"/>
      <w:marLeft w:val="0"/>
      <w:marRight w:val="0"/>
      <w:marTop w:val="0"/>
      <w:marBottom w:val="0"/>
      <w:divBdr>
        <w:top w:val="none" w:sz="0" w:space="0" w:color="auto"/>
        <w:left w:val="none" w:sz="0" w:space="0" w:color="auto"/>
        <w:bottom w:val="none" w:sz="0" w:space="0" w:color="auto"/>
        <w:right w:val="none" w:sz="0" w:space="0" w:color="auto"/>
      </w:divBdr>
    </w:div>
    <w:div w:id="1495678808">
      <w:bodyDiv w:val="1"/>
      <w:marLeft w:val="0"/>
      <w:marRight w:val="0"/>
      <w:marTop w:val="0"/>
      <w:marBottom w:val="0"/>
      <w:divBdr>
        <w:top w:val="none" w:sz="0" w:space="0" w:color="auto"/>
        <w:left w:val="none" w:sz="0" w:space="0" w:color="auto"/>
        <w:bottom w:val="none" w:sz="0" w:space="0" w:color="auto"/>
        <w:right w:val="none" w:sz="0" w:space="0" w:color="auto"/>
      </w:divBdr>
    </w:div>
    <w:div w:id="1499537336">
      <w:bodyDiv w:val="1"/>
      <w:marLeft w:val="0"/>
      <w:marRight w:val="0"/>
      <w:marTop w:val="0"/>
      <w:marBottom w:val="0"/>
      <w:divBdr>
        <w:top w:val="none" w:sz="0" w:space="0" w:color="auto"/>
        <w:left w:val="none" w:sz="0" w:space="0" w:color="auto"/>
        <w:bottom w:val="none" w:sz="0" w:space="0" w:color="auto"/>
        <w:right w:val="none" w:sz="0" w:space="0" w:color="auto"/>
      </w:divBdr>
    </w:div>
    <w:div w:id="1509367460">
      <w:bodyDiv w:val="1"/>
      <w:marLeft w:val="0"/>
      <w:marRight w:val="0"/>
      <w:marTop w:val="0"/>
      <w:marBottom w:val="0"/>
      <w:divBdr>
        <w:top w:val="none" w:sz="0" w:space="0" w:color="auto"/>
        <w:left w:val="none" w:sz="0" w:space="0" w:color="auto"/>
        <w:bottom w:val="none" w:sz="0" w:space="0" w:color="auto"/>
        <w:right w:val="none" w:sz="0" w:space="0" w:color="auto"/>
      </w:divBdr>
    </w:div>
    <w:div w:id="1514343354">
      <w:bodyDiv w:val="1"/>
      <w:marLeft w:val="0"/>
      <w:marRight w:val="0"/>
      <w:marTop w:val="0"/>
      <w:marBottom w:val="0"/>
      <w:divBdr>
        <w:top w:val="none" w:sz="0" w:space="0" w:color="auto"/>
        <w:left w:val="none" w:sz="0" w:space="0" w:color="auto"/>
        <w:bottom w:val="none" w:sz="0" w:space="0" w:color="auto"/>
        <w:right w:val="none" w:sz="0" w:space="0" w:color="auto"/>
      </w:divBdr>
    </w:div>
    <w:div w:id="1516111570">
      <w:bodyDiv w:val="1"/>
      <w:marLeft w:val="0"/>
      <w:marRight w:val="0"/>
      <w:marTop w:val="0"/>
      <w:marBottom w:val="0"/>
      <w:divBdr>
        <w:top w:val="none" w:sz="0" w:space="0" w:color="auto"/>
        <w:left w:val="none" w:sz="0" w:space="0" w:color="auto"/>
        <w:bottom w:val="none" w:sz="0" w:space="0" w:color="auto"/>
        <w:right w:val="none" w:sz="0" w:space="0" w:color="auto"/>
      </w:divBdr>
    </w:div>
    <w:div w:id="1516724298">
      <w:bodyDiv w:val="1"/>
      <w:marLeft w:val="0"/>
      <w:marRight w:val="0"/>
      <w:marTop w:val="0"/>
      <w:marBottom w:val="0"/>
      <w:divBdr>
        <w:top w:val="none" w:sz="0" w:space="0" w:color="auto"/>
        <w:left w:val="none" w:sz="0" w:space="0" w:color="auto"/>
        <w:bottom w:val="none" w:sz="0" w:space="0" w:color="auto"/>
        <w:right w:val="none" w:sz="0" w:space="0" w:color="auto"/>
      </w:divBdr>
    </w:div>
    <w:div w:id="1518036647">
      <w:bodyDiv w:val="1"/>
      <w:marLeft w:val="0"/>
      <w:marRight w:val="0"/>
      <w:marTop w:val="0"/>
      <w:marBottom w:val="0"/>
      <w:divBdr>
        <w:top w:val="none" w:sz="0" w:space="0" w:color="auto"/>
        <w:left w:val="none" w:sz="0" w:space="0" w:color="auto"/>
        <w:bottom w:val="none" w:sz="0" w:space="0" w:color="auto"/>
        <w:right w:val="none" w:sz="0" w:space="0" w:color="auto"/>
      </w:divBdr>
    </w:div>
    <w:div w:id="1522671060">
      <w:bodyDiv w:val="1"/>
      <w:marLeft w:val="0"/>
      <w:marRight w:val="0"/>
      <w:marTop w:val="0"/>
      <w:marBottom w:val="0"/>
      <w:divBdr>
        <w:top w:val="none" w:sz="0" w:space="0" w:color="auto"/>
        <w:left w:val="none" w:sz="0" w:space="0" w:color="auto"/>
        <w:bottom w:val="none" w:sz="0" w:space="0" w:color="auto"/>
        <w:right w:val="none" w:sz="0" w:space="0" w:color="auto"/>
      </w:divBdr>
    </w:div>
    <w:div w:id="1523088861">
      <w:bodyDiv w:val="1"/>
      <w:marLeft w:val="0"/>
      <w:marRight w:val="0"/>
      <w:marTop w:val="0"/>
      <w:marBottom w:val="0"/>
      <w:divBdr>
        <w:top w:val="none" w:sz="0" w:space="0" w:color="auto"/>
        <w:left w:val="none" w:sz="0" w:space="0" w:color="auto"/>
        <w:bottom w:val="none" w:sz="0" w:space="0" w:color="auto"/>
        <w:right w:val="none" w:sz="0" w:space="0" w:color="auto"/>
      </w:divBdr>
    </w:div>
    <w:div w:id="1524242195">
      <w:bodyDiv w:val="1"/>
      <w:marLeft w:val="0"/>
      <w:marRight w:val="0"/>
      <w:marTop w:val="0"/>
      <w:marBottom w:val="0"/>
      <w:divBdr>
        <w:top w:val="none" w:sz="0" w:space="0" w:color="auto"/>
        <w:left w:val="none" w:sz="0" w:space="0" w:color="auto"/>
        <w:bottom w:val="none" w:sz="0" w:space="0" w:color="auto"/>
        <w:right w:val="none" w:sz="0" w:space="0" w:color="auto"/>
      </w:divBdr>
    </w:div>
    <w:div w:id="1524703985">
      <w:bodyDiv w:val="1"/>
      <w:marLeft w:val="0"/>
      <w:marRight w:val="0"/>
      <w:marTop w:val="0"/>
      <w:marBottom w:val="0"/>
      <w:divBdr>
        <w:top w:val="none" w:sz="0" w:space="0" w:color="auto"/>
        <w:left w:val="none" w:sz="0" w:space="0" w:color="auto"/>
        <w:bottom w:val="none" w:sz="0" w:space="0" w:color="auto"/>
        <w:right w:val="none" w:sz="0" w:space="0" w:color="auto"/>
      </w:divBdr>
    </w:div>
    <w:div w:id="1530753521">
      <w:bodyDiv w:val="1"/>
      <w:marLeft w:val="0"/>
      <w:marRight w:val="0"/>
      <w:marTop w:val="0"/>
      <w:marBottom w:val="0"/>
      <w:divBdr>
        <w:top w:val="none" w:sz="0" w:space="0" w:color="auto"/>
        <w:left w:val="none" w:sz="0" w:space="0" w:color="auto"/>
        <w:bottom w:val="none" w:sz="0" w:space="0" w:color="auto"/>
        <w:right w:val="none" w:sz="0" w:space="0" w:color="auto"/>
      </w:divBdr>
    </w:div>
    <w:div w:id="1535000553">
      <w:bodyDiv w:val="1"/>
      <w:marLeft w:val="0"/>
      <w:marRight w:val="0"/>
      <w:marTop w:val="0"/>
      <w:marBottom w:val="0"/>
      <w:divBdr>
        <w:top w:val="none" w:sz="0" w:space="0" w:color="auto"/>
        <w:left w:val="none" w:sz="0" w:space="0" w:color="auto"/>
        <w:bottom w:val="none" w:sz="0" w:space="0" w:color="auto"/>
        <w:right w:val="none" w:sz="0" w:space="0" w:color="auto"/>
      </w:divBdr>
    </w:div>
    <w:div w:id="1538545853">
      <w:bodyDiv w:val="1"/>
      <w:marLeft w:val="0"/>
      <w:marRight w:val="0"/>
      <w:marTop w:val="0"/>
      <w:marBottom w:val="0"/>
      <w:divBdr>
        <w:top w:val="none" w:sz="0" w:space="0" w:color="auto"/>
        <w:left w:val="none" w:sz="0" w:space="0" w:color="auto"/>
        <w:bottom w:val="none" w:sz="0" w:space="0" w:color="auto"/>
        <w:right w:val="none" w:sz="0" w:space="0" w:color="auto"/>
      </w:divBdr>
    </w:div>
    <w:div w:id="1545363454">
      <w:bodyDiv w:val="1"/>
      <w:marLeft w:val="0"/>
      <w:marRight w:val="0"/>
      <w:marTop w:val="0"/>
      <w:marBottom w:val="0"/>
      <w:divBdr>
        <w:top w:val="none" w:sz="0" w:space="0" w:color="auto"/>
        <w:left w:val="none" w:sz="0" w:space="0" w:color="auto"/>
        <w:bottom w:val="none" w:sz="0" w:space="0" w:color="auto"/>
        <w:right w:val="none" w:sz="0" w:space="0" w:color="auto"/>
      </w:divBdr>
    </w:div>
    <w:div w:id="1546676636">
      <w:bodyDiv w:val="1"/>
      <w:marLeft w:val="0"/>
      <w:marRight w:val="0"/>
      <w:marTop w:val="0"/>
      <w:marBottom w:val="0"/>
      <w:divBdr>
        <w:top w:val="none" w:sz="0" w:space="0" w:color="auto"/>
        <w:left w:val="none" w:sz="0" w:space="0" w:color="auto"/>
        <w:bottom w:val="none" w:sz="0" w:space="0" w:color="auto"/>
        <w:right w:val="none" w:sz="0" w:space="0" w:color="auto"/>
      </w:divBdr>
    </w:div>
    <w:div w:id="1547646769">
      <w:bodyDiv w:val="1"/>
      <w:marLeft w:val="0"/>
      <w:marRight w:val="0"/>
      <w:marTop w:val="0"/>
      <w:marBottom w:val="0"/>
      <w:divBdr>
        <w:top w:val="none" w:sz="0" w:space="0" w:color="auto"/>
        <w:left w:val="none" w:sz="0" w:space="0" w:color="auto"/>
        <w:bottom w:val="none" w:sz="0" w:space="0" w:color="auto"/>
        <w:right w:val="none" w:sz="0" w:space="0" w:color="auto"/>
      </w:divBdr>
    </w:div>
    <w:div w:id="1560632985">
      <w:bodyDiv w:val="1"/>
      <w:marLeft w:val="0"/>
      <w:marRight w:val="0"/>
      <w:marTop w:val="0"/>
      <w:marBottom w:val="0"/>
      <w:divBdr>
        <w:top w:val="none" w:sz="0" w:space="0" w:color="auto"/>
        <w:left w:val="none" w:sz="0" w:space="0" w:color="auto"/>
        <w:bottom w:val="none" w:sz="0" w:space="0" w:color="auto"/>
        <w:right w:val="none" w:sz="0" w:space="0" w:color="auto"/>
      </w:divBdr>
    </w:div>
    <w:div w:id="1562331871">
      <w:bodyDiv w:val="1"/>
      <w:marLeft w:val="0"/>
      <w:marRight w:val="0"/>
      <w:marTop w:val="0"/>
      <w:marBottom w:val="0"/>
      <w:divBdr>
        <w:top w:val="none" w:sz="0" w:space="0" w:color="auto"/>
        <w:left w:val="none" w:sz="0" w:space="0" w:color="auto"/>
        <w:bottom w:val="none" w:sz="0" w:space="0" w:color="auto"/>
        <w:right w:val="none" w:sz="0" w:space="0" w:color="auto"/>
      </w:divBdr>
    </w:div>
    <w:div w:id="1564561741">
      <w:bodyDiv w:val="1"/>
      <w:marLeft w:val="0"/>
      <w:marRight w:val="0"/>
      <w:marTop w:val="0"/>
      <w:marBottom w:val="0"/>
      <w:divBdr>
        <w:top w:val="none" w:sz="0" w:space="0" w:color="auto"/>
        <w:left w:val="none" w:sz="0" w:space="0" w:color="auto"/>
        <w:bottom w:val="none" w:sz="0" w:space="0" w:color="auto"/>
        <w:right w:val="none" w:sz="0" w:space="0" w:color="auto"/>
      </w:divBdr>
    </w:div>
    <w:div w:id="1567762164">
      <w:bodyDiv w:val="1"/>
      <w:marLeft w:val="0"/>
      <w:marRight w:val="0"/>
      <w:marTop w:val="0"/>
      <w:marBottom w:val="0"/>
      <w:divBdr>
        <w:top w:val="none" w:sz="0" w:space="0" w:color="auto"/>
        <w:left w:val="none" w:sz="0" w:space="0" w:color="auto"/>
        <w:bottom w:val="none" w:sz="0" w:space="0" w:color="auto"/>
        <w:right w:val="none" w:sz="0" w:space="0" w:color="auto"/>
      </w:divBdr>
    </w:div>
    <w:div w:id="1571191410">
      <w:bodyDiv w:val="1"/>
      <w:marLeft w:val="0"/>
      <w:marRight w:val="0"/>
      <w:marTop w:val="0"/>
      <w:marBottom w:val="0"/>
      <w:divBdr>
        <w:top w:val="none" w:sz="0" w:space="0" w:color="auto"/>
        <w:left w:val="none" w:sz="0" w:space="0" w:color="auto"/>
        <w:bottom w:val="none" w:sz="0" w:space="0" w:color="auto"/>
        <w:right w:val="none" w:sz="0" w:space="0" w:color="auto"/>
      </w:divBdr>
    </w:div>
    <w:div w:id="1574587310">
      <w:bodyDiv w:val="1"/>
      <w:marLeft w:val="0"/>
      <w:marRight w:val="0"/>
      <w:marTop w:val="0"/>
      <w:marBottom w:val="0"/>
      <w:divBdr>
        <w:top w:val="none" w:sz="0" w:space="0" w:color="auto"/>
        <w:left w:val="none" w:sz="0" w:space="0" w:color="auto"/>
        <w:bottom w:val="none" w:sz="0" w:space="0" w:color="auto"/>
        <w:right w:val="none" w:sz="0" w:space="0" w:color="auto"/>
      </w:divBdr>
    </w:div>
    <w:div w:id="1574662893">
      <w:bodyDiv w:val="1"/>
      <w:marLeft w:val="0"/>
      <w:marRight w:val="0"/>
      <w:marTop w:val="0"/>
      <w:marBottom w:val="0"/>
      <w:divBdr>
        <w:top w:val="none" w:sz="0" w:space="0" w:color="auto"/>
        <w:left w:val="none" w:sz="0" w:space="0" w:color="auto"/>
        <w:bottom w:val="none" w:sz="0" w:space="0" w:color="auto"/>
        <w:right w:val="none" w:sz="0" w:space="0" w:color="auto"/>
      </w:divBdr>
    </w:div>
    <w:div w:id="1575430218">
      <w:bodyDiv w:val="1"/>
      <w:marLeft w:val="0"/>
      <w:marRight w:val="0"/>
      <w:marTop w:val="0"/>
      <w:marBottom w:val="0"/>
      <w:divBdr>
        <w:top w:val="none" w:sz="0" w:space="0" w:color="auto"/>
        <w:left w:val="none" w:sz="0" w:space="0" w:color="auto"/>
        <w:bottom w:val="none" w:sz="0" w:space="0" w:color="auto"/>
        <w:right w:val="none" w:sz="0" w:space="0" w:color="auto"/>
      </w:divBdr>
    </w:div>
    <w:div w:id="1577395604">
      <w:bodyDiv w:val="1"/>
      <w:marLeft w:val="0"/>
      <w:marRight w:val="0"/>
      <w:marTop w:val="0"/>
      <w:marBottom w:val="0"/>
      <w:divBdr>
        <w:top w:val="none" w:sz="0" w:space="0" w:color="auto"/>
        <w:left w:val="none" w:sz="0" w:space="0" w:color="auto"/>
        <w:bottom w:val="none" w:sz="0" w:space="0" w:color="auto"/>
        <w:right w:val="none" w:sz="0" w:space="0" w:color="auto"/>
      </w:divBdr>
    </w:div>
    <w:div w:id="1577476465">
      <w:bodyDiv w:val="1"/>
      <w:marLeft w:val="0"/>
      <w:marRight w:val="0"/>
      <w:marTop w:val="0"/>
      <w:marBottom w:val="0"/>
      <w:divBdr>
        <w:top w:val="none" w:sz="0" w:space="0" w:color="auto"/>
        <w:left w:val="none" w:sz="0" w:space="0" w:color="auto"/>
        <w:bottom w:val="none" w:sz="0" w:space="0" w:color="auto"/>
        <w:right w:val="none" w:sz="0" w:space="0" w:color="auto"/>
      </w:divBdr>
      <w:divsChild>
        <w:div w:id="730931511">
          <w:marLeft w:val="0"/>
          <w:marRight w:val="0"/>
          <w:marTop w:val="0"/>
          <w:marBottom w:val="0"/>
          <w:divBdr>
            <w:top w:val="none" w:sz="0" w:space="0" w:color="auto"/>
            <w:left w:val="none" w:sz="0" w:space="0" w:color="auto"/>
            <w:bottom w:val="none" w:sz="0" w:space="0" w:color="auto"/>
            <w:right w:val="none" w:sz="0" w:space="0" w:color="auto"/>
          </w:divBdr>
        </w:div>
      </w:divsChild>
    </w:div>
    <w:div w:id="1578203215">
      <w:bodyDiv w:val="1"/>
      <w:marLeft w:val="0"/>
      <w:marRight w:val="0"/>
      <w:marTop w:val="0"/>
      <w:marBottom w:val="0"/>
      <w:divBdr>
        <w:top w:val="none" w:sz="0" w:space="0" w:color="auto"/>
        <w:left w:val="none" w:sz="0" w:space="0" w:color="auto"/>
        <w:bottom w:val="none" w:sz="0" w:space="0" w:color="auto"/>
        <w:right w:val="none" w:sz="0" w:space="0" w:color="auto"/>
      </w:divBdr>
    </w:div>
    <w:div w:id="1580826507">
      <w:bodyDiv w:val="1"/>
      <w:marLeft w:val="0"/>
      <w:marRight w:val="0"/>
      <w:marTop w:val="0"/>
      <w:marBottom w:val="0"/>
      <w:divBdr>
        <w:top w:val="none" w:sz="0" w:space="0" w:color="auto"/>
        <w:left w:val="none" w:sz="0" w:space="0" w:color="auto"/>
        <w:bottom w:val="none" w:sz="0" w:space="0" w:color="auto"/>
        <w:right w:val="none" w:sz="0" w:space="0" w:color="auto"/>
      </w:divBdr>
    </w:div>
    <w:div w:id="1582986371">
      <w:bodyDiv w:val="1"/>
      <w:marLeft w:val="0"/>
      <w:marRight w:val="0"/>
      <w:marTop w:val="0"/>
      <w:marBottom w:val="0"/>
      <w:divBdr>
        <w:top w:val="none" w:sz="0" w:space="0" w:color="auto"/>
        <w:left w:val="none" w:sz="0" w:space="0" w:color="auto"/>
        <w:bottom w:val="none" w:sz="0" w:space="0" w:color="auto"/>
        <w:right w:val="none" w:sz="0" w:space="0" w:color="auto"/>
      </w:divBdr>
    </w:div>
    <w:div w:id="1585260143">
      <w:bodyDiv w:val="1"/>
      <w:marLeft w:val="0"/>
      <w:marRight w:val="0"/>
      <w:marTop w:val="0"/>
      <w:marBottom w:val="0"/>
      <w:divBdr>
        <w:top w:val="none" w:sz="0" w:space="0" w:color="auto"/>
        <w:left w:val="none" w:sz="0" w:space="0" w:color="auto"/>
        <w:bottom w:val="none" w:sz="0" w:space="0" w:color="auto"/>
        <w:right w:val="none" w:sz="0" w:space="0" w:color="auto"/>
      </w:divBdr>
    </w:div>
    <w:div w:id="1587420163">
      <w:bodyDiv w:val="1"/>
      <w:marLeft w:val="0"/>
      <w:marRight w:val="0"/>
      <w:marTop w:val="0"/>
      <w:marBottom w:val="0"/>
      <w:divBdr>
        <w:top w:val="none" w:sz="0" w:space="0" w:color="auto"/>
        <w:left w:val="none" w:sz="0" w:space="0" w:color="auto"/>
        <w:bottom w:val="none" w:sz="0" w:space="0" w:color="auto"/>
        <w:right w:val="none" w:sz="0" w:space="0" w:color="auto"/>
      </w:divBdr>
    </w:div>
    <w:div w:id="1594239323">
      <w:bodyDiv w:val="1"/>
      <w:marLeft w:val="0"/>
      <w:marRight w:val="0"/>
      <w:marTop w:val="0"/>
      <w:marBottom w:val="0"/>
      <w:divBdr>
        <w:top w:val="none" w:sz="0" w:space="0" w:color="auto"/>
        <w:left w:val="none" w:sz="0" w:space="0" w:color="auto"/>
        <w:bottom w:val="none" w:sz="0" w:space="0" w:color="auto"/>
        <w:right w:val="none" w:sz="0" w:space="0" w:color="auto"/>
      </w:divBdr>
    </w:div>
    <w:div w:id="1595476083">
      <w:bodyDiv w:val="1"/>
      <w:marLeft w:val="0"/>
      <w:marRight w:val="0"/>
      <w:marTop w:val="0"/>
      <w:marBottom w:val="0"/>
      <w:divBdr>
        <w:top w:val="none" w:sz="0" w:space="0" w:color="auto"/>
        <w:left w:val="none" w:sz="0" w:space="0" w:color="auto"/>
        <w:bottom w:val="none" w:sz="0" w:space="0" w:color="auto"/>
        <w:right w:val="none" w:sz="0" w:space="0" w:color="auto"/>
      </w:divBdr>
    </w:div>
    <w:div w:id="1599286170">
      <w:bodyDiv w:val="1"/>
      <w:marLeft w:val="0"/>
      <w:marRight w:val="0"/>
      <w:marTop w:val="0"/>
      <w:marBottom w:val="0"/>
      <w:divBdr>
        <w:top w:val="none" w:sz="0" w:space="0" w:color="auto"/>
        <w:left w:val="none" w:sz="0" w:space="0" w:color="auto"/>
        <w:bottom w:val="none" w:sz="0" w:space="0" w:color="auto"/>
        <w:right w:val="none" w:sz="0" w:space="0" w:color="auto"/>
      </w:divBdr>
    </w:div>
    <w:div w:id="1602253540">
      <w:bodyDiv w:val="1"/>
      <w:marLeft w:val="0"/>
      <w:marRight w:val="0"/>
      <w:marTop w:val="0"/>
      <w:marBottom w:val="0"/>
      <w:divBdr>
        <w:top w:val="none" w:sz="0" w:space="0" w:color="auto"/>
        <w:left w:val="none" w:sz="0" w:space="0" w:color="auto"/>
        <w:bottom w:val="none" w:sz="0" w:space="0" w:color="auto"/>
        <w:right w:val="none" w:sz="0" w:space="0" w:color="auto"/>
      </w:divBdr>
    </w:div>
    <w:div w:id="1603368895">
      <w:bodyDiv w:val="1"/>
      <w:marLeft w:val="0"/>
      <w:marRight w:val="0"/>
      <w:marTop w:val="0"/>
      <w:marBottom w:val="0"/>
      <w:divBdr>
        <w:top w:val="none" w:sz="0" w:space="0" w:color="auto"/>
        <w:left w:val="none" w:sz="0" w:space="0" w:color="auto"/>
        <w:bottom w:val="none" w:sz="0" w:space="0" w:color="auto"/>
        <w:right w:val="none" w:sz="0" w:space="0" w:color="auto"/>
      </w:divBdr>
      <w:divsChild>
        <w:div w:id="588513462">
          <w:marLeft w:val="0"/>
          <w:marRight w:val="0"/>
          <w:marTop w:val="0"/>
          <w:marBottom w:val="0"/>
          <w:divBdr>
            <w:top w:val="none" w:sz="0" w:space="0" w:color="auto"/>
            <w:left w:val="none" w:sz="0" w:space="0" w:color="auto"/>
            <w:bottom w:val="none" w:sz="0" w:space="0" w:color="auto"/>
            <w:right w:val="none" w:sz="0" w:space="0" w:color="auto"/>
          </w:divBdr>
          <w:divsChild>
            <w:div w:id="20527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850">
      <w:bodyDiv w:val="1"/>
      <w:marLeft w:val="0"/>
      <w:marRight w:val="0"/>
      <w:marTop w:val="0"/>
      <w:marBottom w:val="0"/>
      <w:divBdr>
        <w:top w:val="none" w:sz="0" w:space="0" w:color="auto"/>
        <w:left w:val="none" w:sz="0" w:space="0" w:color="auto"/>
        <w:bottom w:val="none" w:sz="0" w:space="0" w:color="auto"/>
        <w:right w:val="none" w:sz="0" w:space="0" w:color="auto"/>
      </w:divBdr>
    </w:div>
    <w:div w:id="1621568752">
      <w:bodyDiv w:val="1"/>
      <w:marLeft w:val="0"/>
      <w:marRight w:val="0"/>
      <w:marTop w:val="0"/>
      <w:marBottom w:val="0"/>
      <w:divBdr>
        <w:top w:val="none" w:sz="0" w:space="0" w:color="auto"/>
        <w:left w:val="none" w:sz="0" w:space="0" w:color="auto"/>
        <w:bottom w:val="none" w:sz="0" w:space="0" w:color="auto"/>
        <w:right w:val="none" w:sz="0" w:space="0" w:color="auto"/>
      </w:divBdr>
    </w:div>
    <w:div w:id="1627275303">
      <w:bodyDiv w:val="1"/>
      <w:marLeft w:val="0"/>
      <w:marRight w:val="0"/>
      <w:marTop w:val="0"/>
      <w:marBottom w:val="0"/>
      <w:divBdr>
        <w:top w:val="none" w:sz="0" w:space="0" w:color="auto"/>
        <w:left w:val="none" w:sz="0" w:space="0" w:color="auto"/>
        <w:bottom w:val="none" w:sz="0" w:space="0" w:color="auto"/>
        <w:right w:val="none" w:sz="0" w:space="0" w:color="auto"/>
      </w:divBdr>
    </w:div>
    <w:div w:id="1629314621">
      <w:bodyDiv w:val="1"/>
      <w:marLeft w:val="0"/>
      <w:marRight w:val="0"/>
      <w:marTop w:val="0"/>
      <w:marBottom w:val="0"/>
      <w:divBdr>
        <w:top w:val="none" w:sz="0" w:space="0" w:color="auto"/>
        <w:left w:val="none" w:sz="0" w:space="0" w:color="auto"/>
        <w:bottom w:val="none" w:sz="0" w:space="0" w:color="auto"/>
        <w:right w:val="none" w:sz="0" w:space="0" w:color="auto"/>
      </w:divBdr>
    </w:div>
    <w:div w:id="1633631470">
      <w:bodyDiv w:val="1"/>
      <w:marLeft w:val="0"/>
      <w:marRight w:val="0"/>
      <w:marTop w:val="0"/>
      <w:marBottom w:val="0"/>
      <w:divBdr>
        <w:top w:val="none" w:sz="0" w:space="0" w:color="auto"/>
        <w:left w:val="none" w:sz="0" w:space="0" w:color="auto"/>
        <w:bottom w:val="none" w:sz="0" w:space="0" w:color="auto"/>
        <w:right w:val="none" w:sz="0" w:space="0" w:color="auto"/>
      </w:divBdr>
    </w:div>
    <w:div w:id="1635602295">
      <w:bodyDiv w:val="1"/>
      <w:marLeft w:val="0"/>
      <w:marRight w:val="0"/>
      <w:marTop w:val="0"/>
      <w:marBottom w:val="0"/>
      <w:divBdr>
        <w:top w:val="none" w:sz="0" w:space="0" w:color="auto"/>
        <w:left w:val="none" w:sz="0" w:space="0" w:color="auto"/>
        <w:bottom w:val="none" w:sz="0" w:space="0" w:color="auto"/>
        <w:right w:val="none" w:sz="0" w:space="0" w:color="auto"/>
      </w:divBdr>
    </w:div>
    <w:div w:id="1637761167">
      <w:bodyDiv w:val="1"/>
      <w:marLeft w:val="0"/>
      <w:marRight w:val="0"/>
      <w:marTop w:val="0"/>
      <w:marBottom w:val="0"/>
      <w:divBdr>
        <w:top w:val="none" w:sz="0" w:space="0" w:color="auto"/>
        <w:left w:val="none" w:sz="0" w:space="0" w:color="auto"/>
        <w:bottom w:val="none" w:sz="0" w:space="0" w:color="auto"/>
        <w:right w:val="none" w:sz="0" w:space="0" w:color="auto"/>
      </w:divBdr>
    </w:div>
    <w:div w:id="1638025198">
      <w:bodyDiv w:val="1"/>
      <w:marLeft w:val="0"/>
      <w:marRight w:val="0"/>
      <w:marTop w:val="0"/>
      <w:marBottom w:val="0"/>
      <w:divBdr>
        <w:top w:val="none" w:sz="0" w:space="0" w:color="auto"/>
        <w:left w:val="none" w:sz="0" w:space="0" w:color="auto"/>
        <w:bottom w:val="none" w:sz="0" w:space="0" w:color="auto"/>
        <w:right w:val="none" w:sz="0" w:space="0" w:color="auto"/>
      </w:divBdr>
    </w:div>
    <w:div w:id="1639918864">
      <w:bodyDiv w:val="1"/>
      <w:marLeft w:val="0"/>
      <w:marRight w:val="0"/>
      <w:marTop w:val="0"/>
      <w:marBottom w:val="0"/>
      <w:divBdr>
        <w:top w:val="none" w:sz="0" w:space="0" w:color="auto"/>
        <w:left w:val="none" w:sz="0" w:space="0" w:color="auto"/>
        <w:bottom w:val="none" w:sz="0" w:space="0" w:color="auto"/>
        <w:right w:val="none" w:sz="0" w:space="0" w:color="auto"/>
      </w:divBdr>
    </w:div>
    <w:div w:id="1642534876">
      <w:bodyDiv w:val="1"/>
      <w:marLeft w:val="0"/>
      <w:marRight w:val="0"/>
      <w:marTop w:val="0"/>
      <w:marBottom w:val="0"/>
      <w:divBdr>
        <w:top w:val="none" w:sz="0" w:space="0" w:color="auto"/>
        <w:left w:val="none" w:sz="0" w:space="0" w:color="auto"/>
        <w:bottom w:val="none" w:sz="0" w:space="0" w:color="auto"/>
        <w:right w:val="none" w:sz="0" w:space="0" w:color="auto"/>
      </w:divBdr>
    </w:div>
    <w:div w:id="1643540282">
      <w:bodyDiv w:val="1"/>
      <w:marLeft w:val="0"/>
      <w:marRight w:val="0"/>
      <w:marTop w:val="0"/>
      <w:marBottom w:val="0"/>
      <w:divBdr>
        <w:top w:val="none" w:sz="0" w:space="0" w:color="auto"/>
        <w:left w:val="none" w:sz="0" w:space="0" w:color="auto"/>
        <w:bottom w:val="none" w:sz="0" w:space="0" w:color="auto"/>
        <w:right w:val="none" w:sz="0" w:space="0" w:color="auto"/>
      </w:divBdr>
    </w:div>
    <w:div w:id="1652515314">
      <w:bodyDiv w:val="1"/>
      <w:marLeft w:val="0"/>
      <w:marRight w:val="0"/>
      <w:marTop w:val="0"/>
      <w:marBottom w:val="0"/>
      <w:divBdr>
        <w:top w:val="none" w:sz="0" w:space="0" w:color="auto"/>
        <w:left w:val="none" w:sz="0" w:space="0" w:color="auto"/>
        <w:bottom w:val="none" w:sz="0" w:space="0" w:color="auto"/>
        <w:right w:val="none" w:sz="0" w:space="0" w:color="auto"/>
      </w:divBdr>
    </w:div>
    <w:div w:id="1652834253">
      <w:bodyDiv w:val="1"/>
      <w:marLeft w:val="0"/>
      <w:marRight w:val="0"/>
      <w:marTop w:val="0"/>
      <w:marBottom w:val="0"/>
      <w:divBdr>
        <w:top w:val="none" w:sz="0" w:space="0" w:color="auto"/>
        <w:left w:val="none" w:sz="0" w:space="0" w:color="auto"/>
        <w:bottom w:val="none" w:sz="0" w:space="0" w:color="auto"/>
        <w:right w:val="none" w:sz="0" w:space="0" w:color="auto"/>
      </w:divBdr>
    </w:div>
    <w:div w:id="1653364000">
      <w:bodyDiv w:val="1"/>
      <w:marLeft w:val="0"/>
      <w:marRight w:val="0"/>
      <w:marTop w:val="0"/>
      <w:marBottom w:val="0"/>
      <w:divBdr>
        <w:top w:val="none" w:sz="0" w:space="0" w:color="auto"/>
        <w:left w:val="none" w:sz="0" w:space="0" w:color="auto"/>
        <w:bottom w:val="none" w:sz="0" w:space="0" w:color="auto"/>
        <w:right w:val="none" w:sz="0" w:space="0" w:color="auto"/>
      </w:divBdr>
    </w:div>
    <w:div w:id="1655377829">
      <w:bodyDiv w:val="1"/>
      <w:marLeft w:val="0"/>
      <w:marRight w:val="0"/>
      <w:marTop w:val="0"/>
      <w:marBottom w:val="0"/>
      <w:divBdr>
        <w:top w:val="none" w:sz="0" w:space="0" w:color="auto"/>
        <w:left w:val="none" w:sz="0" w:space="0" w:color="auto"/>
        <w:bottom w:val="none" w:sz="0" w:space="0" w:color="auto"/>
        <w:right w:val="none" w:sz="0" w:space="0" w:color="auto"/>
      </w:divBdr>
    </w:div>
    <w:div w:id="1655791722">
      <w:bodyDiv w:val="1"/>
      <w:marLeft w:val="0"/>
      <w:marRight w:val="0"/>
      <w:marTop w:val="0"/>
      <w:marBottom w:val="0"/>
      <w:divBdr>
        <w:top w:val="none" w:sz="0" w:space="0" w:color="auto"/>
        <w:left w:val="none" w:sz="0" w:space="0" w:color="auto"/>
        <w:bottom w:val="none" w:sz="0" w:space="0" w:color="auto"/>
        <w:right w:val="none" w:sz="0" w:space="0" w:color="auto"/>
      </w:divBdr>
    </w:div>
    <w:div w:id="1659381838">
      <w:bodyDiv w:val="1"/>
      <w:marLeft w:val="0"/>
      <w:marRight w:val="0"/>
      <w:marTop w:val="0"/>
      <w:marBottom w:val="0"/>
      <w:divBdr>
        <w:top w:val="none" w:sz="0" w:space="0" w:color="auto"/>
        <w:left w:val="none" w:sz="0" w:space="0" w:color="auto"/>
        <w:bottom w:val="none" w:sz="0" w:space="0" w:color="auto"/>
        <w:right w:val="none" w:sz="0" w:space="0" w:color="auto"/>
      </w:divBdr>
    </w:div>
    <w:div w:id="1663509706">
      <w:bodyDiv w:val="1"/>
      <w:marLeft w:val="0"/>
      <w:marRight w:val="0"/>
      <w:marTop w:val="0"/>
      <w:marBottom w:val="0"/>
      <w:divBdr>
        <w:top w:val="none" w:sz="0" w:space="0" w:color="auto"/>
        <w:left w:val="none" w:sz="0" w:space="0" w:color="auto"/>
        <w:bottom w:val="none" w:sz="0" w:space="0" w:color="auto"/>
        <w:right w:val="none" w:sz="0" w:space="0" w:color="auto"/>
      </w:divBdr>
    </w:div>
    <w:div w:id="1668705196">
      <w:bodyDiv w:val="1"/>
      <w:marLeft w:val="0"/>
      <w:marRight w:val="0"/>
      <w:marTop w:val="0"/>
      <w:marBottom w:val="0"/>
      <w:divBdr>
        <w:top w:val="none" w:sz="0" w:space="0" w:color="auto"/>
        <w:left w:val="none" w:sz="0" w:space="0" w:color="auto"/>
        <w:bottom w:val="none" w:sz="0" w:space="0" w:color="auto"/>
        <w:right w:val="none" w:sz="0" w:space="0" w:color="auto"/>
      </w:divBdr>
    </w:div>
    <w:div w:id="1672023133">
      <w:bodyDiv w:val="1"/>
      <w:marLeft w:val="0"/>
      <w:marRight w:val="0"/>
      <w:marTop w:val="0"/>
      <w:marBottom w:val="0"/>
      <w:divBdr>
        <w:top w:val="none" w:sz="0" w:space="0" w:color="auto"/>
        <w:left w:val="none" w:sz="0" w:space="0" w:color="auto"/>
        <w:bottom w:val="none" w:sz="0" w:space="0" w:color="auto"/>
        <w:right w:val="none" w:sz="0" w:space="0" w:color="auto"/>
      </w:divBdr>
    </w:div>
    <w:div w:id="1675183951">
      <w:bodyDiv w:val="1"/>
      <w:marLeft w:val="0"/>
      <w:marRight w:val="0"/>
      <w:marTop w:val="0"/>
      <w:marBottom w:val="0"/>
      <w:divBdr>
        <w:top w:val="none" w:sz="0" w:space="0" w:color="auto"/>
        <w:left w:val="none" w:sz="0" w:space="0" w:color="auto"/>
        <w:bottom w:val="none" w:sz="0" w:space="0" w:color="auto"/>
        <w:right w:val="none" w:sz="0" w:space="0" w:color="auto"/>
      </w:divBdr>
    </w:div>
    <w:div w:id="1680430030">
      <w:bodyDiv w:val="1"/>
      <w:marLeft w:val="0"/>
      <w:marRight w:val="0"/>
      <w:marTop w:val="0"/>
      <w:marBottom w:val="0"/>
      <w:divBdr>
        <w:top w:val="none" w:sz="0" w:space="0" w:color="auto"/>
        <w:left w:val="none" w:sz="0" w:space="0" w:color="auto"/>
        <w:bottom w:val="none" w:sz="0" w:space="0" w:color="auto"/>
        <w:right w:val="none" w:sz="0" w:space="0" w:color="auto"/>
      </w:divBdr>
    </w:div>
    <w:div w:id="1681814462">
      <w:bodyDiv w:val="1"/>
      <w:marLeft w:val="0"/>
      <w:marRight w:val="0"/>
      <w:marTop w:val="0"/>
      <w:marBottom w:val="0"/>
      <w:divBdr>
        <w:top w:val="none" w:sz="0" w:space="0" w:color="auto"/>
        <w:left w:val="none" w:sz="0" w:space="0" w:color="auto"/>
        <w:bottom w:val="none" w:sz="0" w:space="0" w:color="auto"/>
        <w:right w:val="none" w:sz="0" w:space="0" w:color="auto"/>
      </w:divBdr>
    </w:div>
    <w:div w:id="1685748670">
      <w:bodyDiv w:val="1"/>
      <w:marLeft w:val="0"/>
      <w:marRight w:val="0"/>
      <w:marTop w:val="0"/>
      <w:marBottom w:val="0"/>
      <w:divBdr>
        <w:top w:val="none" w:sz="0" w:space="0" w:color="auto"/>
        <w:left w:val="none" w:sz="0" w:space="0" w:color="auto"/>
        <w:bottom w:val="none" w:sz="0" w:space="0" w:color="auto"/>
        <w:right w:val="none" w:sz="0" w:space="0" w:color="auto"/>
      </w:divBdr>
    </w:div>
    <w:div w:id="1687977907">
      <w:bodyDiv w:val="1"/>
      <w:marLeft w:val="0"/>
      <w:marRight w:val="0"/>
      <w:marTop w:val="0"/>
      <w:marBottom w:val="0"/>
      <w:divBdr>
        <w:top w:val="none" w:sz="0" w:space="0" w:color="auto"/>
        <w:left w:val="none" w:sz="0" w:space="0" w:color="auto"/>
        <w:bottom w:val="none" w:sz="0" w:space="0" w:color="auto"/>
        <w:right w:val="none" w:sz="0" w:space="0" w:color="auto"/>
      </w:divBdr>
    </w:div>
    <w:div w:id="1690523952">
      <w:bodyDiv w:val="1"/>
      <w:marLeft w:val="0"/>
      <w:marRight w:val="0"/>
      <w:marTop w:val="0"/>
      <w:marBottom w:val="0"/>
      <w:divBdr>
        <w:top w:val="none" w:sz="0" w:space="0" w:color="auto"/>
        <w:left w:val="none" w:sz="0" w:space="0" w:color="auto"/>
        <w:bottom w:val="none" w:sz="0" w:space="0" w:color="auto"/>
        <w:right w:val="none" w:sz="0" w:space="0" w:color="auto"/>
      </w:divBdr>
    </w:div>
    <w:div w:id="1692411429">
      <w:bodyDiv w:val="1"/>
      <w:marLeft w:val="0"/>
      <w:marRight w:val="0"/>
      <w:marTop w:val="0"/>
      <w:marBottom w:val="0"/>
      <w:divBdr>
        <w:top w:val="none" w:sz="0" w:space="0" w:color="auto"/>
        <w:left w:val="none" w:sz="0" w:space="0" w:color="auto"/>
        <w:bottom w:val="none" w:sz="0" w:space="0" w:color="auto"/>
        <w:right w:val="none" w:sz="0" w:space="0" w:color="auto"/>
      </w:divBdr>
    </w:div>
    <w:div w:id="1710493782">
      <w:bodyDiv w:val="1"/>
      <w:marLeft w:val="0"/>
      <w:marRight w:val="0"/>
      <w:marTop w:val="0"/>
      <w:marBottom w:val="0"/>
      <w:divBdr>
        <w:top w:val="none" w:sz="0" w:space="0" w:color="auto"/>
        <w:left w:val="none" w:sz="0" w:space="0" w:color="auto"/>
        <w:bottom w:val="none" w:sz="0" w:space="0" w:color="auto"/>
        <w:right w:val="none" w:sz="0" w:space="0" w:color="auto"/>
      </w:divBdr>
    </w:div>
    <w:div w:id="1711689828">
      <w:bodyDiv w:val="1"/>
      <w:marLeft w:val="0"/>
      <w:marRight w:val="0"/>
      <w:marTop w:val="0"/>
      <w:marBottom w:val="0"/>
      <w:divBdr>
        <w:top w:val="none" w:sz="0" w:space="0" w:color="auto"/>
        <w:left w:val="none" w:sz="0" w:space="0" w:color="auto"/>
        <w:bottom w:val="none" w:sz="0" w:space="0" w:color="auto"/>
        <w:right w:val="none" w:sz="0" w:space="0" w:color="auto"/>
      </w:divBdr>
    </w:div>
    <w:div w:id="1713536039">
      <w:bodyDiv w:val="1"/>
      <w:marLeft w:val="0"/>
      <w:marRight w:val="0"/>
      <w:marTop w:val="0"/>
      <w:marBottom w:val="0"/>
      <w:divBdr>
        <w:top w:val="none" w:sz="0" w:space="0" w:color="auto"/>
        <w:left w:val="none" w:sz="0" w:space="0" w:color="auto"/>
        <w:bottom w:val="none" w:sz="0" w:space="0" w:color="auto"/>
        <w:right w:val="none" w:sz="0" w:space="0" w:color="auto"/>
      </w:divBdr>
      <w:divsChild>
        <w:div w:id="748426631">
          <w:marLeft w:val="0"/>
          <w:marRight w:val="0"/>
          <w:marTop w:val="0"/>
          <w:marBottom w:val="0"/>
          <w:divBdr>
            <w:top w:val="none" w:sz="0" w:space="0" w:color="auto"/>
            <w:left w:val="none" w:sz="0" w:space="0" w:color="auto"/>
            <w:bottom w:val="none" w:sz="0" w:space="0" w:color="auto"/>
            <w:right w:val="none" w:sz="0" w:space="0" w:color="auto"/>
          </w:divBdr>
          <w:divsChild>
            <w:div w:id="330959606">
              <w:marLeft w:val="0"/>
              <w:marRight w:val="0"/>
              <w:marTop w:val="0"/>
              <w:marBottom w:val="0"/>
              <w:divBdr>
                <w:top w:val="none" w:sz="0" w:space="0" w:color="auto"/>
                <w:left w:val="none" w:sz="0" w:space="0" w:color="auto"/>
                <w:bottom w:val="none" w:sz="0" w:space="0" w:color="auto"/>
                <w:right w:val="none" w:sz="0" w:space="0" w:color="auto"/>
              </w:divBdr>
            </w:div>
            <w:div w:id="735200377">
              <w:marLeft w:val="0"/>
              <w:marRight w:val="0"/>
              <w:marTop w:val="0"/>
              <w:marBottom w:val="0"/>
              <w:divBdr>
                <w:top w:val="none" w:sz="0" w:space="0" w:color="auto"/>
                <w:left w:val="none" w:sz="0" w:space="0" w:color="auto"/>
                <w:bottom w:val="none" w:sz="0" w:space="0" w:color="auto"/>
                <w:right w:val="none" w:sz="0" w:space="0" w:color="auto"/>
              </w:divBdr>
            </w:div>
            <w:div w:id="1362318768">
              <w:marLeft w:val="0"/>
              <w:marRight w:val="0"/>
              <w:marTop w:val="0"/>
              <w:marBottom w:val="0"/>
              <w:divBdr>
                <w:top w:val="none" w:sz="0" w:space="0" w:color="auto"/>
                <w:left w:val="none" w:sz="0" w:space="0" w:color="auto"/>
                <w:bottom w:val="none" w:sz="0" w:space="0" w:color="auto"/>
                <w:right w:val="none" w:sz="0" w:space="0" w:color="auto"/>
              </w:divBdr>
            </w:div>
            <w:div w:id="1617788231">
              <w:marLeft w:val="0"/>
              <w:marRight w:val="0"/>
              <w:marTop w:val="0"/>
              <w:marBottom w:val="0"/>
              <w:divBdr>
                <w:top w:val="none" w:sz="0" w:space="0" w:color="auto"/>
                <w:left w:val="none" w:sz="0" w:space="0" w:color="auto"/>
                <w:bottom w:val="none" w:sz="0" w:space="0" w:color="auto"/>
                <w:right w:val="none" w:sz="0" w:space="0" w:color="auto"/>
              </w:divBdr>
            </w:div>
            <w:div w:id="1852142444">
              <w:marLeft w:val="0"/>
              <w:marRight w:val="0"/>
              <w:marTop w:val="0"/>
              <w:marBottom w:val="0"/>
              <w:divBdr>
                <w:top w:val="none" w:sz="0" w:space="0" w:color="auto"/>
                <w:left w:val="none" w:sz="0" w:space="0" w:color="auto"/>
                <w:bottom w:val="none" w:sz="0" w:space="0" w:color="auto"/>
                <w:right w:val="none" w:sz="0" w:space="0" w:color="auto"/>
              </w:divBdr>
            </w:div>
            <w:div w:id="1980761904">
              <w:marLeft w:val="0"/>
              <w:marRight w:val="0"/>
              <w:marTop w:val="0"/>
              <w:marBottom w:val="0"/>
              <w:divBdr>
                <w:top w:val="none" w:sz="0" w:space="0" w:color="auto"/>
                <w:left w:val="none" w:sz="0" w:space="0" w:color="auto"/>
                <w:bottom w:val="none" w:sz="0" w:space="0" w:color="auto"/>
                <w:right w:val="none" w:sz="0" w:space="0" w:color="auto"/>
              </w:divBdr>
            </w:div>
            <w:div w:id="21119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6008">
      <w:bodyDiv w:val="1"/>
      <w:marLeft w:val="0"/>
      <w:marRight w:val="0"/>
      <w:marTop w:val="0"/>
      <w:marBottom w:val="0"/>
      <w:divBdr>
        <w:top w:val="none" w:sz="0" w:space="0" w:color="auto"/>
        <w:left w:val="none" w:sz="0" w:space="0" w:color="auto"/>
        <w:bottom w:val="none" w:sz="0" w:space="0" w:color="auto"/>
        <w:right w:val="none" w:sz="0" w:space="0" w:color="auto"/>
      </w:divBdr>
    </w:div>
    <w:div w:id="1715349834">
      <w:bodyDiv w:val="1"/>
      <w:marLeft w:val="0"/>
      <w:marRight w:val="0"/>
      <w:marTop w:val="0"/>
      <w:marBottom w:val="0"/>
      <w:divBdr>
        <w:top w:val="none" w:sz="0" w:space="0" w:color="auto"/>
        <w:left w:val="none" w:sz="0" w:space="0" w:color="auto"/>
        <w:bottom w:val="none" w:sz="0" w:space="0" w:color="auto"/>
        <w:right w:val="none" w:sz="0" w:space="0" w:color="auto"/>
      </w:divBdr>
    </w:div>
    <w:div w:id="1716734802">
      <w:bodyDiv w:val="1"/>
      <w:marLeft w:val="0"/>
      <w:marRight w:val="0"/>
      <w:marTop w:val="0"/>
      <w:marBottom w:val="0"/>
      <w:divBdr>
        <w:top w:val="none" w:sz="0" w:space="0" w:color="auto"/>
        <w:left w:val="none" w:sz="0" w:space="0" w:color="auto"/>
        <w:bottom w:val="none" w:sz="0" w:space="0" w:color="auto"/>
        <w:right w:val="none" w:sz="0" w:space="0" w:color="auto"/>
      </w:divBdr>
    </w:div>
    <w:div w:id="1720283745">
      <w:bodyDiv w:val="1"/>
      <w:marLeft w:val="0"/>
      <w:marRight w:val="0"/>
      <w:marTop w:val="0"/>
      <w:marBottom w:val="0"/>
      <w:divBdr>
        <w:top w:val="none" w:sz="0" w:space="0" w:color="auto"/>
        <w:left w:val="none" w:sz="0" w:space="0" w:color="auto"/>
        <w:bottom w:val="none" w:sz="0" w:space="0" w:color="auto"/>
        <w:right w:val="none" w:sz="0" w:space="0" w:color="auto"/>
      </w:divBdr>
    </w:div>
    <w:div w:id="1723291762">
      <w:bodyDiv w:val="1"/>
      <w:marLeft w:val="0"/>
      <w:marRight w:val="0"/>
      <w:marTop w:val="0"/>
      <w:marBottom w:val="0"/>
      <w:divBdr>
        <w:top w:val="none" w:sz="0" w:space="0" w:color="auto"/>
        <w:left w:val="none" w:sz="0" w:space="0" w:color="auto"/>
        <w:bottom w:val="none" w:sz="0" w:space="0" w:color="auto"/>
        <w:right w:val="none" w:sz="0" w:space="0" w:color="auto"/>
      </w:divBdr>
    </w:div>
    <w:div w:id="1728990982">
      <w:bodyDiv w:val="1"/>
      <w:marLeft w:val="0"/>
      <w:marRight w:val="0"/>
      <w:marTop w:val="0"/>
      <w:marBottom w:val="0"/>
      <w:divBdr>
        <w:top w:val="none" w:sz="0" w:space="0" w:color="auto"/>
        <w:left w:val="none" w:sz="0" w:space="0" w:color="auto"/>
        <w:bottom w:val="none" w:sz="0" w:space="0" w:color="auto"/>
        <w:right w:val="none" w:sz="0" w:space="0" w:color="auto"/>
      </w:divBdr>
    </w:div>
    <w:div w:id="1733237171">
      <w:bodyDiv w:val="1"/>
      <w:marLeft w:val="0"/>
      <w:marRight w:val="0"/>
      <w:marTop w:val="0"/>
      <w:marBottom w:val="0"/>
      <w:divBdr>
        <w:top w:val="none" w:sz="0" w:space="0" w:color="auto"/>
        <w:left w:val="none" w:sz="0" w:space="0" w:color="auto"/>
        <w:bottom w:val="none" w:sz="0" w:space="0" w:color="auto"/>
        <w:right w:val="none" w:sz="0" w:space="0" w:color="auto"/>
      </w:divBdr>
    </w:div>
    <w:div w:id="1739862199">
      <w:bodyDiv w:val="1"/>
      <w:marLeft w:val="0"/>
      <w:marRight w:val="0"/>
      <w:marTop w:val="0"/>
      <w:marBottom w:val="0"/>
      <w:divBdr>
        <w:top w:val="none" w:sz="0" w:space="0" w:color="auto"/>
        <w:left w:val="none" w:sz="0" w:space="0" w:color="auto"/>
        <w:bottom w:val="none" w:sz="0" w:space="0" w:color="auto"/>
        <w:right w:val="none" w:sz="0" w:space="0" w:color="auto"/>
      </w:divBdr>
    </w:div>
    <w:div w:id="1748963711">
      <w:bodyDiv w:val="1"/>
      <w:marLeft w:val="0"/>
      <w:marRight w:val="0"/>
      <w:marTop w:val="0"/>
      <w:marBottom w:val="0"/>
      <w:divBdr>
        <w:top w:val="none" w:sz="0" w:space="0" w:color="auto"/>
        <w:left w:val="none" w:sz="0" w:space="0" w:color="auto"/>
        <w:bottom w:val="none" w:sz="0" w:space="0" w:color="auto"/>
        <w:right w:val="none" w:sz="0" w:space="0" w:color="auto"/>
      </w:divBdr>
    </w:div>
    <w:div w:id="1749036884">
      <w:bodyDiv w:val="1"/>
      <w:marLeft w:val="0"/>
      <w:marRight w:val="0"/>
      <w:marTop w:val="0"/>
      <w:marBottom w:val="0"/>
      <w:divBdr>
        <w:top w:val="none" w:sz="0" w:space="0" w:color="auto"/>
        <w:left w:val="none" w:sz="0" w:space="0" w:color="auto"/>
        <w:bottom w:val="none" w:sz="0" w:space="0" w:color="auto"/>
        <w:right w:val="none" w:sz="0" w:space="0" w:color="auto"/>
      </w:divBdr>
    </w:div>
    <w:div w:id="1755398372">
      <w:bodyDiv w:val="1"/>
      <w:marLeft w:val="0"/>
      <w:marRight w:val="0"/>
      <w:marTop w:val="0"/>
      <w:marBottom w:val="0"/>
      <w:divBdr>
        <w:top w:val="none" w:sz="0" w:space="0" w:color="auto"/>
        <w:left w:val="none" w:sz="0" w:space="0" w:color="auto"/>
        <w:bottom w:val="none" w:sz="0" w:space="0" w:color="auto"/>
        <w:right w:val="none" w:sz="0" w:space="0" w:color="auto"/>
      </w:divBdr>
    </w:div>
    <w:div w:id="1756635214">
      <w:bodyDiv w:val="1"/>
      <w:marLeft w:val="0"/>
      <w:marRight w:val="0"/>
      <w:marTop w:val="0"/>
      <w:marBottom w:val="0"/>
      <w:divBdr>
        <w:top w:val="none" w:sz="0" w:space="0" w:color="auto"/>
        <w:left w:val="none" w:sz="0" w:space="0" w:color="auto"/>
        <w:bottom w:val="none" w:sz="0" w:space="0" w:color="auto"/>
        <w:right w:val="none" w:sz="0" w:space="0" w:color="auto"/>
      </w:divBdr>
    </w:div>
    <w:div w:id="1758868700">
      <w:bodyDiv w:val="1"/>
      <w:marLeft w:val="0"/>
      <w:marRight w:val="0"/>
      <w:marTop w:val="0"/>
      <w:marBottom w:val="0"/>
      <w:divBdr>
        <w:top w:val="none" w:sz="0" w:space="0" w:color="auto"/>
        <w:left w:val="none" w:sz="0" w:space="0" w:color="auto"/>
        <w:bottom w:val="none" w:sz="0" w:space="0" w:color="auto"/>
        <w:right w:val="none" w:sz="0" w:space="0" w:color="auto"/>
      </w:divBdr>
    </w:div>
    <w:div w:id="1760100900">
      <w:bodyDiv w:val="1"/>
      <w:marLeft w:val="0"/>
      <w:marRight w:val="0"/>
      <w:marTop w:val="0"/>
      <w:marBottom w:val="0"/>
      <w:divBdr>
        <w:top w:val="none" w:sz="0" w:space="0" w:color="auto"/>
        <w:left w:val="none" w:sz="0" w:space="0" w:color="auto"/>
        <w:bottom w:val="none" w:sz="0" w:space="0" w:color="auto"/>
        <w:right w:val="none" w:sz="0" w:space="0" w:color="auto"/>
      </w:divBdr>
    </w:div>
    <w:div w:id="1765496488">
      <w:bodyDiv w:val="1"/>
      <w:marLeft w:val="0"/>
      <w:marRight w:val="0"/>
      <w:marTop w:val="0"/>
      <w:marBottom w:val="0"/>
      <w:divBdr>
        <w:top w:val="none" w:sz="0" w:space="0" w:color="auto"/>
        <w:left w:val="none" w:sz="0" w:space="0" w:color="auto"/>
        <w:bottom w:val="none" w:sz="0" w:space="0" w:color="auto"/>
        <w:right w:val="none" w:sz="0" w:space="0" w:color="auto"/>
      </w:divBdr>
    </w:div>
    <w:div w:id="1767992770">
      <w:bodyDiv w:val="1"/>
      <w:marLeft w:val="0"/>
      <w:marRight w:val="0"/>
      <w:marTop w:val="0"/>
      <w:marBottom w:val="0"/>
      <w:divBdr>
        <w:top w:val="none" w:sz="0" w:space="0" w:color="auto"/>
        <w:left w:val="none" w:sz="0" w:space="0" w:color="auto"/>
        <w:bottom w:val="none" w:sz="0" w:space="0" w:color="auto"/>
        <w:right w:val="none" w:sz="0" w:space="0" w:color="auto"/>
      </w:divBdr>
    </w:div>
    <w:div w:id="1768185536">
      <w:bodyDiv w:val="1"/>
      <w:marLeft w:val="0"/>
      <w:marRight w:val="0"/>
      <w:marTop w:val="0"/>
      <w:marBottom w:val="0"/>
      <w:divBdr>
        <w:top w:val="none" w:sz="0" w:space="0" w:color="auto"/>
        <w:left w:val="none" w:sz="0" w:space="0" w:color="auto"/>
        <w:bottom w:val="none" w:sz="0" w:space="0" w:color="auto"/>
        <w:right w:val="none" w:sz="0" w:space="0" w:color="auto"/>
      </w:divBdr>
    </w:div>
    <w:div w:id="1770543476">
      <w:bodyDiv w:val="1"/>
      <w:marLeft w:val="0"/>
      <w:marRight w:val="0"/>
      <w:marTop w:val="0"/>
      <w:marBottom w:val="0"/>
      <w:divBdr>
        <w:top w:val="none" w:sz="0" w:space="0" w:color="auto"/>
        <w:left w:val="none" w:sz="0" w:space="0" w:color="auto"/>
        <w:bottom w:val="none" w:sz="0" w:space="0" w:color="auto"/>
        <w:right w:val="none" w:sz="0" w:space="0" w:color="auto"/>
      </w:divBdr>
    </w:div>
    <w:div w:id="1779134472">
      <w:bodyDiv w:val="1"/>
      <w:marLeft w:val="0"/>
      <w:marRight w:val="0"/>
      <w:marTop w:val="0"/>
      <w:marBottom w:val="0"/>
      <w:divBdr>
        <w:top w:val="none" w:sz="0" w:space="0" w:color="auto"/>
        <w:left w:val="none" w:sz="0" w:space="0" w:color="auto"/>
        <w:bottom w:val="none" w:sz="0" w:space="0" w:color="auto"/>
        <w:right w:val="none" w:sz="0" w:space="0" w:color="auto"/>
      </w:divBdr>
    </w:div>
    <w:div w:id="1785036345">
      <w:bodyDiv w:val="1"/>
      <w:marLeft w:val="0"/>
      <w:marRight w:val="0"/>
      <w:marTop w:val="0"/>
      <w:marBottom w:val="0"/>
      <w:divBdr>
        <w:top w:val="none" w:sz="0" w:space="0" w:color="auto"/>
        <w:left w:val="none" w:sz="0" w:space="0" w:color="auto"/>
        <w:bottom w:val="none" w:sz="0" w:space="0" w:color="auto"/>
        <w:right w:val="none" w:sz="0" w:space="0" w:color="auto"/>
      </w:divBdr>
    </w:div>
    <w:div w:id="1786342786">
      <w:bodyDiv w:val="1"/>
      <w:marLeft w:val="0"/>
      <w:marRight w:val="0"/>
      <w:marTop w:val="0"/>
      <w:marBottom w:val="0"/>
      <w:divBdr>
        <w:top w:val="none" w:sz="0" w:space="0" w:color="auto"/>
        <w:left w:val="none" w:sz="0" w:space="0" w:color="auto"/>
        <w:bottom w:val="none" w:sz="0" w:space="0" w:color="auto"/>
        <w:right w:val="none" w:sz="0" w:space="0" w:color="auto"/>
      </w:divBdr>
    </w:div>
    <w:div w:id="1786651247">
      <w:bodyDiv w:val="1"/>
      <w:marLeft w:val="0"/>
      <w:marRight w:val="0"/>
      <w:marTop w:val="0"/>
      <w:marBottom w:val="0"/>
      <w:divBdr>
        <w:top w:val="none" w:sz="0" w:space="0" w:color="auto"/>
        <w:left w:val="none" w:sz="0" w:space="0" w:color="auto"/>
        <w:bottom w:val="none" w:sz="0" w:space="0" w:color="auto"/>
        <w:right w:val="none" w:sz="0" w:space="0" w:color="auto"/>
      </w:divBdr>
    </w:div>
    <w:div w:id="1788084963">
      <w:bodyDiv w:val="1"/>
      <w:marLeft w:val="0"/>
      <w:marRight w:val="0"/>
      <w:marTop w:val="0"/>
      <w:marBottom w:val="0"/>
      <w:divBdr>
        <w:top w:val="none" w:sz="0" w:space="0" w:color="auto"/>
        <w:left w:val="none" w:sz="0" w:space="0" w:color="auto"/>
        <w:bottom w:val="none" w:sz="0" w:space="0" w:color="auto"/>
        <w:right w:val="none" w:sz="0" w:space="0" w:color="auto"/>
      </w:divBdr>
    </w:div>
    <w:div w:id="1789273910">
      <w:bodyDiv w:val="1"/>
      <w:marLeft w:val="0"/>
      <w:marRight w:val="0"/>
      <w:marTop w:val="0"/>
      <w:marBottom w:val="0"/>
      <w:divBdr>
        <w:top w:val="none" w:sz="0" w:space="0" w:color="auto"/>
        <w:left w:val="none" w:sz="0" w:space="0" w:color="auto"/>
        <w:bottom w:val="none" w:sz="0" w:space="0" w:color="auto"/>
        <w:right w:val="none" w:sz="0" w:space="0" w:color="auto"/>
      </w:divBdr>
    </w:div>
    <w:div w:id="1801074684">
      <w:bodyDiv w:val="1"/>
      <w:marLeft w:val="0"/>
      <w:marRight w:val="0"/>
      <w:marTop w:val="0"/>
      <w:marBottom w:val="0"/>
      <w:divBdr>
        <w:top w:val="none" w:sz="0" w:space="0" w:color="auto"/>
        <w:left w:val="none" w:sz="0" w:space="0" w:color="auto"/>
        <w:bottom w:val="none" w:sz="0" w:space="0" w:color="auto"/>
        <w:right w:val="none" w:sz="0" w:space="0" w:color="auto"/>
      </w:divBdr>
    </w:div>
    <w:div w:id="1806042605">
      <w:bodyDiv w:val="1"/>
      <w:marLeft w:val="0"/>
      <w:marRight w:val="0"/>
      <w:marTop w:val="0"/>
      <w:marBottom w:val="0"/>
      <w:divBdr>
        <w:top w:val="none" w:sz="0" w:space="0" w:color="auto"/>
        <w:left w:val="none" w:sz="0" w:space="0" w:color="auto"/>
        <w:bottom w:val="none" w:sz="0" w:space="0" w:color="auto"/>
        <w:right w:val="none" w:sz="0" w:space="0" w:color="auto"/>
      </w:divBdr>
    </w:div>
    <w:div w:id="1807698020">
      <w:bodyDiv w:val="1"/>
      <w:marLeft w:val="0"/>
      <w:marRight w:val="0"/>
      <w:marTop w:val="0"/>
      <w:marBottom w:val="0"/>
      <w:divBdr>
        <w:top w:val="none" w:sz="0" w:space="0" w:color="auto"/>
        <w:left w:val="none" w:sz="0" w:space="0" w:color="auto"/>
        <w:bottom w:val="none" w:sz="0" w:space="0" w:color="auto"/>
        <w:right w:val="none" w:sz="0" w:space="0" w:color="auto"/>
      </w:divBdr>
    </w:div>
    <w:div w:id="1811287752">
      <w:bodyDiv w:val="1"/>
      <w:marLeft w:val="0"/>
      <w:marRight w:val="0"/>
      <w:marTop w:val="0"/>
      <w:marBottom w:val="0"/>
      <w:divBdr>
        <w:top w:val="none" w:sz="0" w:space="0" w:color="auto"/>
        <w:left w:val="none" w:sz="0" w:space="0" w:color="auto"/>
        <w:bottom w:val="none" w:sz="0" w:space="0" w:color="auto"/>
        <w:right w:val="none" w:sz="0" w:space="0" w:color="auto"/>
      </w:divBdr>
    </w:div>
    <w:div w:id="1821189021">
      <w:bodyDiv w:val="1"/>
      <w:marLeft w:val="0"/>
      <w:marRight w:val="0"/>
      <w:marTop w:val="0"/>
      <w:marBottom w:val="0"/>
      <w:divBdr>
        <w:top w:val="none" w:sz="0" w:space="0" w:color="auto"/>
        <w:left w:val="none" w:sz="0" w:space="0" w:color="auto"/>
        <w:bottom w:val="none" w:sz="0" w:space="0" w:color="auto"/>
        <w:right w:val="none" w:sz="0" w:space="0" w:color="auto"/>
      </w:divBdr>
    </w:div>
    <w:div w:id="1828280490">
      <w:bodyDiv w:val="1"/>
      <w:marLeft w:val="0"/>
      <w:marRight w:val="0"/>
      <w:marTop w:val="0"/>
      <w:marBottom w:val="0"/>
      <w:divBdr>
        <w:top w:val="none" w:sz="0" w:space="0" w:color="auto"/>
        <w:left w:val="none" w:sz="0" w:space="0" w:color="auto"/>
        <w:bottom w:val="none" w:sz="0" w:space="0" w:color="auto"/>
        <w:right w:val="none" w:sz="0" w:space="0" w:color="auto"/>
      </w:divBdr>
    </w:div>
    <w:div w:id="1832986930">
      <w:bodyDiv w:val="1"/>
      <w:marLeft w:val="0"/>
      <w:marRight w:val="0"/>
      <w:marTop w:val="0"/>
      <w:marBottom w:val="0"/>
      <w:divBdr>
        <w:top w:val="none" w:sz="0" w:space="0" w:color="auto"/>
        <w:left w:val="none" w:sz="0" w:space="0" w:color="auto"/>
        <w:bottom w:val="none" w:sz="0" w:space="0" w:color="auto"/>
        <w:right w:val="none" w:sz="0" w:space="0" w:color="auto"/>
      </w:divBdr>
    </w:div>
    <w:div w:id="1836991389">
      <w:bodyDiv w:val="1"/>
      <w:marLeft w:val="0"/>
      <w:marRight w:val="0"/>
      <w:marTop w:val="0"/>
      <w:marBottom w:val="0"/>
      <w:divBdr>
        <w:top w:val="none" w:sz="0" w:space="0" w:color="auto"/>
        <w:left w:val="none" w:sz="0" w:space="0" w:color="auto"/>
        <w:bottom w:val="none" w:sz="0" w:space="0" w:color="auto"/>
        <w:right w:val="none" w:sz="0" w:space="0" w:color="auto"/>
      </w:divBdr>
      <w:divsChild>
        <w:div w:id="1083454447">
          <w:marLeft w:val="0"/>
          <w:marRight w:val="0"/>
          <w:marTop w:val="0"/>
          <w:marBottom w:val="0"/>
          <w:divBdr>
            <w:top w:val="none" w:sz="0" w:space="0" w:color="auto"/>
            <w:left w:val="none" w:sz="0" w:space="0" w:color="auto"/>
            <w:bottom w:val="none" w:sz="0" w:space="0" w:color="auto"/>
            <w:right w:val="none" w:sz="0" w:space="0" w:color="auto"/>
          </w:divBdr>
          <w:divsChild>
            <w:div w:id="266736183">
              <w:marLeft w:val="0"/>
              <w:marRight w:val="0"/>
              <w:marTop w:val="0"/>
              <w:marBottom w:val="0"/>
              <w:divBdr>
                <w:top w:val="none" w:sz="0" w:space="0" w:color="auto"/>
                <w:left w:val="none" w:sz="0" w:space="0" w:color="auto"/>
                <w:bottom w:val="none" w:sz="0" w:space="0" w:color="auto"/>
                <w:right w:val="none" w:sz="0" w:space="0" w:color="auto"/>
              </w:divBdr>
            </w:div>
            <w:div w:id="288709250">
              <w:marLeft w:val="0"/>
              <w:marRight w:val="0"/>
              <w:marTop w:val="0"/>
              <w:marBottom w:val="0"/>
              <w:divBdr>
                <w:top w:val="none" w:sz="0" w:space="0" w:color="auto"/>
                <w:left w:val="none" w:sz="0" w:space="0" w:color="auto"/>
                <w:bottom w:val="none" w:sz="0" w:space="0" w:color="auto"/>
                <w:right w:val="none" w:sz="0" w:space="0" w:color="auto"/>
              </w:divBdr>
            </w:div>
            <w:div w:id="341320168">
              <w:marLeft w:val="0"/>
              <w:marRight w:val="0"/>
              <w:marTop w:val="0"/>
              <w:marBottom w:val="0"/>
              <w:divBdr>
                <w:top w:val="none" w:sz="0" w:space="0" w:color="auto"/>
                <w:left w:val="none" w:sz="0" w:space="0" w:color="auto"/>
                <w:bottom w:val="none" w:sz="0" w:space="0" w:color="auto"/>
                <w:right w:val="none" w:sz="0" w:space="0" w:color="auto"/>
              </w:divBdr>
            </w:div>
            <w:div w:id="860242430">
              <w:marLeft w:val="0"/>
              <w:marRight w:val="0"/>
              <w:marTop w:val="0"/>
              <w:marBottom w:val="0"/>
              <w:divBdr>
                <w:top w:val="none" w:sz="0" w:space="0" w:color="auto"/>
                <w:left w:val="none" w:sz="0" w:space="0" w:color="auto"/>
                <w:bottom w:val="none" w:sz="0" w:space="0" w:color="auto"/>
                <w:right w:val="none" w:sz="0" w:space="0" w:color="auto"/>
              </w:divBdr>
            </w:div>
            <w:div w:id="1095976338">
              <w:marLeft w:val="0"/>
              <w:marRight w:val="0"/>
              <w:marTop w:val="0"/>
              <w:marBottom w:val="0"/>
              <w:divBdr>
                <w:top w:val="none" w:sz="0" w:space="0" w:color="auto"/>
                <w:left w:val="none" w:sz="0" w:space="0" w:color="auto"/>
                <w:bottom w:val="none" w:sz="0" w:space="0" w:color="auto"/>
                <w:right w:val="none" w:sz="0" w:space="0" w:color="auto"/>
              </w:divBdr>
            </w:div>
            <w:div w:id="1512571130">
              <w:marLeft w:val="0"/>
              <w:marRight w:val="0"/>
              <w:marTop w:val="0"/>
              <w:marBottom w:val="0"/>
              <w:divBdr>
                <w:top w:val="none" w:sz="0" w:space="0" w:color="auto"/>
                <w:left w:val="none" w:sz="0" w:space="0" w:color="auto"/>
                <w:bottom w:val="none" w:sz="0" w:space="0" w:color="auto"/>
                <w:right w:val="none" w:sz="0" w:space="0" w:color="auto"/>
              </w:divBdr>
            </w:div>
            <w:div w:id="1696735985">
              <w:marLeft w:val="0"/>
              <w:marRight w:val="0"/>
              <w:marTop w:val="0"/>
              <w:marBottom w:val="0"/>
              <w:divBdr>
                <w:top w:val="none" w:sz="0" w:space="0" w:color="auto"/>
                <w:left w:val="none" w:sz="0" w:space="0" w:color="auto"/>
                <w:bottom w:val="none" w:sz="0" w:space="0" w:color="auto"/>
                <w:right w:val="none" w:sz="0" w:space="0" w:color="auto"/>
              </w:divBdr>
            </w:div>
            <w:div w:id="1956981503">
              <w:marLeft w:val="0"/>
              <w:marRight w:val="0"/>
              <w:marTop w:val="0"/>
              <w:marBottom w:val="0"/>
              <w:divBdr>
                <w:top w:val="none" w:sz="0" w:space="0" w:color="auto"/>
                <w:left w:val="none" w:sz="0" w:space="0" w:color="auto"/>
                <w:bottom w:val="none" w:sz="0" w:space="0" w:color="auto"/>
                <w:right w:val="none" w:sz="0" w:space="0" w:color="auto"/>
              </w:divBdr>
            </w:div>
            <w:div w:id="20720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19621">
      <w:bodyDiv w:val="1"/>
      <w:marLeft w:val="0"/>
      <w:marRight w:val="0"/>
      <w:marTop w:val="0"/>
      <w:marBottom w:val="0"/>
      <w:divBdr>
        <w:top w:val="none" w:sz="0" w:space="0" w:color="auto"/>
        <w:left w:val="none" w:sz="0" w:space="0" w:color="auto"/>
        <w:bottom w:val="none" w:sz="0" w:space="0" w:color="auto"/>
        <w:right w:val="none" w:sz="0" w:space="0" w:color="auto"/>
      </w:divBdr>
    </w:div>
    <w:div w:id="1839995881">
      <w:bodyDiv w:val="1"/>
      <w:marLeft w:val="0"/>
      <w:marRight w:val="0"/>
      <w:marTop w:val="0"/>
      <w:marBottom w:val="0"/>
      <w:divBdr>
        <w:top w:val="none" w:sz="0" w:space="0" w:color="auto"/>
        <w:left w:val="none" w:sz="0" w:space="0" w:color="auto"/>
        <w:bottom w:val="none" w:sz="0" w:space="0" w:color="auto"/>
        <w:right w:val="none" w:sz="0" w:space="0" w:color="auto"/>
      </w:divBdr>
    </w:div>
    <w:div w:id="1841695853">
      <w:bodyDiv w:val="1"/>
      <w:marLeft w:val="0"/>
      <w:marRight w:val="0"/>
      <w:marTop w:val="0"/>
      <w:marBottom w:val="0"/>
      <w:divBdr>
        <w:top w:val="none" w:sz="0" w:space="0" w:color="auto"/>
        <w:left w:val="none" w:sz="0" w:space="0" w:color="auto"/>
        <w:bottom w:val="none" w:sz="0" w:space="0" w:color="auto"/>
        <w:right w:val="none" w:sz="0" w:space="0" w:color="auto"/>
      </w:divBdr>
    </w:div>
    <w:div w:id="1841970886">
      <w:bodyDiv w:val="1"/>
      <w:marLeft w:val="0"/>
      <w:marRight w:val="0"/>
      <w:marTop w:val="0"/>
      <w:marBottom w:val="0"/>
      <w:divBdr>
        <w:top w:val="none" w:sz="0" w:space="0" w:color="auto"/>
        <w:left w:val="none" w:sz="0" w:space="0" w:color="auto"/>
        <w:bottom w:val="none" w:sz="0" w:space="0" w:color="auto"/>
        <w:right w:val="none" w:sz="0" w:space="0" w:color="auto"/>
      </w:divBdr>
    </w:div>
    <w:div w:id="1844082822">
      <w:bodyDiv w:val="1"/>
      <w:marLeft w:val="0"/>
      <w:marRight w:val="0"/>
      <w:marTop w:val="0"/>
      <w:marBottom w:val="0"/>
      <w:divBdr>
        <w:top w:val="none" w:sz="0" w:space="0" w:color="auto"/>
        <w:left w:val="none" w:sz="0" w:space="0" w:color="auto"/>
        <w:bottom w:val="none" w:sz="0" w:space="0" w:color="auto"/>
        <w:right w:val="none" w:sz="0" w:space="0" w:color="auto"/>
      </w:divBdr>
      <w:divsChild>
        <w:div w:id="829905465">
          <w:marLeft w:val="0"/>
          <w:marRight w:val="0"/>
          <w:marTop w:val="0"/>
          <w:marBottom w:val="0"/>
          <w:divBdr>
            <w:top w:val="none" w:sz="0" w:space="0" w:color="auto"/>
            <w:left w:val="none" w:sz="0" w:space="0" w:color="auto"/>
            <w:bottom w:val="none" w:sz="0" w:space="0" w:color="auto"/>
            <w:right w:val="none" w:sz="0" w:space="0" w:color="auto"/>
          </w:divBdr>
          <w:divsChild>
            <w:div w:id="426535007">
              <w:marLeft w:val="0"/>
              <w:marRight w:val="0"/>
              <w:marTop w:val="0"/>
              <w:marBottom w:val="0"/>
              <w:divBdr>
                <w:top w:val="none" w:sz="0" w:space="0" w:color="auto"/>
                <w:left w:val="none" w:sz="0" w:space="0" w:color="auto"/>
                <w:bottom w:val="none" w:sz="0" w:space="0" w:color="auto"/>
                <w:right w:val="none" w:sz="0" w:space="0" w:color="auto"/>
              </w:divBdr>
            </w:div>
            <w:div w:id="467210025">
              <w:marLeft w:val="0"/>
              <w:marRight w:val="0"/>
              <w:marTop w:val="0"/>
              <w:marBottom w:val="0"/>
              <w:divBdr>
                <w:top w:val="none" w:sz="0" w:space="0" w:color="auto"/>
                <w:left w:val="none" w:sz="0" w:space="0" w:color="auto"/>
                <w:bottom w:val="none" w:sz="0" w:space="0" w:color="auto"/>
                <w:right w:val="none" w:sz="0" w:space="0" w:color="auto"/>
              </w:divBdr>
            </w:div>
            <w:div w:id="589585029">
              <w:marLeft w:val="0"/>
              <w:marRight w:val="0"/>
              <w:marTop w:val="0"/>
              <w:marBottom w:val="0"/>
              <w:divBdr>
                <w:top w:val="none" w:sz="0" w:space="0" w:color="auto"/>
                <w:left w:val="none" w:sz="0" w:space="0" w:color="auto"/>
                <w:bottom w:val="none" w:sz="0" w:space="0" w:color="auto"/>
                <w:right w:val="none" w:sz="0" w:space="0" w:color="auto"/>
              </w:divBdr>
            </w:div>
            <w:div w:id="759563000">
              <w:marLeft w:val="0"/>
              <w:marRight w:val="0"/>
              <w:marTop w:val="0"/>
              <w:marBottom w:val="0"/>
              <w:divBdr>
                <w:top w:val="none" w:sz="0" w:space="0" w:color="auto"/>
                <w:left w:val="none" w:sz="0" w:space="0" w:color="auto"/>
                <w:bottom w:val="none" w:sz="0" w:space="0" w:color="auto"/>
                <w:right w:val="none" w:sz="0" w:space="0" w:color="auto"/>
              </w:divBdr>
            </w:div>
            <w:div w:id="1005862630">
              <w:marLeft w:val="0"/>
              <w:marRight w:val="0"/>
              <w:marTop w:val="0"/>
              <w:marBottom w:val="0"/>
              <w:divBdr>
                <w:top w:val="none" w:sz="0" w:space="0" w:color="auto"/>
                <w:left w:val="none" w:sz="0" w:space="0" w:color="auto"/>
                <w:bottom w:val="none" w:sz="0" w:space="0" w:color="auto"/>
                <w:right w:val="none" w:sz="0" w:space="0" w:color="auto"/>
              </w:divBdr>
            </w:div>
            <w:div w:id="1260984751">
              <w:marLeft w:val="0"/>
              <w:marRight w:val="0"/>
              <w:marTop w:val="0"/>
              <w:marBottom w:val="0"/>
              <w:divBdr>
                <w:top w:val="none" w:sz="0" w:space="0" w:color="auto"/>
                <w:left w:val="none" w:sz="0" w:space="0" w:color="auto"/>
                <w:bottom w:val="none" w:sz="0" w:space="0" w:color="auto"/>
                <w:right w:val="none" w:sz="0" w:space="0" w:color="auto"/>
              </w:divBdr>
            </w:div>
            <w:div w:id="1576932328">
              <w:marLeft w:val="0"/>
              <w:marRight w:val="0"/>
              <w:marTop w:val="0"/>
              <w:marBottom w:val="0"/>
              <w:divBdr>
                <w:top w:val="none" w:sz="0" w:space="0" w:color="auto"/>
                <w:left w:val="none" w:sz="0" w:space="0" w:color="auto"/>
                <w:bottom w:val="none" w:sz="0" w:space="0" w:color="auto"/>
                <w:right w:val="none" w:sz="0" w:space="0" w:color="auto"/>
              </w:divBdr>
            </w:div>
            <w:div w:id="1735615192">
              <w:marLeft w:val="0"/>
              <w:marRight w:val="0"/>
              <w:marTop w:val="0"/>
              <w:marBottom w:val="0"/>
              <w:divBdr>
                <w:top w:val="none" w:sz="0" w:space="0" w:color="auto"/>
                <w:left w:val="none" w:sz="0" w:space="0" w:color="auto"/>
                <w:bottom w:val="none" w:sz="0" w:space="0" w:color="auto"/>
                <w:right w:val="none" w:sz="0" w:space="0" w:color="auto"/>
              </w:divBdr>
            </w:div>
            <w:div w:id="20252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159">
      <w:bodyDiv w:val="1"/>
      <w:marLeft w:val="0"/>
      <w:marRight w:val="0"/>
      <w:marTop w:val="0"/>
      <w:marBottom w:val="0"/>
      <w:divBdr>
        <w:top w:val="none" w:sz="0" w:space="0" w:color="auto"/>
        <w:left w:val="none" w:sz="0" w:space="0" w:color="auto"/>
        <w:bottom w:val="none" w:sz="0" w:space="0" w:color="auto"/>
        <w:right w:val="none" w:sz="0" w:space="0" w:color="auto"/>
      </w:divBdr>
    </w:div>
    <w:div w:id="1848054712">
      <w:bodyDiv w:val="1"/>
      <w:marLeft w:val="0"/>
      <w:marRight w:val="0"/>
      <w:marTop w:val="0"/>
      <w:marBottom w:val="0"/>
      <w:divBdr>
        <w:top w:val="none" w:sz="0" w:space="0" w:color="auto"/>
        <w:left w:val="none" w:sz="0" w:space="0" w:color="auto"/>
        <w:bottom w:val="none" w:sz="0" w:space="0" w:color="auto"/>
        <w:right w:val="none" w:sz="0" w:space="0" w:color="auto"/>
      </w:divBdr>
    </w:div>
    <w:div w:id="1848790686">
      <w:bodyDiv w:val="1"/>
      <w:marLeft w:val="0"/>
      <w:marRight w:val="0"/>
      <w:marTop w:val="0"/>
      <w:marBottom w:val="0"/>
      <w:divBdr>
        <w:top w:val="none" w:sz="0" w:space="0" w:color="auto"/>
        <w:left w:val="none" w:sz="0" w:space="0" w:color="auto"/>
        <w:bottom w:val="none" w:sz="0" w:space="0" w:color="auto"/>
        <w:right w:val="none" w:sz="0" w:space="0" w:color="auto"/>
      </w:divBdr>
    </w:div>
    <w:div w:id="1851287842">
      <w:bodyDiv w:val="1"/>
      <w:marLeft w:val="0"/>
      <w:marRight w:val="0"/>
      <w:marTop w:val="0"/>
      <w:marBottom w:val="0"/>
      <w:divBdr>
        <w:top w:val="none" w:sz="0" w:space="0" w:color="auto"/>
        <w:left w:val="none" w:sz="0" w:space="0" w:color="auto"/>
        <w:bottom w:val="none" w:sz="0" w:space="0" w:color="auto"/>
        <w:right w:val="none" w:sz="0" w:space="0" w:color="auto"/>
      </w:divBdr>
    </w:div>
    <w:div w:id="1851796583">
      <w:bodyDiv w:val="1"/>
      <w:marLeft w:val="0"/>
      <w:marRight w:val="0"/>
      <w:marTop w:val="0"/>
      <w:marBottom w:val="0"/>
      <w:divBdr>
        <w:top w:val="none" w:sz="0" w:space="0" w:color="auto"/>
        <w:left w:val="none" w:sz="0" w:space="0" w:color="auto"/>
        <w:bottom w:val="none" w:sz="0" w:space="0" w:color="auto"/>
        <w:right w:val="none" w:sz="0" w:space="0" w:color="auto"/>
      </w:divBdr>
    </w:div>
    <w:div w:id="1854145302">
      <w:bodyDiv w:val="1"/>
      <w:marLeft w:val="0"/>
      <w:marRight w:val="0"/>
      <w:marTop w:val="0"/>
      <w:marBottom w:val="0"/>
      <w:divBdr>
        <w:top w:val="none" w:sz="0" w:space="0" w:color="auto"/>
        <w:left w:val="none" w:sz="0" w:space="0" w:color="auto"/>
        <w:bottom w:val="none" w:sz="0" w:space="0" w:color="auto"/>
        <w:right w:val="none" w:sz="0" w:space="0" w:color="auto"/>
      </w:divBdr>
    </w:div>
    <w:div w:id="1858158077">
      <w:bodyDiv w:val="1"/>
      <w:marLeft w:val="0"/>
      <w:marRight w:val="0"/>
      <w:marTop w:val="0"/>
      <w:marBottom w:val="0"/>
      <w:divBdr>
        <w:top w:val="none" w:sz="0" w:space="0" w:color="auto"/>
        <w:left w:val="none" w:sz="0" w:space="0" w:color="auto"/>
        <w:bottom w:val="none" w:sz="0" w:space="0" w:color="auto"/>
        <w:right w:val="none" w:sz="0" w:space="0" w:color="auto"/>
      </w:divBdr>
    </w:div>
    <w:div w:id="1862011865">
      <w:bodyDiv w:val="1"/>
      <w:marLeft w:val="0"/>
      <w:marRight w:val="0"/>
      <w:marTop w:val="0"/>
      <w:marBottom w:val="0"/>
      <w:divBdr>
        <w:top w:val="none" w:sz="0" w:space="0" w:color="auto"/>
        <w:left w:val="none" w:sz="0" w:space="0" w:color="auto"/>
        <w:bottom w:val="none" w:sz="0" w:space="0" w:color="auto"/>
        <w:right w:val="none" w:sz="0" w:space="0" w:color="auto"/>
      </w:divBdr>
    </w:div>
    <w:div w:id="1863275750">
      <w:bodyDiv w:val="1"/>
      <w:marLeft w:val="0"/>
      <w:marRight w:val="0"/>
      <w:marTop w:val="0"/>
      <w:marBottom w:val="0"/>
      <w:divBdr>
        <w:top w:val="none" w:sz="0" w:space="0" w:color="auto"/>
        <w:left w:val="none" w:sz="0" w:space="0" w:color="auto"/>
        <w:bottom w:val="none" w:sz="0" w:space="0" w:color="auto"/>
        <w:right w:val="none" w:sz="0" w:space="0" w:color="auto"/>
      </w:divBdr>
    </w:div>
    <w:div w:id="1866016016">
      <w:bodyDiv w:val="1"/>
      <w:marLeft w:val="0"/>
      <w:marRight w:val="0"/>
      <w:marTop w:val="0"/>
      <w:marBottom w:val="0"/>
      <w:divBdr>
        <w:top w:val="none" w:sz="0" w:space="0" w:color="auto"/>
        <w:left w:val="none" w:sz="0" w:space="0" w:color="auto"/>
        <w:bottom w:val="none" w:sz="0" w:space="0" w:color="auto"/>
        <w:right w:val="none" w:sz="0" w:space="0" w:color="auto"/>
      </w:divBdr>
    </w:div>
    <w:div w:id="1869951781">
      <w:bodyDiv w:val="1"/>
      <w:marLeft w:val="0"/>
      <w:marRight w:val="0"/>
      <w:marTop w:val="0"/>
      <w:marBottom w:val="0"/>
      <w:divBdr>
        <w:top w:val="none" w:sz="0" w:space="0" w:color="auto"/>
        <w:left w:val="none" w:sz="0" w:space="0" w:color="auto"/>
        <w:bottom w:val="none" w:sz="0" w:space="0" w:color="auto"/>
        <w:right w:val="none" w:sz="0" w:space="0" w:color="auto"/>
      </w:divBdr>
    </w:div>
    <w:div w:id="1872573276">
      <w:bodyDiv w:val="1"/>
      <w:marLeft w:val="0"/>
      <w:marRight w:val="0"/>
      <w:marTop w:val="0"/>
      <w:marBottom w:val="0"/>
      <w:divBdr>
        <w:top w:val="none" w:sz="0" w:space="0" w:color="auto"/>
        <w:left w:val="none" w:sz="0" w:space="0" w:color="auto"/>
        <w:bottom w:val="none" w:sz="0" w:space="0" w:color="auto"/>
        <w:right w:val="none" w:sz="0" w:space="0" w:color="auto"/>
      </w:divBdr>
    </w:div>
    <w:div w:id="1880319487">
      <w:bodyDiv w:val="1"/>
      <w:marLeft w:val="0"/>
      <w:marRight w:val="0"/>
      <w:marTop w:val="0"/>
      <w:marBottom w:val="0"/>
      <w:divBdr>
        <w:top w:val="none" w:sz="0" w:space="0" w:color="auto"/>
        <w:left w:val="none" w:sz="0" w:space="0" w:color="auto"/>
        <w:bottom w:val="none" w:sz="0" w:space="0" w:color="auto"/>
        <w:right w:val="none" w:sz="0" w:space="0" w:color="auto"/>
      </w:divBdr>
    </w:div>
    <w:div w:id="1888029121">
      <w:bodyDiv w:val="1"/>
      <w:marLeft w:val="0"/>
      <w:marRight w:val="0"/>
      <w:marTop w:val="0"/>
      <w:marBottom w:val="0"/>
      <w:divBdr>
        <w:top w:val="none" w:sz="0" w:space="0" w:color="auto"/>
        <w:left w:val="none" w:sz="0" w:space="0" w:color="auto"/>
        <w:bottom w:val="none" w:sz="0" w:space="0" w:color="auto"/>
        <w:right w:val="none" w:sz="0" w:space="0" w:color="auto"/>
      </w:divBdr>
    </w:div>
    <w:div w:id="1889948862">
      <w:bodyDiv w:val="1"/>
      <w:marLeft w:val="0"/>
      <w:marRight w:val="0"/>
      <w:marTop w:val="0"/>
      <w:marBottom w:val="0"/>
      <w:divBdr>
        <w:top w:val="none" w:sz="0" w:space="0" w:color="auto"/>
        <w:left w:val="none" w:sz="0" w:space="0" w:color="auto"/>
        <w:bottom w:val="none" w:sz="0" w:space="0" w:color="auto"/>
        <w:right w:val="none" w:sz="0" w:space="0" w:color="auto"/>
      </w:divBdr>
    </w:div>
    <w:div w:id="1893806306">
      <w:bodyDiv w:val="1"/>
      <w:marLeft w:val="0"/>
      <w:marRight w:val="0"/>
      <w:marTop w:val="0"/>
      <w:marBottom w:val="0"/>
      <w:divBdr>
        <w:top w:val="none" w:sz="0" w:space="0" w:color="auto"/>
        <w:left w:val="none" w:sz="0" w:space="0" w:color="auto"/>
        <w:bottom w:val="none" w:sz="0" w:space="0" w:color="auto"/>
        <w:right w:val="none" w:sz="0" w:space="0" w:color="auto"/>
      </w:divBdr>
    </w:div>
    <w:div w:id="1895659560">
      <w:bodyDiv w:val="1"/>
      <w:marLeft w:val="0"/>
      <w:marRight w:val="0"/>
      <w:marTop w:val="0"/>
      <w:marBottom w:val="0"/>
      <w:divBdr>
        <w:top w:val="none" w:sz="0" w:space="0" w:color="auto"/>
        <w:left w:val="none" w:sz="0" w:space="0" w:color="auto"/>
        <w:bottom w:val="none" w:sz="0" w:space="0" w:color="auto"/>
        <w:right w:val="none" w:sz="0" w:space="0" w:color="auto"/>
      </w:divBdr>
    </w:div>
    <w:div w:id="1896310103">
      <w:bodyDiv w:val="1"/>
      <w:marLeft w:val="0"/>
      <w:marRight w:val="0"/>
      <w:marTop w:val="0"/>
      <w:marBottom w:val="0"/>
      <w:divBdr>
        <w:top w:val="none" w:sz="0" w:space="0" w:color="auto"/>
        <w:left w:val="none" w:sz="0" w:space="0" w:color="auto"/>
        <w:bottom w:val="none" w:sz="0" w:space="0" w:color="auto"/>
        <w:right w:val="none" w:sz="0" w:space="0" w:color="auto"/>
      </w:divBdr>
    </w:div>
    <w:div w:id="1897426079">
      <w:bodyDiv w:val="1"/>
      <w:marLeft w:val="0"/>
      <w:marRight w:val="0"/>
      <w:marTop w:val="0"/>
      <w:marBottom w:val="0"/>
      <w:divBdr>
        <w:top w:val="none" w:sz="0" w:space="0" w:color="auto"/>
        <w:left w:val="none" w:sz="0" w:space="0" w:color="auto"/>
        <w:bottom w:val="none" w:sz="0" w:space="0" w:color="auto"/>
        <w:right w:val="none" w:sz="0" w:space="0" w:color="auto"/>
      </w:divBdr>
    </w:div>
    <w:div w:id="1899123122">
      <w:bodyDiv w:val="1"/>
      <w:marLeft w:val="0"/>
      <w:marRight w:val="0"/>
      <w:marTop w:val="0"/>
      <w:marBottom w:val="0"/>
      <w:divBdr>
        <w:top w:val="none" w:sz="0" w:space="0" w:color="auto"/>
        <w:left w:val="none" w:sz="0" w:space="0" w:color="auto"/>
        <w:bottom w:val="none" w:sz="0" w:space="0" w:color="auto"/>
        <w:right w:val="none" w:sz="0" w:space="0" w:color="auto"/>
      </w:divBdr>
    </w:div>
    <w:div w:id="1902209898">
      <w:bodyDiv w:val="1"/>
      <w:marLeft w:val="0"/>
      <w:marRight w:val="0"/>
      <w:marTop w:val="0"/>
      <w:marBottom w:val="0"/>
      <w:divBdr>
        <w:top w:val="none" w:sz="0" w:space="0" w:color="auto"/>
        <w:left w:val="none" w:sz="0" w:space="0" w:color="auto"/>
        <w:bottom w:val="none" w:sz="0" w:space="0" w:color="auto"/>
        <w:right w:val="none" w:sz="0" w:space="0" w:color="auto"/>
      </w:divBdr>
    </w:div>
    <w:div w:id="1902980636">
      <w:bodyDiv w:val="1"/>
      <w:marLeft w:val="0"/>
      <w:marRight w:val="0"/>
      <w:marTop w:val="0"/>
      <w:marBottom w:val="0"/>
      <w:divBdr>
        <w:top w:val="none" w:sz="0" w:space="0" w:color="auto"/>
        <w:left w:val="none" w:sz="0" w:space="0" w:color="auto"/>
        <w:bottom w:val="none" w:sz="0" w:space="0" w:color="auto"/>
        <w:right w:val="none" w:sz="0" w:space="0" w:color="auto"/>
      </w:divBdr>
    </w:div>
    <w:div w:id="1905872630">
      <w:bodyDiv w:val="1"/>
      <w:marLeft w:val="0"/>
      <w:marRight w:val="0"/>
      <w:marTop w:val="0"/>
      <w:marBottom w:val="0"/>
      <w:divBdr>
        <w:top w:val="none" w:sz="0" w:space="0" w:color="auto"/>
        <w:left w:val="none" w:sz="0" w:space="0" w:color="auto"/>
        <w:bottom w:val="none" w:sz="0" w:space="0" w:color="auto"/>
        <w:right w:val="none" w:sz="0" w:space="0" w:color="auto"/>
      </w:divBdr>
    </w:div>
    <w:div w:id="1907912510">
      <w:bodyDiv w:val="1"/>
      <w:marLeft w:val="0"/>
      <w:marRight w:val="0"/>
      <w:marTop w:val="0"/>
      <w:marBottom w:val="0"/>
      <w:divBdr>
        <w:top w:val="none" w:sz="0" w:space="0" w:color="auto"/>
        <w:left w:val="none" w:sz="0" w:space="0" w:color="auto"/>
        <w:bottom w:val="none" w:sz="0" w:space="0" w:color="auto"/>
        <w:right w:val="none" w:sz="0" w:space="0" w:color="auto"/>
      </w:divBdr>
    </w:div>
    <w:div w:id="1908569814">
      <w:bodyDiv w:val="1"/>
      <w:marLeft w:val="0"/>
      <w:marRight w:val="0"/>
      <w:marTop w:val="0"/>
      <w:marBottom w:val="0"/>
      <w:divBdr>
        <w:top w:val="none" w:sz="0" w:space="0" w:color="auto"/>
        <w:left w:val="none" w:sz="0" w:space="0" w:color="auto"/>
        <w:bottom w:val="none" w:sz="0" w:space="0" w:color="auto"/>
        <w:right w:val="none" w:sz="0" w:space="0" w:color="auto"/>
      </w:divBdr>
    </w:div>
    <w:div w:id="1924143118">
      <w:bodyDiv w:val="1"/>
      <w:marLeft w:val="0"/>
      <w:marRight w:val="0"/>
      <w:marTop w:val="0"/>
      <w:marBottom w:val="0"/>
      <w:divBdr>
        <w:top w:val="none" w:sz="0" w:space="0" w:color="auto"/>
        <w:left w:val="none" w:sz="0" w:space="0" w:color="auto"/>
        <w:bottom w:val="none" w:sz="0" w:space="0" w:color="auto"/>
        <w:right w:val="none" w:sz="0" w:space="0" w:color="auto"/>
      </w:divBdr>
    </w:div>
    <w:div w:id="1926064492">
      <w:bodyDiv w:val="1"/>
      <w:marLeft w:val="0"/>
      <w:marRight w:val="0"/>
      <w:marTop w:val="0"/>
      <w:marBottom w:val="0"/>
      <w:divBdr>
        <w:top w:val="none" w:sz="0" w:space="0" w:color="auto"/>
        <w:left w:val="none" w:sz="0" w:space="0" w:color="auto"/>
        <w:bottom w:val="none" w:sz="0" w:space="0" w:color="auto"/>
        <w:right w:val="none" w:sz="0" w:space="0" w:color="auto"/>
      </w:divBdr>
    </w:div>
    <w:div w:id="1931235955">
      <w:bodyDiv w:val="1"/>
      <w:marLeft w:val="0"/>
      <w:marRight w:val="0"/>
      <w:marTop w:val="0"/>
      <w:marBottom w:val="0"/>
      <w:divBdr>
        <w:top w:val="none" w:sz="0" w:space="0" w:color="auto"/>
        <w:left w:val="none" w:sz="0" w:space="0" w:color="auto"/>
        <w:bottom w:val="none" w:sz="0" w:space="0" w:color="auto"/>
        <w:right w:val="none" w:sz="0" w:space="0" w:color="auto"/>
      </w:divBdr>
    </w:div>
    <w:div w:id="1932160236">
      <w:bodyDiv w:val="1"/>
      <w:marLeft w:val="0"/>
      <w:marRight w:val="0"/>
      <w:marTop w:val="0"/>
      <w:marBottom w:val="0"/>
      <w:divBdr>
        <w:top w:val="none" w:sz="0" w:space="0" w:color="auto"/>
        <w:left w:val="none" w:sz="0" w:space="0" w:color="auto"/>
        <w:bottom w:val="none" w:sz="0" w:space="0" w:color="auto"/>
        <w:right w:val="none" w:sz="0" w:space="0" w:color="auto"/>
      </w:divBdr>
    </w:div>
    <w:div w:id="1934511759">
      <w:bodyDiv w:val="1"/>
      <w:marLeft w:val="0"/>
      <w:marRight w:val="0"/>
      <w:marTop w:val="0"/>
      <w:marBottom w:val="0"/>
      <w:divBdr>
        <w:top w:val="none" w:sz="0" w:space="0" w:color="auto"/>
        <w:left w:val="none" w:sz="0" w:space="0" w:color="auto"/>
        <w:bottom w:val="none" w:sz="0" w:space="0" w:color="auto"/>
        <w:right w:val="none" w:sz="0" w:space="0" w:color="auto"/>
      </w:divBdr>
    </w:div>
    <w:div w:id="1934699003">
      <w:bodyDiv w:val="1"/>
      <w:marLeft w:val="0"/>
      <w:marRight w:val="0"/>
      <w:marTop w:val="0"/>
      <w:marBottom w:val="0"/>
      <w:divBdr>
        <w:top w:val="none" w:sz="0" w:space="0" w:color="auto"/>
        <w:left w:val="none" w:sz="0" w:space="0" w:color="auto"/>
        <w:bottom w:val="none" w:sz="0" w:space="0" w:color="auto"/>
        <w:right w:val="none" w:sz="0" w:space="0" w:color="auto"/>
      </w:divBdr>
    </w:div>
    <w:div w:id="1940091714">
      <w:bodyDiv w:val="1"/>
      <w:marLeft w:val="0"/>
      <w:marRight w:val="0"/>
      <w:marTop w:val="0"/>
      <w:marBottom w:val="0"/>
      <w:divBdr>
        <w:top w:val="none" w:sz="0" w:space="0" w:color="auto"/>
        <w:left w:val="none" w:sz="0" w:space="0" w:color="auto"/>
        <w:bottom w:val="none" w:sz="0" w:space="0" w:color="auto"/>
        <w:right w:val="none" w:sz="0" w:space="0" w:color="auto"/>
      </w:divBdr>
    </w:div>
    <w:div w:id="1945721379">
      <w:bodyDiv w:val="1"/>
      <w:marLeft w:val="0"/>
      <w:marRight w:val="0"/>
      <w:marTop w:val="0"/>
      <w:marBottom w:val="0"/>
      <w:divBdr>
        <w:top w:val="none" w:sz="0" w:space="0" w:color="auto"/>
        <w:left w:val="none" w:sz="0" w:space="0" w:color="auto"/>
        <w:bottom w:val="none" w:sz="0" w:space="0" w:color="auto"/>
        <w:right w:val="none" w:sz="0" w:space="0" w:color="auto"/>
      </w:divBdr>
    </w:div>
    <w:div w:id="1946378995">
      <w:bodyDiv w:val="1"/>
      <w:marLeft w:val="0"/>
      <w:marRight w:val="0"/>
      <w:marTop w:val="0"/>
      <w:marBottom w:val="0"/>
      <w:divBdr>
        <w:top w:val="none" w:sz="0" w:space="0" w:color="auto"/>
        <w:left w:val="none" w:sz="0" w:space="0" w:color="auto"/>
        <w:bottom w:val="none" w:sz="0" w:space="0" w:color="auto"/>
        <w:right w:val="none" w:sz="0" w:space="0" w:color="auto"/>
      </w:divBdr>
    </w:div>
    <w:div w:id="1947497593">
      <w:bodyDiv w:val="1"/>
      <w:marLeft w:val="0"/>
      <w:marRight w:val="0"/>
      <w:marTop w:val="0"/>
      <w:marBottom w:val="0"/>
      <w:divBdr>
        <w:top w:val="none" w:sz="0" w:space="0" w:color="auto"/>
        <w:left w:val="none" w:sz="0" w:space="0" w:color="auto"/>
        <w:bottom w:val="none" w:sz="0" w:space="0" w:color="auto"/>
        <w:right w:val="none" w:sz="0" w:space="0" w:color="auto"/>
      </w:divBdr>
    </w:div>
    <w:div w:id="1954290574">
      <w:bodyDiv w:val="1"/>
      <w:marLeft w:val="0"/>
      <w:marRight w:val="0"/>
      <w:marTop w:val="0"/>
      <w:marBottom w:val="0"/>
      <w:divBdr>
        <w:top w:val="none" w:sz="0" w:space="0" w:color="auto"/>
        <w:left w:val="none" w:sz="0" w:space="0" w:color="auto"/>
        <w:bottom w:val="none" w:sz="0" w:space="0" w:color="auto"/>
        <w:right w:val="none" w:sz="0" w:space="0" w:color="auto"/>
      </w:divBdr>
    </w:div>
    <w:div w:id="1958367418">
      <w:bodyDiv w:val="1"/>
      <w:marLeft w:val="0"/>
      <w:marRight w:val="0"/>
      <w:marTop w:val="0"/>
      <w:marBottom w:val="0"/>
      <w:divBdr>
        <w:top w:val="none" w:sz="0" w:space="0" w:color="auto"/>
        <w:left w:val="none" w:sz="0" w:space="0" w:color="auto"/>
        <w:bottom w:val="none" w:sz="0" w:space="0" w:color="auto"/>
        <w:right w:val="none" w:sz="0" w:space="0" w:color="auto"/>
      </w:divBdr>
    </w:div>
    <w:div w:id="1964145452">
      <w:bodyDiv w:val="1"/>
      <w:marLeft w:val="0"/>
      <w:marRight w:val="0"/>
      <w:marTop w:val="0"/>
      <w:marBottom w:val="0"/>
      <w:divBdr>
        <w:top w:val="none" w:sz="0" w:space="0" w:color="auto"/>
        <w:left w:val="none" w:sz="0" w:space="0" w:color="auto"/>
        <w:bottom w:val="none" w:sz="0" w:space="0" w:color="auto"/>
        <w:right w:val="none" w:sz="0" w:space="0" w:color="auto"/>
      </w:divBdr>
    </w:div>
    <w:div w:id="1967152228">
      <w:bodyDiv w:val="1"/>
      <w:marLeft w:val="0"/>
      <w:marRight w:val="0"/>
      <w:marTop w:val="0"/>
      <w:marBottom w:val="0"/>
      <w:divBdr>
        <w:top w:val="none" w:sz="0" w:space="0" w:color="auto"/>
        <w:left w:val="none" w:sz="0" w:space="0" w:color="auto"/>
        <w:bottom w:val="none" w:sz="0" w:space="0" w:color="auto"/>
        <w:right w:val="none" w:sz="0" w:space="0" w:color="auto"/>
      </w:divBdr>
    </w:div>
    <w:div w:id="1968312040">
      <w:bodyDiv w:val="1"/>
      <w:marLeft w:val="0"/>
      <w:marRight w:val="0"/>
      <w:marTop w:val="0"/>
      <w:marBottom w:val="0"/>
      <w:divBdr>
        <w:top w:val="none" w:sz="0" w:space="0" w:color="auto"/>
        <w:left w:val="none" w:sz="0" w:space="0" w:color="auto"/>
        <w:bottom w:val="none" w:sz="0" w:space="0" w:color="auto"/>
        <w:right w:val="none" w:sz="0" w:space="0" w:color="auto"/>
      </w:divBdr>
    </w:div>
    <w:div w:id="1972901632">
      <w:bodyDiv w:val="1"/>
      <w:marLeft w:val="0"/>
      <w:marRight w:val="0"/>
      <w:marTop w:val="0"/>
      <w:marBottom w:val="0"/>
      <w:divBdr>
        <w:top w:val="none" w:sz="0" w:space="0" w:color="auto"/>
        <w:left w:val="none" w:sz="0" w:space="0" w:color="auto"/>
        <w:bottom w:val="none" w:sz="0" w:space="0" w:color="auto"/>
        <w:right w:val="none" w:sz="0" w:space="0" w:color="auto"/>
      </w:divBdr>
    </w:div>
    <w:div w:id="1972973627">
      <w:bodyDiv w:val="1"/>
      <w:marLeft w:val="0"/>
      <w:marRight w:val="0"/>
      <w:marTop w:val="0"/>
      <w:marBottom w:val="0"/>
      <w:divBdr>
        <w:top w:val="none" w:sz="0" w:space="0" w:color="auto"/>
        <w:left w:val="none" w:sz="0" w:space="0" w:color="auto"/>
        <w:bottom w:val="none" w:sz="0" w:space="0" w:color="auto"/>
        <w:right w:val="none" w:sz="0" w:space="0" w:color="auto"/>
      </w:divBdr>
    </w:div>
    <w:div w:id="1977560987">
      <w:bodyDiv w:val="1"/>
      <w:marLeft w:val="0"/>
      <w:marRight w:val="0"/>
      <w:marTop w:val="0"/>
      <w:marBottom w:val="0"/>
      <w:divBdr>
        <w:top w:val="none" w:sz="0" w:space="0" w:color="auto"/>
        <w:left w:val="none" w:sz="0" w:space="0" w:color="auto"/>
        <w:bottom w:val="none" w:sz="0" w:space="0" w:color="auto"/>
        <w:right w:val="none" w:sz="0" w:space="0" w:color="auto"/>
      </w:divBdr>
    </w:div>
    <w:div w:id="1978025444">
      <w:bodyDiv w:val="1"/>
      <w:marLeft w:val="0"/>
      <w:marRight w:val="0"/>
      <w:marTop w:val="0"/>
      <w:marBottom w:val="0"/>
      <w:divBdr>
        <w:top w:val="none" w:sz="0" w:space="0" w:color="auto"/>
        <w:left w:val="none" w:sz="0" w:space="0" w:color="auto"/>
        <w:bottom w:val="none" w:sz="0" w:space="0" w:color="auto"/>
        <w:right w:val="none" w:sz="0" w:space="0" w:color="auto"/>
      </w:divBdr>
    </w:div>
    <w:div w:id="1983265389">
      <w:bodyDiv w:val="1"/>
      <w:marLeft w:val="0"/>
      <w:marRight w:val="0"/>
      <w:marTop w:val="0"/>
      <w:marBottom w:val="0"/>
      <w:divBdr>
        <w:top w:val="none" w:sz="0" w:space="0" w:color="auto"/>
        <w:left w:val="none" w:sz="0" w:space="0" w:color="auto"/>
        <w:bottom w:val="none" w:sz="0" w:space="0" w:color="auto"/>
        <w:right w:val="none" w:sz="0" w:space="0" w:color="auto"/>
      </w:divBdr>
    </w:div>
    <w:div w:id="1983653400">
      <w:bodyDiv w:val="1"/>
      <w:marLeft w:val="0"/>
      <w:marRight w:val="0"/>
      <w:marTop w:val="0"/>
      <w:marBottom w:val="0"/>
      <w:divBdr>
        <w:top w:val="none" w:sz="0" w:space="0" w:color="auto"/>
        <w:left w:val="none" w:sz="0" w:space="0" w:color="auto"/>
        <w:bottom w:val="none" w:sz="0" w:space="0" w:color="auto"/>
        <w:right w:val="none" w:sz="0" w:space="0" w:color="auto"/>
      </w:divBdr>
    </w:div>
    <w:div w:id="1985768277">
      <w:bodyDiv w:val="1"/>
      <w:marLeft w:val="0"/>
      <w:marRight w:val="0"/>
      <w:marTop w:val="0"/>
      <w:marBottom w:val="0"/>
      <w:divBdr>
        <w:top w:val="none" w:sz="0" w:space="0" w:color="auto"/>
        <w:left w:val="none" w:sz="0" w:space="0" w:color="auto"/>
        <w:bottom w:val="none" w:sz="0" w:space="0" w:color="auto"/>
        <w:right w:val="none" w:sz="0" w:space="0" w:color="auto"/>
      </w:divBdr>
    </w:div>
    <w:div w:id="1990400582">
      <w:bodyDiv w:val="1"/>
      <w:marLeft w:val="0"/>
      <w:marRight w:val="0"/>
      <w:marTop w:val="0"/>
      <w:marBottom w:val="0"/>
      <w:divBdr>
        <w:top w:val="none" w:sz="0" w:space="0" w:color="auto"/>
        <w:left w:val="none" w:sz="0" w:space="0" w:color="auto"/>
        <w:bottom w:val="none" w:sz="0" w:space="0" w:color="auto"/>
        <w:right w:val="none" w:sz="0" w:space="0" w:color="auto"/>
      </w:divBdr>
    </w:div>
    <w:div w:id="1990548759">
      <w:bodyDiv w:val="1"/>
      <w:marLeft w:val="0"/>
      <w:marRight w:val="0"/>
      <w:marTop w:val="0"/>
      <w:marBottom w:val="0"/>
      <w:divBdr>
        <w:top w:val="none" w:sz="0" w:space="0" w:color="auto"/>
        <w:left w:val="none" w:sz="0" w:space="0" w:color="auto"/>
        <w:bottom w:val="none" w:sz="0" w:space="0" w:color="auto"/>
        <w:right w:val="none" w:sz="0" w:space="0" w:color="auto"/>
      </w:divBdr>
    </w:div>
    <w:div w:id="1993631382">
      <w:bodyDiv w:val="1"/>
      <w:marLeft w:val="0"/>
      <w:marRight w:val="0"/>
      <w:marTop w:val="0"/>
      <w:marBottom w:val="0"/>
      <w:divBdr>
        <w:top w:val="none" w:sz="0" w:space="0" w:color="auto"/>
        <w:left w:val="none" w:sz="0" w:space="0" w:color="auto"/>
        <w:bottom w:val="none" w:sz="0" w:space="0" w:color="auto"/>
        <w:right w:val="none" w:sz="0" w:space="0" w:color="auto"/>
      </w:divBdr>
    </w:div>
    <w:div w:id="1996372251">
      <w:bodyDiv w:val="1"/>
      <w:marLeft w:val="0"/>
      <w:marRight w:val="0"/>
      <w:marTop w:val="0"/>
      <w:marBottom w:val="0"/>
      <w:divBdr>
        <w:top w:val="none" w:sz="0" w:space="0" w:color="auto"/>
        <w:left w:val="none" w:sz="0" w:space="0" w:color="auto"/>
        <w:bottom w:val="none" w:sz="0" w:space="0" w:color="auto"/>
        <w:right w:val="none" w:sz="0" w:space="0" w:color="auto"/>
      </w:divBdr>
    </w:div>
    <w:div w:id="1999920403">
      <w:bodyDiv w:val="1"/>
      <w:marLeft w:val="0"/>
      <w:marRight w:val="0"/>
      <w:marTop w:val="0"/>
      <w:marBottom w:val="0"/>
      <w:divBdr>
        <w:top w:val="none" w:sz="0" w:space="0" w:color="auto"/>
        <w:left w:val="none" w:sz="0" w:space="0" w:color="auto"/>
        <w:bottom w:val="none" w:sz="0" w:space="0" w:color="auto"/>
        <w:right w:val="none" w:sz="0" w:space="0" w:color="auto"/>
      </w:divBdr>
    </w:div>
    <w:div w:id="2002846784">
      <w:bodyDiv w:val="1"/>
      <w:marLeft w:val="0"/>
      <w:marRight w:val="0"/>
      <w:marTop w:val="0"/>
      <w:marBottom w:val="0"/>
      <w:divBdr>
        <w:top w:val="none" w:sz="0" w:space="0" w:color="auto"/>
        <w:left w:val="none" w:sz="0" w:space="0" w:color="auto"/>
        <w:bottom w:val="none" w:sz="0" w:space="0" w:color="auto"/>
        <w:right w:val="none" w:sz="0" w:space="0" w:color="auto"/>
      </w:divBdr>
    </w:div>
    <w:div w:id="2006083880">
      <w:bodyDiv w:val="1"/>
      <w:marLeft w:val="0"/>
      <w:marRight w:val="0"/>
      <w:marTop w:val="0"/>
      <w:marBottom w:val="0"/>
      <w:divBdr>
        <w:top w:val="none" w:sz="0" w:space="0" w:color="auto"/>
        <w:left w:val="none" w:sz="0" w:space="0" w:color="auto"/>
        <w:bottom w:val="none" w:sz="0" w:space="0" w:color="auto"/>
        <w:right w:val="none" w:sz="0" w:space="0" w:color="auto"/>
      </w:divBdr>
    </w:div>
    <w:div w:id="2006396220">
      <w:bodyDiv w:val="1"/>
      <w:marLeft w:val="0"/>
      <w:marRight w:val="0"/>
      <w:marTop w:val="0"/>
      <w:marBottom w:val="0"/>
      <w:divBdr>
        <w:top w:val="none" w:sz="0" w:space="0" w:color="auto"/>
        <w:left w:val="none" w:sz="0" w:space="0" w:color="auto"/>
        <w:bottom w:val="none" w:sz="0" w:space="0" w:color="auto"/>
        <w:right w:val="none" w:sz="0" w:space="0" w:color="auto"/>
      </w:divBdr>
    </w:div>
    <w:div w:id="2010786719">
      <w:bodyDiv w:val="1"/>
      <w:marLeft w:val="0"/>
      <w:marRight w:val="0"/>
      <w:marTop w:val="0"/>
      <w:marBottom w:val="0"/>
      <w:divBdr>
        <w:top w:val="none" w:sz="0" w:space="0" w:color="auto"/>
        <w:left w:val="none" w:sz="0" w:space="0" w:color="auto"/>
        <w:bottom w:val="none" w:sz="0" w:space="0" w:color="auto"/>
        <w:right w:val="none" w:sz="0" w:space="0" w:color="auto"/>
      </w:divBdr>
    </w:div>
    <w:div w:id="2014142947">
      <w:bodyDiv w:val="1"/>
      <w:marLeft w:val="0"/>
      <w:marRight w:val="0"/>
      <w:marTop w:val="0"/>
      <w:marBottom w:val="0"/>
      <w:divBdr>
        <w:top w:val="none" w:sz="0" w:space="0" w:color="auto"/>
        <w:left w:val="none" w:sz="0" w:space="0" w:color="auto"/>
        <w:bottom w:val="none" w:sz="0" w:space="0" w:color="auto"/>
        <w:right w:val="none" w:sz="0" w:space="0" w:color="auto"/>
      </w:divBdr>
    </w:div>
    <w:div w:id="2015262780">
      <w:bodyDiv w:val="1"/>
      <w:marLeft w:val="0"/>
      <w:marRight w:val="0"/>
      <w:marTop w:val="0"/>
      <w:marBottom w:val="0"/>
      <w:divBdr>
        <w:top w:val="none" w:sz="0" w:space="0" w:color="auto"/>
        <w:left w:val="none" w:sz="0" w:space="0" w:color="auto"/>
        <w:bottom w:val="none" w:sz="0" w:space="0" w:color="auto"/>
        <w:right w:val="none" w:sz="0" w:space="0" w:color="auto"/>
      </w:divBdr>
    </w:div>
    <w:div w:id="2016221735">
      <w:bodyDiv w:val="1"/>
      <w:marLeft w:val="0"/>
      <w:marRight w:val="0"/>
      <w:marTop w:val="0"/>
      <w:marBottom w:val="0"/>
      <w:divBdr>
        <w:top w:val="none" w:sz="0" w:space="0" w:color="auto"/>
        <w:left w:val="none" w:sz="0" w:space="0" w:color="auto"/>
        <w:bottom w:val="none" w:sz="0" w:space="0" w:color="auto"/>
        <w:right w:val="none" w:sz="0" w:space="0" w:color="auto"/>
      </w:divBdr>
    </w:div>
    <w:div w:id="2020236904">
      <w:bodyDiv w:val="1"/>
      <w:marLeft w:val="0"/>
      <w:marRight w:val="0"/>
      <w:marTop w:val="0"/>
      <w:marBottom w:val="0"/>
      <w:divBdr>
        <w:top w:val="none" w:sz="0" w:space="0" w:color="auto"/>
        <w:left w:val="none" w:sz="0" w:space="0" w:color="auto"/>
        <w:bottom w:val="none" w:sz="0" w:space="0" w:color="auto"/>
        <w:right w:val="none" w:sz="0" w:space="0" w:color="auto"/>
      </w:divBdr>
    </w:div>
    <w:div w:id="2025394501">
      <w:bodyDiv w:val="1"/>
      <w:marLeft w:val="0"/>
      <w:marRight w:val="0"/>
      <w:marTop w:val="0"/>
      <w:marBottom w:val="0"/>
      <w:divBdr>
        <w:top w:val="none" w:sz="0" w:space="0" w:color="auto"/>
        <w:left w:val="none" w:sz="0" w:space="0" w:color="auto"/>
        <w:bottom w:val="none" w:sz="0" w:space="0" w:color="auto"/>
        <w:right w:val="none" w:sz="0" w:space="0" w:color="auto"/>
      </w:divBdr>
      <w:divsChild>
        <w:div w:id="1635022269">
          <w:marLeft w:val="0"/>
          <w:marRight w:val="0"/>
          <w:marTop w:val="0"/>
          <w:marBottom w:val="0"/>
          <w:divBdr>
            <w:top w:val="none" w:sz="0" w:space="0" w:color="auto"/>
            <w:left w:val="none" w:sz="0" w:space="0" w:color="auto"/>
            <w:bottom w:val="none" w:sz="0" w:space="0" w:color="auto"/>
            <w:right w:val="none" w:sz="0" w:space="0" w:color="auto"/>
          </w:divBdr>
        </w:div>
      </w:divsChild>
    </w:div>
    <w:div w:id="2029135589">
      <w:bodyDiv w:val="1"/>
      <w:marLeft w:val="0"/>
      <w:marRight w:val="0"/>
      <w:marTop w:val="0"/>
      <w:marBottom w:val="0"/>
      <w:divBdr>
        <w:top w:val="none" w:sz="0" w:space="0" w:color="auto"/>
        <w:left w:val="none" w:sz="0" w:space="0" w:color="auto"/>
        <w:bottom w:val="none" w:sz="0" w:space="0" w:color="auto"/>
        <w:right w:val="none" w:sz="0" w:space="0" w:color="auto"/>
      </w:divBdr>
    </w:div>
    <w:div w:id="2031179432">
      <w:bodyDiv w:val="1"/>
      <w:marLeft w:val="0"/>
      <w:marRight w:val="0"/>
      <w:marTop w:val="0"/>
      <w:marBottom w:val="0"/>
      <w:divBdr>
        <w:top w:val="none" w:sz="0" w:space="0" w:color="auto"/>
        <w:left w:val="none" w:sz="0" w:space="0" w:color="auto"/>
        <w:bottom w:val="none" w:sz="0" w:space="0" w:color="auto"/>
        <w:right w:val="none" w:sz="0" w:space="0" w:color="auto"/>
      </w:divBdr>
    </w:div>
    <w:div w:id="2032872530">
      <w:bodyDiv w:val="1"/>
      <w:marLeft w:val="0"/>
      <w:marRight w:val="0"/>
      <w:marTop w:val="0"/>
      <w:marBottom w:val="0"/>
      <w:divBdr>
        <w:top w:val="none" w:sz="0" w:space="0" w:color="auto"/>
        <w:left w:val="none" w:sz="0" w:space="0" w:color="auto"/>
        <w:bottom w:val="none" w:sz="0" w:space="0" w:color="auto"/>
        <w:right w:val="none" w:sz="0" w:space="0" w:color="auto"/>
      </w:divBdr>
    </w:div>
    <w:div w:id="2039357524">
      <w:bodyDiv w:val="1"/>
      <w:marLeft w:val="0"/>
      <w:marRight w:val="0"/>
      <w:marTop w:val="0"/>
      <w:marBottom w:val="0"/>
      <w:divBdr>
        <w:top w:val="none" w:sz="0" w:space="0" w:color="auto"/>
        <w:left w:val="none" w:sz="0" w:space="0" w:color="auto"/>
        <w:bottom w:val="none" w:sz="0" w:space="0" w:color="auto"/>
        <w:right w:val="none" w:sz="0" w:space="0" w:color="auto"/>
      </w:divBdr>
    </w:div>
    <w:div w:id="2047220201">
      <w:bodyDiv w:val="1"/>
      <w:marLeft w:val="0"/>
      <w:marRight w:val="0"/>
      <w:marTop w:val="0"/>
      <w:marBottom w:val="0"/>
      <w:divBdr>
        <w:top w:val="none" w:sz="0" w:space="0" w:color="auto"/>
        <w:left w:val="none" w:sz="0" w:space="0" w:color="auto"/>
        <w:bottom w:val="none" w:sz="0" w:space="0" w:color="auto"/>
        <w:right w:val="none" w:sz="0" w:space="0" w:color="auto"/>
      </w:divBdr>
    </w:div>
    <w:div w:id="2047757798">
      <w:bodyDiv w:val="1"/>
      <w:marLeft w:val="0"/>
      <w:marRight w:val="0"/>
      <w:marTop w:val="0"/>
      <w:marBottom w:val="0"/>
      <w:divBdr>
        <w:top w:val="none" w:sz="0" w:space="0" w:color="auto"/>
        <w:left w:val="none" w:sz="0" w:space="0" w:color="auto"/>
        <w:bottom w:val="none" w:sz="0" w:space="0" w:color="auto"/>
        <w:right w:val="none" w:sz="0" w:space="0" w:color="auto"/>
      </w:divBdr>
    </w:div>
    <w:div w:id="2051492752">
      <w:bodyDiv w:val="1"/>
      <w:marLeft w:val="0"/>
      <w:marRight w:val="0"/>
      <w:marTop w:val="0"/>
      <w:marBottom w:val="0"/>
      <w:divBdr>
        <w:top w:val="none" w:sz="0" w:space="0" w:color="auto"/>
        <w:left w:val="none" w:sz="0" w:space="0" w:color="auto"/>
        <w:bottom w:val="none" w:sz="0" w:space="0" w:color="auto"/>
        <w:right w:val="none" w:sz="0" w:space="0" w:color="auto"/>
      </w:divBdr>
    </w:div>
    <w:div w:id="2052224587">
      <w:bodyDiv w:val="1"/>
      <w:marLeft w:val="0"/>
      <w:marRight w:val="0"/>
      <w:marTop w:val="0"/>
      <w:marBottom w:val="0"/>
      <w:divBdr>
        <w:top w:val="none" w:sz="0" w:space="0" w:color="auto"/>
        <w:left w:val="none" w:sz="0" w:space="0" w:color="auto"/>
        <w:bottom w:val="none" w:sz="0" w:space="0" w:color="auto"/>
        <w:right w:val="none" w:sz="0" w:space="0" w:color="auto"/>
      </w:divBdr>
    </w:div>
    <w:div w:id="2056008142">
      <w:bodyDiv w:val="1"/>
      <w:marLeft w:val="0"/>
      <w:marRight w:val="0"/>
      <w:marTop w:val="0"/>
      <w:marBottom w:val="0"/>
      <w:divBdr>
        <w:top w:val="none" w:sz="0" w:space="0" w:color="auto"/>
        <w:left w:val="none" w:sz="0" w:space="0" w:color="auto"/>
        <w:bottom w:val="none" w:sz="0" w:space="0" w:color="auto"/>
        <w:right w:val="none" w:sz="0" w:space="0" w:color="auto"/>
      </w:divBdr>
    </w:div>
    <w:div w:id="2057969503">
      <w:bodyDiv w:val="1"/>
      <w:marLeft w:val="0"/>
      <w:marRight w:val="0"/>
      <w:marTop w:val="0"/>
      <w:marBottom w:val="0"/>
      <w:divBdr>
        <w:top w:val="none" w:sz="0" w:space="0" w:color="auto"/>
        <w:left w:val="none" w:sz="0" w:space="0" w:color="auto"/>
        <w:bottom w:val="none" w:sz="0" w:space="0" w:color="auto"/>
        <w:right w:val="none" w:sz="0" w:space="0" w:color="auto"/>
      </w:divBdr>
    </w:div>
    <w:div w:id="2059359946">
      <w:bodyDiv w:val="1"/>
      <w:marLeft w:val="0"/>
      <w:marRight w:val="0"/>
      <w:marTop w:val="0"/>
      <w:marBottom w:val="0"/>
      <w:divBdr>
        <w:top w:val="none" w:sz="0" w:space="0" w:color="auto"/>
        <w:left w:val="none" w:sz="0" w:space="0" w:color="auto"/>
        <w:bottom w:val="none" w:sz="0" w:space="0" w:color="auto"/>
        <w:right w:val="none" w:sz="0" w:space="0" w:color="auto"/>
      </w:divBdr>
    </w:div>
    <w:div w:id="2060086339">
      <w:bodyDiv w:val="1"/>
      <w:marLeft w:val="0"/>
      <w:marRight w:val="0"/>
      <w:marTop w:val="0"/>
      <w:marBottom w:val="0"/>
      <w:divBdr>
        <w:top w:val="none" w:sz="0" w:space="0" w:color="auto"/>
        <w:left w:val="none" w:sz="0" w:space="0" w:color="auto"/>
        <w:bottom w:val="none" w:sz="0" w:space="0" w:color="auto"/>
        <w:right w:val="none" w:sz="0" w:space="0" w:color="auto"/>
      </w:divBdr>
    </w:div>
    <w:div w:id="2060468142">
      <w:bodyDiv w:val="1"/>
      <w:marLeft w:val="0"/>
      <w:marRight w:val="0"/>
      <w:marTop w:val="0"/>
      <w:marBottom w:val="0"/>
      <w:divBdr>
        <w:top w:val="none" w:sz="0" w:space="0" w:color="auto"/>
        <w:left w:val="none" w:sz="0" w:space="0" w:color="auto"/>
        <w:bottom w:val="none" w:sz="0" w:space="0" w:color="auto"/>
        <w:right w:val="none" w:sz="0" w:space="0" w:color="auto"/>
      </w:divBdr>
    </w:div>
    <w:div w:id="2061125715">
      <w:bodyDiv w:val="1"/>
      <w:marLeft w:val="0"/>
      <w:marRight w:val="0"/>
      <w:marTop w:val="0"/>
      <w:marBottom w:val="0"/>
      <w:divBdr>
        <w:top w:val="none" w:sz="0" w:space="0" w:color="auto"/>
        <w:left w:val="none" w:sz="0" w:space="0" w:color="auto"/>
        <w:bottom w:val="none" w:sz="0" w:space="0" w:color="auto"/>
        <w:right w:val="none" w:sz="0" w:space="0" w:color="auto"/>
      </w:divBdr>
    </w:div>
    <w:div w:id="2070374131">
      <w:bodyDiv w:val="1"/>
      <w:marLeft w:val="0"/>
      <w:marRight w:val="0"/>
      <w:marTop w:val="0"/>
      <w:marBottom w:val="0"/>
      <w:divBdr>
        <w:top w:val="none" w:sz="0" w:space="0" w:color="auto"/>
        <w:left w:val="none" w:sz="0" w:space="0" w:color="auto"/>
        <w:bottom w:val="none" w:sz="0" w:space="0" w:color="auto"/>
        <w:right w:val="none" w:sz="0" w:space="0" w:color="auto"/>
      </w:divBdr>
    </w:div>
    <w:div w:id="2072076723">
      <w:bodyDiv w:val="1"/>
      <w:marLeft w:val="0"/>
      <w:marRight w:val="0"/>
      <w:marTop w:val="0"/>
      <w:marBottom w:val="0"/>
      <w:divBdr>
        <w:top w:val="none" w:sz="0" w:space="0" w:color="auto"/>
        <w:left w:val="none" w:sz="0" w:space="0" w:color="auto"/>
        <w:bottom w:val="none" w:sz="0" w:space="0" w:color="auto"/>
        <w:right w:val="none" w:sz="0" w:space="0" w:color="auto"/>
      </w:divBdr>
    </w:div>
    <w:div w:id="2075812214">
      <w:bodyDiv w:val="1"/>
      <w:marLeft w:val="0"/>
      <w:marRight w:val="0"/>
      <w:marTop w:val="0"/>
      <w:marBottom w:val="0"/>
      <w:divBdr>
        <w:top w:val="none" w:sz="0" w:space="0" w:color="auto"/>
        <w:left w:val="none" w:sz="0" w:space="0" w:color="auto"/>
        <w:bottom w:val="none" w:sz="0" w:space="0" w:color="auto"/>
        <w:right w:val="none" w:sz="0" w:space="0" w:color="auto"/>
      </w:divBdr>
    </w:div>
    <w:div w:id="2076776196">
      <w:bodyDiv w:val="1"/>
      <w:marLeft w:val="0"/>
      <w:marRight w:val="0"/>
      <w:marTop w:val="0"/>
      <w:marBottom w:val="0"/>
      <w:divBdr>
        <w:top w:val="none" w:sz="0" w:space="0" w:color="auto"/>
        <w:left w:val="none" w:sz="0" w:space="0" w:color="auto"/>
        <w:bottom w:val="none" w:sz="0" w:space="0" w:color="auto"/>
        <w:right w:val="none" w:sz="0" w:space="0" w:color="auto"/>
      </w:divBdr>
    </w:div>
    <w:div w:id="2077966899">
      <w:bodyDiv w:val="1"/>
      <w:marLeft w:val="0"/>
      <w:marRight w:val="0"/>
      <w:marTop w:val="0"/>
      <w:marBottom w:val="0"/>
      <w:divBdr>
        <w:top w:val="none" w:sz="0" w:space="0" w:color="auto"/>
        <w:left w:val="none" w:sz="0" w:space="0" w:color="auto"/>
        <w:bottom w:val="none" w:sz="0" w:space="0" w:color="auto"/>
        <w:right w:val="none" w:sz="0" w:space="0" w:color="auto"/>
      </w:divBdr>
    </w:div>
    <w:div w:id="2078742064">
      <w:bodyDiv w:val="1"/>
      <w:marLeft w:val="0"/>
      <w:marRight w:val="0"/>
      <w:marTop w:val="0"/>
      <w:marBottom w:val="0"/>
      <w:divBdr>
        <w:top w:val="none" w:sz="0" w:space="0" w:color="auto"/>
        <w:left w:val="none" w:sz="0" w:space="0" w:color="auto"/>
        <w:bottom w:val="none" w:sz="0" w:space="0" w:color="auto"/>
        <w:right w:val="none" w:sz="0" w:space="0" w:color="auto"/>
      </w:divBdr>
    </w:div>
    <w:div w:id="2081361745">
      <w:bodyDiv w:val="1"/>
      <w:marLeft w:val="0"/>
      <w:marRight w:val="0"/>
      <w:marTop w:val="0"/>
      <w:marBottom w:val="0"/>
      <w:divBdr>
        <w:top w:val="none" w:sz="0" w:space="0" w:color="auto"/>
        <w:left w:val="none" w:sz="0" w:space="0" w:color="auto"/>
        <w:bottom w:val="none" w:sz="0" w:space="0" w:color="auto"/>
        <w:right w:val="none" w:sz="0" w:space="0" w:color="auto"/>
      </w:divBdr>
    </w:div>
    <w:div w:id="2083140787">
      <w:bodyDiv w:val="1"/>
      <w:marLeft w:val="0"/>
      <w:marRight w:val="0"/>
      <w:marTop w:val="0"/>
      <w:marBottom w:val="0"/>
      <w:divBdr>
        <w:top w:val="none" w:sz="0" w:space="0" w:color="auto"/>
        <w:left w:val="none" w:sz="0" w:space="0" w:color="auto"/>
        <w:bottom w:val="none" w:sz="0" w:space="0" w:color="auto"/>
        <w:right w:val="none" w:sz="0" w:space="0" w:color="auto"/>
      </w:divBdr>
    </w:div>
    <w:div w:id="2091150490">
      <w:bodyDiv w:val="1"/>
      <w:marLeft w:val="0"/>
      <w:marRight w:val="0"/>
      <w:marTop w:val="0"/>
      <w:marBottom w:val="0"/>
      <w:divBdr>
        <w:top w:val="none" w:sz="0" w:space="0" w:color="auto"/>
        <w:left w:val="none" w:sz="0" w:space="0" w:color="auto"/>
        <w:bottom w:val="none" w:sz="0" w:space="0" w:color="auto"/>
        <w:right w:val="none" w:sz="0" w:space="0" w:color="auto"/>
      </w:divBdr>
    </w:div>
    <w:div w:id="2097625636">
      <w:bodyDiv w:val="1"/>
      <w:marLeft w:val="0"/>
      <w:marRight w:val="0"/>
      <w:marTop w:val="0"/>
      <w:marBottom w:val="0"/>
      <w:divBdr>
        <w:top w:val="none" w:sz="0" w:space="0" w:color="auto"/>
        <w:left w:val="none" w:sz="0" w:space="0" w:color="auto"/>
        <w:bottom w:val="none" w:sz="0" w:space="0" w:color="auto"/>
        <w:right w:val="none" w:sz="0" w:space="0" w:color="auto"/>
      </w:divBdr>
    </w:div>
    <w:div w:id="2098213095">
      <w:bodyDiv w:val="1"/>
      <w:marLeft w:val="0"/>
      <w:marRight w:val="0"/>
      <w:marTop w:val="0"/>
      <w:marBottom w:val="0"/>
      <w:divBdr>
        <w:top w:val="none" w:sz="0" w:space="0" w:color="auto"/>
        <w:left w:val="none" w:sz="0" w:space="0" w:color="auto"/>
        <w:bottom w:val="none" w:sz="0" w:space="0" w:color="auto"/>
        <w:right w:val="none" w:sz="0" w:space="0" w:color="auto"/>
      </w:divBdr>
    </w:div>
    <w:div w:id="2107118936">
      <w:bodyDiv w:val="1"/>
      <w:marLeft w:val="0"/>
      <w:marRight w:val="0"/>
      <w:marTop w:val="0"/>
      <w:marBottom w:val="0"/>
      <w:divBdr>
        <w:top w:val="none" w:sz="0" w:space="0" w:color="auto"/>
        <w:left w:val="none" w:sz="0" w:space="0" w:color="auto"/>
        <w:bottom w:val="none" w:sz="0" w:space="0" w:color="auto"/>
        <w:right w:val="none" w:sz="0" w:space="0" w:color="auto"/>
      </w:divBdr>
    </w:div>
    <w:div w:id="2113545832">
      <w:bodyDiv w:val="1"/>
      <w:marLeft w:val="0"/>
      <w:marRight w:val="0"/>
      <w:marTop w:val="0"/>
      <w:marBottom w:val="0"/>
      <w:divBdr>
        <w:top w:val="none" w:sz="0" w:space="0" w:color="auto"/>
        <w:left w:val="none" w:sz="0" w:space="0" w:color="auto"/>
        <w:bottom w:val="none" w:sz="0" w:space="0" w:color="auto"/>
        <w:right w:val="none" w:sz="0" w:space="0" w:color="auto"/>
      </w:divBdr>
    </w:div>
    <w:div w:id="2131514236">
      <w:bodyDiv w:val="1"/>
      <w:marLeft w:val="0"/>
      <w:marRight w:val="0"/>
      <w:marTop w:val="0"/>
      <w:marBottom w:val="0"/>
      <w:divBdr>
        <w:top w:val="none" w:sz="0" w:space="0" w:color="auto"/>
        <w:left w:val="none" w:sz="0" w:space="0" w:color="auto"/>
        <w:bottom w:val="none" w:sz="0" w:space="0" w:color="auto"/>
        <w:right w:val="none" w:sz="0" w:space="0" w:color="auto"/>
      </w:divBdr>
    </w:div>
    <w:div w:id="2132941310">
      <w:bodyDiv w:val="1"/>
      <w:marLeft w:val="0"/>
      <w:marRight w:val="0"/>
      <w:marTop w:val="0"/>
      <w:marBottom w:val="0"/>
      <w:divBdr>
        <w:top w:val="none" w:sz="0" w:space="0" w:color="auto"/>
        <w:left w:val="none" w:sz="0" w:space="0" w:color="auto"/>
        <w:bottom w:val="none" w:sz="0" w:space="0" w:color="auto"/>
        <w:right w:val="none" w:sz="0" w:space="0" w:color="auto"/>
      </w:divBdr>
    </w:div>
    <w:div w:id="2134400667">
      <w:bodyDiv w:val="1"/>
      <w:marLeft w:val="0"/>
      <w:marRight w:val="0"/>
      <w:marTop w:val="0"/>
      <w:marBottom w:val="0"/>
      <w:divBdr>
        <w:top w:val="none" w:sz="0" w:space="0" w:color="auto"/>
        <w:left w:val="none" w:sz="0" w:space="0" w:color="auto"/>
        <w:bottom w:val="none" w:sz="0" w:space="0" w:color="auto"/>
        <w:right w:val="none" w:sz="0" w:space="0" w:color="auto"/>
      </w:divBdr>
    </w:div>
    <w:div w:id="2135832849">
      <w:bodyDiv w:val="1"/>
      <w:marLeft w:val="0"/>
      <w:marRight w:val="0"/>
      <w:marTop w:val="0"/>
      <w:marBottom w:val="0"/>
      <w:divBdr>
        <w:top w:val="none" w:sz="0" w:space="0" w:color="auto"/>
        <w:left w:val="none" w:sz="0" w:space="0" w:color="auto"/>
        <w:bottom w:val="none" w:sz="0" w:space="0" w:color="auto"/>
        <w:right w:val="none" w:sz="0" w:space="0" w:color="auto"/>
      </w:divBdr>
    </w:div>
    <w:div w:id="2140416794">
      <w:bodyDiv w:val="1"/>
      <w:marLeft w:val="0"/>
      <w:marRight w:val="0"/>
      <w:marTop w:val="0"/>
      <w:marBottom w:val="0"/>
      <w:divBdr>
        <w:top w:val="none" w:sz="0" w:space="0" w:color="auto"/>
        <w:left w:val="none" w:sz="0" w:space="0" w:color="auto"/>
        <w:bottom w:val="none" w:sz="0" w:space="0" w:color="auto"/>
        <w:right w:val="none" w:sz="0" w:space="0" w:color="auto"/>
      </w:divBdr>
      <w:divsChild>
        <w:div w:id="153031164">
          <w:marLeft w:val="0"/>
          <w:marRight w:val="0"/>
          <w:marTop w:val="0"/>
          <w:marBottom w:val="0"/>
          <w:divBdr>
            <w:top w:val="none" w:sz="0" w:space="0" w:color="auto"/>
            <w:left w:val="none" w:sz="0" w:space="0" w:color="auto"/>
            <w:bottom w:val="none" w:sz="0" w:space="0" w:color="auto"/>
            <w:right w:val="none" w:sz="0" w:space="0" w:color="auto"/>
          </w:divBdr>
          <w:divsChild>
            <w:div w:id="252663634">
              <w:marLeft w:val="0"/>
              <w:marRight w:val="0"/>
              <w:marTop w:val="0"/>
              <w:marBottom w:val="0"/>
              <w:divBdr>
                <w:top w:val="none" w:sz="0" w:space="0" w:color="auto"/>
                <w:left w:val="none" w:sz="0" w:space="0" w:color="auto"/>
                <w:bottom w:val="none" w:sz="0" w:space="0" w:color="auto"/>
                <w:right w:val="none" w:sz="0" w:space="0" w:color="auto"/>
              </w:divBdr>
            </w:div>
            <w:div w:id="300426901">
              <w:marLeft w:val="0"/>
              <w:marRight w:val="0"/>
              <w:marTop w:val="0"/>
              <w:marBottom w:val="0"/>
              <w:divBdr>
                <w:top w:val="none" w:sz="0" w:space="0" w:color="auto"/>
                <w:left w:val="none" w:sz="0" w:space="0" w:color="auto"/>
                <w:bottom w:val="none" w:sz="0" w:space="0" w:color="auto"/>
                <w:right w:val="none" w:sz="0" w:space="0" w:color="auto"/>
              </w:divBdr>
            </w:div>
            <w:div w:id="320354926">
              <w:marLeft w:val="0"/>
              <w:marRight w:val="0"/>
              <w:marTop w:val="0"/>
              <w:marBottom w:val="0"/>
              <w:divBdr>
                <w:top w:val="none" w:sz="0" w:space="0" w:color="auto"/>
                <w:left w:val="none" w:sz="0" w:space="0" w:color="auto"/>
                <w:bottom w:val="none" w:sz="0" w:space="0" w:color="auto"/>
                <w:right w:val="none" w:sz="0" w:space="0" w:color="auto"/>
              </w:divBdr>
            </w:div>
            <w:div w:id="504325003">
              <w:marLeft w:val="0"/>
              <w:marRight w:val="0"/>
              <w:marTop w:val="0"/>
              <w:marBottom w:val="0"/>
              <w:divBdr>
                <w:top w:val="none" w:sz="0" w:space="0" w:color="auto"/>
                <w:left w:val="none" w:sz="0" w:space="0" w:color="auto"/>
                <w:bottom w:val="none" w:sz="0" w:space="0" w:color="auto"/>
                <w:right w:val="none" w:sz="0" w:space="0" w:color="auto"/>
              </w:divBdr>
            </w:div>
            <w:div w:id="678774731">
              <w:marLeft w:val="0"/>
              <w:marRight w:val="0"/>
              <w:marTop w:val="0"/>
              <w:marBottom w:val="0"/>
              <w:divBdr>
                <w:top w:val="none" w:sz="0" w:space="0" w:color="auto"/>
                <w:left w:val="none" w:sz="0" w:space="0" w:color="auto"/>
                <w:bottom w:val="none" w:sz="0" w:space="0" w:color="auto"/>
                <w:right w:val="none" w:sz="0" w:space="0" w:color="auto"/>
              </w:divBdr>
            </w:div>
            <w:div w:id="801311112">
              <w:marLeft w:val="0"/>
              <w:marRight w:val="0"/>
              <w:marTop w:val="0"/>
              <w:marBottom w:val="0"/>
              <w:divBdr>
                <w:top w:val="none" w:sz="0" w:space="0" w:color="auto"/>
                <w:left w:val="none" w:sz="0" w:space="0" w:color="auto"/>
                <w:bottom w:val="none" w:sz="0" w:space="0" w:color="auto"/>
                <w:right w:val="none" w:sz="0" w:space="0" w:color="auto"/>
              </w:divBdr>
            </w:div>
            <w:div w:id="1348098782">
              <w:marLeft w:val="0"/>
              <w:marRight w:val="0"/>
              <w:marTop w:val="0"/>
              <w:marBottom w:val="0"/>
              <w:divBdr>
                <w:top w:val="none" w:sz="0" w:space="0" w:color="auto"/>
                <w:left w:val="none" w:sz="0" w:space="0" w:color="auto"/>
                <w:bottom w:val="none" w:sz="0" w:space="0" w:color="auto"/>
                <w:right w:val="none" w:sz="0" w:space="0" w:color="auto"/>
              </w:divBdr>
            </w:div>
            <w:div w:id="1468473306">
              <w:marLeft w:val="0"/>
              <w:marRight w:val="0"/>
              <w:marTop w:val="0"/>
              <w:marBottom w:val="0"/>
              <w:divBdr>
                <w:top w:val="none" w:sz="0" w:space="0" w:color="auto"/>
                <w:left w:val="none" w:sz="0" w:space="0" w:color="auto"/>
                <w:bottom w:val="none" w:sz="0" w:space="0" w:color="auto"/>
                <w:right w:val="none" w:sz="0" w:space="0" w:color="auto"/>
              </w:divBdr>
            </w:div>
            <w:div w:id="1946964590">
              <w:marLeft w:val="0"/>
              <w:marRight w:val="0"/>
              <w:marTop w:val="0"/>
              <w:marBottom w:val="0"/>
              <w:divBdr>
                <w:top w:val="none" w:sz="0" w:space="0" w:color="auto"/>
                <w:left w:val="none" w:sz="0" w:space="0" w:color="auto"/>
                <w:bottom w:val="none" w:sz="0" w:space="0" w:color="auto"/>
                <w:right w:val="none" w:sz="0" w:space="0" w:color="auto"/>
              </w:divBdr>
            </w:div>
            <w:div w:id="19477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3104">
      <w:bodyDiv w:val="1"/>
      <w:marLeft w:val="0"/>
      <w:marRight w:val="0"/>
      <w:marTop w:val="0"/>
      <w:marBottom w:val="0"/>
      <w:divBdr>
        <w:top w:val="none" w:sz="0" w:space="0" w:color="auto"/>
        <w:left w:val="none" w:sz="0" w:space="0" w:color="auto"/>
        <w:bottom w:val="none" w:sz="0" w:space="0" w:color="auto"/>
        <w:right w:val="none" w:sz="0" w:space="0" w:color="auto"/>
      </w:divBdr>
    </w:div>
    <w:div w:id="214272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NunoMarmeleiro/desofs2024_M1C_3/blob/main/Deliverables/Documentation/ThreatModelingProcess/ASVS_Checklist_TruckMotion.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s://github.com/NunoMarmeleiro/desofs2024_M1C_3/blob/main/Deliverables/Documentation/ThreatModelingProcess/threatmodel.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NunoMarmeleiro/desofs2024_M1C_3/blob/main/Deliverables/Documentation/ThreatModelingProcess/threatmodel.pdf" TargetMode="External"/><Relationship Id="rId23" Type="http://schemas.microsoft.com/office/2020/10/relationships/intelligence" Target="intelligence2.xml"/><Relationship Id="rId10" Type="http://schemas.openxmlformats.org/officeDocument/2006/relationships/footnotes" Target="footnotes.xml"/><Relationship Id="rId19" Type="http://schemas.openxmlformats.org/officeDocument/2006/relationships/hyperlink" Target="https://github.com/NunoMarmeleiro/desofs2024_M1C_3/tree/main/Deliverables/Documentat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243;nioRocha\AppData\Roaming\Microsoft\Templates\Teacher's%20syllabus%20(color).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myisepipp-my.sharepoint.com/personal/1181600_isep_ipp_pt/Documents/DESOFS_REPORT/ASVS_Checklist_TruckMo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latin typeface="Calibri"/>
              </a:defRPr>
            </a:pPr>
            <a:r>
              <a:rPr lang="en-GB" sz="1800" b="1" strike="noStrike" spc="-1">
                <a:solidFill>
                  <a:srgbClr val="000000"/>
                </a:solidFill>
                <a:latin typeface="Calibri"/>
              </a:rPr>
              <a:t>Validity Percentage</a:t>
            </a:r>
          </a:p>
        </c:rich>
      </c:tx>
      <c:overlay val="0"/>
      <c:spPr>
        <a:noFill/>
        <a:ln>
          <a:noFill/>
        </a:ln>
      </c:spPr>
    </c:title>
    <c:autoTitleDeleted val="0"/>
    <c:plotArea>
      <c:layout>
        <c:manualLayout>
          <c:layoutTarget val="inner"/>
          <c:xMode val="edge"/>
          <c:yMode val="edge"/>
          <c:x val="0.27686906214188017"/>
          <c:y val="0.21048284457400571"/>
          <c:w val="0.47175483346271857"/>
          <c:h val="0.71037194294375172"/>
        </c:manualLayout>
      </c:layout>
      <c:radarChart>
        <c:radarStyle val="filled"/>
        <c:varyColors val="0"/>
        <c:ser>
          <c:idx val="0"/>
          <c:order val="0"/>
          <c:tx>
            <c:strRef>
              <c:f>'ASVS Results'!$D$1</c:f>
              <c:strCache>
                <c:ptCount val="1"/>
                <c:pt idx="0">
                  <c:v>Validity Percentage</c:v>
                </c:pt>
              </c:strCache>
            </c:strRef>
          </c:tx>
          <c:spPr>
            <a:gradFill>
              <a:gsLst>
                <a:gs pos="0">
                  <a:srgbClr val="3E7FCC"/>
                </a:gs>
                <a:gs pos="100000">
                  <a:srgbClr val="A4C1FF"/>
                </a:gs>
              </a:gsLst>
              <a:lin ang="16200000"/>
            </a:gradFill>
            <a:ln>
              <a:noFill/>
            </a:ln>
          </c:spPr>
          <c:dLbls>
            <c:spPr>
              <a:noFill/>
              <a:ln>
                <a:noFill/>
              </a:ln>
              <a:effectLst/>
            </c:spPr>
            <c:txPr>
              <a:bodyPr/>
              <a:lstStyle/>
              <a:p>
                <a:pPr>
                  <a:defRPr sz="1000" b="0" strike="noStrike" spc="-1">
                    <a:solidFill>
                      <a:srgbClr val="000000"/>
                    </a:solidFill>
                    <a:latin typeface="Calibri"/>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'ASVS Results'!$A$2:$A$16</c:f>
              <c:strCache>
                <c:ptCount val="15"/>
                <c:pt idx="0">
                  <c:v>Architecture, Design and Threat Modeling</c:v>
                </c:pt>
                <c:pt idx="1">
                  <c:v>Authentication</c:v>
                </c:pt>
                <c:pt idx="2">
                  <c:v>Session Management</c:v>
                </c:pt>
                <c:pt idx="3">
                  <c:v>Access Control</c:v>
                </c:pt>
                <c:pt idx="4">
                  <c:v>Validation, Sanitization and Encoding</c:v>
                </c:pt>
                <c:pt idx="5">
                  <c:v>Stored Cryptography</c:v>
                </c:pt>
                <c:pt idx="6">
                  <c:v>Error Handling and Logging</c:v>
                </c:pt>
                <c:pt idx="7">
                  <c:v>Data Protection</c:v>
                </c:pt>
                <c:pt idx="8">
                  <c:v>Communication</c:v>
                </c:pt>
                <c:pt idx="9">
                  <c:v>Malicious Code</c:v>
                </c:pt>
                <c:pt idx="10">
                  <c:v>Business Logic</c:v>
                </c:pt>
                <c:pt idx="11">
                  <c:v>Files and Resources</c:v>
                </c:pt>
                <c:pt idx="12">
                  <c:v>API and Web Service</c:v>
                </c:pt>
                <c:pt idx="13">
                  <c:v>Configuration</c:v>
                </c:pt>
                <c:pt idx="14">
                  <c:v>Total</c:v>
                </c:pt>
              </c:strCache>
            </c:strRef>
          </c:cat>
          <c:val>
            <c:numRef>
              <c:f>'ASVS Results'!$D$2:$D$16</c:f>
              <c:numCache>
                <c:formatCode>#,##0.00,_€;\-#,##0.00,_€</c:formatCode>
                <c:ptCount val="15"/>
                <c:pt idx="0">
                  <c:v>48.717948717948715</c:v>
                </c:pt>
                <c:pt idx="1">
                  <c:v>36.84210526315789</c:v>
                </c:pt>
                <c:pt idx="2">
                  <c:v>76.923076923076934</c:v>
                </c:pt>
                <c:pt idx="3">
                  <c:v>66.666666666666657</c:v>
                </c:pt>
                <c:pt idx="4">
                  <c:v>61.53846153846154</c:v>
                </c:pt>
                <c:pt idx="5">
                  <c:v>56.25</c:v>
                </c:pt>
                <c:pt idx="6">
                  <c:v>66.666666666666657</c:v>
                </c:pt>
                <c:pt idx="7">
                  <c:v>75</c:v>
                </c:pt>
                <c:pt idx="8">
                  <c:v>66.666666666666657</c:v>
                </c:pt>
                <c:pt idx="9">
                  <c:v>70</c:v>
                </c:pt>
                <c:pt idx="10">
                  <c:v>100</c:v>
                </c:pt>
                <c:pt idx="11">
                  <c:v>92.857142857142861</c:v>
                </c:pt>
                <c:pt idx="12">
                  <c:v>77.777777777777786</c:v>
                </c:pt>
                <c:pt idx="13">
                  <c:v>83.333333333333343</c:v>
                </c:pt>
                <c:pt idx="14">
                  <c:v>61.776061776061773</c:v>
                </c:pt>
              </c:numCache>
            </c:numRef>
          </c:val>
          <c:extLst>
            <c:ext xmlns:c16="http://schemas.microsoft.com/office/drawing/2014/chart" uri="{C3380CC4-5D6E-409C-BE32-E72D297353CC}">
              <c16:uniqueId val="{00000000-7C6B-4682-8F20-FBF1F4166DA5}"/>
            </c:ext>
          </c:extLst>
        </c:ser>
        <c:dLbls>
          <c:showLegendKey val="0"/>
          <c:showVal val="0"/>
          <c:showCatName val="0"/>
          <c:showSerName val="0"/>
          <c:showPercent val="0"/>
          <c:showBubbleSize val="0"/>
        </c:dLbls>
        <c:axId val="17923522"/>
        <c:axId val="74048637"/>
      </c:radarChart>
      <c:catAx>
        <c:axId val="17923522"/>
        <c:scaling>
          <c:orientation val="minMax"/>
        </c:scaling>
        <c:delete val="0"/>
        <c:axPos val="b"/>
        <c:majorGridlines>
          <c:spPr>
            <a:ln w="9360">
              <a:solidFill>
                <a:srgbClr val="878787"/>
              </a:solidFill>
              <a:round/>
            </a:ln>
          </c:spPr>
        </c:majorGridlines>
        <c:numFmt formatCode="General" sourceLinked="1"/>
        <c:majorTickMark val="out"/>
        <c:minorTickMark val="none"/>
        <c:tickLblPos val="nextTo"/>
        <c:spPr>
          <a:ln w="9360">
            <a:noFill/>
          </a:ln>
        </c:spPr>
        <c:txPr>
          <a:bodyPr/>
          <a:lstStyle/>
          <a:p>
            <a:pPr>
              <a:defRPr sz="1000" b="0" strike="noStrike" spc="-1">
                <a:solidFill>
                  <a:srgbClr val="000000"/>
                </a:solidFill>
                <a:latin typeface="Calibri"/>
              </a:defRPr>
            </a:pPr>
            <a:endParaRPr lang="en-US"/>
          </a:p>
        </c:txPr>
        <c:crossAx val="74048637"/>
        <c:crosses val="autoZero"/>
        <c:auto val="1"/>
        <c:lblAlgn val="ctr"/>
        <c:lblOffset val="100"/>
        <c:noMultiLvlLbl val="0"/>
      </c:catAx>
      <c:valAx>
        <c:axId val="74048637"/>
        <c:scaling>
          <c:orientation val="minMax"/>
        </c:scaling>
        <c:delete val="0"/>
        <c:axPos val="l"/>
        <c:majorGridlines>
          <c:spPr>
            <a:ln w="9360">
              <a:solidFill>
                <a:srgbClr val="878787"/>
              </a:solidFill>
              <a:round/>
            </a:ln>
          </c:spPr>
        </c:majorGridlines>
        <c:numFmt formatCode="#,##0.00\ ;\(#,##0.00\)" sourceLinked="0"/>
        <c:majorTickMark val="cross"/>
        <c:minorTickMark val="none"/>
        <c:tickLblPos val="nextTo"/>
        <c:spPr>
          <a:ln w="9360">
            <a:solidFill>
              <a:srgbClr val="878787"/>
            </a:solidFill>
            <a:round/>
          </a:ln>
        </c:spPr>
        <c:txPr>
          <a:bodyPr/>
          <a:lstStyle/>
          <a:p>
            <a:pPr>
              <a:defRPr sz="1000" b="0" strike="noStrike" spc="-1">
                <a:solidFill>
                  <a:srgbClr val="000000"/>
                </a:solidFill>
                <a:latin typeface="Calibri"/>
              </a:defRPr>
            </a:pPr>
            <a:endParaRPr lang="en-US"/>
          </a:p>
        </c:txPr>
        <c:crossAx val="17923522"/>
        <c:crosses val="autoZero"/>
        <c:crossBetween val="midCat"/>
      </c:valAx>
      <c:spPr>
        <a:solidFill>
          <a:srgbClr val="FFFFFF"/>
        </a:solidFill>
        <a:ln>
          <a:noFill/>
        </a:ln>
      </c:spPr>
    </c:plotArea>
    <c:legend>
      <c:legendPos val="r"/>
      <c:layout>
        <c:manualLayout>
          <c:xMode val="edge"/>
          <c:yMode val="edge"/>
          <c:x val="8.357916528039586E-3"/>
          <c:y val="0.93744487924924891"/>
          <c:w val="0.22403644966914346"/>
          <c:h val="6.0640219268366102E-2"/>
        </c:manualLayout>
      </c:layout>
      <c:overlay val="0"/>
      <c:spPr>
        <a:noFill/>
        <a:ln>
          <a:noFill/>
        </a:ln>
      </c:spPr>
      <c:txPr>
        <a:bodyPr/>
        <a:lstStyle/>
        <a:p>
          <a:pPr>
            <a:defRPr sz="1000" b="0" strike="noStrike" spc="-1">
              <a:solidFill>
                <a:srgbClr val="000000"/>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d73545b-8cef-4243-9cba-7ecc389a500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866868CC3B4E4FB01BBECEEC634816" ma:contentTypeVersion="14" ma:contentTypeDescription="Create a new document." ma:contentTypeScope="" ma:versionID="5be2b945849f79abffab18306fd75bec">
  <xsd:schema xmlns:xsd="http://www.w3.org/2001/XMLSchema" xmlns:xs="http://www.w3.org/2001/XMLSchema" xmlns:p="http://schemas.microsoft.com/office/2006/metadata/properties" xmlns:ns3="7ed888f8-566b-4923-ac8f-1ce340ff1bfa" xmlns:ns4="6d73545b-8cef-4243-9cba-7ecc389a5002" targetNamespace="http://schemas.microsoft.com/office/2006/metadata/properties" ma:root="true" ma:fieldsID="1e30cc5f8b06d25a3ac036bbdcf9e423" ns3:_="" ns4:_="">
    <xsd:import namespace="7ed888f8-566b-4923-ac8f-1ce340ff1bfa"/>
    <xsd:import namespace="6d73545b-8cef-4243-9cba-7ecc389a50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AutoKeyPoints" minOccurs="0"/>
                <xsd:element ref="ns4:MediaServiceKeyPoints" minOccurs="0"/>
                <xsd:element ref="ns4:MediaServiceDateTaken"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888f8-566b-4923-ac8f-1ce340ff1bf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73545b-8cef-4243-9cba-7ecc389a50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Obj23</b:Tag>
    <b:SourceType>InternetSite</b:SourceType>
    <b:Guid>{D345889B-3289-43D6-BA8B-BDE7ABDAF2C8}</b:Guid>
    <b:Title>UML</b:Title>
    <b:Year>2023</b:Year>
    <b:Author>
      <b:Author>
        <b:NameList>
          <b:Person>
            <b:Last>Object Management Group®</b:Last>
            <b:First>Inc.</b:First>
          </b:Person>
        </b:NameList>
      </b:Author>
    </b:Author>
    <b:ProductionCompany>Unified Modeling Language</b:ProductionCompany>
    <b:URL>https://www.uml.org/</b:URL>
    <b:RefOrder>1</b:RefOrder>
  </b:Source>
  <b:Source>
    <b:Tag>DESOFST5</b:Tag>
    <b:SourceType>Misc</b:SourceType>
    <b:Guid>{708A0BE4-8477-48E9-9765-9BBBE0650C33}</b:Guid>
    <b:Title>Secure Software Development Process</b:Title>
    <b:Year>2024</b:Year>
    <b:Month>April</b:Month>
    <b:Author>
      <b:Author>
        <b:NameList>
          <b:Person>
            <b:Last>Sousa</b:Last>
            <b:First>Paulo</b:First>
            <b:Middle>Baltarejo</b:Middle>
          </b:Person>
        </b:NameList>
      </b:Author>
    </b:Author>
    <b:City>Porto</b:City>
    <b:StateProvince>Porto</b:StateProvince>
    <b:CountryRegion>Portugal</b:CountryRegion>
    <b:Publisher>Instituto Superior de Engenharia do Porto</b:Publisher>
    <b:URL>https://moodle.isep.ipp.pt/pluginfile.php/368100/mod_resource/content/3/T5.pdf</b:URL>
    <b:RefOrder>4</b:RefOrder>
  </b:Source>
  <b:Source>
    <b:Tag>OWA</b:Tag>
    <b:SourceType>InternetSite</b:SourceType>
    <b:Guid>{E9DDCAD0-E2F5-485E-944C-DEE420A7FFE1}</b:Guid>
    <b:Author>
      <b:Author>
        <b:NameList>
          <b:Person>
            <b:Last>OWASP</b:Last>
          </b:Person>
        </b:NameList>
      </b:Author>
    </b:Author>
    <b:Title>OWASP</b:Title>
    <b:InternetSiteTitle>OWASP</b:InternetSiteTitle>
    <b:URL>https://owasp.org/www-community/Threat_Modeling</b:URL>
    <b:Year>2024</b:Year>
    <b:RefOrder>2</b:RefOrder>
  </b:Source>
  <b:Source>
    <b:Tag>Lin24</b:Tag>
    <b:SourceType>InternetSite</b:SourceType>
    <b:Guid>{5A90196B-8878-4F2A-9BCE-93073B7E4BF9}</b:Guid>
    <b:Title>LinkedIn</b:Title>
    <b:InternetSiteTitle>LinkedIn</b:InternetSiteTitle>
    <b:Year>2024</b:Year>
    <b:URL>https://www.linkedin.com/advice/0/what-main-steps-deliverables-security-testing</b:URL>
    <b:Author>
      <b:Author>
        <b:NameList>
          <b:Person>
            <b:Last>Sharma</b:Last>
            <b:First>Shivani</b:First>
          </b:Person>
          <b:Person>
            <b:Last>Gupta</b:Last>
            <b:First>Ankita</b:First>
          </b:Person>
          <b:Person>
            <b:Last>BM</b:Last>
            <b:First>Arjun</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28B02-42E2-411E-BD44-23A1E0DA07D6}">
  <ds:schemaRefs>
    <ds:schemaRef ds:uri="http://schemas.microsoft.com/sharepoint/v3/contenttype/forms"/>
  </ds:schemaRefs>
</ds:datastoreItem>
</file>

<file path=customXml/itemProps3.xml><?xml version="1.0" encoding="utf-8"?>
<ds:datastoreItem xmlns:ds="http://schemas.openxmlformats.org/officeDocument/2006/customXml" ds:itemID="{0AF5A61F-E766-47A5-B0E1-05F498D6D87E}">
  <ds:schemaRefs>
    <ds:schemaRef ds:uri="http://schemas.microsoft.com/office/2006/metadata/properties"/>
    <ds:schemaRef ds:uri="http://schemas.microsoft.com/office/infopath/2007/PartnerControls"/>
    <ds:schemaRef ds:uri="6d73545b-8cef-4243-9cba-7ecc389a5002"/>
  </ds:schemaRefs>
</ds:datastoreItem>
</file>

<file path=customXml/itemProps4.xml><?xml version="1.0" encoding="utf-8"?>
<ds:datastoreItem xmlns:ds="http://schemas.openxmlformats.org/officeDocument/2006/customXml" ds:itemID="{B6B6D654-E81E-4448-A1E9-B128DCE74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888f8-566b-4923-ac8f-1ce340ff1bfa"/>
    <ds:schemaRef ds:uri="6d73545b-8cef-4243-9cba-7ecc389a50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33273E3-9D6B-422E-9B14-71273086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Teacher's syllabus (color).dotx</Template>
  <TotalTime>430</TotalTime>
  <Pages>1</Pages>
  <Words>14639</Words>
  <Characters>83448</Characters>
  <Application>Microsoft Office Word</Application>
  <DocSecurity>4</DocSecurity>
  <Lines>695</Lines>
  <Paragraphs>195</Paragraphs>
  <ScaleCrop>false</ScaleCrop>
  <Company/>
  <LinksUpToDate>false</LinksUpToDate>
  <CharactersWithSpaces>97892</CharactersWithSpaces>
  <SharedDoc>false</SharedDoc>
  <HLinks>
    <vt:vector size="432" baseType="variant">
      <vt:variant>
        <vt:i4>8061052</vt:i4>
      </vt:variant>
      <vt:variant>
        <vt:i4>486</vt:i4>
      </vt:variant>
      <vt:variant>
        <vt:i4>0</vt:i4>
      </vt:variant>
      <vt:variant>
        <vt:i4>5</vt:i4>
      </vt:variant>
      <vt:variant>
        <vt:lpwstr>https://github.com/NunoMarmeleiro/desofs2024_M1C_3/tree/main/Deliverables/Documentation</vt:lpwstr>
      </vt:variant>
      <vt:variant>
        <vt:lpwstr/>
      </vt:variant>
      <vt:variant>
        <vt:i4>65608</vt:i4>
      </vt:variant>
      <vt:variant>
        <vt:i4>483</vt:i4>
      </vt:variant>
      <vt:variant>
        <vt:i4>0</vt:i4>
      </vt:variant>
      <vt:variant>
        <vt:i4>5</vt:i4>
      </vt:variant>
      <vt:variant>
        <vt:lpwstr>https://github.com/NunoMarmeleiro/desofs2024_M1C_3/blob/main/Deliverables/Documentation/ThreatModelingProcess/ASVS_Checklist_TruckMotion.xlsx</vt:lpwstr>
      </vt:variant>
      <vt:variant>
        <vt:lpwstr/>
      </vt:variant>
      <vt:variant>
        <vt:i4>4259868</vt:i4>
      </vt:variant>
      <vt:variant>
        <vt:i4>462</vt:i4>
      </vt:variant>
      <vt:variant>
        <vt:i4>0</vt:i4>
      </vt:variant>
      <vt:variant>
        <vt:i4>5</vt:i4>
      </vt:variant>
      <vt:variant>
        <vt:lpwstr>https://github.com/NunoMarmeleiro/desofs2024_M1C_3/blob/main/Deliverables/Documentation/ThreatModelingProcess/threatmodel.pdf</vt:lpwstr>
      </vt:variant>
      <vt:variant>
        <vt:lpwstr/>
      </vt:variant>
      <vt:variant>
        <vt:i4>4259868</vt:i4>
      </vt:variant>
      <vt:variant>
        <vt:i4>459</vt:i4>
      </vt:variant>
      <vt:variant>
        <vt:i4>0</vt:i4>
      </vt:variant>
      <vt:variant>
        <vt:i4>5</vt:i4>
      </vt:variant>
      <vt:variant>
        <vt:lpwstr>https://github.com/NunoMarmeleiro/desofs2024_M1C_3/blob/main/Deliverables/Documentation/ThreatModelingProcess/threatmodel.pdf</vt:lpwstr>
      </vt:variant>
      <vt:variant>
        <vt:lpwstr/>
      </vt:variant>
      <vt:variant>
        <vt:i4>1769526</vt:i4>
      </vt:variant>
      <vt:variant>
        <vt:i4>410</vt:i4>
      </vt:variant>
      <vt:variant>
        <vt:i4>0</vt:i4>
      </vt:variant>
      <vt:variant>
        <vt:i4>5</vt:i4>
      </vt:variant>
      <vt:variant>
        <vt:lpwstr/>
      </vt:variant>
      <vt:variant>
        <vt:lpwstr>_Toc164614281</vt:lpwstr>
      </vt:variant>
      <vt:variant>
        <vt:i4>1769526</vt:i4>
      </vt:variant>
      <vt:variant>
        <vt:i4>404</vt:i4>
      </vt:variant>
      <vt:variant>
        <vt:i4>0</vt:i4>
      </vt:variant>
      <vt:variant>
        <vt:i4>5</vt:i4>
      </vt:variant>
      <vt:variant>
        <vt:lpwstr/>
      </vt:variant>
      <vt:variant>
        <vt:lpwstr>_Toc164614280</vt:lpwstr>
      </vt:variant>
      <vt:variant>
        <vt:i4>1310774</vt:i4>
      </vt:variant>
      <vt:variant>
        <vt:i4>398</vt:i4>
      </vt:variant>
      <vt:variant>
        <vt:i4>0</vt:i4>
      </vt:variant>
      <vt:variant>
        <vt:i4>5</vt:i4>
      </vt:variant>
      <vt:variant>
        <vt:lpwstr/>
      </vt:variant>
      <vt:variant>
        <vt:lpwstr>_Toc164614279</vt:lpwstr>
      </vt:variant>
      <vt:variant>
        <vt:i4>1310774</vt:i4>
      </vt:variant>
      <vt:variant>
        <vt:i4>392</vt:i4>
      </vt:variant>
      <vt:variant>
        <vt:i4>0</vt:i4>
      </vt:variant>
      <vt:variant>
        <vt:i4>5</vt:i4>
      </vt:variant>
      <vt:variant>
        <vt:lpwstr/>
      </vt:variant>
      <vt:variant>
        <vt:lpwstr>_Toc164614278</vt:lpwstr>
      </vt:variant>
      <vt:variant>
        <vt:i4>1310774</vt:i4>
      </vt:variant>
      <vt:variant>
        <vt:i4>386</vt:i4>
      </vt:variant>
      <vt:variant>
        <vt:i4>0</vt:i4>
      </vt:variant>
      <vt:variant>
        <vt:i4>5</vt:i4>
      </vt:variant>
      <vt:variant>
        <vt:lpwstr/>
      </vt:variant>
      <vt:variant>
        <vt:lpwstr>_Toc164614277</vt:lpwstr>
      </vt:variant>
      <vt:variant>
        <vt:i4>1310774</vt:i4>
      </vt:variant>
      <vt:variant>
        <vt:i4>380</vt:i4>
      </vt:variant>
      <vt:variant>
        <vt:i4>0</vt:i4>
      </vt:variant>
      <vt:variant>
        <vt:i4>5</vt:i4>
      </vt:variant>
      <vt:variant>
        <vt:lpwstr/>
      </vt:variant>
      <vt:variant>
        <vt:lpwstr>_Toc164614276</vt:lpwstr>
      </vt:variant>
      <vt:variant>
        <vt:i4>1310774</vt:i4>
      </vt:variant>
      <vt:variant>
        <vt:i4>371</vt:i4>
      </vt:variant>
      <vt:variant>
        <vt:i4>0</vt:i4>
      </vt:variant>
      <vt:variant>
        <vt:i4>5</vt:i4>
      </vt:variant>
      <vt:variant>
        <vt:lpwstr/>
      </vt:variant>
      <vt:variant>
        <vt:lpwstr>_Toc164614275</vt:lpwstr>
      </vt:variant>
      <vt:variant>
        <vt:i4>1310774</vt:i4>
      </vt:variant>
      <vt:variant>
        <vt:i4>365</vt:i4>
      </vt:variant>
      <vt:variant>
        <vt:i4>0</vt:i4>
      </vt:variant>
      <vt:variant>
        <vt:i4>5</vt:i4>
      </vt:variant>
      <vt:variant>
        <vt:lpwstr/>
      </vt:variant>
      <vt:variant>
        <vt:lpwstr>_Toc164614274</vt:lpwstr>
      </vt:variant>
      <vt:variant>
        <vt:i4>1310774</vt:i4>
      </vt:variant>
      <vt:variant>
        <vt:i4>359</vt:i4>
      </vt:variant>
      <vt:variant>
        <vt:i4>0</vt:i4>
      </vt:variant>
      <vt:variant>
        <vt:i4>5</vt:i4>
      </vt:variant>
      <vt:variant>
        <vt:lpwstr/>
      </vt:variant>
      <vt:variant>
        <vt:lpwstr>_Toc164614273</vt:lpwstr>
      </vt:variant>
      <vt:variant>
        <vt:i4>1310774</vt:i4>
      </vt:variant>
      <vt:variant>
        <vt:i4>353</vt:i4>
      </vt:variant>
      <vt:variant>
        <vt:i4>0</vt:i4>
      </vt:variant>
      <vt:variant>
        <vt:i4>5</vt:i4>
      </vt:variant>
      <vt:variant>
        <vt:lpwstr/>
      </vt:variant>
      <vt:variant>
        <vt:lpwstr>_Toc164614272</vt:lpwstr>
      </vt:variant>
      <vt:variant>
        <vt:i4>1310774</vt:i4>
      </vt:variant>
      <vt:variant>
        <vt:i4>344</vt:i4>
      </vt:variant>
      <vt:variant>
        <vt:i4>0</vt:i4>
      </vt:variant>
      <vt:variant>
        <vt:i4>5</vt:i4>
      </vt:variant>
      <vt:variant>
        <vt:lpwstr/>
      </vt:variant>
      <vt:variant>
        <vt:lpwstr>_Toc164614271</vt:lpwstr>
      </vt:variant>
      <vt:variant>
        <vt:i4>1310774</vt:i4>
      </vt:variant>
      <vt:variant>
        <vt:i4>338</vt:i4>
      </vt:variant>
      <vt:variant>
        <vt:i4>0</vt:i4>
      </vt:variant>
      <vt:variant>
        <vt:i4>5</vt:i4>
      </vt:variant>
      <vt:variant>
        <vt:lpwstr/>
      </vt:variant>
      <vt:variant>
        <vt:lpwstr>_Toc164614270</vt:lpwstr>
      </vt:variant>
      <vt:variant>
        <vt:i4>1376310</vt:i4>
      </vt:variant>
      <vt:variant>
        <vt:i4>332</vt:i4>
      </vt:variant>
      <vt:variant>
        <vt:i4>0</vt:i4>
      </vt:variant>
      <vt:variant>
        <vt:i4>5</vt:i4>
      </vt:variant>
      <vt:variant>
        <vt:lpwstr/>
      </vt:variant>
      <vt:variant>
        <vt:lpwstr>_Toc164614269</vt:lpwstr>
      </vt:variant>
      <vt:variant>
        <vt:i4>1376310</vt:i4>
      </vt:variant>
      <vt:variant>
        <vt:i4>326</vt:i4>
      </vt:variant>
      <vt:variant>
        <vt:i4>0</vt:i4>
      </vt:variant>
      <vt:variant>
        <vt:i4>5</vt:i4>
      </vt:variant>
      <vt:variant>
        <vt:lpwstr/>
      </vt:variant>
      <vt:variant>
        <vt:lpwstr>_Toc164614268</vt:lpwstr>
      </vt:variant>
      <vt:variant>
        <vt:i4>1376310</vt:i4>
      </vt:variant>
      <vt:variant>
        <vt:i4>320</vt:i4>
      </vt:variant>
      <vt:variant>
        <vt:i4>0</vt:i4>
      </vt:variant>
      <vt:variant>
        <vt:i4>5</vt:i4>
      </vt:variant>
      <vt:variant>
        <vt:lpwstr/>
      </vt:variant>
      <vt:variant>
        <vt:lpwstr>_Toc164614267</vt:lpwstr>
      </vt:variant>
      <vt:variant>
        <vt:i4>1376310</vt:i4>
      </vt:variant>
      <vt:variant>
        <vt:i4>314</vt:i4>
      </vt:variant>
      <vt:variant>
        <vt:i4>0</vt:i4>
      </vt:variant>
      <vt:variant>
        <vt:i4>5</vt:i4>
      </vt:variant>
      <vt:variant>
        <vt:lpwstr/>
      </vt:variant>
      <vt:variant>
        <vt:lpwstr>_Toc164614266</vt:lpwstr>
      </vt:variant>
      <vt:variant>
        <vt:i4>1376310</vt:i4>
      </vt:variant>
      <vt:variant>
        <vt:i4>308</vt:i4>
      </vt:variant>
      <vt:variant>
        <vt:i4>0</vt:i4>
      </vt:variant>
      <vt:variant>
        <vt:i4>5</vt:i4>
      </vt:variant>
      <vt:variant>
        <vt:lpwstr/>
      </vt:variant>
      <vt:variant>
        <vt:lpwstr>_Toc164614265</vt:lpwstr>
      </vt:variant>
      <vt:variant>
        <vt:i4>1376310</vt:i4>
      </vt:variant>
      <vt:variant>
        <vt:i4>302</vt:i4>
      </vt:variant>
      <vt:variant>
        <vt:i4>0</vt:i4>
      </vt:variant>
      <vt:variant>
        <vt:i4>5</vt:i4>
      </vt:variant>
      <vt:variant>
        <vt:lpwstr/>
      </vt:variant>
      <vt:variant>
        <vt:lpwstr>_Toc164614264</vt:lpwstr>
      </vt:variant>
      <vt:variant>
        <vt:i4>1376310</vt:i4>
      </vt:variant>
      <vt:variant>
        <vt:i4>296</vt:i4>
      </vt:variant>
      <vt:variant>
        <vt:i4>0</vt:i4>
      </vt:variant>
      <vt:variant>
        <vt:i4>5</vt:i4>
      </vt:variant>
      <vt:variant>
        <vt:lpwstr/>
      </vt:variant>
      <vt:variant>
        <vt:lpwstr>_Toc164614263</vt:lpwstr>
      </vt:variant>
      <vt:variant>
        <vt:i4>1376310</vt:i4>
      </vt:variant>
      <vt:variant>
        <vt:i4>290</vt:i4>
      </vt:variant>
      <vt:variant>
        <vt:i4>0</vt:i4>
      </vt:variant>
      <vt:variant>
        <vt:i4>5</vt:i4>
      </vt:variant>
      <vt:variant>
        <vt:lpwstr/>
      </vt:variant>
      <vt:variant>
        <vt:lpwstr>_Toc164614262</vt:lpwstr>
      </vt:variant>
      <vt:variant>
        <vt:i4>1376310</vt:i4>
      </vt:variant>
      <vt:variant>
        <vt:i4>284</vt:i4>
      </vt:variant>
      <vt:variant>
        <vt:i4>0</vt:i4>
      </vt:variant>
      <vt:variant>
        <vt:i4>5</vt:i4>
      </vt:variant>
      <vt:variant>
        <vt:lpwstr/>
      </vt:variant>
      <vt:variant>
        <vt:lpwstr>_Toc164614261</vt:lpwstr>
      </vt:variant>
      <vt:variant>
        <vt:i4>1376310</vt:i4>
      </vt:variant>
      <vt:variant>
        <vt:i4>278</vt:i4>
      </vt:variant>
      <vt:variant>
        <vt:i4>0</vt:i4>
      </vt:variant>
      <vt:variant>
        <vt:i4>5</vt:i4>
      </vt:variant>
      <vt:variant>
        <vt:lpwstr/>
      </vt:variant>
      <vt:variant>
        <vt:lpwstr>_Toc164614260</vt:lpwstr>
      </vt:variant>
      <vt:variant>
        <vt:i4>1441846</vt:i4>
      </vt:variant>
      <vt:variant>
        <vt:i4>272</vt:i4>
      </vt:variant>
      <vt:variant>
        <vt:i4>0</vt:i4>
      </vt:variant>
      <vt:variant>
        <vt:i4>5</vt:i4>
      </vt:variant>
      <vt:variant>
        <vt:lpwstr/>
      </vt:variant>
      <vt:variant>
        <vt:lpwstr>_Toc164614259</vt:lpwstr>
      </vt:variant>
      <vt:variant>
        <vt:i4>1441846</vt:i4>
      </vt:variant>
      <vt:variant>
        <vt:i4>266</vt:i4>
      </vt:variant>
      <vt:variant>
        <vt:i4>0</vt:i4>
      </vt:variant>
      <vt:variant>
        <vt:i4>5</vt:i4>
      </vt:variant>
      <vt:variant>
        <vt:lpwstr/>
      </vt:variant>
      <vt:variant>
        <vt:lpwstr>_Toc164614258</vt:lpwstr>
      </vt:variant>
      <vt:variant>
        <vt:i4>1441846</vt:i4>
      </vt:variant>
      <vt:variant>
        <vt:i4>260</vt:i4>
      </vt:variant>
      <vt:variant>
        <vt:i4>0</vt:i4>
      </vt:variant>
      <vt:variant>
        <vt:i4>5</vt:i4>
      </vt:variant>
      <vt:variant>
        <vt:lpwstr/>
      </vt:variant>
      <vt:variant>
        <vt:lpwstr>_Toc164614257</vt:lpwstr>
      </vt:variant>
      <vt:variant>
        <vt:i4>1441846</vt:i4>
      </vt:variant>
      <vt:variant>
        <vt:i4>254</vt:i4>
      </vt:variant>
      <vt:variant>
        <vt:i4>0</vt:i4>
      </vt:variant>
      <vt:variant>
        <vt:i4>5</vt:i4>
      </vt:variant>
      <vt:variant>
        <vt:lpwstr/>
      </vt:variant>
      <vt:variant>
        <vt:lpwstr>_Toc164614256</vt:lpwstr>
      </vt:variant>
      <vt:variant>
        <vt:i4>1441846</vt:i4>
      </vt:variant>
      <vt:variant>
        <vt:i4>248</vt:i4>
      </vt:variant>
      <vt:variant>
        <vt:i4>0</vt:i4>
      </vt:variant>
      <vt:variant>
        <vt:i4>5</vt:i4>
      </vt:variant>
      <vt:variant>
        <vt:lpwstr/>
      </vt:variant>
      <vt:variant>
        <vt:lpwstr>_Toc164614255</vt:lpwstr>
      </vt:variant>
      <vt:variant>
        <vt:i4>1441846</vt:i4>
      </vt:variant>
      <vt:variant>
        <vt:i4>242</vt:i4>
      </vt:variant>
      <vt:variant>
        <vt:i4>0</vt:i4>
      </vt:variant>
      <vt:variant>
        <vt:i4>5</vt:i4>
      </vt:variant>
      <vt:variant>
        <vt:lpwstr/>
      </vt:variant>
      <vt:variant>
        <vt:lpwstr>_Toc164614254</vt:lpwstr>
      </vt:variant>
      <vt:variant>
        <vt:i4>1441846</vt:i4>
      </vt:variant>
      <vt:variant>
        <vt:i4>236</vt:i4>
      </vt:variant>
      <vt:variant>
        <vt:i4>0</vt:i4>
      </vt:variant>
      <vt:variant>
        <vt:i4>5</vt:i4>
      </vt:variant>
      <vt:variant>
        <vt:lpwstr/>
      </vt:variant>
      <vt:variant>
        <vt:lpwstr>_Toc164614253</vt:lpwstr>
      </vt:variant>
      <vt:variant>
        <vt:i4>1441846</vt:i4>
      </vt:variant>
      <vt:variant>
        <vt:i4>230</vt:i4>
      </vt:variant>
      <vt:variant>
        <vt:i4>0</vt:i4>
      </vt:variant>
      <vt:variant>
        <vt:i4>5</vt:i4>
      </vt:variant>
      <vt:variant>
        <vt:lpwstr/>
      </vt:variant>
      <vt:variant>
        <vt:lpwstr>_Toc164614252</vt:lpwstr>
      </vt:variant>
      <vt:variant>
        <vt:i4>1441846</vt:i4>
      </vt:variant>
      <vt:variant>
        <vt:i4>224</vt:i4>
      </vt:variant>
      <vt:variant>
        <vt:i4>0</vt:i4>
      </vt:variant>
      <vt:variant>
        <vt:i4>5</vt:i4>
      </vt:variant>
      <vt:variant>
        <vt:lpwstr/>
      </vt:variant>
      <vt:variant>
        <vt:lpwstr>_Toc164614251</vt:lpwstr>
      </vt:variant>
      <vt:variant>
        <vt:i4>1441846</vt:i4>
      </vt:variant>
      <vt:variant>
        <vt:i4>218</vt:i4>
      </vt:variant>
      <vt:variant>
        <vt:i4>0</vt:i4>
      </vt:variant>
      <vt:variant>
        <vt:i4>5</vt:i4>
      </vt:variant>
      <vt:variant>
        <vt:lpwstr/>
      </vt:variant>
      <vt:variant>
        <vt:lpwstr>_Toc164614250</vt:lpwstr>
      </vt:variant>
      <vt:variant>
        <vt:i4>1507382</vt:i4>
      </vt:variant>
      <vt:variant>
        <vt:i4>212</vt:i4>
      </vt:variant>
      <vt:variant>
        <vt:i4>0</vt:i4>
      </vt:variant>
      <vt:variant>
        <vt:i4>5</vt:i4>
      </vt:variant>
      <vt:variant>
        <vt:lpwstr/>
      </vt:variant>
      <vt:variant>
        <vt:lpwstr>_Toc164614249</vt:lpwstr>
      </vt:variant>
      <vt:variant>
        <vt:i4>1507382</vt:i4>
      </vt:variant>
      <vt:variant>
        <vt:i4>206</vt:i4>
      </vt:variant>
      <vt:variant>
        <vt:i4>0</vt:i4>
      </vt:variant>
      <vt:variant>
        <vt:i4>5</vt:i4>
      </vt:variant>
      <vt:variant>
        <vt:lpwstr/>
      </vt:variant>
      <vt:variant>
        <vt:lpwstr>_Toc164614248</vt:lpwstr>
      </vt:variant>
      <vt:variant>
        <vt:i4>1507382</vt:i4>
      </vt:variant>
      <vt:variant>
        <vt:i4>200</vt:i4>
      </vt:variant>
      <vt:variant>
        <vt:i4>0</vt:i4>
      </vt:variant>
      <vt:variant>
        <vt:i4>5</vt:i4>
      </vt:variant>
      <vt:variant>
        <vt:lpwstr/>
      </vt:variant>
      <vt:variant>
        <vt:lpwstr>_Toc164614247</vt:lpwstr>
      </vt:variant>
      <vt:variant>
        <vt:i4>1507382</vt:i4>
      </vt:variant>
      <vt:variant>
        <vt:i4>194</vt:i4>
      </vt:variant>
      <vt:variant>
        <vt:i4>0</vt:i4>
      </vt:variant>
      <vt:variant>
        <vt:i4>5</vt:i4>
      </vt:variant>
      <vt:variant>
        <vt:lpwstr/>
      </vt:variant>
      <vt:variant>
        <vt:lpwstr>_Toc164614246</vt:lpwstr>
      </vt:variant>
      <vt:variant>
        <vt:i4>1507382</vt:i4>
      </vt:variant>
      <vt:variant>
        <vt:i4>188</vt:i4>
      </vt:variant>
      <vt:variant>
        <vt:i4>0</vt:i4>
      </vt:variant>
      <vt:variant>
        <vt:i4>5</vt:i4>
      </vt:variant>
      <vt:variant>
        <vt:lpwstr/>
      </vt:variant>
      <vt:variant>
        <vt:lpwstr>_Toc164614245</vt:lpwstr>
      </vt:variant>
      <vt:variant>
        <vt:i4>1507382</vt:i4>
      </vt:variant>
      <vt:variant>
        <vt:i4>182</vt:i4>
      </vt:variant>
      <vt:variant>
        <vt:i4>0</vt:i4>
      </vt:variant>
      <vt:variant>
        <vt:i4>5</vt:i4>
      </vt:variant>
      <vt:variant>
        <vt:lpwstr/>
      </vt:variant>
      <vt:variant>
        <vt:lpwstr>_Toc164614244</vt:lpwstr>
      </vt:variant>
      <vt:variant>
        <vt:i4>1507382</vt:i4>
      </vt:variant>
      <vt:variant>
        <vt:i4>176</vt:i4>
      </vt:variant>
      <vt:variant>
        <vt:i4>0</vt:i4>
      </vt:variant>
      <vt:variant>
        <vt:i4>5</vt:i4>
      </vt:variant>
      <vt:variant>
        <vt:lpwstr/>
      </vt:variant>
      <vt:variant>
        <vt:lpwstr>_Toc164614243</vt:lpwstr>
      </vt:variant>
      <vt:variant>
        <vt:i4>1507382</vt:i4>
      </vt:variant>
      <vt:variant>
        <vt:i4>170</vt:i4>
      </vt:variant>
      <vt:variant>
        <vt:i4>0</vt:i4>
      </vt:variant>
      <vt:variant>
        <vt:i4>5</vt:i4>
      </vt:variant>
      <vt:variant>
        <vt:lpwstr/>
      </vt:variant>
      <vt:variant>
        <vt:lpwstr>_Toc164614242</vt:lpwstr>
      </vt:variant>
      <vt:variant>
        <vt:i4>1507382</vt:i4>
      </vt:variant>
      <vt:variant>
        <vt:i4>164</vt:i4>
      </vt:variant>
      <vt:variant>
        <vt:i4>0</vt:i4>
      </vt:variant>
      <vt:variant>
        <vt:i4>5</vt:i4>
      </vt:variant>
      <vt:variant>
        <vt:lpwstr/>
      </vt:variant>
      <vt:variant>
        <vt:lpwstr>_Toc164614241</vt:lpwstr>
      </vt:variant>
      <vt:variant>
        <vt:i4>1507382</vt:i4>
      </vt:variant>
      <vt:variant>
        <vt:i4>158</vt:i4>
      </vt:variant>
      <vt:variant>
        <vt:i4>0</vt:i4>
      </vt:variant>
      <vt:variant>
        <vt:i4>5</vt:i4>
      </vt:variant>
      <vt:variant>
        <vt:lpwstr/>
      </vt:variant>
      <vt:variant>
        <vt:lpwstr>_Toc164614240</vt:lpwstr>
      </vt:variant>
      <vt:variant>
        <vt:i4>1048630</vt:i4>
      </vt:variant>
      <vt:variant>
        <vt:i4>152</vt:i4>
      </vt:variant>
      <vt:variant>
        <vt:i4>0</vt:i4>
      </vt:variant>
      <vt:variant>
        <vt:i4>5</vt:i4>
      </vt:variant>
      <vt:variant>
        <vt:lpwstr/>
      </vt:variant>
      <vt:variant>
        <vt:lpwstr>_Toc164614239</vt:lpwstr>
      </vt:variant>
      <vt:variant>
        <vt:i4>1048630</vt:i4>
      </vt:variant>
      <vt:variant>
        <vt:i4>146</vt:i4>
      </vt:variant>
      <vt:variant>
        <vt:i4>0</vt:i4>
      </vt:variant>
      <vt:variant>
        <vt:i4>5</vt:i4>
      </vt:variant>
      <vt:variant>
        <vt:lpwstr/>
      </vt:variant>
      <vt:variant>
        <vt:lpwstr>_Toc164614238</vt:lpwstr>
      </vt:variant>
      <vt:variant>
        <vt:i4>1048630</vt:i4>
      </vt:variant>
      <vt:variant>
        <vt:i4>140</vt:i4>
      </vt:variant>
      <vt:variant>
        <vt:i4>0</vt:i4>
      </vt:variant>
      <vt:variant>
        <vt:i4>5</vt:i4>
      </vt:variant>
      <vt:variant>
        <vt:lpwstr/>
      </vt:variant>
      <vt:variant>
        <vt:lpwstr>_Toc164614237</vt:lpwstr>
      </vt:variant>
      <vt:variant>
        <vt:i4>1048630</vt:i4>
      </vt:variant>
      <vt:variant>
        <vt:i4>134</vt:i4>
      </vt:variant>
      <vt:variant>
        <vt:i4>0</vt:i4>
      </vt:variant>
      <vt:variant>
        <vt:i4>5</vt:i4>
      </vt:variant>
      <vt:variant>
        <vt:lpwstr/>
      </vt:variant>
      <vt:variant>
        <vt:lpwstr>_Toc164614236</vt:lpwstr>
      </vt:variant>
      <vt:variant>
        <vt:i4>1048630</vt:i4>
      </vt:variant>
      <vt:variant>
        <vt:i4>128</vt:i4>
      </vt:variant>
      <vt:variant>
        <vt:i4>0</vt:i4>
      </vt:variant>
      <vt:variant>
        <vt:i4>5</vt:i4>
      </vt:variant>
      <vt:variant>
        <vt:lpwstr/>
      </vt:variant>
      <vt:variant>
        <vt:lpwstr>_Toc164614235</vt:lpwstr>
      </vt:variant>
      <vt:variant>
        <vt:i4>1048630</vt:i4>
      </vt:variant>
      <vt:variant>
        <vt:i4>122</vt:i4>
      </vt:variant>
      <vt:variant>
        <vt:i4>0</vt:i4>
      </vt:variant>
      <vt:variant>
        <vt:i4>5</vt:i4>
      </vt:variant>
      <vt:variant>
        <vt:lpwstr/>
      </vt:variant>
      <vt:variant>
        <vt:lpwstr>_Toc164614234</vt:lpwstr>
      </vt:variant>
      <vt:variant>
        <vt:i4>1048630</vt:i4>
      </vt:variant>
      <vt:variant>
        <vt:i4>116</vt:i4>
      </vt:variant>
      <vt:variant>
        <vt:i4>0</vt:i4>
      </vt:variant>
      <vt:variant>
        <vt:i4>5</vt:i4>
      </vt:variant>
      <vt:variant>
        <vt:lpwstr/>
      </vt:variant>
      <vt:variant>
        <vt:lpwstr>_Toc164614233</vt:lpwstr>
      </vt:variant>
      <vt:variant>
        <vt:i4>1048630</vt:i4>
      </vt:variant>
      <vt:variant>
        <vt:i4>110</vt:i4>
      </vt:variant>
      <vt:variant>
        <vt:i4>0</vt:i4>
      </vt:variant>
      <vt:variant>
        <vt:i4>5</vt:i4>
      </vt:variant>
      <vt:variant>
        <vt:lpwstr/>
      </vt:variant>
      <vt:variant>
        <vt:lpwstr>_Toc164614232</vt:lpwstr>
      </vt:variant>
      <vt:variant>
        <vt:i4>1048630</vt:i4>
      </vt:variant>
      <vt:variant>
        <vt:i4>104</vt:i4>
      </vt:variant>
      <vt:variant>
        <vt:i4>0</vt:i4>
      </vt:variant>
      <vt:variant>
        <vt:i4>5</vt:i4>
      </vt:variant>
      <vt:variant>
        <vt:lpwstr/>
      </vt:variant>
      <vt:variant>
        <vt:lpwstr>_Toc164614231</vt:lpwstr>
      </vt:variant>
      <vt:variant>
        <vt:i4>1048630</vt:i4>
      </vt:variant>
      <vt:variant>
        <vt:i4>98</vt:i4>
      </vt:variant>
      <vt:variant>
        <vt:i4>0</vt:i4>
      </vt:variant>
      <vt:variant>
        <vt:i4>5</vt:i4>
      </vt:variant>
      <vt:variant>
        <vt:lpwstr/>
      </vt:variant>
      <vt:variant>
        <vt:lpwstr>_Toc164614230</vt:lpwstr>
      </vt:variant>
      <vt:variant>
        <vt:i4>1114166</vt:i4>
      </vt:variant>
      <vt:variant>
        <vt:i4>92</vt:i4>
      </vt:variant>
      <vt:variant>
        <vt:i4>0</vt:i4>
      </vt:variant>
      <vt:variant>
        <vt:i4>5</vt:i4>
      </vt:variant>
      <vt:variant>
        <vt:lpwstr/>
      </vt:variant>
      <vt:variant>
        <vt:lpwstr>_Toc164614229</vt:lpwstr>
      </vt:variant>
      <vt:variant>
        <vt:i4>1114166</vt:i4>
      </vt:variant>
      <vt:variant>
        <vt:i4>86</vt:i4>
      </vt:variant>
      <vt:variant>
        <vt:i4>0</vt:i4>
      </vt:variant>
      <vt:variant>
        <vt:i4>5</vt:i4>
      </vt:variant>
      <vt:variant>
        <vt:lpwstr/>
      </vt:variant>
      <vt:variant>
        <vt:lpwstr>_Toc164614228</vt:lpwstr>
      </vt:variant>
      <vt:variant>
        <vt:i4>1114166</vt:i4>
      </vt:variant>
      <vt:variant>
        <vt:i4>80</vt:i4>
      </vt:variant>
      <vt:variant>
        <vt:i4>0</vt:i4>
      </vt:variant>
      <vt:variant>
        <vt:i4>5</vt:i4>
      </vt:variant>
      <vt:variant>
        <vt:lpwstr/>
      </vt:variant>
      <vt:variant>
        <vt:lpwstr>_Toc164614227</vt:lpwstr>
      </vt:variant>
      <vt:variant>
        <vt:i4>1114166</vt:i4>
      </vt:variant>
      <vt:variant>
        <vt:i4>74</vt:i4>
      </vt:variant>
      <vt:variant>
        <vt:i4>0</vt:i4>
      </vt:variant>
      <vt:variant>
        <vt:i4>5</vt:i4>
      </vt:variant>
      <vt:variant>
        <vt:lpwstr/>
      </vt:variant>
      <vt:variant>
        <vt:lpwstr>_Toc164614226</vt:lpwstr>
      </vt:variant>
      <vt:variant>
        <vt:i4>1114166</vt:i4>
      </vt:variant>
      <vt:variant>
        <vt:i4>68</vt:i4>
      </vt:variant>
      <vt:variant>
        <vt:i4>0</vt:i4>
      </vt:variant>
      <vt:variant>
        <vt:i4>5</vt:i4>
      </vt:variant>
      <vt:variant>
        <vt:lpwstr/>
      </vt:variant>
      <vt:variant>
        <vt:lpwstr>_Toc164614225</vt:lpwstr>
      </vt:variant>
      <vt:variant>
        <vt:i4>1114166</vt:i4>
      </vt:variant>
      <vt:variant>
        <vt:i4>62</vt:i4>
      </vt:variant>
      <vt:variant>
        <vt:i4>0</vt:i4>
      </vt:variant>
      <vt:variant>
        <vt:i4>5</vt:i4>
      </vt:variant>
      <vt:variant>
        <vt:lpwstr/>
      </vt:variant>
      <vt:variant>
        <vt:lpwstr>_Toc164614224</vt:lpwstr>
      </vt:variant>
      <vt:variant>
        <vt:i4>1114166</vt:i4>
      </vt:variant>
      <vt:variant>
        <vt:i4>56</vt:i4>
      </vt:variant>
      <vt:variant>
        <vt:i4>0</vt:i4>
      </vt:variant>
      <vt:variant>
        <vt:i4>5</vt:i4>
      </vt:variant>
      <vt:variant>
        <vt:lpwstr/>
      </vt:variant>
      <vt:variant>
        <vt:lpwstr>_Toc164614223</vt:lpwstr>
      </vt:variant>
      <vt:variant>
        <vt:i4>1114166</vt:i4>
      </vt:variant>
      <vt:variant>
        <vt:i4>50</vt:i4>
      </vt:variant>
      <vt:variant>
        <vt:i4>0</vt:i4>
      </vt:variant>
      <vt:variant>
        <vt:i4>5</vt:i4>
      </vt:variant>
      <vt:variant>
        <vt:lpwstr/>
      </vt:variant>
      <vt:variant>
        <vt:lpwstr>_Toc164614222</vt:lpwstr>
      </vt:variant>
      <vt:variant>
        <vt:i4>1114166</vt:i4>
      </vt:variant>
      <vt:variant>
        <vt:i4>44</vt:i4>
      </vt:variant>
      <vt:variant>
        <vt:i4>0</vt:i4>
      </vt:variant>
      <vt:variant>
        <vt:i4>5</vt:i4>
      </vt:variant>
      <vt:variant>
        <vt:lpwstr/>
      </vt:variant>
      <vt:variant>
        <vt:lpwstr>_Toc164614221</vt:lpwstr>
      </vt:variant>
      <vt:variant>
        <vt:i4>1114166</vt:i4>
      </vt:variant>
      <vt:variant>
        <vt:i4>38</vt:i4>
      </vt:variant>
      <vt:variant>
        <vt:i4>0</vt:i4>
      </vt:variant>
      <vt:variant>
        <vt:i4>5</vt:i4>
      </vt:variant>
      <vt:variant>
        <vt:lpwstr/>
      </vt:variant>
      <vt:variant>
        <vt:lpwstr>_Toc164614220</vt:lpwstr>
      </vt:variant>
      <vt:variant>
        <vt:i4>1179702</vt:i4>
      </vt:variant>
      <vt:variant>
        <vt:i4>32</vt:i4>
      </vt:variant>
      <vt:variant>
        <vt:i4>0</vt:i4>
      </vt:variant>
      <vt:variant>
        <vt:i4>5</vt:i4>
      </vt:variant>
      <vt:variant>
        <vt:lpwstr/>
      </vt:variant>
      <vt:variant>
        <vt:lpwstr>_Toc164614219</vt:lpwstr>
      </vt:variant>
      <vt:variant>
        <vt:i4>1179702</vt:i4>
      </vt:variant>
      <vt:variant>
        <vt:i4>26</vt:i4>
      </vt:variant>
      <vt:variant>
        <vt:i4>0</vt:i4>
      </vt:variant>
      <vt:variant>
        <vt:i4>5</vt:i4>
      </vt:variant>
      <vt:variant>
        <vt:lpwstr/>
      </vt:variant>
      <vt:variant>
        <vt:lpwstr>_Toc164614218</vt:lpwstr>
      </vt:variant>
      <vt:variant>
        <vt:i4>1179702</vt:i4>
      </vt:variant>
      <vt:variant>
        <vt:i4>20</vt:i4>
      </vt:variant>
      <vt:variant>
        <vt:i4>0</vt:i4>
      </vt:variant>
      <vt:variant>
        <vt:i4>5</vt:i4>
      </vt:variant>
      <vt:variant>
        <vt:lpwstr/>
      </vt:variant>
      <vt:variant>
        <vt:lpwstr>_Toc164614217</vt:lpwstr>
      </vt:variant>
      <vt:variant>
        <vt:i4>1179702</vt:i4>
      </vt:variant>
      <vt:variant>
        <vt:i4>14</vt:i4>
      </vt:variant>
      <vt:variant>
        <vt:i4>0</vt:i4>
      </vt:variant>
      <vt:variant>
        <vt:i4>5</vt:i4>
      </vt:variant>
      <vt:variant>
        <vt:lpwstr/>
      </vt:variant>
      <vt:variant>
        <vt:lpwstr>_Toc164614216</vt:lpwstr>
      </vt:variant>
      <vt:variant>
        <vt:i4>1179702</vt:i4>
      </vt:variant>
      <vt:variant>
        <vt:i4>8</vt:i4>
      </vt:variant>
      <vt:variant>
        <vt:i4>0</vt:i4>
      </vt:variant>
      <vt:variant>
        <vt:i4>5</vt:i4>
      </vt:variant>
      <vt:variant>
        <vt:lpwstr/>
      </vt:variant>
      <vt:variant>
        <vt:lpwstr>_Toc164614215</vt:lpwstr>
      </vt:variant>
      <vt:variant>
        <vt:i4>1179702</vt:i4>
      </vt:variant>
      <vt:variant>
        <vt:i4>2</vt:i4>
      </vt:variant>
      <vt:variant>
        <vt:i4>0</vt:i4>
      </vt:variant>
      <vt:variant>
        <vt:i4>5</vt:i4>
      </vt:variant>
      <vt:variant>
        <vt:lpwstr/>
      </vt:variant>
      <vt:variant>
        <vt:lpwstr>_Toc164614214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SSDLC Analysis and Design – TruckMotion</dc:title>
  <dc:subject>steps Specification – vERSION 1.0</dc:subject>
  <dc:creator>Nuno marmeleiro 1190922</dc:creator>
  <cp:keywords/>
  <dc:description/>
  <cp:lastModifiedBy>Óscar Folha (1181600)</cp:lastModifiedBy>
  <cp:revision>434</cp:revision>
  <dcterms:created xsi:type="dcterms:W3CDTF">2023-11-06T10:01:00Z</dcterms:created>
  <dcterms:modified xsi:type="dcterms:W3CDTF">2024-04-22T00:51:00Z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y fmtid="{D5CDD505-2E9C-101B-9397-08002B2CF9AE}" pid="3" name="ContentTypeId">
    <vt:lpwstr>0x0101003A866868CC3B4E4FB01BBECEEC634816</vt:lpwstr>
  </property>
</Properties>
</file>