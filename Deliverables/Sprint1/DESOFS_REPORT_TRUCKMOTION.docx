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5680890"/>
        <w:docPartObj>
          <w:docPartGallery w:val="Cover Pages"/>
          <w:docPartUnique/>
        </w:docPartObj>
      </w:sdtPr>
      <w:sdtEndPr>
        <w:rPr>
          <w:lang w:val="en-US"/>
        </w:rPr>
      </w:sdtEndPr>
      <w:sdtContent>
        <w:p w14:paraId="6907BDF5" w14:textId="77777777" w:rsidR="005E2EE3" w:rsidRDefault="005E2EE3" w:rsidP="00291825">
          <w:pPr>
            <w:jc w:val="both"/>
          </w:pPr>
        </w:p>
        <w:p w14:paraId="690F42D5" w14:textId="15138FC6" w:rsidR="005E2EE3" w:rsidRDefault="005E2EE3" w:rsidP="00291825">
          <w:pPr>
            <w:ind w:left="0"/>
            <w:jc w:val="both"/>
            <w:rPr>
              <w:lang w:val="en-US"/>
            </w:rPr>
          </w:pPr>
          <w:r>
            <w:rPr>
              <w:noProof/>
            </w:rPr>
            <mc:AlternateContent>
              <mc:Choice Requires="wps">
                <w:drawing>
                  <wp:anchor distT="0" distB="0" distL="182880" distR="182880" simplePos="0" relativeHeight="251658241" behindDoc="0" locked="0" layoutInCell="1" allowOverlap="1" wp14:anchorId="3F1DB88D" wp14:editId="38AEC646">
                    <wp:simplePos x="0" y="0"/>
                    <wp:positionH relativeFrom="margin">
                      <wp:align>left</wp:align>
                    </wp:positionH>
                    <wp:positionV relativeFrom="page">
                      <wp:posOffset>3778250</wp:posOffset>
                    </wp:positionV>
                    <wp:extent cx="6934200" cy="2286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9342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39D52" w14:textId="6A3A73AC" w:rsidR="00A20C24" w:rsidRPr="00B57BEF" w:rsidRDefault="00000000" w:rsidP="005E2EE3">
                                <w:pPr>
                                  <w:pStyle w:val="NoSpacing"/>
                                  <w:spacing w:before="40" w:after="560" w:line="216" w:lineRule="auto"/>
                                  <w:rPr>
                                    <w:color w:val="D6615C" w:themeColor="accent1"/>
                                    <w:sz w:val="56"/>
                                    <w:szCs w:val="56"/>
                                  </w:rPr>
                                </w:pPr>
                                <w:sdt>
                                  <w:sdtPr>
                                    <w:rPr>
                                      <w:color w:val="D6615C" w:themeColor="accent1"/>
                                      <w:sz w:val="56"/>
                                      <w:szCs w:val="56"/>
                                    </w:rPr>
                                    <w:alias w:val="Title"/>
                                    <w:tag w:val=""/>
                                    <w:id w:val="-918786880"/>
                                    <w:dataBinding w:prefixMappings="xmlns:ns0='http://purl.org/dc/elements/1.1/' xmlns:ns1='http://schemas.openxmlformats.org/package/2006/metadata/core-properties' " w:xpath="/ns1:coreProperties[1]/ns0:title[1]" w:storeItemID="{6C3C8BC8-F283-45AE-878A-BAB7291924A1}"/>
                                    <w:text/>
                                  </w:sdtPr>
                                  <w:sdtContent>
                                    <w:r w:rsidR="004A1002">
                                      <w:rPr>
                                        <w:color w:val="D6615C" w:themeColor="accent1"/>
                                        <w:sz w:val="56"/>
                                        <w:szCs w:val="56"/>
                                      </w:rPr>
                                      <w:t>SSDLC Analysis and Design – TruckMotion</w:t>
                                    </w:r>
                                  </w:sdtContent>
                                </w:sdt>
                              </w:p>
                              <w:sdt>
                                <w:sdtPr>
                                  <w:rPr>
                                    <w:caps/>
                                    <w:color w:val="703E00" w:themeColor="accent5" w:themeShade="80"/>
                                    <w:sz w:val="28"/>
                                    <w:szCs w:val="28"/>
                                  </w:rPr>
                                  <w:alias w:val="Subtitle"/>
                                  <w:tag w:val=""/>
                                  <w:id w:val="1717318836"/>
                                  <w:dataBinding w:prefixMappings="xmlns:ns0='http://purl.org/dc/elements/1.1/' xmlns:ns1='http://schemas.openxmlformats.org/package/2006/metadata/core-properties' " w:xpath="/ns1:coreProperties[1]/ns0:subject[1]" w:storeItemID="{6C3C8BC8-F283-45AE-878A-BAB7291924A1}"/>
                                  <w:text/>
                                </w:sdtPr>
                                <w:sdtContent>
                                  <w:p w14:paraId="4AA6F854" w14:textId="1ED8686D" w:rsidR="00A20C24" w:rsidRPr="00B57BEF" w:rsidRDefault="004D7F0E" w:rsidP="005E2EE3">
                                    <w:pPr>
                                      <w:pStyle w:val="NoSpacing"/>
                                      <w:spacing w:before="40" w:after="40"/>
                                      <w:rPr>
                                        <w:caps/>
                                        <w:color w:val="703E00" w:themeColor="accent5" w:themeShade="80"/>
                                        <w:sz w:val="28"/>
                                        <w:szCs w:val="28"/>
                                      </w:rPr>
                                    </w:pPr>
                                    <w:r>
                                      <w:rPr>
                                        <w:caps/>
                                        <w:color w:val="703E00" w:themeColor="accent5" w:themeShade="80"/>
                                        <w:sz w:val="28"/>
                                        <w:szCs w:val="28"/>
                                      </w:rPr>
                                      <w:t>steps</w:t>
                                    </w:r>
                                    <w:r w:rsidR="00A20C24">
                                      <w:rPr>
                                        <w:caps/>
                                        <w:color w:val="703E00" w:themeColor="accent5" w:themeShade="80"/>
                                        <w:sz w:val="28"/>
                                        <w:szCs w:val="28"/>
                                      </w:rPr>
                                      <w:t xml:space="preserve"> Specification – vERSION 1.</w:t>
                                    </w:r>
                                    <w:r w:rsidR="00872949">
                                      <w:rPr>
                                        <w:caps/>
                                        <w:color w:val="703E00" w:themeColor="accent5" w:themeShade="80"/>
                                        <w:sz w:val="28"/>
                                        <w:szCs w:val="28"/>
                                      </w:rPr>
                                      <w:t>0</w:t>
                                    </w:r>
                                  </w:p>
                                </w:sdtContent>
                              </w:sdt>
                              <w:sdt>
                                <w:sdtPr>
                                  <w:rPr>
                                    <w:caps/>
                                    <w:color w:val="E17E00" w:themeColor="accent5"/>
                                    <w:sz w:val="24"/>
                                    <w:szCs w:val="24"/>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Content>
                                  <w:p w14:paraId="0291886F" w14:textId="7948E83B" w:rsidR="00A20C24" w:rsidRPr="00B02AE0" w:rsidRDefault="007E06A8" w:rsidP="005E2EE3">
                                    <w:pPr>
                                      <w:pStyle w:val="NoSpacing"/>
                                      <w:spacing w:before="80" w:after="40"/>
                                      <w:rPr>
                                        <w:caps/>
                                        <w:color w:val="E17E00" w:themeColor="accent5"/>
                                        <w:sz w:val="24"/>
                                        <w:szCs w:val="24"/>
                                      </w:rPr>
                                    </w:pPr>
                                    <w:r w:rsidRPr="00B02AE0">
                                      <w:rPr>
                                        <w:caps/>
                                        <w:color w:val="E17E00" w:themeColor="accent5"/>
                                        <w:sz w:val="24"/>
                                        <w:szCs w:val="24"/>
                                      </w:rPr>
                                      <w:t>Nuno marmeleiro 1190922</w:t>
                                    </w:r>
                                  </w:p>
                                </w:sdtContent>
                              </w:sdt>
                              <w:p w14:paraId="18598C2A" w14:textId="310D0176"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ROGÉRIO SOUSA 1191017</w:t>
                                </w:r>
                              </w:p>
                              <w:p w14:paraId="55968E23" w14:textId="3F2C3330"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FAÍSCA 1180658</w:t>
                                </w:r>
                              </w:p>
                              <w:p w14:paraId="4831F7F0" w14:textId="2EEE1FFF"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ÓSCAR FOLHA 1181600</w:t>
                                </w:r>
                              </w:p>
                              <w:p w14:paraId="555E7E17" w14:textId="435EF26D" w:rsidR="005D45FC" w:rsidRPr="005E2EE3"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OLIVEIRA 1191611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F1DB88D" id="_x0000_t202" coordsize="21600,21600" o:spt="202" path="m,l,21600r21600,l21600,xe">
                    <v:stroke joinstyle="miter"/>
                    <v:path gradientshapeok="t" o:connecttype="rect"/>
                  </v:shapetype>
                  <v:shape id="Text Box 131" o:spid="_x0000_s1026" type="#_x0000_t202" style="position:absolute;left:0;text-align:left;margin-left:0;margin-top:297.5pt;width:546pt;height:180pt;z-index:251658241;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" filled="f" stroked="f" strokeweight=".5pt">
                    <v:textbox inset="0,0,0,0">
                      <w:txbxContent>
                        <w:p w14:paraId="09B39D52" w14:textId="6A3A73AC" w:rsidR="00A20C24" w:rsidRPr="00B57BEF" w:rsidRDefault="00000000" w:rsidP="005E2EE3">
                          <w:pPr>
                            <w:pStyle w:val="NoSpacing"/>
                            <w:spacing w:before="40" w:after="560" w:line="216" w:lineRule="auto"/>
                            <w:rPr>
                              <w:color w:val="D6615C" w:themeColor="accent1"/>
                              <w:sz w:val="56"/>
                              <w:szCs w:val="56"/>
                            </w:rPr>
                          </w:pPr>
                          <w:sdt>
                            <w:sdtPr>
                              <w:rPr>
                                <w:color w:val="D6615C" w:themeColor="accent1"/>
                                <w:sz w:val="56"/>
                                <w:szCs w:val="56"/>
                              </w:rPr>
                              <w:alias w:val="Title"/>
                              <w:tag w:val=""/>
                              <w:id w:val="-918786880"/>
                              <w:dataBinding w:prefixMappings="xmlns:ns0='http://purl.org/dc/elements/1.1/' xmlns:ns1='http://schemas.openxmlformats.org/package/2006/metadata/core-properties' " w:xpath="/ns1:coreProperties[1]/ns0:title[1]" w:storeItemID="{6C3C8BC8-F283-45AE-878A-BAB7291924A1}"/>
                              <w:text/>
                            </w:sdtPr>
                            <w:sdtContent>
                              <w:r w:rsidR="004A1002">
                                <w:rPr>
                                  <w:color w:val="D6615C" w:themeColor="accent1"/>
                                  <w:sz w:val="56"/>
                                  <w:szCs w:val="56"/>
                                </w:rPr>
                                <w:t>SSDLC Analysis and Design – TruckMotion</w:t>
                              </w:r>
                            </w:sdtContent>
                          </w:sdt>
                        </w:p>
                        <w:sdt>
                          <w:sdtPr>
                            <w:rPr>
                              <w:caps/>
                              <w:color w:val="703E00" w:themeColor="accent5" w:themeShade="80"/>
                              <w:sz w:val="28"/>
                              <w:szCs w:val="28"/>
                            </w:rPr>
                            <w:alias w:val="Subtitle"/>
                            <w:tag w:val=""/>
                            <w:id w:val="1717318836"/>
                            <w:dataBinding w:prefixMappings="xmlns:ns0='http://purl.org/dc/elements/1.1/' xmlns:ns1='http://schemas.openxmlformats.org/package/2006/metadata/core-properties' " w:xpath="/ns1:coreProperties[1]/ns0:subject[1]" w:storeItemID="{6C3C8BC8-F283-45AE-878A-BAB7291924A1}"/>
                            <w:text/>
                          </w:sdtPr>
                          <w:sdtContent>
                            <w:p w14:paraId="4AA6F854" w14:textId="1ED8686D" w:rsidR="00A20C24" w:rsidRPr="00B57BEF" w:rsidRDefault="004D7F0E" w:rsidP="005E2EE3">
                              <w:pPr>
                                <w:pStyle w:val="NoSpacing"/>
                                <w:spacing w:before="40" w:after="40"/>
                                <w:rPr>
                                  <w:caps/>
                                  <w:color w:val="703E00" w:themeColor="accent5" w:themeShade="80"/>
                                  <w:sz w:val="28"/>
                                  <w:szCs w:val="28"/>
                                </w:rPr>
                              </w:pPr>
                              <w:r>
                                <w:rPr>
                                  <w:caps/>
                                  <w:color w:val="703E00" w:themeColor="accent5" w:themeShade="80"/>
                                  <w:sz w:val="28"/>
                                  <w:szCs w:val="28"/>
                                </w:rPr>
                                <w:t>steps</w:t>
                              </w:r>
                              <w:r w:rsidR="00A20C24">
                                <w:rPr>
                                  <w:caps/>
                                  <w:color w:val="703E00" w:themeColor="accent5" w:themeShade="80"/>
                                  <w:sz w:val="28"/>
                                  <w:szCs w:val="28"/>
                                </w:rPr>
                                <w:t xml:space="preserve"> Specification – vERSION 1.</w:t>
                              </w:r>
                              <w:r w:rsidR="00872949">
                                <w:rPr>
                                  <w:caps/>
                                  <w:color w:val="703E00" w:themeColor="accent5" w:themeShade="80"/>
                                  <w:sz w:val="28"/>
                                  <w:szCs w:val="28"/>
                                </w:rPr>
                                <w:t>0</w:t>
                              </w:r>
                            </w:p>
                          </w:sdtContent>
                        </w:sdt>
                        <w:sdt>
                          <w:sdtPr>
                            <w:rPr>
                              <w:caps/>
                              <w:color w:val="E17E00" w:themeColor="accent5"/>
                              <w:sz w:val="24"/>
                              <w:szCs w:val="24"/>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Content>
                            <w:p w14:paraId="0291886F" w14:textId="7948E83B" w:rsidR="00A20C24" w:rsidRPr="00B02AE0" w:rsidRDefault="007E06A8" w:rsidP="005E2EE3">
                              <w:pPr>
                                <w:pStyle w:val="NoSpacing"/>
                                <w:spacing w:before="80" w:after="40"/>
                                <w:rPr>
                                  <w:caps/>
                                  <w:color w:val="E17E00" w:themeColor="accent5"/>
                                  <w:sz w:val="24"/>
                                  <w:szCs w:val="24"/>
                                </w:rPr>
                              </w:pPr>
                              <w:r w:rsidRPr="00B02AE0">
                                <w:rPr>
                                  <w:caps/>
                                  <w:color w:val="E17E00" w:themeColor="accent5"/>
                                  <w:sz w:val="24"/>
                                  <w:szCs w:val="24"/>
                                </w:rPr>
                                <w:t>Nuno marmeleiro 1190922</w:t>
                              </w:r>
                            </w:p>
                          </w:sdtContent>
                        </w:sdt>
                        <w:p w14:paraId="18598C2A" w14:textId="310D0176"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ROGÉRIO SOUSA 1191017</w:t>
                          </w:r>
                        </w:p>
                        <w:p w14:paraId="55968E23" w14:textId="3F2C3330"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FAÍSCA 1180658</w:t>
                          </w:r>
                        </w:p>
                        <w:p w14:paraId="4831F7F0" w14:textId="2EEE1FFF" w:rsidR="005D45FC"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ÓSCAR FOLHA 1181600</w:t>
                          </w:r>
                        </w:p>
                        <w:p w14:paraId="555E7E17" w14:textId="435EF26D" w:rsidR="005D45FC" w:rsidRPr="005E2EE3" w:rsidRDefault="005D45FC" w:rsidP="005E2EE3">
                          <w:pPr>
                            <w:pStyle w:val="NoSpacing"/>
                            <w:spacing w:before="80" w:after="40"/>
                            <w:rPr>
                              <w:caps/>
                              <w:color w:val="E17E00" w:themeColor="accent5"/>
                              <w:sz w:val="24"/>
                              <w:szCs w:val="24"/>
                              <w:lang w:val="pt-PT"/>
                            </w:rPr>
                          </w:pPr>
                          <w:r>
                            <w:rPr>
                              <w:caps/>
                              <w:color w:val="E17E00" w:themeColor="accent5"/>
                              <w:sz w:val="24"/>
                              <w:szCs w:val="24"/>
                              <w:lang w:val="pt-PT"/>
                            </w:rPr>
                            <w:t>RAFAEL OLIVEIRA 1191611</w:t>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6F9C197" wp14:editId="7684933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CEF3537" w14:textId="3F416EA3" w:rsidR="00A20C24" w:rsidRDefault="007E06A8" w:rsidP="005E2EE3">
                                    <w:pPr>
                                      <w:pStyle w:val="NoSpacing"/>
                                      <w:jc w:val="right"/>
                                      <w:rPr>
                                        <w:color w:val="FFFFFF" w:themeColor="background1"/>
                                        <w:sz w:val="24"/>
                                        <w:szCs w:val="24"/>
                                      </w:rPr>
                                    </w:pPr>
                                    <w:r>
                                      <w:rPr>
                                        <w:color w:val="FFFFFF" w:themeColor="background1"/>
                                        <w:sz w:val="24"/>
                                        <w:szCs w:val="24"/>
                                      </w:rPr>
                                      <w:t>202</w:t>
                                    </w:r>
                                    <w:r w:rsidR="008E7A79">
                                      <w:rPr>
                                        <w:color w:val="FFFFFF" w:themeColor="background1"/>
                                        <w:sz w:val="24"/>
                                        <w:szCs w:val="24"/>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F9C197" id="Rectangle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d6615c [3204]" stroked="f" strokeweight="1pt">
                    <o:lock v:ext="edit" aspectratio="t"/>
                    <v:textbox inset="3.6pt,,3.6pt">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3CEF3537" w14:textId="3F416EA3" w:rsidR="00A20C24" w:rsidRDefault="007E06A8" w:rsidP="005E2EE3">
                              <w:pPr>
                                <w:pStyle w:val="NoSpacing"/>
                                <w:jc w:val="right"/>
                                <w:rPr>
                                  <w:color w:val="FFFFFF" w:themeColor="background1"/>
                                  <w:sz w:val="24"/>
                                  <w:szCs w:val="24"/>
                                </w:rPr>
                              </w:pPr>
                              <w:r>
                                <w:rPr>
                                  <w:color w:val="FFFFFF" w:themeColor="background1"/>
                                  <w:sz w:val="24"/>
                                  <w:szCs w:val="24"/>
                                </w:rPr>
                                <w:t>202</w:t>
                              </w:r>
                              <w:r w:rsidR="008E7A79">
                                <w:rPr>
                                  <w:color w:val="FFFFFF" w:themeColor="background1"/>
                                  <w:sz w:val="24"/>
                                  <w:szCs w:val="24"/>
                                </w:rPr>
                                <w:t>4</w:t>
                              </w:r>
                            </w:p>
                          </w:sdtContent>
                        </w:sdt>
                      </w:txbxContent>
                    </v:textbox>
                    <w10:wrap anchorx="margin" anchory="page"/>
                  </v:rect>
                </w:pict>
              </mc:Fallback>
            </mc:AlternateContent>
          </w:r>
          <w:r>
            <w:rPr>
              <w:b/>
              <w:bCs/>
              <w:lang w:val="en-US"/>
            </w:rPr>
            <w:br w:type="page"/>
          </w:r>
        </w:p>
      </w:sdtContent>
    </w:sdt>
    <w:sdt>
      <w:sdtPr>
        <w:rPr>
          <w:rFonts w:asciiTheme="minorHAnsi" w:eastAsiaTheme="minorEastAsia" w:hAnsiTheme="minorHAnsi" w:cstheme="minorBidi"/>
          <w:b w:val="0"/>
          <w:bCs w:val="0"/>
          <w:color w:val="404040" w:themeColor="text1" w:themeTint="BF"/>
          <w:spacing w:val="0"/>
          <w:kern w:val="0"/>
          <w:sz w:val="22"/>
        </w:rPr>
        <w:id w:val="1555425517"/>
        <w:docPartObj>
          <w:docPartGallery w:val="Table of Contents"/>
          <w:docPartUnique/>
        </w:docPartObj>
      </w:sdtPr>
      <w:sdtContent>
        <w:p w14:paraId="6F9943B6" w14:textId="750A626D" w:rsidR="00094E63" w:rsidRDefault="00094E63" w:rsidP="00DC776A">
          <w:pPr>
            <w:pStyle w:val="Title"/>
          </w:pPr>
          <w:r>
            <w:t>Index</w:t>
          </w:r>
        </w:p>
        <w:p w14:paraId="4EF35D8B" w14:textId="77777777" w:rsidR="00DC776A" w:rsidRPr="00DC776A" w:rsidRDefault="00DC776A" w:rsidP="00DC776A">
          <w:pPr>
            <w:rPr>
              <w:lang w:eastAsia="en-US"/>
            </w:rPr>
          </w:pPr>
        </w:p>
        <w:bookmarkStart w:id="0" w:name="_Hlk494619974"/>
        <w:p w14:paraId="620EB143" w14:textId="2EF1AA9A" w:rsidR="0077268C" w:rsidRDefault="00094E63">
          <w:pPr>
            <w:pStyle w:val="TOC1"/>
            <w:tabs>
              <w:tab w:val="right" w:leader="dot" w:pos="9350"/>
            </w:tabs>
            <w:rPr>
              <w:rFonts w:eastAsiaTheme="minorEastAsia"/>
              <w:noProof/>
              <w:color w:val="auto"/>
              <w:kern w:val="2"/>
              <w:sz w:val="24"/>
              <w:szCs w:val="24"/>
              <w:lang w:val="en-US" w:eastAsia="en-US"/>
              <w14:ligatures w14:val="standardContextual"/>
            </w:rPr>
          </w:pPr>
          <w:r>
            <w:fldChar w:fldCharType="begin"/>
          </w:r>
          <w:r>
            <w:instrText xml:space="preserve"> TOC \o "1-3" \h \z \u </w:instrText>
          </w:r>
          <w:r>
            <w:fldChar w:fldCharType="separate"/>
          </w:r>
          <w:hyperlink w:anchor="_Toc164614214" w:history="1">
            <w:r w:rsidR="0077268C" w:rsidRPr="00602C57">
              <w:rPr>
                <w:rStyle w:val="Hyperlink"/>
                <w:noProof/>
                <w:lang w:val="en-US"/>
              </w:rPr>
              <w:t>Document Approval</w:t>
            </w:r>
            <w:r w:rsidR="0077268C">
              <w:rPr>
                <w:noProof/>
                <w:webHidden/>
              </w:rPr>
              <w:tab/>
            </w:r>
            <w:r w:rsidR="0077268C">
              <w:rPr>
                <w:noProof/>
                <w:webHidden/>
              </w:rPr>
              <w:fldChar w:fldCharType="begin"/>
            </w:r>
            <w:r w:rsidR="0077268C">
              <w:rPr>
                <w:noProof/>
                <w:webHidden/>
              </w:rPr>
              <w:instrText xml:space="preserve"> PAGEREF _Toc164614214 \h </w:instrText>
            </w:r>
            <w:r w:rsidR="0077268C">
              <w:rPr>
                <w:noProof/>
                <w:webHidden/>
              </w:rPr>
            </w:r>
            <w:r w:rsidR="0077268C">
              <w:rPr>
                <w:noProof/>
                <w:webHidden/>
              </w:rPr>
              <w:fldChar w:fldCharType="separate"/>
            </w:r>
            <w:r w:rsidR="0077268C">
              <w:rPr>
                <w:noProof/>
                <w:webHidden/>
              </w:rPr>
              <w:t>6</w:t>
            </w:r>
            <w:r w:rsidR="0077268C">
              <w:rPr>
                <w:noProof/>
                <w:webHidden/>
              </w:rPr>
              <w:fldChar w:fldCharType="end"/>
            </w:r>
          </w:hyperlink>
        </w:p>
        <w:p w14:paraId="68B352F8" w14:textId="10309E42"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15" w:history="1">
            <w:r w:rsidR="0077268C" w:rsidRPr="00602C57">
              <w:rPr>
                <w:rStyle w:val="Hyperlink"/>
                <w:noProof/>
              </w:rPr>
              <w:t>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Introduction</w:t>
            </w:r>
            <w:r w:rsidR="0077268C">
              <w:rPr>
                <w:noProof/>
                <w:webHidden/>
              </w:rPr>
              <w:tab/>
            </w:r>
            <w:r w:rsidR="0077268C">
              <w:rPr>
                <w:noProof/>
                <w:webHidden/>
              </w:rPr>
              <w:fldChar w:fldCharType="begin"/>
            </w:r>
            <w:r w:rsidR="0077268C">
              <w:rPr>
                <w:noProof/>
                <w:webHidden/>
              </w:rPr>
              <w:instrText xml:space="preserve"> PAGEREF _Toc164614215 \h </w:instrText>
            </w:r>
            <w:r w:rsidR="0077268C">
              <w:rPr>
                <w:noProof/>
                <w:webHidden/>
              </w:rPr>
            </w:r>
            <w:r w:rsidR="0077268C">
              <w:rPr>
                <w:noProof/>
                <w:webHidden/>
              </w:rPr>
              <w:fldChar w:fldCharType="separate"/>
            </w:r>
            <w:r w:rsidR="0077268C">
              <w:rPr>
                <w:noProof/>
                <w:webHidden/>
              </w:rPr>
              <w:t>7</w:t>
            </w:r>
            <w:r w:rsidR="0077268C">
              <w:rPr>
                <w:noProof/>
                <w:webHidden/>
              </w:rPr>
              <w:fldChar w:fldCharType="end"/>
            </w:r>
          </w:hyperlink>
        </w:p>
        <w:p w14:paraId="4282E90F" w14:textId="6B2F59B6"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6" w:history="1">
            <w:r w:rsidR="0077268C" w:rsidRPr="00602C57">
              <w:rPr>
                <w:rStyle w:val="Hyperlink"/>
                <w:noProof/>
              </w:rPr>
              <w:t>1.1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Purpose</w:t>
            </w:r>
            <w:r w:rsidR="0077268C">
              <w:rPr>
                <w:noProof/>
                <w:webHidden/>
              </w:rPr>
              <w:tab/>
            </w:r>
            <w:r w:rsidR="0077268C">
              <w:rPr>
                <w:noProof/>
                <w:webHidden/>
              </w:rPr>
              <w:fldChar w:fldCharType="begin"/>
            </w:r>
            <w:r w:rsidR="0077268C">
              <w:rPr>
                <w:noProof/>
                <w:webHidden/>
              </w:rPr>
              <w:instrText xml:space="preserve"> PAGEREF _Toc164614216 \h </w:instrText>
            </w:r>
            <w:r w:rsidR="0077268C">
              <w:rPr>
                <w:noProof/>
                <w:webHidden/>
              </w:rPr>
            </w:r>
            <w:r w:rsidR="0077268C">
              <w:rPr>
                <w:noProof/>
                <w:webHidden/>
              </w:rPr>
              <w:fldChar w:fldCharType="separate"/>
            </w:r>
            <w:r w:rsidR="0077268C">
              <w:rPr>
                <w:noProof/>
                <w:webHidden/>
              </w:rPr>
              <w:t>7</w:t>
            </w:r>
            <w:r w:rsidR="0077268C">
              <w:rPr>
                <w:noProof/>
                <w:webHidden/>
              </w:rPr>
              <w:fldChar w:fldCharType="end"/>
            </w:r>
          </w:hyperlink>
        </w:p>
        <w:p w14:paraId="3333ACAE" w14:textId="6A8C60E5"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7" w:history="1">
            <w:r w:rsidR="0077268C" w:rsidRPr="00602C57">
              <w:rPr>
                <w:rStyle w:val="Hyperlink"/>
                <w:noProof/>
              </w:rPr>
              <w:t>1.2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Document conventions</w:t>
            </w:r>
            <w:r w:rsidR="0077268C">
              <w:rPr>
                <w:noProof/>
                <w:webHidden/>
              </w:rPr>
              <w:tab/>
            </w:r>
            <w:r w:rsidR="0077268C">
              <w:rPr>
                <w:noProof/>
                <w:webHidden/>
              </w:rPr>
              <w:fldChar w:fldCharType="begin"/>
            </w:r>
            <w:r w:rsidR="0077268C">
              <w:rPr>
                <w:noProof/>
                <w:webHidden/>
              </w:rPr>
              <w:instrText xml:space="preserve"> PAGEREF _Toc164614217 \h </w:instrText>
            </w:r>
            <w:r w:rsidR="0077268C">
              <w:rPr>
                <w:noProof/>
                <w:webHidden/>
              </w:rPr>
            </w:r>
            <w:r w:rsidR="0077268C">
              <w:rPr>
                <w:noProof/>
                <w:webHidden/>
              </w:rPr>
              <w:fldChar w:fldCharType="separate"/>
            </w:r>
            <w:r w:rsidR="0077268C">
              <w:rPr>
                <w:noProof/>
                <w:webHidden/>
              </w:rPr>
              <w:t>7</w:t>
            </w:r>
            <w:r w:rsidR="0077268C">
              <w:rPr>
                <w:noProof/>
                <w:webHidden/>
              </w:rPr>
              <w:fldChar w:fldCharType="end"/>
            </w:r>
          </w:hyperlink>
        </w:p>
        <w:p w14:paraId="60746CF2" w14:textId="778EB309"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8" w:history="1">
            <w:r w:rsidR="0077268C" w:rsidRPr="00602C57">
              <w:rPr>
                <w:rStyle w:val="Hyperlink"/>
                <w:noProof/>
              </w:rPr>
              <w:t>1.3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Project scope</w:t>
            </w:r>
            <w:r w:rsidR="0077268C">
              <w:rPr>
                <w:noProof/>
                <w:webHidden/>
              </w:rPr>
              <w:tab/>
            </w:r>
            <w:r w:rsidR="0077268C">
              <w:rPr>
                <w:noProof/>
                <w:webHidden/>
              </w:rPr>
              <w:fldChar w:fldCharType="begin"/>
            </w:r>
            <w:r w:rsidR="0077268C">
              <w:rPr>
                <w:noProof/>
                <w:webHidden/>
              </w:rPr>
              <w:instrText xml:space="preserve"> PAGEREF _Toc164614218 \h </w:instrText>
            </w:r>
            <w:r w:rsidR="0077268C">
              <w:rPr>
                <w:noProof/>
                <w:webHidden/>
              </w:rPr>
            </w:r>
            <w:r w:rsidR="0077268C">
              <w:rPr>
                <w:noProof/>
                <w:webHidden/>
              </w:rPr>
              <w:fldChar w:fldCharType="separate"/>
            </w:r>
            <w:r w:rsidR="0077268C">
              <w:rPr>
                <w:noProof/>
                <w:webHidden/>
              </w:rPr>
              <w:t>7</w:t>
            </w:r>
            <w:r w:rsidR="0077268C">
              <w:rPr>
                <w:noProof/>
                <w:webHidden/>
              </w:rPr>
              <w:fldChar w:fldCharType="end"/>
            </w:r>
          </w:hyperlink>
        </w:p>
        <w:p w14:paraId="6D8462AB" w14:textId="6BD6DC35"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19" w:history="1">
            <w:r w:rsidR="0077268C" w:rsidRPr="00602C57">
              <w:rPr>
                <w:rStyle w:val="Hyperlink"/>
                <w:noProof/>
                <w:lang w:val="en-US"/>
              </w:rPr>
              <w:t>1.4</w:t>
            </w:r>
            <w:r w:rsidR="0077268C">
              <w:rPr>
                <w:rFonts w:eastAsiaTheme="minorEastAsia"/>
                <w:noProof/>
                <w:color w:val="auto"/>
                <w:kern w:val="2"/>
                <w:sz w:val="24"/>
                <w:szCs w:val="24"/>
                <w:lang w:val="en-US" w:eastAsia="en-US"/>
                <w14:ligatures w14:val="standardContextual"/>
              </w:rPr>
              <w:tab/>
            </w:r>
            <w:r w:rsidR="0077268C" w:rsidRPr="00602C57">
              <w:rPr>
                <w:rStyle w:val="Hyperlink"/>
                <w:noProof/>
                <w:lang w:val="en-US"/>
              </w:rPr>
              <w:t>Business Logic – What is TruckMotion?</w:t>
            </w:r>
            <w:r w:rsidR="0077268C">
              <w:rPr>
                <w:noProof/>
                <w:webHidden/>
              </w:rPr>
              <w:tab/>
            </w:r>
            <w:r w:rsidR="0077268C">
              <w:rPr>
                <w:noProof/>
                <w:webHidden/>
              </w:rPr>
              <w:fldChar w:fldCharType="begin"/>
            </w:r>
            <w:r w:rsidR="0077268C">
              <w:rPr>
                <w:noProof/>
                <w:webHidden/>
              </w:rPr>
              <w:instrText xml:space="preserve"> PAGEREF _Toc164614219 \h </w:instrText>
            </w:r>
            <w:r w:rsidR="0077268C">
              <w:rPr>
                <w:noProof/>
                <w:webHidden/>
              </w:rPr>
            </w:r>
            <w:r w:rsidR="0077268C">
              <w:rPr>
                <w:noProof/>
                <w:webHidden/>
              </w:rPr>
              <w:fldChar w:fldCharType="separate"/>
            </w:r>
            <w:r w:rsidR="0077268C">
              <w:rPr>
                <w:noProof/>
                <w:webHidden/>
              </w:rPr>
              <w:t>8</w:t>
            </w:r>
            <w:r w:rsidR="0077268C">
              <w:rPr>
                <w:noProof/>
                <w:webHidden/>
              </w:rPr>
              <w:fldChar w:fldCharType="end"/>
            </w:r>
          </w:hyperlink>
        </w:p>
        <w:p w14:paraId="0ACA2366" w14:textId="5A57F230"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20" w:history="1">
            <w:r w:rsidR="0077268C" w:rsidRPr="00602C57">
              <w:rPr>
                <w:rStyle w:val="Hyperlink"/>
                <w:noProof/>
              </w:rPr>
              <w:t>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Analysis/Requirements</w:t>
            </w:r>
            <w:r w:rsidR="0077268C">
              <w:rPr>
                <w:noProof/>
                <w:webHidden/>
              </w:rPr>
              <w:tab/>
            </w:r>
            <w:r w:rsidR="0077268C">
              <w:rPr>
                <w:noProof/>
                <w:webHidden/>
              </w:rPr>
              <w:fldChar w:fldCharType="begin"/>
            </w:r>
            <w:r w:rsidR="0077268C">
              <w:rPr>
                <w:noProof/>
                <w:webHidden/>
              </w:rPr>
              <w:instrText xml:space="preserve"> PAGEREF _Toc164614220 \h </w:instrText>
            </w:r>
            <w:r w:rsidR="0077268C">
              <w:rPr>
                <w:noProof/>
                <w:webHidden/>
              </w:rPr>
            </w:r>
            <w:r w:rsidR="0077268C">
              <w:rPr>
                <w:noProof/>
                <w:webHidden/>
              </w:rPr>
              <w:fldChar w:fldCharType="separate"/>
            </w:r>
            <w:r w:rsidR="0077268C">
              <w:rPr>
                <w:noProof/>
                <w:webHidden/>
              </w:rPr>
              <w:t>8</w:t>
            </w:r>
            <w:r w:rsidR="0077268C">
              <w:rPr>
                <w:noProof/>
                <w:webHidden/>
              </w:rPr>
              <w:fldChar w:fldCharType="end"/>
            </w:r>
          </w:hyperlink>
        </w:p>
        <w:p w14:paraId="07BCBB7A" w14:textId="305921B6"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1" w:history="1">
            <w:r w:rsidR="0077268C" w:rsidRPr="00602C57">
              <w:rPr>
                <w:rStyle w:val="Hyperlink"/>
                <w:noProof/>
              </w:rPr>
              <w:t>2.1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Use Cases</w:t>
            </w:r>
            <w:r w:rsidR="0077268C">
              <w:rPr>
                <w:noProof/>
                <w:webHidden/>
              </w:rPr>
              <w:tab/>
            </w:r>
            <w:r w:rsidR="0077268C">
              <w:rPr>
                <w:noProof/>
                <w:webHidden/>
              </w:rPr>
              <w:fldChar w:fldCharType="begin"/>
            </w:r>
            <w:r w:rsidR="0077268C">
              <w:rPr>
                <w:noProof/>
                <w:webHidden/>
              </w:rPr>
              <w:instrText xml:space="preserve"> PAGEREF _Toc164614221 \h </w:instrText>
            </w:r>
            <w:r w:rsidR="0077268C">
              <w:rPr>
                <w:noProof/>
                <w:webHidden/>
              </w:rPr>
            </w:r>
            <w:r w:rsidR="0077268C">
              <w:rPr>
                <w:noProof/>
                <w:webHidden/>
              </w:rPr>
              <w:fldChar w:fldCharType="separate"/>
            </w:r>
            <w:r w:rsidR="0077268C">
              <w:rPr>
                <w:noProof/>
                <w:webHidden/>
              </w:rPr>
              <w:t>8</w:t>
            </w:r>
            <w:r w:rsidR="0077268C">
              <w:rPr>
                <w:noProof/>
                <w:webHidden/>
              </w:rPr>
              <w:fldChar w:fldCharType="end"/>
            </w:r>
          </w:hyperlink>
        </w:p>
        <w:p w14:paraId="6E70EC5E" w14:textId="4B731D85"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2" w:history="1">
            <w:r w:rsidR="0077268C" w:rsidRPr="00602C57">
              <w:rPr>
                <w:rStyle w:val="Hyperlink"/>
                <w:noProof/>
              </w:rPr>
              <w:t>2.2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Domain-Driven Design</w:t>
            </w:r>
            <w:r w:rsidR="0077268C">
              <w:rPr>
                <w:noProof/>
                <w:webHidden/>
              </w:rPr>
              <w:tab/>
            </w:r>
            <w:r w:rsidR="0077268C">
              <w:rPr>
                <w:noProof/>
                <w:webHidden/>
              </w:rPr>
              <w:fldChar w:fldCharType="begin"/>
            </w:r>
            <w:r w:rsidR="0077268C">
              <w:rPr>
                <w:noProof/>
                <w:webHidden/>
              </w:rPr>
              <w:instrText xml:space="preserve"> PAGEREF _Toc164614222 \h </w:instrText>
            </w:r>
            <w:r w:rsidR="0077268C">
              <w:rPr>
                <w:noProof/>
                <w:webHidden/>
              </w:rPr>
            </w:r>
            <w:r w:rsidR="0077268C">
              <w:rPr>
                <w:noProof/>
                <w:webHidden/>
              </w:rPr>
              <w:fldChar w:fldCharType="separate"/>
            </w:r>
            <w:r w:rsidR="0077268C">
              <w:rPr>
                <w:noProof/>
                <w:webHidden/>
              </w:rPr>
              <w:t>10</w:t>
            </w:r>
            <w:r w:rsidR="0077268C">
              <w:rPr>
                <w:noProof/>
                <w:webHidden/>
              </w:rPr>
              <w:fldChar w:fldCharType="end"/>
            </w:r>
          </w:hyperlink>
        </w:p>
        <w:p w14:paraId="7D28C310" w14:textId="3ECC90BA"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3" w:history="1">
            <w:r w:rsidR="0077268C" w:rsidRPr="00602C57">
              <w:rPr>
                <w:rStyle w:val="Hyperlink"/>
                <w:noProof/>
              </w:rPr>
              <w:t>2.3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Abuse Cases</w:t>
            </w:r>
            <w:r w:rsidR="0077268C">
              <w:rPr>
                <w:noProof/>
                <w:webHidden/>
              </w:rPr>
              <w:tab/>
            </w:r>
            <w:r w:rsidR="0077268C">
              <w:rPr>
                <w:noProof/>
                <w:webHidden/>
              </w:rPr>
              <w:fldChar w:fldCharType="begin"/>
            </w:r>
            <w:r w:rsidR="0077268C">
              <w:rPr>
                <w:noProof/>
                <w:webHidden/>
              </w:rPr>
              <w:instrText xml:space="preserve"> PAGEREF _Toc164614223 \h </w:instrText>
            </w:r>
            <w:r w:rsidR="0077268C">
              <w:rPr>
                <w:noProof/>
                <w:webHidden/>
              </w:rPr>
            </w:r>
            <w:r w:rsidR="0077268C">
              <w:rPr>
                <w:noProof/>
                <w:webHidden/>
              </w:rPr>
              <w:fldChar w:fldCharType="separate"/>
            </w:r>
            <w:r w:rsidR="0077268C">
              <w:rPr>
                <w:noProof/>
                <w:webHidden/>
              </w:rPr>
              <w:t>11</w:t>
            </w:r>
            <w:r w:rsidR="0077268C">
              <w:rPr>
                <w:noProof/>
                <w:webHidden/>
              </w:rPr>
              <w:fldChar w:fldCharType="end"/>
            </w:r>
          </w:hyperlink>
        </w:p>
        <w:p w14:paraId="1FD032D4" w14:textId="62C99972"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24" w:history="1">
            <w:r w:rsidR="0077268C" w:rsidRPr="00602C57">
              <w:rPr>
                <w:rStyle w:val="Hyperlink"/>
                <w:noProof/>
              </w:rPr>
              <w:t>2.4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Functional Security Requirements</w:t>
            </w:r>
            <w:r w:rsidR="0077268C">
              <w:rPr>
                <w:noProof/>
                <w:webHidden/>
              </w:rPr>
              <w:tab/>
            </w:r>
            <w:r w:rsidR="0077268C">
              <w:rPr>
                <w:noProof/>
                <w:webHidden/>
              </w:rPr>
              <w:fldChar w:fldCharType="begin"/>
            </w:r>
            <w:r w:rsidR="0077268C">
              <w:rPr>
                <w:noProof/>
                <w:webHidden/>
              </w:rPr>
              <w:instrText xml:space="preserve"> PAGEREF _Toc164614224 \h </w:instrText>
            </w:r>
            <w:r w:rsidR="0077268C">
              <w:rPr>
                <w:noProof/>
                <w:webHidden/>
              </w:rPr>
            </w:r>
            <w:r w:rsidR="0077268C">
              <w:rPr>
                <w:noProof/>
                <w:webHidden/>
              </w:rPr>
              <w:fldChar w:fldCharType="separate"/>
            </w:r>
            <w:r w:rsidR="0077268C">
              <w:rPr>
                <w:noProof/>
                <w:webHidden/>
              </w:rPr>
              <w:t>34</w:t>
            </w:r>
            <w:r w:rsidR="0077268C">
              <w:rPr>
                <w:noProof/>
                <w:webHidden/>
              </w:rPr>
              <w:fldChar w:fldCharType="end"/>
            </w:r>
          </w:hyperlink>
        </w:p>
        <w:p w14:paraId="113AA5CB" w14:textId="28185093"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5" w:history="1">
            <w:r w:rsidR="0077268C" w:rsidRPr="00602C57">
              <w:rPr>
                <w:rStyle w:val="Hyperlink"/>
                <w:noProof/>
              </w:rPr>
              <w:t>2.4.1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Authentication and Authorization</w:t>
            </w:r>
            <w:r w:rsidR="0077268C">
              <w:rPr>
                <w:noProof/>
                <w:webHidden/>
              </w:rPr>
              <w:tab/>
            </w:r>
            <w:r w:rsidR="0077268C">
              <w:rPr>
                <w:noProof/>
                <w:webHidden/>
              </w:rPr>
              <w:fldChar w:fldCharType="begin"/>
            </w:r>
            <w:r w:rsidR="0077268C">
              <w:rPr>
                <w:noProof/>
                <w:webHidden/>
              </w:rPr>
              <w:instrText xml:space="preserve"> PAGEREF _Toc164614225 \h </w:instrText>
            </w:r>
            <w:r w:rsidR="0077268C">
              <w:rPr>
                <w:noProof/>
                <w:webHidden/>
              </w:rPr>
            </w:r>
            <w:r w:rsidR="0077268C">
              <w:rPr>
                <w:noProof/>
                <w:webHidden/>
              </w:rPr>
              <w:fldChar w:fldCharType="separate"/>
            </w:r>
            <w:r w:rsidR="0077268C">
              <w:rPr>
                <w:noProof/>
                <w:webHidden/>
              </w:rPr>
              <w:t>34</w:t>
            </w:r>
            <w:r w:rsidR="0077268C">
              <w:rPr>
                <w:noProof/>
                <w:webHidden/>
              </w:rPr>
              <w:fldChar w:fldCharType="end"/>
            </w:r>
          </w:hyperlink>
        </w:p>
        <w:p w14:paraId="11F707C2" w14:textId="0A8727AC"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6" w:history="1">
            <w:r w:rsidR="0077268C" w:rsidRPr="00602C57">
              <w:rPr>
                <w:rStyle w:val="Hyperlink"/>
                <w:noProof/>
              </w:rPr>
              <w:t>2.4.2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Data Encryption</w:t>
            </w:r>
            <w:r w:rsidR="0077268C">
              <w:rPr>
                <w:noProof/>
                <w:webHidden/>
              </w:rPr>
              <w:tab/>
            </w:r>
            <w:r w:rsidR="0077268C">
              <w:rPr>
                <w:noProof/>
                <w:webHidden/>
              </w:rPr>
              <w:fldChar w:fldCharType="begin"/>
            </w:r>
            <w:r w:rsidR="0077268C">
              <w:rPr>
                <w:noProof/>
                <w:webHidden/>
              </w:rPr>
              <w:instrText xml:space="preserve"> PAGEREF _Toc164614226 \h </w:instrText>
            </w:r>
            <w:r w:rsidR="0077268C">
              <w:rPr>
                <w:noProof/>
                <w:webHidden/>
              </w:rPr>
            </w:r>
            <w:r w:rsidR="0077268C">
              <w:rPr>
                <w:noProof/>
                <w:webHidden/>
              </w:rPr>
              <w:fldChar w:fldCharType="separate"/>
            </w:r>
            <w:r w:rsidR="0077268C">
              <w:rPr>
                <w:noProof/>
                <w:webHidden/>
              </w:rPr>
              <w:t>35</w:t>
            </w:r>
            <w:r w:rsidR="0077268C">
              <w:rPr>
                <w:noProof/>
                <w:webHidden/>
              </w:rPr>
              <w:fldChar w:fldCharType="end"/>
            </w:r>
          </w:hyperlink>
        </w:p>
        <w:p w14:paraId="4CF15AFE" w14:textId="088302AF"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7" w:history="1">
            <w:r w:rsidR="0077268C" w:rsidRPr="00602C57">
              <w:rPr>
                <w:rStyle w:val="Hyperlink"/>
                <w:noProof/>
                <w:lang w:val="en-US"/>
              </w:rPr>
              <w:t>2.4.3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Communication</w:t>
            </w:r>
            <w:r w:rsidR="0077268C">
              <w:rPr>
                <w:noProof/>
                <w:webHidden/>
              </w:rPr>
              <w:tab/>
            </w:r>
            <w:r w:rsidR="0077268C">
              <w:rPr>
                <w:noProof/>
                <w:webHidden/>
              </w:rPr>
              <w:fldChar w:fldCharType="begin"/>
            </w:r>
            <w:r w:rsidR="0077268C">
              <w:rPr>
                <w:noProof/>
                <w:webHidden/>
              </w:rPr>
              <w:instrText xml:space="preserve"> PAGEREF _Toc164614227 \h </w:instrText>
            </w:r>
            <w:r w:rsidR="0077268C">
              <w:rPr>
                <w:noProof/>
                <w:webHidden/>
              </w:rPr>
            </w:r>
            <w:r w:rsidR="0077268C">
              <w:rPr>
                <w:noProof/>
                <w:webHidden/>
              </w:rPr>
              <w:fldChar w:fldCharType="separate"/>
            </w:r>
            <w:r w:rsidR="0077268C">
              <w:rPr>
                <w:noProof/>
                <w:webHidden/>
              </w:rPr>
              <w:t>35</w:t>
            </w:r>
            <w:r w:rsidR="0077268C">
              <w:rPr>
                <w:noProof/>
                <w:webHidden/>
              </w:rPr>
              <w:fldChar w:fldCharType="end"/>
            </w:r>
          </w:hyperlink>
        </w:p>
        <w:p w14:paraId="623CA0FB" w14:textId="1A417EC3"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8" w:history="1">
            <w:r w:rsidR="0077268C" w:rsidRPr="00602C57">
              <w:rPr>
                <w:rStyle w:val="Hyperlink"/>
                <w:noProof/>
              </w:rPr>
              <w:t>2.4.4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Access Control</w:t>
            </w:r>
            <w:r w:rsidR="0077268C">
              <w:rPr>
                <w:noProof/>
                <w:webHidden/>
              </w:rPr>
              <w:tab/>
            </w:r>
            <w:r w:rsidR="0077268C">
              <w:rPr>
                <w:noProof/>
                <w:webHidden/>
              </w:rPr>
              <w:fldChar w:fldCharType="begin"/>
            </w:r>
            <w:r w:rsidR="0077268C">
              <w:rPr>
                <w:noProof/>
                <w:webHidden/>
              </w:rPr>
              <w:instrText xml:space="preserve"> PAGEREF _Toc164614228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4AF8ADCD" w14:textId="5F1064C8"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29" w:history="1">
            <w:r w:rsidR="0077268C" w:rsidRPr="00602C57">
              <w:rPr>
                <w:rStyle w:val="Hyperlink"/>
                <w:noProof/>
                <w:lang w:val="en-US"/>
              </w:rPr>
              <w:t>2.4.5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Audit Trails</w:t>
            </w:r>
            <w:r w:rsidR="0077268C">
              <w:rPr>
                <w:noProof/>
                <w:webHidden/>
              </w:rPr>
              <w:tab/>
            </w:r>
            <w:r w:rsidR="0077268C">
              <w:rPr>
                <w:noProof/>
                <w:webHidden/>
              </w:rPr>
              <w:fldChar w:fldCharType="begin"/>
            </w:r>
            <w:r w:rsidR="0077268C">
              <w:rPr>
                <w:noProof/>
                <w:webHidden/>
              </w:rPr>
              <w:instrText xml:space="preserve"> PAGEREF _Toc164614229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41306B89" w14:textId="54BF631D"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30" w:history="1">
            <w:r w:rsidR="0077268C" w:rsidRPr="00602C57">
              <w:rPr>
                <w:rStyle w:val="Hyperlink"/>
                <w:noProof/>
              </w:rPr>
              <w:t>2.5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Non-functional Security Requirements</w:t>
            </w:r>
            <w:r w:rsidR="0077268C">
              <w:rPr>
                <w:noProof/>
                <w:webHidden/>
              </w:rPr>
              <w:tab/>
            </w:r>
            <w:r w:rsidR="0077268C">
              <w:rPr>
                <w:noProof/>
                <w:webHidden/>
              </w:rPr>
              <w:fldChar w:fldCharType="begin"/>
            </w:r>
            <w:r w:rsidR="0077268C">
              <w:rPr>
                <w:noProof/>
                <w:webHidden/>
              </w:rPr>
              <w:instrText xml:space="preserve"> PAGEREF _Toc164614230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799A4D58" w14:textId="54657BC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1" w:history="1">
            <w:r w:rsidR="0077268C" w:rsidRPr="00602C57">
              <w:rPr>
                <w:rStyle w:val="Hyperlink"/>
                <w:noProof/>
              </w:rPr>
              <w:t>2.5.1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Performance</w:t>
            </w:r>
            <w:r w:rsidR="0077268C">
              <w:rPr>
                <w:noProof/>
                <w:webHidden/>
              </w:rPr>
              <w:tab/>
            </w:r>
            <w:r w:rsidR="0077268C">
              <w:rPr>
                <w:noProof/>
                <w:webHidden/>
              </w:rPr>
              <w:fldChar w:fldCharType="begin"/>
            </w:r>
            <w:r w:rsidR="0077268C">
              <w:rPr>
                <w:noProof/>
                <w:webHidden/>
              </w:rPr>
              <w:instrText xml:space="preserve"> PAGEREF _Toc164614231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2F961C5C" w14:textId="6AE2BC40"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2" w:history="1">
            <w:r w:rsidR="0077268C" w:rsidRPr="00602C57">
              <w:rPr>
                <w:rStyle w:val="Hyperlink"/>
                <w:noProof/>
              </w:rPr>
              <w:t>2.5.2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Scalability</w:t>
            </w:r>
            <w:r w:rsidR="0077268C">
              <w:rPr>
                <w:noProof/>
                <w:webHidden/>
              </w:rPr>
              <w:tab/>
            </w:r>
            <w:r w:rsidR="0077268C">
              <w:rPr>
                <w:noProof/>
                <w:webHidden/>
              </w:rPr>
              <w:fldChar w:fldCharType="begin"/>
            </w:r>
            <w:r w:rsidR="0077268C">
              <w:rPr>
                <w:noProof/>
                <w:webHidden/>
              </w:rPr>
              <w:instrText xml:space="preserve"> PAGEREF _Toc164614232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2CCAC4C6" w14:textId="3E0557CE"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3" w:history="1">
            <w:r w:rsidR="0077268C" w:rsidRPr="00602C57">
              <w:rPr>
                <w:rStyle w:val="Hyperlink"/>
                <w:noProof/>
              </w:rPr>
              <w:t>2.5.3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Availability</w:t>
            </w:r>
            <w:r w:rsidR="0077268C">
              <w:rPr>
                <w:noProof/>
                <w:webHidden/>
              </w:rPr>
              <w:tab/>
            </w:r>
            <w:r w:rsidR="0077268C">
              <w:rPr>
                <w:noProof/>
                <w:webHidden/>
              </w:rPr>
              <w:fldChar w:fldCharType="begin"/>
            </w:r>
            <w:r w:rsidR="0077268C">
              <w:rPr>
                <w:noProof/>
                <w:webHidden/>
              </w:rPr>
              <w:instrText xml:space="preserve"> PAGEREF _Toc164614233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79EBA11D" w14:textId="15E778AF"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4" w:history="1">
            <w:r w:rsidR="0077268C" w:rsidRPr="00602C57">
              <w:rPr>
                <w:rStyle w:val="Hyperlink"/>
                <w:noProof/>
              </w:rPr>
              <w:t>2.5.4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Reliability</w:t>
            </w:r>
            <w:r w:rsidR="0077268C">
              <w:rPr>
                <w:noProof/>
                <w:webHidden/>
              </w:rPr>
              <w:tab/>
            </w:r>
            <w:r w:rsidR="0077268C">
              <w:rPr>
                <w:noProof/>
                <w:webHidden/>
              </w:rPr>
              <w:fldChar w:fldCharType="begin"/>
            </w:r>
            <w:r w:rsidR="0077268C">
              <w:rPr>
                <w:noProof/>
                <w:webHidden/>
              </w:rPr>
              <w:instrText xml:space="preserve"> PAGEREF _Toc164614234 \h </w:instrText>
            </w:r>
            <w:r w:rsidR="0077268C">
              <w:rPr>
                <w:noProof/>
                <w:webHidden/>
              </w:rPr>
            </w:r>
            <w:r w:rsidR="0077268C">
              <w:rPr>
                <w:noProof/>
                <w:webHidden/>
              </w:rPr>
              <w:fldChar w:fldCharType="separate"/>
            </w:r>
            <w:r w:rsidR="0077268C">
              <w:rPr>
                <w:noProof/>
                <w:webHidden/>
              </w:rPr>
              <w:t>36</w:t>
            </w:r>
            <w:r w:rsidR="0077268C">
              <w:rPr>
                <w:noProof/>
                <w:webHidden/>
              </w:rPr>
              <w:fldChar w:fldCharType="end"/>
            </w:r>
          </w:hyperlink>
        </w:p>
        <w:p w14:paraId="5F90D6C9" w14:textId="473137F3"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5" w:history="1">
            <w:r w:rsidR="0077268C" w:rsidRPr="00602C57">
              <w:rPr>
                <w:rStyle w:val="Hyperlink"/>
                <w:noProof/>
              </w:rPr>
              <w:t>2.5.5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Compliance</w:t>
            </w:r>
            <w:r w:rsidR="0077268C">
              <w:rPr>
                <w:noProof/>
                <w:webHidden/>
              </w:rPr>
              <w:tab/>
            </w:r>
            <w:r w:rsidR="0077268C">
              <w:rPr>
                <w:noProof/>
                <w:webHidden/>
              </w:rPr>
              <w:fldChar w:fldCharType="begin"/>
            </w:r>
            <w:r w:rsidR="0077268C">
              <w:rPr>
                <w:noProof/>
                <w:webHidden/>
              </w:rPr>
              <w:instrText xml:space="preserve"> PAGEREF _Toc164614235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528CC398" w14:textId="7BFB6A30"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36" w:history="1">
            <w:r w:rsidR="0077268C" w:rsidRPr="00602C57">
              <w:rPr>
                <w:rStyle w:val="Hyperlink"/>
                <w:noProof/>
              </w:rPr>
              <w:t>2.6</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Development Requirements</w:t>
            </w:r>
            <w:r w:rsidR="0077268C">
              <w:rPr>
                <w:noProof/>
                <w:webHidden/>
              </w:rPr>
              <w:tab/>
            </w:r>
            <w:r w:rsidR="0077268C">
              <w:rPr>
                <w:noProof/>
                <w:webHidden/>
              </w:rPr>
              <w:fldChar w:fldCharType="begin"/>
            </w:r>
            <w:r w:rsidR="0077268C">
              <w:rPr>
                <w:noProof/>
                <w:webHidden/>
              </w:rPr>
              <w:instrText xml:space="preserve"> PAGEREF _Toc164614236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7D38919B" w14:textId="77F6035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7" w:history="1">
            <w:r w:rsidR="0077268C" w:rsidRPr="00602C57">
              <w:rPr>
                <w:rStyle w:val="Hyperlink"/>
                <w:noProof/>
              </w:rPr>
              <w:t>2.6.1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Design</w:t>
            </w:r>
            <w:r w:rsidR="0077268C">
              <w:rPr>
                <w:noProof/>
                <w:webHidden/>
              </w:rPr>
              <w:tab/>
            </w:r>
            <w:r w:rsidR="0077268C">
              <w:rPr>
                <w:noProof/>
                <w:webHidden/>
              </w:rPr>
              <w:fldChar w:fldCharType="begin"/>
            </w:r>
            <w:r w:rsidR="0077268C">
              <w:rPr>
                <w:noProof/>
                <w:webHidden/>
              </w:rPr>
              <w:instrText xml:space="preserve"> PAGEREF _Toc164614237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7E36DD04" w14:textId="21D708EB"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8" w:history="1">
            <w:r w:rsidR="0077268C" w:rsidRPr="00602C57">
              <w:rPr>
                <w:rStyle w:val="Hyperlink"/>
                <w:noProof/>
              </w:rPr>
              <w:t>2.6.2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Coding Practices</w:t>
            </w:r>
            <w:r w:rsidR="0077268C">
              <w:rPr>
                <w:noProof/>
                <w:webHidden/>
              </w:rPr>
              <w:tab/>
            </w:r>
            <w:r w:rsidR="0077268C">
              <w:rPr>
                <w:noProof/>
                <w:webHidden/>
              </w:rPr>
              <w:fldChar w:fldCharType="begin"/>
            </w:r>
            <w:r w:rsidR="0077268C">
              <w:rPr>
                <w:noProof/>
                <w:webHidden/>
              </w:rPr>
              <w:instrText xml:space="preserve"> PAGEREF _Toc164614238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19C9F072" w14:textId="4E1D3235"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39" w:history="1">
            <w:r w:rsidR="0077268C" w:rsidRPr="00602C57">
              <w:rPr>
                <w:rStyle w:val="Hyperlink"/>
                <w:noProof/>
              </w:rPr>
              <w:t>2.6.3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Input Validation</w:t>
            </w:r>
            <w:r w:rsidR="0077268C">
              <w:rPr>
                <w:noProof/>
                <w:webHidden/>
              </w:rPr>
              <w:tab/>
            </w:r>
            <w:r w:rsidR="0077268C">
              <w:rPr>
                <w:noProof/>
                <w:webHidden/>
              </w:rPr>
              <w:fldChar w:fldCharType="begin"/>
            </w:r>
            <w:r w:rsidR="0077268C">
              <w:rPr>
                <w:noProof/>
                <w:webHidden/>
              </w:rPr>
              <w:instrText xml:space="preserve"> PAGEREF _Toc164614239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731A00FB" w14:textId="3C51EB5E"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0" w:history="1">
            <w:r w:rsidR="0077268C" w:rsidRPr="00602C57">
              <w:rPr>
                <w:rStyle w:val="Hyperlink"/>
                <w:noProof/>
              </w:rPr>
              <w:t>2.6.4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Output Encoding</w:t>
            </w:r>
            <w:r w:rsidR="0077268C">
              <w:rPr>
                <w:noProof/>
                <w:webHidden/>
              </w:rPr>
              <w:tab/>
            </w:r>
            <w:r w:rsidR="0077268C">
              <w:rPr>
                <w:noProof/>
                <w:webHidden/>
              </w:rPr>
              <w:fldChar w:fldCharType="begin"/>
            </w:r>
            <w:r w:rsidR="0077268C">
              <w:rPr>
                <w:noProof/>
                <w:webHidden/>
              </w:rPr>
              <w:instrText xml:space="preserve"> PAGEREF _Toc164614240 \h </w:instrText>
            </w:r>
            <w:r w:rsidR="0077268C">
              <w:rPr>
                <w:noProof/>
                <w:webHidden/>
              </w:rPr>
            </w:r>
            <w:r w:rsidR="0077268C">
              <w:rPr>
                <w:noProof/>
                <w:webHidden/>
              </w:rPr>
              <w:fldChar w:fldCharType="separate"/>
            </w:r>
            <w:r w:rsidR="0077268C">
              <w:rPr>
                <w:noProof/>
                <w:webHidden/>
              </w:rPr>
              <w:t>37</w:t>
            </w:r>
            <w:r w:rsidR="0077268C">
              <w:rPr>
                <w:noProof/>
                <w:webHidden/>
              </w:rPr>
              <w:fldChar w:fldCharType="end"/>
            </w:r>
          </w:hyperlink>
        </w:p>
        <w:p w14:paraId="47A48688" w14:textId="393FBEA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1" w:history="1">
            <w:r w:rsidR="0077268C" w:rsidRPr="00602C57">
              <w:rPr>
                <w:rStyle w:val="Hyperlink"/>
                <w:noProof/>
              </w:rPr>
              <w:t>2.6.5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 xml:space="preserve">Secure </w:t>
            </w:r>
            <w:r w:rsidR="0077268C" w:rsidRPr="00602C57">
              <w:rPr>
                <w:rStyle w:val="Hyperlink"/>
                <w:noProof/>
                <w:lang w:val="en-US"/>
              </w:rPr>
              <w:t>Configuration</w:t>
            </w:r>
            <w:r w:rsidR="0077268C">
              <w:rPr>
                <w:noProof/>
                <w:webHidden/>
              </w:rPr>
              <w:tab/>
            </w:r>
            <w:r w:rsidR="0077268C">
              <w:rPr>
                <w:noProof/>
                <w:webHidden/>
              </w:rPr>
              <w:fldChar w:fldCharType="begin"/>
            </w:r>
            <w:r w:rsidR="0077268C">
              <w:rPr>
                <w:noProof/>
                <w:webHidden/>
              </w:rPr>
              <w:instrText xml:space="preserve"> PAGEREF _Toc164614241 \h </w:instrText>
            </w:r>
            <w:r w:rsidR="0077268C">
              <w:rPr>
                <w:noProof/>
                <w:webHidden/>
              </w:rPr>
            </w:r>
            <w:r w:rsidR="0077268C">
              <w:rPr>
                <w:noProof/>
                <w:webHidden/>
              </w:rPr>
              <w:fldChar w:fldCharType="separate"/>
            </w:r>
            <w:r w:rsidR="0077268C">
              <w:rPr>
                <w:noProof/>
                <w:webHidden/>
              </w:rPr>
              <w:t>38</w:t>
            </w:r>
            <w:r w:rsidR="0077268C">
              <w:rPr>
                <w:noProof/>
                <w:webHidden/>
              </w:rPr>
              <w:fldChar w:fldCharType="end"/>
            </w:r>
          </w:hyperlink>
        </w:p>
        <w:p w14:paraId="0DC9F83C" w14:textId="7CFF0ABB"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2" w:history="1">
            <w:r w:rsidR="0077268C" w:rsidRPr="00602C57">
              <w:rPr>
                <w:rStyle w:val="Hyperlink"/>
                <w:noProof/>
                <w:lang w:val="en-US"/>
              </w:rPr>
              <w:t>2.6.6</w:t>
            </w:r>
            <w:r w:rsidR="0077268C">
              <w:rPr>
                <w:rFonts w:eastAsiaTheme="minorEastAsia"/>
                <w:noProof/>
                <w:color w:val="auto"/>
                <w:kern w:val="2"/>
                <w:sz w:val="24"/>
                <w:szCs w:val="24"/>
                <w:lang w:val="en-US" w:eastAsia="en-US"/>
                <w14:ligatures w14:val="standardContextual"/>
              </w:rPr>
              <w:tab/>
            </w:r>
            <w:r w:rsidR="0077268C" w:rsidRPr="00602C57">
              <w:rPr>
                <w:rStyle w:val="Hyperlink"/>
                <w:noProof/>
                <w:lang w:val="en-US"/>
              </w:rPr>
              <w:t>Secure Authentication and Session Management</w:t>
            </w:r>
            <w:r w:rsidR="0077268C">
              <w:rPr>
                <w:noProof/>
                <w:webHidden/>
              </w:rPr>
              <w:tab/>
            </w:r>
            <w:r w:rsidR="0077268C">
              <w:rPr>
                <w:noProof/>
                <w:webHidden/>
              </w:rPr>
              <w:fldChar w:fldCharType="begin"/>
            </w:r>
            <w:r w:rsidR="0077268C">
              <w:rPr>
                <w:noProof/>
                <w:webHidden/>
              </w:rPr>
              <w:instrText xml:space="preserve"> PAGEREF _Toc164614242 \h </w:instrText>
            </w:r>
            <w:r w:rsidR="0077268C">
              <w:rPr>
                <w:noProof/>
                <w:webHidden/>
              </w:rPr>
            </w:r>
            <w:r w:rsidR="0077268C">
              <w:rPr>
                <w:noProof/>
                <w:webHidden/>
              </w:rPr>
              <w:fldChar w:fldCharType="separate"/>
            </w:r>
            <w:r w:rsidR="0077268C">
              <w:rPr>
                <w:noProof/>
                <w:webHidden/>
              </w:rPr>
              <w:t>39</w:t>
            </w:r>
            <w:r w:rsidR="0077268C">
              <w:rPr>
                <w:noProof/>
                <w:webHidden/>
              </w:rPr>
              <w:fldChar w:fldCharType="end"/>
            </w:r>
          </w:hyperlink>
        </w:p>
        <w:p w14:paraId="1844CDB2" w14:textId="3C48E0D9"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3" w:history="1">
            <w:r w:rsidR="0077268C" w:rsidRPr="00602C57">
              <w:rPr>
                <w:rStyle w:val="Hyperlink"/>
                <w:noProof/>
              </w:rPr>
              <w:t>2.6.7</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Error Handling and Logging</w:t>
            </w:r>
            <w:r w:rsidR="0077268C">
              <w:rPr>
                <w:noProof/>
                <w:webHidden/>
              </w:rPr>
              <w:tab/>
            </w:r>
            <w:r w:rsidR="0077268C">
              <w:rPr>
                <w:noProof/>
                <w:webHidden/>
              </w:rPr>
              <w:fldChar w:fldCharType="begin"/>
            </w:r>
            <w:r w:rsidR="0077268C">
              <w:rPr>
                <w:noProof/>
                <w:webHidden/>
              </w:rPr>
              <w:instrText xml:space="preserve"> PAGEREF _Toc164614243 \h </w:instrText>
            </w:r>
            <w:r w:rsidR="0077268C">
              <w:rPr>
                <w:noProof/>
                <w:webHidden/>
              </w:rPr>
            </w:r>
            <w:r w:rsidR="0077268C">
              <w:rPr>
                <w:noProof/>
                <w:webHidden/>
              </w:rPr>
              <w:fldChar w:fldCharType="separate"/>
            </w:r>
            <w:r w:rsidR="0077268C">
              <w:rPr>
                <w:noProof/>
                <w:webHidden/>
              </w:rPr>
              <w:t>39</w:t>
            </w:r>
            <w:r w:rsidR="0077268C">
              <w:rPr>
                <w:noProof/>
                <w:webHidden/>
              </w:rPr>
              <w:fldChar w:fldCharType="end"/>
            </w:r>
          </w:hyperlink>
        </w:p>
        <w:p w14:paraId="2293EC79" w14:textId="50B0FCC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4" w:history="1">
            <w:r w:rsidR="0077268C" w:rsidRPr="00602C57">
              <w:rPr>
                <w:rStyle w:val="Hyperlink"/>
                <w:noProof/>
              </w:rPr>
              <w:t>2.6.8</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Communication</w:t>
            </w:r>
            <w:r w:rsidR="0077268C">
              <w:rPr>
                <w:noProof/>
                <w:webHidden/>
              </w:rPr>
              <w:tab/>
            </w:r>
            <w:r w:rsidR="0077268C">
              <w:rPr>
                <w:noProof/>
                <w:webHidden/>
              </w:rPr>
              <w:fldChar w:fldCharType="begin"/>
            </w:r>
            <w:r w:rsidR="0077268C">
              <w:rPr>
                <w:noProof/>
                <w:webHidden/>
              </w:rPr>
              <w:instrText xml:space="preserve"> PAGEREF _Toc164614244 \h </w:instrText>
            </w:r>
            <w:r w:rsidR="0077268C">
              <w:rPr>
                <w:noProof/>
                <w:webHidden/>
              </w:rPr>
            </w:r>
            <w:r w:rsidR="0077268C">
              <w:rPr>
                <w:noProof/>
                <w:webHidden/>
              </w:rPr>
              <w:fldChar w:fldCharType="separate"/>
            </w:r>
            <w:r w:rsidR="0077268C">
              <w:rPr>
                <w:noProof/>
                <w:webHidden/>
              </w:rPr>
              <w:t>39</w:t>
            </w:r>
            <w:r w:rsidR="0077268C">
              <w:rPr>
                <w:noProof/>
                <w:webHidden/>
              </w:rPr>
              <w:fldChar w:fldCharType="end"/>
            </w:r>
          </w:hyperlink>
        </w:p>
        <w:p w14:paraId="1FE3AA63" w14:textId="4DDBA8D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5" w:history="1">
            <w:r w:rsidR="0077268C" w:rsidRPr="00602C57">
              <w:rPr>
                <w:rStyle w:val="Hyperlink"/>
                <w:noProof/>
              </w:rPr>
              <w:t>2.6.9</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Data Storage</w:t>
            </w:r>
            <w:r w:rsidR="0077268C">
              <w:rPr>
                <w:noProof/>
                <w:webHidden/>
              </w:rPr>
              <w:tab/>
            </w:r>
            <w:r w:rsidR="0077268C">
              <w:rPr>
                <w:noProof/>
                <w:webHidden/>
              </w:rPr>
              <w:fldChar w:fldCharType="begin"/>
            </w:r>
            <w:r w:rsidR="0077268C">
              <w:rPr>
                <w:noProof/>
                <w:webHidden/>
              </w:rPr>
              <w:instrText xml:space="preserve"> PAGEREF _Toc164614245 \h </w:instrText>
            </w:r>
            <w:r w:rsidR="0077268C">
              <w:rPr>
                <w:noProof/>
                <w:webHidden/>
              </w:rPr>
            </w:r>
            <w:r w:rsidR="0077268C">
              <w:rPr>
                <w:noProof/>
                <w:webHidden/>
              </w:rPr>
              <w:fldChar w:fldCharType="separate"/>
            </w:r>
            <w:r w:rsidR="0077268C">
              <w:rPr>
                <w:noProof/>
                <w:webHidden/>
              </w:rPr>
              <w:t>39</w:t>
            </w:r>
            <w:r w:rsidR="0077268C">
              <w:rPr>
                <w:noProof/>
                <w:webHidden/>
              </w:rPr>
              <w:fldChar w:fldCharType="end"/>
            </w:r>
          </w:hyperlink>
        </w:p>
        <w:p w14:paraId="7C0C55ED" w14:textId="2528670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6" w:history="1">
            <w:r w:rsidR="0077268C" w:rsidRPr="00602C57">
              <w:rPr>
                <w:rStyle w:val="Hyperlink"/>
                <w:noProof/>
              </w:rPr>
              <w:t>2.6.10</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Security Testing</w:t>
            </w:r>
            <w:r w:rsidR="0077268C">
              <w:rPr>
                <w:noProof/>
                <w:webHidden/>
              </w:rPr>
              <w:tab/>
            </w:r>
            <w:r w:rsidR="0077268C">
              <w:rPr>
                <w:noProof/>
                <w:webHidden/>
              </w:rPr>
              <w:fldChar w:fldCharType="begin"/>
            </w:r>
            <w:r w:rsidR="0077268C">
              <w:rPr>
                <w:noProof/>
                <w:webHidden/>
              </w:rPr>
              <w:instrText xml:space="preserve"> PAGEREF _Toc164614246 \h </w:instrText>
            </w:r>
            <w:r w:rsidR="0077268C">
              <w:rPr>
                <w:noProof/>
                <w:webHidden/>
              </w:rPr>
            </w:r>
            <w:r w:rsidR="0077268C">
              <w:rPr>
                <w:noProof/>
                <w:webHidden/>
              </w:rPr>
              <w:fldChar w:fldCharType="separate"/>
            </w:r>
            <w:r w:rsidR="0077268C">
              <w:rPr>
                <w:noProof/>
                <w:webHidden/>
              </w:rPr>
              <w:t>39</w:t>
            </w:r>
            <w:r w:rsidR="0077268C">
              <w:rPr>
                <w:noProof/>
                <w:webHidden/>
              </w:rPr>
              <w:fldChar w:fldCharType="end"/>
            </w:r>
          </w:hyperlink>
        </w:p>
        <w:p w14:paraId="00496D9F" w14:textId="5C4EFC2C"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47" w:history="1">
            <w:r w:rsidR="0077268C" w:rsidRPr="00602C57">
              <w:rPr>
                <w:rStyle w:val="Hyperlink"/>
                <w:noProof/>
              </w:rPr>
              <w:t>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Design</w:t>
            </w:r>
            <w:r w:rsidR="0077268C">
              <w:rPr>
                <w:noProof/>
                <w:webHidden/>
              </w:rPr>
              <w:tab/>
            </w:r>
            <w:r w:rsidR="0077268C">
              <w:rPr>
                <w:noProof/>
                <w:webHidden/>
              </w:rPr>
              <w:fldChar w:fldCharType="begin"/>
            </w:r>
            <w:r w:rsidR="0077268C">
              <w:rPr>
                <w:noProof/>
                <w:webHidden/>
              </w:rPr>
              <w:instrText xml:space="preserve"> PAGEREF _Toc164614247 \h </w:instrText>
            </w:r>
            <w:r w:rsidR="0077268C">
              <w:rPr>
                <w:noProof/>
                <w:webHidden/>
              </w:rPr>
            </w:r>
            <w:r w:rsidR="0077268C">
              <w:rPr>
                <w:noProof/>
                <w:webHidden/>
              </w:rPr>
              <w:fldChar w:fldCharType="separate"/>
            </w:r>
            <w:r w:rsidR="0077268C">
              <w:rPr>
                <w:noProof/>
                <w:webHidden/>
              </w:rPr>
              <w:t>40</w:t>
            </w:r>
            <w:r w:rsidR="0077268C">
              <w:rPr>
                <w:noProof/>
                <w:webHidden/>
              </w:rPr>
              <w:fldChar w:fldCharType="end"/>
            </w:r>
          </w:hyperlink>
        </w:p>
        <w:p w14:paraId="1BFF1E71" w14:textId="6A457DF9"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48" w:history="1">
            <w:r w:rsidR="0077268C" w:rsidRPr="00602C57">
              <w:rPr>
                <w:rStyle w:val="Hyperlink"/>
                <w:noProof/>
              </w:rPr>
              <w:t>3.1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Secure Design Pattern</w:t>
            </w:r>
            <w:r w:rsidR="0077268C">
              <w:rPr>
                <w:noProof/>
                <w:webHidden/>
              </w:rPr>
              <w:tab/>
            </w:r>
            <w:r w:rsidR="0077268C">
              <w:rPr>
                <w:noProof/>
                <w:webHidden/>
              </w:rPr>
              <w:fldChar w:fldCharType="begin"/>
            </w:r>
            <w:r w:rsidR="0077268C">
              <w:rPr>
                <w:noProof/>
                <w:webHidden/>
              </w:rPr>
              <w:instrText xml:space="preserve"> PAGEREF _Toc164614248 \h </w:instrText>
            </w:r>
            <w:r w:rsidR="0077268C">
              <w:rPr>
                <w:noProof/>
                <w:webHidden/>
              </w:rPr>
            </w:r>
            <w:r w:rsidR="0077268C">
              <w:rPr>
                <w:noProof/>
                <w:webHidden/>
              </w:rPr>
              <w:fldChar w:fldCharType="separate"/>
            </w:r>
            <w:r w:rsidR="0077268C">
              <w:rPr>
                <w:noProof/>
                <w:webHidden/>
              </w:rPr>
              <w:t>40</w:t>
            </w:r>
            <w:r w:rsidR="0077268C">
              <w:rPr>
                <w:noProof/>
                <w:webHidden/>
              </w:rPr>
              <w:fldChar w:fldCharType="end"/>
            </w:r>
          </w:hyperlink>
        </w:p>
        <w:p w14:paraId="253F98F0" w14:textId="07AA1FB6"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49" w:history="1">
            <w:r w:rsidR="0077268C" w:rsidRPr="00602C57">
              <w:rPr>
                <w:rStyle w:val="Hyperlink"/>
                <w:noProof/>
              </w:rPr>
              <w:t>3.1.1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Exposure Minization</w:t>
            </w:r>
            <w:r w:rsidR="0077268C">
              <w:rPr>
                <w:noProof/>
                <w:webHidden/>
              </w:rPr>
              <w:tab/>
            </w:r>
            <w:r w:rsidR="0077268C">
              <w:rPr>
                <w:noProof/>
                <w:webHidden/>
              </w:rPr>
              <w:fldChar w:fldCharType="begin"/>
            </w:r>
            <w:r w:rsidR="0077268C">
              <w:rPr>
                <w:noProof/>
                <w:webHidden/>
              </w:rPr>
              <w:instrText xml:space="preserve"> PAGEREF _Toc164614249 \h </w:instrText>
            </w:r>
            <w:r w:rsidR="0077268C">
              <w:rPr>
                <w:noProof/>
                <w:webHidden/>
              </w:rPr>
            </w:r>
            <w:r w:rsidR="0077268C">
              <w:rPr>
                <w:noProof/>
                <w:webHidden/>
              </w:rPr>
              <w:fldChar w:fldCharType="separate"/>
            </w:r>
            <w:r w:rsidR="0077268C">
              <w:rPr>
                <w:noProof/>
                <w:webHidden/>
              </w:rPr>
              <w:t>40</w:t>
            </w:r>
            <w:r w:rsidR="0077268C">
              <w:rPr>
                <w:noProof/>
                <w:webHidden/>
              </w:rPr>
              <w:fldChar w:fldCharType="end"/>
            </w:r>
          </w:hyperlink>
        </w:p>
        <w:p w14:paraId="13DB06C8" w14:textId="2CBB37A7"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0" w:history="1">
            <w:r w:rsidR="0077268C" w:rsidRPr="00602C57">
              <w:rPr>
                <w:rStyle w:val="Hyperlink"/>
                <w:noProof/>
              </w:rPr>
              <w:t>3.1.2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Strong Enforcement</w:t>
            </w:r>
            <w:r w:rsidR="0077268C">
              <w:rPr>
                <w:noProof/>
                <w:webHidden/>
              </w:rPr>
              <w:tab/>
            </w:r>
            <w:r w:rsidR="0077268C">
              <w:rPr>
                <w:noProof/>
                <w:webHidden/>
              </w:rPr>
              <w:fldChar w:fldCharType="begin"/>
            </w:r>
            <w:r w:rsidR="0077268C">
              <w:rPr>
                <w:noProof/>
                <w:webHidden/>
              </w:rPr>
              <w:instrText xml:space="preserve"> PAGEREF _Toc164614250 \h </w:instrText>
            </w:r>
            <w:r w:rsidR="0077268C">
              <w:rPr>
                <w:noProof/>
                <w:webHidden/>
              </w:rPr>
            </w:r>
            <w:r w:rsidR="0077268C">
              <w:rPr>
                <w:noProof/>
                <w:webHidden/>
              </w:rPr>
              <w:fldChar w:fldCharType="separate"/>
            </w:r>
            <w:r w:rsidR="0077268C">
              <w:rPr>
                <w:noProof/>
                <w:webHidden/>
              </w:rPr>
              <w:t>40</w:t>
            </w:r>
            <w:r w:rsidR="0077268C">
              <w:rPr>
                <w:noProof/>
                <w:webHidden/>
              </w:rPr>
              <w:fldChar w:fldCharType="end"/>
            </w:r>
          </w:hyperlink>
        </w:p>
        <w:p w14:paraId="549FE718" w14:textId="729CE815"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1" w:history="1">
            <w:r w:rsidR="0077268C" w:rsidRPr="00602C57">
              <w:rPr>
                <w:rStyle w:val="Hyperlink"/>
                <w:noProof/>
              </w:rPr>
              <w:t>3.1.3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Redundancy</w:t>
            </w:r>
            <w:r w:rsidR="0077268C">
              <w:rPr>
                <w:noProof/>
                <w:webHidden/>
              </w:rPr>
              <w:tab/>
            </w:r>
            <w:r w:rsidR="0077268C">
              <w:rPr>
                <w:noProof/>
                <w:webHidden/>
              </w:rPr>
              <w:fldChar w:fldCharType="begin"/>
            </w:r>
            <w:r w:rsidR="0077268C">
              <w:rPr>
                <w:noProof/>
                <w:webHidden/>
              </w:rPr>
              <w:instrText xml:space="preserve"> PAGEREF _Toc164614251 \h </w:instrText>
            </w:r>
            <w:r w:rsidR="0077268C">
              <w:rPr>
                <w:noProof/>
                <w:webHidden/>
              </w:rPr>
            </w:r>
            <w:r w:rsidR="0077268C">
              <w:rPr>
                <w:noProof/>
                <w:webHidden/>
              </w:rPr>
              <w:fldChar w:fldCharType="separate"/>
            </w:r>
            <w:r w:rsidR="0077268C">
              <w:rPr>
                <w:noProof/>
                <w:webHidden/>
              </w:rPr>
              <w:t>40</w:t>
            </w:r>
            <w:r w:rsidR="0077268C">
              <w:rPr>
                <w:noProof/>
                <w:webHidden/>
              </w:rPr>
              <w:fldChar w:fldCharType="end"/>
            </w:r>
          </w:hyperlink>
        </w:p>
        <w:p w14:paraId="157165A7" w14:textId="23FAC96B"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2" w:history="1">
            <w:r w:rsidR="0077268C" w:rsidRPr="00602C57">
              <w:rPr>
                <w:rStyle w:val="Hyperlink"/>
                <w:noProof/>
              </w:rPr>
              <w:t>3.1.4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Trust and Responsibility</w:t>
            </w:r>
            <w:r w:rsidR="0077268C">
              <w:rPr>
                <w:noProof/>
                <w:webHidden/>
              </w:rPr>
              <w:tab/>
            </w:r>
            <w:r w:rsidR="0077268C">
              <w:rPr>
                <w:noProof/>
                <w:webHidden/>
              </w:rPr>
              <w:fldChar w:fldCharType="begin"/>
            </w:r>
            <w:r w:rsidR="0077268C">
              <w:rPr>
                <w:noProof/>
                <w:webHidden/>
              </w:rPr>
              <w:instrText xml:space="preserve"> PAGEREF _Toc164614252 \h </w:instrText>
            </w:r>
            <w:r w:rsidR="0077268C">
              <w:rPr>
                <w:noProof/>
                <w:webHidden/>
              </w:rPr>
            </w:r>
            <w:r w:rsidR="0077268C">
              <w:rPr>
                <w:noProof/>
                <w:webHidden/>
              </w:rPr>
              <w:fldChar w:fldCharType="separate"/>
            </w:r>
            <w:r w:rsidR="0077268C">
              <w:rPr>
                <w:noProof/>
                <w:webHidden/>
              </w:rPr>
              <w:t>41</w:t>
            </w:r>
            <w:r w:rsidR="0077268C">
              <w:rPr>
                <w:noProof/>
                <w:webHidden/>
              </w:rPr>
              <w:fldChar w:fldCharType="end"/>
            </w:r>
          </w:hyperlink>
        </w:p>
        <w:p w14:paraId="3A557AA8" w14:textId="142720EE"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53" w:history="1">
            <w:r w:rsidR="0077268C" w:rsidRPr="00602C57">
              <w:rPr>
                <w:rStyle w:val="Hyperlink"/>
                <w:noProof/>
              </w:rPr>
              <w:t>3.2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Threat Modeling</w:t>
            </w:r>
            <w:r w:rsidR="0077268C">
              <w:rPr>
                <w:noProof/>
                <w:webHidden/>
              </w:rPr>
              <w:tab/>
            </w:r>
            <w:r w:rsidR="0077268C">
              <w:rPr>
                <w:noProof/>
                <w:webHidden/>
              </w:rPr>
              <w:fldChar w:fldCharType="begin"/>
            </w:r>
            <w:r w:rsidR="0077268C">
              <w:rPr>
                <w:noProof/>
                <w:webHidden/>
              </w:rPr>
              <w:instrText xml:space="preserve"> PAGEREF _Toc164614253 \h </w:instrText>
            </w:r>
            <w:r w:rsidR="0077268C">
              <w:rPr>
                <w:noProof/>
                <w:webHidden/>
              </w:rPr>
            </w:r>
            <w:r w:rsidR="0077268C">
              <w:rPr>
                <w:noProof/>
                <w:webHidden/>
              </w:rPr>
              <w:fldChar w:fldCharType="separate"/>
            </w:r>
            <w:r w:rsidR="0077268C">
              <w:rPr>
                <w:noProof/>
                <w:webHidden/>
              </w:rPr>
              <w:t>41</w:t>
            </w:r>
            <w:r w:rsidR="0077268C">
              <w:rPr>
                <w:noProof/>
                <w:webHidden/>
              </w:rPr>
              <w:fldChar w:fldCharType="end"/>
            </w:r>
          </w:hyperlink>
        </w:p>
        <w:p w14:paraId="7C4F4157" w14:textId="6FEB320D"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4" w:history="1">
            <w:r w:rsidR="0077268C" w:rsidRPr="00602C57">
              <w:rPr>
                <w:rStyle w:val="Hyperlink"/>
                <w:noProof/>
              </w:rPr>
              <w:t>3.2.1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Threat Model Process</w:t>
            </w:r>
            <w:r w:rsidR="0077268C">
              <w:rPr>
                <w:noProof/>
                <w:webHidden/>
              </w:rPr>
              <w:tab/>
            </w:r>
            <w:r w:rsidR="0077268C">
              <w:rPr>
                <w:noProof/>
                <w:webHidden/>
              </w:rPr>
              <w:fldChar w:fldCharType="begin"/>
            </w:r>
            <w:r w:rsidR="0077268C">
              <w:rPr>
                <w:noProof/>
                <w:webHidden/>
              </w:rPr>
              <w:instrText xml:space="preserve"> PAGEREF _Toc164614254 \h </w:instrText>
            </w:r>
            <w:r w:rsidR="0077268C">
              <w:rPr>
                <w:noProof/>
                <w:webHidden/>
              </w:rPr>
            </w:r>
            <w:r w:rsidR="0077268C">
              <w:rPr>
                <w:noProof/>
                <w:webHidden/>
              </w:rPr>
              <w:fldChar w:fldCharType="separate"/>
            </w:r>
            <w:r w:rsidR="0077268C">
              <w:rPr>
                <w:noProof/>
                <w:webHidden/>
              </w:rPr>
              <w:t>41</w:t>
            </w:r>
            <w:r w:rsidR="0077268C">
              <w:rPr>
                <w:noProof/>
                <w:webHidden/>
              </w:rPr>
              <w:fldChar w:fldCharType="end"/>
            </w:r>
          </w:hyperlink>
        </w:p>
        <w:p w14:paraId="078A9D4C" w14:textId="73C9D170"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5" w:history="1">
            <w:r w:rsidR="0077268C" w:rsidRPr="00602C57">
              <w:rPr>
                <w:rStyle w:val="Hyperlink"/>
                <w:noProof/>
              </w:rPr>
              <w:t>3.2.2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Trust Levels</w:t>
            </w:r>
            <w:r w:rsidR="0077268C">
              <w:rPr>
                <w:noProof/>
                <w:webHidden/>
              </w:rPr>
              <w:tab/>
            </w:r>
            <w:r w:rsidR="0077268C">
              <w:rPr>
                <w:noProof/>
                <w:webHidden/>
              </w:rPr>
              <w:fldChar w:fldCharType="begin"/>
            </w:r>
            <w:r w:rsidR="0077268C">
              <w:rPr>
                <w:noProof/>
                <w:webHidden/>
              </w:rPr>
              <w:instrText xml:space="preserve"> PAGEREF _Toc164614255 \h </w:instrText>
            </w:r>
            <w:r w:rsidR="0077268C">
              <w:rPr>
                <w:noProof/>
                <w:webHidden/>
              </w:rPr>
            </w:r>
            <w:r w:rsidR="0077268C">
              <w:rPr>
                <w:noProof/>
                <w:webHidden/>
              </w:rPr>
              <w:fldChar w:fldCharType="separate"/>
            </w:r>
            <w:r w:rsidR="0077268C">
              <w:rPr>
                <w:noProof/>
                <w:webHidden/>
              </w:rPr>
              <w:t>42</w:t>
            </w:r>
            <w:r w:rsidR="0077268C">
              <w:rPr>
                <w:noProof/>
                <w:webHidden/>
              </w:rPr>
              <w:fldChar w:fldCharType="end"/>
            </w:r>
          </w:hyperlink>
        </w:p>
        <w:p w14:paraId="6BC1154B" w14:textId="490D6B9F"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6" w:history="1">
            <w:r w:rsidR="0077268C" w:rsidRPr="00602C57">
              <w:rPr>
                <w:rStyle w:val="Hyperlink"/>
                <w:noProof/>
              </w:rPr>
              <w:t>3.2.3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Entry Points</w:t>
            </w:r>
            <w:r w:rsidR="0077268C">
              <w:rPr>
                <w:noProof/>
                <w:webHidden/>
              </w:rPr>
              <w:tab/>
            </w:r>
            <w:r w:rsidR="0077268C">
              <w:rPr>
                <w:noProof/>
                <w:webHidden/>
              </w:rPr>
              <w:fldChar w:fldCharType="begin"/>
            </w:r>
            <w:r w:rsidR="0077268C">
              <w:rPr>
                <w:noProof/>
                <w:webHidden/>
              </w:rPr>
              <w:instrText xml:space="preserve"> PAGEREF _Toc164614256 \h </w:instrText>
            </w:r>
            <w:r w:rsidR="0077268C">
              <w:rPr>
                <w:noProof/>
                <w:webHidden/>
              </w:rPr>
            </w:r>
            <w:r w:rsidR="0077268C">
              <w:rPr>
                <w:noProof/>
                <w:webHidden/>
              </w:rPr>
              <w:fldChar w:fldCharType="separate"/>
            </w:r>
            <w:r w:rsidR="0077268C">
              <w:rPr>
                <w:noProof/>
                <w:webHidden/>
              </w:rPr>
              <w:t>43</w:t>
            </w:r>
            <w:r w:rsidR="0077268C">
              <w:rPr>
                <w:noProof/>
                <w:webHidden/>
              </w:rPr>
              <w:fldChar w:fldCharType="end"/>
            </w:r>
          </w:hyperlink>
        </w:p>
        <w:p w14:paraId="695AD049" w14:textId="4DFE2D20"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7" w:history="1">
            <w:r w:rsidR="0077268C" w:rsidRPr="00602C57">
              <w:rPr>
                <w:rStyle w:val="Hyperlink"/>
                <w:noProof/>
              </w:rPr>
              <w:t>3.2.4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External Dependencies</w:t>
            </w:r>
            <w:r w:rsidR="0077268C">
              <w:rPr>
                <w:noProof/>
                <w:webHidden/>
              </w:rPr>
              <w:tab/>
            </w:r>
            <w:r w:rsidR="0077268C">
              <w:rPr>
                <w:noProof/>
                <w:webHidden/>
              </w:rPr>
              <w:fldChar w:fldCharType="begin"/>
            </w:r>
            <w:r w:rsidR="0077268C">
              <w:rPr>
                <w:noProof/>
                <w:webHidden/>
              </w:rPr>
              <w:instrText xml:space="preserve"> PAGEREF _Toc164614257 \h </w:instrText>
            </w:r>
            <w:r w:rsidR="0077268C">
              <w:rPr>
                <w:noProof/>
                <w:webHidden/>
              </w:rPr>
            </w:r>
            <w:r w:rsidR="0077268C">
              <w:rPr>
                <w:noProof/>
                <w:webHidden/>
              </w:rPr>
              <w:fldChar w:fldCharType="separate"/>
            </w:r>
            <w:r w:rsidR="0077268C">
              <w:rPr>
                <w:noProof/>
                <w:webHidden/>
              </w:rPr>
              <w:t>45</w:t>
            </w:r>
            <w:r w:rsidR="0077268C">
              <w:rPr>
                <w:noProof/>
                <w:webHidden/>
              </w:rPr>
              <w:fldChar w:fldCharType="end"/>
            </w:r>
          </w:hyperlink>
        </w:p>
        <w:p w14:paraId="5BF56C0A" w14:textId="28253C29"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8" w:history="1">
            <w:r w:rsidR="0077268C" w:rsidRPr="00602C57">
              <w:rPr>
                <w:rStyle w:val="Hyperlink"/>
                <w:noProof/>
              </w:rPr>
              <w:t>3.2.5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Assets</w:t>
            </w:r>
            <w:r w:rsidR="0077268C">
              <w:rPr>
                <w:noProof/>
                <w:webHidden/>
              </w:rPr>
              <w:tab/>
            </w:r>
            <w:r w:rsidR="0077268C">
              <w:rPr>
                <w:noProof/>
                <w:webHidden/>
              </w:rPr>
              <w:fldChar w:fldCharType="begin"/>
            </w:r>
            <w:r w:rsidR="0077268C">
              <w:rPr>
                <w:noProof/>
                <w:webHidden/>
              </w:rPr>
              <w:instrText xml:space="preserve"> PAGEREF _Toc164614258 \h </w:instrText>
            </w:r>
            <w:r w:rsidR="0077268C">
              <w:rPr>
                <w:noProof/>
                <w:webHidden/>
              </w:rPr>
            </w:r>
            <w:r w:rsidR="0077268C">
              <w:rPr>
                <w:noProof/>
                <w:webHidden/>
              </w:rPr>
              <w:fldChar w:fldCharType="separate"/>
            </w:r>
            <w:r w:rsidR="0077268C">
              <w:rPr>
                <w:noProof/>
                <w:webHidden/>
              </w:rPr>
              <w:t>45</w:t>
            </w:r>
            <w:r w:rsidR="0077268C">
              <w:rPr>
                <w:noProof/>
                <w:webHidden/>
              </w:rPr>
              <w:fldChar w:fldCharType="end"/>
            </w:r>
          </w:hyperlink>
        </w:p>
        <w:p w14:paraId="713EAE92" w14:textId="4B9124CA"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59" w:history="1">
            <w:r w:rsidR="0077268C" w:rsidRPr="00602C57">
              <w:rPr>
                <w:rStyle w:val="Hyperlink"/>
                <w:noProof/>
                <w:lang w:val="en-GB"/>
              </w:rPr>
              <w:t>3.2.6</w:t>
            </w:r>
            <w:r w:rsidR="0077268C">
              <w:rPr>
                <w:rFonts w:eastAsiaTheme="minorEastAsia"/>
                <w:noProof/>
                <w:color w:val="auto"/>
                <w:kern w:val="2"/>
                <w:sz w:val="24"/>
                <w:szCs w:val="24"/>
                <w:lang w:val="en-US" w:eastAsia="en-US"/>
                <w14:ligatures w14:val="standardContextual"/>
              </w:rPr>
              <w:tab/>
            </w:r>
            <w:r w:rsidR="0077268C" w:rsidRPr="00602C57">
              <w:rPr>
                <w:rStyle w:val="Hyperlink"/>
                <w:noProof/>
                <w:lang w:val="en-GB"/>
              </w:rPr>
              <w:t>Data Flow Diagram and STRIDE</w:t>
            </w:r>
            <w:r w:rsidR="0077268C">
              <w:rPr>
                <w:noProof/>
                <w:webHidden/>
              </w:rPr>
              <w:tab/>
            </w:r>
            <w:r w:rsidR="0077268C">
              <w:rPr>
                <w:noProof/>
                <w:webHidden/>
              </w:rPr>
              <w:fldChar w:fldCharType="begin"/>
            </w:r>
            <w:r w:rsidR="0077268C">
              <w:rPr>
                <w:noProof/>
                <w:webHidden/>
              </w:rPr>
              <w:instrText xml:space="preserve"> PAGEREF _Toc164614259 \h </w:instrText>
            </w:r>
            <w:r w:rsidR="0077268C">
              <w:rPr>
                <w:noProof/>
                <w:webHidden/>
              </w:rPr>
            </w:r>
            <w:r w:rsidR="0077268C">
              <w:rPr>
                <w:noProof/>
                <w:webHidden/>
              </w:rPr>
              <w:fldChar w:fldCharType="separate"/>
            </w:r>
            <w:r w:rsidR="0077268C">
              <w:rPr>
                <w:noProof/>
                <w:webHidden/>
              </w:rPr>
              <w:t>48</w:t>
            </w:r>
            <w:r w:rsidR="0077268C">
              <w:rPr>
                <w:noProof/>
                <w:webHidden/>
              </w:rPr>
              <w:fldChar w:fldCharType="end"/>
            </w:r>
          </w:hyperlink>
        </w:p>
        <w:p w14:paraId="0CBC094F" w14:textId="67B16423"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60" w:history="1">
            <w:r w:rsidR="0077268C" w:rsidRPr="00602C57">
              <w:rPr>
                <w:rStyle w:val="Hyperlink"/>
                <w:noProof/>
              </w:rPr>
              <w:t>3.3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Security Test Planning</w:t>
            </w:r>
            <w:r w:rsidR="0077268C">
              <w:rPr>
                <w:noProof/>
                <w:webHidden/>
              </w:rPr>
              <w:tab/>
            </w:r>
            <w:r w:rsidR="0077268C">
              <w:rPr>
                <w:noProof/>
                <w:webHidden/>
              </w:rPr>
              <w:fldChar w:fldCharType="begin"/>
            </w:r>
            <w:r w:rsidR="0077268C">
              <w:rPr>
                <w:noProof/>
                <w:webHidden/>
              </w:rPr>
              <w:instrText xml:space="preserve"> PAGEREF _Toc164614260 \h </w:instrText>
            </w:r>
            <w:r w:rsidR="0077268C">
              <w:rPr>
                <w:noProof/>
                <w:webHidden/>
              </w:rPr>
            </w:r>
            <w:r w:rsidR="0077268C">
              <w:rPr>
                <w:noProof/>
                <w:webHidden/>
              </w:rPr>
              <w:fldChar w:fldCharType="separate"/>
            </w:r>
            <w:r w:rsidR="0077268C">
              <w:rPr>
                <w:noProof/>
                <w:webHidden/>
              </w:rPr>
              <w:t>51</w:t>
            </w:r>
            <w:r w:rsidR="0077268C">
              <w:rPr>
                <w:noProof/>
                <w:webHidden/>
              </w:rPr>
              <w:fldChar w:fldCharType="end"/>
            </w:r>
          </w:hyperlink>
        </w:p>
        <w:p w14:paraId="24BDCF54" w14:textId="2F0EC5E7"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1" w:history="1">
            <w:r w:rsidR="0077268C" w:rsidRPr="00602C57">
              <w:rPr>
                <w:rStyle w:val="Hyperlink"/>
                <w:noProof/>
              </w:rPr>
              <w:t>3.3.1</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Determine the Scope</w:t>
            </w:r>
            <w:r w:rsidR="0077268C">
              <w:rPr>
                <w:noProof/>
                <w:webHidden/>
              </w:rPr>
              <w:tab/>
            </w:r>
            <w:r w:rsidR="0077268C">
              <w:rPr>
                <w:noProof/>
                <w:webHidden/>
              </w:rPr>
              <w:fldChar w:fldCharType="begin"/>
            </w:r>
            <w:r w:rsidR="0077268C">
              <w:rPr>
                <w:noProof/>
                <w:webHidden/>
              </w:rPr>
              <w:instrText xml:space="preserve"> PAGEREF _Toc164614261 \h </w:instrText>
            </w:r>
            <w:r w:rsidR="0077268C">
              <w:rPr>
                <w:noProof/>
                <w:webHidden/>
              </w:rPr>
            </w:r>
            <w:r w:rsidR="0077268C">
              <w:rPr>
                <w:noProof/>
                <w:webHidden/>
              </w:rPr>
              <w:fldChar w:fldCharType="separate"/>
            </w:r>
            <w:r w:rsidR="0077268C">
              <w:rPr>
                <w:noProof/>
                <w:webHidden/>
              </w:rPr>
              <w:t>51</w:t>
            </w:r>
            <w:r w:rsidR="0077268C">
              <w:rPr>
                <w:noProof/>
                <w:webHidden/>
              </w:rPr>
              <w:fldChar w:fldCharType="end"/>
            </w:r>
          </w:hyperlink>
        </w:p>
        <w:p w14:paraId="20C782C3" w14:textId="68C587CC"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2" w:history="1">
            <w:r w:rsidR="0077268C" w:rsidRPr="00602C57">
              <w:rPr>
                <w:rStyle w:val="Hyperlink"/>
                <w:noProof/>
              </w:rPr>
              <w:t>3.3.2</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Conduct Risk Assessment</w:t>
            </w:r>
            <w:r w:rsidR="0077268C">
              <w:rPr>
                <w:noProof/>
                <w:webHidden/>
              </w:rPr>
              <w:tab/>
            </w:r>
            <w:r w:rsidR="0077268C">
              <w:rPr>
                <w:noProof/>
                <w:webHidden/>
              </w:rPr>
              <w:fldChar w:fldCharType="begin"/>
            </w:r>
            <w:r w:rsidR="0077268C">
              <w:rPr>
                <w:noProof/>
                <w:webHidden/>
              </w:rPr>
              <w:instrText xml:space="preserve"> PAGEREF _Toc164614262 \h </w:instrText>
            </w:r>
            <w:r w:rsidR="0077268C">
              <w:rPr>
                <w:noProof/>
                <w:webHidden/>
              </w:rPr>
            </w:r>
            <w:r w:rsidR="0077268C">
              <w:rPr>
                <w:noProof/>
                <w:webHidden/>
              </w:rPr>
              <w:fldChar w:fldCharType="separate"/>
            </w:r>
            <w:r w:rsidR="0077268C">
              <w:rPr>
                <w:noProof/>
                <w:webHidden/>
              </w:rPr>
              <w:t>52</w:t>
            </w:r>
            <w:r w:rsidR="0077268C">
              <w:rPr>
                <w:noProof/>
                <w:webHidden/>
              </w:rPr>
              <w:fldChar w:fldCharType="end"/>
            </w:r>
          </w:hyperlink>
        </w:p>
        <w:p w14:paraId="20F043FD" w14:textId="0EDE2ED6"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3" w:history="1">
            <w:r w:rsidR="0077268C" w:rsidRPr="00602C57">
              <w:rPr>
                <w:rStyle w:val="Hyperlink"/>
                <w:noProof/>
              </w:rPr>
              <w:t>3.3.3</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Select Methods and Tools</w:t>
            </w:r>
            <w:r w:rsidR="0077268C">
              <w:rPr>
                <w:noProof/>
                <w:webHidden/>
              </w:rPr>
              <w:tab/>
            </w:r>
            <w:r w:rsidR="0077268C">
              <w:rPr>
                <w:noProof/>
                <w:webHidden/>
              </w:rPr>
              <w:fldChar w:fldCharType="begin"/>
            </w:r>
            <w:r w:rsidR="0077268C">
              <w:rPr>
                <w:noProof/>
                <w:webHidden/>
              </w:rPr>
              <w:instrText xml:space="preserve"> PAGEREF _Toc164614263 \h </w:instrText>
            </w:r>
            <w:r w:rsidR="0077268C">
              <w:rPr>
                <w:noProof/>
                <w:webHidden/>
              </w:rPr>
            </w:r>
            <w:r w:rsidR="0077268C">
              <w:rPr>
                <w:noProof/>
                <w:webHidden/>
              </w:rPr>
              <w:fldChar w:fldCharType="separate"/>
            </w:r>
            <w:r w:rsidR="0077268C">
              <w:rPr>
                <w:noProof/>
                <w:webHidden/>
              </w:rPr>
              <w:t>53</w:t>
            </w:r>
            <w:r w:rsidR="0077268C">
              <w:rPr>
                <w:noProof/>
                <w:webHidden/>
              </w:rPr>
              <w:fldChar w:fldCharType="end"/>
            </w:r>
          </w:hyperlink>
        </w:p>
        <w:p w14:paraId="3C6D0FE3" w14:textId="75F68485"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4" w:history="1">
            <w:r w:rsidR="0077268C" w:rsidRPr="00602C57">
              <w:rPr>
                <w:rStyle w:val="Hyperlink"/>
                <w:noProof/>
              </w:rPr>
              <w:t>3.3.4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Execute Security Testing</w:t>
            </w:r>
            <w:r w:rsidR="0077268C">
              <w:rPr>
                <w:noProof/>
                <w:webHidden/>
              </w:rPr>
              <w:tab/>
            </w:r>
            <w:r w:rsidR="0077268C">
              <w:rPr>
                <w:noProof/>
                <w:webHidden/>
              </w:rPr>
              <w:fldChar w:fldCharType="begin"/>
            </w:r>
            <w:r w:rsidR="0077268C">
              <w:rPr>
                <w:noProof/>
                <w:webHidden/>
              </w:rPr>
              <w:instrText xml:space="preserve"> PAGEREF _Toc164614264 \h </w:instrText>
            </w:r>
            <w:r w:rsidR="0077268C">
              <w:rPr>
                <w:noProof/>
                <w:webHidden/>
              </w:rPr>
            </w:r>
            <w:r w:rsidR="0077268C">
              <w:rPr>
                <w:noProof/>
                <w:webHidden/>
              </w:rPr>
              <w:fldChar w:fldCharType="separate"/>
            </w:r>
            <w:r w:rsidR="0077268C">
              <w:rPr>
                <w:noProof/>
                <w:webHidden/>
              </w:rPr>
              <w:t>53</w:t>
            </w:r>
            <w:r w:rsidR="0077268C">
              <w:rPr>
                <w:noProof/>
                <w:webHidden/>
              </w:rPr>
              <w:fldChar w:fldCharType="end"/>
            </w:r>
          </w:hyperlink>
        </w:p>
        <w:p w14:paraId="3F073C2D" w14:textId="1E531E21"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5" w:history="1">
            <w:r w:rsidR="0077268C" w:rsidRPr="00602C57">
              <w:rPr>
                <w:rStyle w:val="Hyperlink"/>
                <w:noProof/>
              </w:rPr>
              <w:t>3.3.5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Report and Communicate</w:t>
            </w:r>
            <w:r w:rsidR="0077268C">
              <w:rPr>
                <w:noProof/>
                <w:webHidden/>
              </w:rPr>
              <w:tab/>
            </w:r>
            <w:r w:rsidR="0077268C">
              <w:rPr>
                <w:noProof/>
                <w:webHidden/>
              </w:rPr>
              <w:fldChar w:fldCharType="begin"/>
            </w:r>
            <w:r w:rsidR="0077268C">
              <w:rPr>
                <w:noProof/>
                <w:webHidden/>
              </w:rPr>
              <w:instrText xml:space="preserve"> PAGEREF _Toc164614265 \h </w:instrText>
            </w:r>
            <w:r w:rsidR="0077268C">
              <w:rPr>
                <w:noProof/>
                <w:webHidden/>
              </w:rPr>
            </w:r>
            <w:r w:rsidR="0077268C">
              <w:rPr>
                <w:noProof/>
                <w:webHidden/>
              </w:rPr>
              <w:fldChar w:fldCharType="separate"/>
            </w:r>
            <w:r w:rsidR="0077268C">
              <w:rPr>
                <w:noProof/>
                <w:webHidden/>
              </w:rPr>
              <w:t>54</w:t>
            </w:r>
            <w:r w:rsidR="0077268C">
              <w:rPr>
                <w:noProof/>
                <w:webHidden/>
              </w:rPr>
              <w:fldChar w:fldCharType="end"/>
            </w:r>
          </w:hyperlink>
        </w:p>
        <w:p w14:paraId="139C537B" w14:textId="684D0456" w:rsidR="0077268C" w:rsidRDefault="00000000">
          <w:pPr>
            <w:pStyle w:val="TOC1"/>
            <w:tabs>
              <w:tab w:val="left" w:pos="1200"/>
              <w:tab w:val="right" w:leader="dot" w:pos="9350"/>
            </w:tabs>
            <w:rPr>
              <w:rFonts w:eastAsiaTheme="minorEastAsia"/>
              <w:noProof/>
              <w:color w:val="auto"/>
              <w:kern w:val="2"/>
              <w:sz w:val="24"/>
              <w:szCs w:val="24"/>
              <w:lang w:val="en-US" w:eastAsia="en-US"/>
              <w14:ligatures w14:val="standardContextual"/>
            </w:rPr>
          </w:pPr>
          <w:hyperlink w:anchor="_Toc164614266" w:history="1">
            <w:r w:rsidR="0077268C" w:rsidRPr="00602C57">
              <w:rPr>
                <w:rStyle w:val="Hyperlink"/>
                <w:noProof/>
              </w:rPr>
              <w:t>3.3.6</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Review and Improve</w:t>
            </w:r>
            <w:r w:rsidR="0077268C">
              <w:rPr>
                <w:noProof/>
                <w:webHidden/>
              </w:rPr>
              <w:tab/>
            </w:r>
            <w:r w:rsidR="0077268C">
              <w:rPr>
                <w:noProof/>
                <w:webHidden/>
              </w:rPr>
              <w:fldChar w:fldCharType="begin"/>
            </w:r>
            <w:r w:rsidR="0077268C">
              <w:rPr>
                <w:noProof/>
                <w:webHidden/>
              </w:rPr>
              <w:instrText xml:space="preserve"> PAGEREF _Toc164614266 \h </w:instrText>
            </w:r>
            <w:r w:rsidR="0077268C">
              <w:rPr>
                <w:noProof/>
                <w:webHidden/>
              </w:rPr>
            </w:r>
            <w:r w:rsidR="0077268C">
              <w:rPr>
                <w:noProof/>
                <w:webHidden/>
              </w:rPr>
              <w:fldChar w:fldCharType="separate"/>
            </w:r>
            <w:r w:rsidR="0077268C">
              <w:rPr>
                <w:noProof/>
                <w:webHidden/>
              </w:rPr>
              <w:t>55</w:t>
            </w:r>
            <w:r w:rsidR="0077268C">
              <w:rPr>
                <w:noProof/>
                <w:webHidden/>
              </w:rPr>
              <w:fldChar w:fldCharType="end"/>
            </w:r>
          </w:hyperlink>
        </w:p>
        <w:p w14:paraId="6F3B53F2" w14:textId="34AE2D70"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67" w:history="1">
            <w:r w:rsidR="0077268C" w:rsidRPr="00602C57">
              <w:rPr>
                <w:rStyle w:val="Hyperlink"/>
                <w:noProof/>
              </w:rPr>
              <w:t>4</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ASVS v4 Checklist</w:t>
            </w:r>
            <w:r w:rsidR="0077268C">
              <w:rPr>
                <w:noProof/>
                <w:webHidden/>
              </w:rPr>
              <w:tab/>
            </w:r>
            <w:r w:rsidR="0077268C">
              <w:rPr>
                <w:noProof/>
                <w:webHidden/>
              </w:rPr>
              <w:fldChar w:fldCharType="begin"/>
            </w:r>
            <w:r w:rsidR="0077268C">
              <w:rPr>
                <w:noProof/>
                <w:webHidden/>
              </w:rPr>
              <w:instrText xml:space="preserve"> PAGEREF _Toc164614267 \h </w:instrText>
            </w:r>
            <w:r w:rsidR="0077268C">
              <w:rPr>
                <w:noProof/>
                <w:webHidden/>
              </w:rPr>
            </w:r>
            <w:r w:rsidR="0077268C">
              <w:rPr>
                <w:noProof/>
                <w:webHidden/>
              </w:rPr>
              <w:fldChar w:fldCharType="separate"/>
            </w:r>
            <w:r w:rsidR="0077268C">
              <w:rPr>
                <w:noProof/>
                <w:webHidden/>
              </w:rPr>
              <w:t>55</w:t>
            </w:r>
            <w:r w:rsidR="0077268C">
              <w:rPr>
                <w:noProof/>
                <w:webHidden/>
              </w:rPr>
              <w:fldChar w:fldCharType="end"/>
            </w:r>
          </w:hyperlink>
        </w:p>
        <w:p w14:paraId="521068F1" w14:textId="35BFDD94"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68" w:history="1">
            <w:r w:rsidR="0077268C" w:rsidRPr="00602C57">
              <w:rPr>
                <w:rStyle w:val="Hyperlink"/>
                <w:noProof/>
              </w:rPr>
              <w:t>5</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Appendix</w:t>
            </w:r>
            <w:r w:rsidR="0077268C">
              <w:rPr>
                <w:noProof/>
                <w:webHidden/>
              </w:rPr>
              <w:tab/>
            </w:r>
            <w:r w:rsidR="0077268C">
              <w:rPr>
                <w:noProof/>
                <w:webHidden/>
              </w:rPr>
              <w:fldChar w:fldCharType="begin"/>
            </w:r>
            <w:r w:rsidR="0077268C">
              <w:rPr>
                <w:noProof/>
                <w:webHidden/>
              </w:rPr>
              <w:instrText xml:space="preserve"> PAGEREF _Toc164614268 \h </w:instrText>
            </w:r>
            <w:r w:rsidR="0077268C">
              <w:rPr>
                <w:noProof/>
                <w:webHidden/>
              </w:rPr>
            </w:r>
            <w:r w:rsidR="0077268C">
              <w:rPr>
                <w:noProof/>
                <w:webHidden/>
              </w:rPr>
              <w:fldChar w:fldCharType="separate"/>
            </w:r>
            <w:r w:rsidR="0077268C">
              <w:rPr>
                <w:noProof/>
                <w:webHidden/>
              </w:rPr>
              <w:t>58</w:t>
            </w:r>
            <w:r w:rsidR="0077268C">
              <w:rPr>
                <w:noProof/>
                <w:webHidden/>
              </w:rPr>
              <w:fldChar w:fldCharType="end"/>
            </w:r>
          </w:hyperlink>
        </w:p>
        <w:p w14:paraId="5A96D378" w14:textId="0E6F2C09"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69" w:history="1">
            <w:r w:rsidR="0077268C" w:rsidRPr="00602C57">
              <w:rPr>
                <w:rStyle w:val="Hyperlink"/>
                <w:noProof/>
                <w:lang w:val="en-US"/>
              </w:rPr>
              <w:t>5.1</w:t>
            </w:r>
            <w:r w:rsidR="0077268C">
              <w:rPr>
                <w:rFonts w:eastAsiaTheme="minorEastAsia"/>
                <w:noProof/>
                <w:color w:val="auto"/>
                <w:kern w:val="2"/>
                <w:sz w:val="24"/>
                <w:szCs w:val="24"/>
                <w:lang w:val="en-US" w:eastAsia="en-US"/>
                <w14:ligatures w14:val="standardContextual"/>
              </w:rPr>
              <w:tab/>
            </w:r>
            <w:r w:rsidR="0077268C" w:rsidRPr="00602C57">
              <w:rPr>
                <w:rStyle w:val="Hyperlink"/>
                <w:noProof/>
                <w:lang w:val="en-US"/>
              </w:rPr>
              <w:t>Appendix – Glossary</w:t>
            </w:r>
            <w:r w:rsidR="0077268C">
              <w:rPr>
                <w:noProof/>
                <w:webHidden/>
              </w:rPr>
              <w:tab/>
            </w:r>
            <w:r w:rsidR="0077268C">
              <w:rPr>
                <w:noProof/>
                <w:webHidden/>
              </w:rPr>
              <w:fldChar w:fldCharType="begin"/>
            </w:r>
            <w:r w:rsidR="0077268C">
              <w:rPr>
                <w:noProof/>
                <w:webHidden/>
              </w:rPr>
              <w:instrText xml:space="preserve"> PAGEREF _Toc164614269 \h </w:instrText>
            </w:r>
            <w:r w:rsidR="0077268C">
              <w:rPr>
                <w:noProof/>
                <w:webHidden/>
              </w:rPr>
            </w:r>
            <w:r w:rsidR="0077268C">
              <w:rPr>
                <w:noProof/>
                <w:webHidden/>
              </w:rPr>
              <w:fldChar w:fldCharType="separate"/>
            </w:r>
            <w:r w:rsidR="0077268C">
              <w:rPr>
                <w:noProof/>
                <w:webHidden/>
              </w:rPr>
              <w:t>58</w:t>
            </w:r>
            <w:r w:rsidR="0077268C">
              <w:rPr>
                <w:noProof/>
                <w:webHidden/>
              </w:rPr>
              <w:fldChar w:fldCharType="end"/>
            </w:r>
          </w:hyperlink>
        </w:p>
        <w:p w14:paraId="673B8E57" w14:textId="405B2924" w:rsidR="0077268C" w:rsidRDefault="00000000">
          <w:pPr>
            <w:pStyle w:val="TOC1"/>
            <w:tabs>
              <w:tab w:val="left" w:pos="960"/>
              <w:tab w:val="right" w:leader="dot" w:pos="9350"/>
            </w:tabs>
            <w:rPr>
              <w:rFonts w:eastAsiaTheme="minorEastAsia"/>
              <w:noProof/>
              <w:color w:val="auto"/>
              <w:kern w:val="2"/>
              <w:sz w:val="24"/>
              <w:szCs w:val="24"/>
              <w:lang w:val="en-US" w:eastAsia="en-US"/>
              <w14:ligatures w14:val="standardContextual"/>
            </w:rPr>
          </w:pPr>
          <w:hyperlink w:anchor="_Toc164614270" w:history="1">
            <w:r w:rsidR="0077268C" w:rsidRPr="00602C57">
              <w:rPr>
                <w:rStyle w:val="Hyperlink"/>
                <w:noProof/>
                <w:lang w:val="en-US"/>
              </w:rPr>
              <w:t>5.2</w:t>
            </w:r>
            <w:r w:rsidR="0077268C">
              <w:rPr>
                <w:rFonts w:eastAsiaTheme="minorEastAsia"/>
                <w:noProof/>
                <w:color w:val="auto"/>
                <w:kern w:val="2"/>
                <w:sz w:val="24"/>
                <w:szCs w:val="24"/>
                <w:lang w:val="en-US" w:eastAsia="en-US"/>
                <w14:ligatures w14:val="standardContextual"/>
              </w:rPr>
              <w:tab/>
            </w:r>
            <w:r w:rsidR="0077268C" w:rsidRPr="00602C57">
              <w:rPr>
                <w:rStyle w:val="Hyperlink"/>
                <w:noProof/>
                <w:lang w:val="en-US"/>
              </w:rPr>
              <w:t>Appendix – Documentation</w:t>
            </w:r>
            <w:r w:rsidR="0077268C">
              <w:rPr>
                <w:noProof/>
                <w:webHidden/>
              </w:rPr>
              <w:tab/>
            </w:r>
            <w:r w:rsidR="0077268C">
              <w:rPr>
                <w:noProof/>
                <w:webHidden/>
              </w:rPr>
              <w:fldChar w:fldCharType="begin"/>
            </w:r>
            <w:r w:rsidR="0077268C">
              <w:rPr>
                <w:noProof/>
                <w:webHidden/>
              </w:rPr>
              <w:instrText xml:space="preserve"> PAGEREF _Toc164614270 \h </w:instrText>
            </w:r>
            <w:r w:rsidR="0077268C">
              <w:rPr>
                <w:noProof/>
                <w:webHidden/>
              </w:rPr>
            </w:r>
            <w:r w:rsidR="0077268C">
              <w:rPr>
                <w:noProof/>
                <w:webHidden/>
              </w:rPr>
              <w:fldChar w:fldCharType="separate"/>
            </w:r>
            <w:r w:rsidR="0077268C">
              <w:rPr>
                <w:noProof/>
                <w:webHidden/>
              </w:rPr>
              <w:t>59</w:t>
            </w:r>
            <w:r w:rsidR="0077268C">
              <w:rPr>
                <w:noProof/>
                <w:webHidden/>
              </w:rPr>
              <w:fldChar w:fldCharType="end"/>
            </w:r>
          </w:hyperlink>
        </w:p>
        <w:p w14:paraId="72D08116" w14:textId="587602D4" w:rsidR="0077268C" w:rsidRDefault="00000000">
          <w:pPr>
            <w:pStyle w:val="TOC1"/>
            <w:tabs>
              <w:tab w:val="left" w:pos="720"/>
              <w:tab w:val="right" w:leader="dot" w:pos="9350"/>
            </w:tabs>
            <w:rPr>
              <w:rFonts w:eastAsiaTheme="minorEastAsia"/>
              <w:noProof/>
              <w:color w:val="auto"/>
              <w:kern w:val="2"/>
              <w:sz w:val="24"/>
              <w:szCs w:val="24"/>
              <w:lang w:val="en-US" w:eastAsia="en-US"/>
              <w14:ligatures w14:val="standardContextual"/>
            </w:rPr>
          </w:pPr>
          <w:hyperlink w:anchor="_Toc164614271" w:history="1">
            <w:r w:rsidR="0077268C" w:rsidRPr="00602C57">
              <w:rPr>
                <w:rStyle w:val="Hyperlink"/>
                <w:noProof/>
              </w:rPr>
              <w:t>6</w:t>
            </w:r>
            <w:r w:rsidR="0077268C">
              <w:rPr>
                <w:rFonts w:eastAsiaTheme="minorEastAsia"/>
                <w:noProof/>
                <w:color w:val="auto"/>
                <w:kern w:val="2"/>
                <w:sz w:val="24"/>
                <w:szCs w:val="24"/>
                <w:lang w:val="en-US" w:eastAsia="en-US"/>
                <w14:ligatures w14:val="standardContextual"/>
              </w:rPr>
              <w:tab/>
            </w:r>
            <w:r w:rsidR="0077268C" w:rsidRPr="00602C57">
              <w:rPr>
                <w:rStyle w:val="Hyperlink"/>
                <w:noProof/>
              </w:rPr>
              <w:t>References</w:t>
            </w:r>
            <w:r w:rsidR="0077268C">
              <w:rPr>
                <w:noProof/>
                <w:webHidden/>
              </w:rPr>
              <w:tab/>
            </w:r>
            <w:r w:rsidR="0077268C">
              <w:rPr>
                <w:noProof/>
                <w:webHidden/>
              </w:rPr>
              <w:fldChar w:fldCharType="begin"/>
            </w:r>
            <w:r w:rsidR="0077268C">
              <w:rPr>
                <w:noProof/>
                <w:webHidden/>
              </w:rPr>
              <w:instrText xml:space="preserve"> PAGEREF _Toc164614271 \h </w:instrText>
            </w:r>
            <w:r w:rsidR="0077268C">
              <w:rPr>
                <w:noProof/>
                <w:webHidden/>
              </w:rPr>
            </w:r>
            <w:r w:rsidR="0077268C">
              <w:rPr>
                <w:noProof/>
                <w:webHidden/>
              </w:rPr>
              <w:fldChar w:fldCharType="separate"/>
            </w:r>
            <w:r w:rsidR="0077268C">
              <w:rPr>
                <w:noProof/>
                <w:webHidden/>
              </w:rPr>
              <w:t>59</w:t>
            </w:r>
            <w:r w:rsidR="0077268C">
              <w:rPr>
                <w:noProof/>
                <w:webHidden/>
              </w:rPr>
              <w:fldChar w:fldCharType="end"/>
            </w:r>
          </w:hyperlink>
        </w:p>
        <w:p w14:paraId="65C78A83" w14:textId="43F50EE5" w:rsidR="00094E63" w:rsidRDefault="00094E63" w:rsidP="00291825">
          <w:pPr>
            <w:jc w:val="both"/>
          </w:pPr>
          <w:r>
            <w:rPr>
              <w:b/>
              <w:bCs/>
              <w:noProof/>
            </w:rPr>
            <w:fldChar w:fldCharType="end"/>
          </w:r>
        </w:p>
      </w:sdtContent>
    </w:sdt>
    <w:p w14:paraId="41A0D29D" w14:textId="77777777" w:rsidR="00A847A1" w:rsidRPr="00A847A1" w:rsidRDefault="00A847A1" w:rsidP="00291825">
      <w:pPr>
        <w:jc w:val="both"/>
      </w:pPr>
    </w:p>
    <w:p w14:paraId="73AC8E4D" w14:textId="0F09AD59" w:rsidR="00994A94" w:rsidRDefault="004D6292" w:rsidP="00DC776A">
      <w:pPr>
        <w:pStyle w:val="Title"/>
        <w:rPr>
          <w:lang w:val="en-US"/>
        </w:rPr>
      </w:pPr>
      <w:r>
        <w:rPr>
          <w:lang w:val="en-US"/>
        </w:rPr>
        <w:br w:type="page"/>
      </w:r>
      <w:r w:rsidR="0036695B">
        <w:rPr>
          <w:lang w:val="en-US"/>
        </w:rPr>
        <w:lastRenderedPageBreak/>
        <w:t>Index</w:t>
      </w:r>
      <w:r w:rsidR="00994A94">
        <w:rPr>
          <w:lang w:val="en-US"/>
        </w:rPr>
        <w:t xml:space="preserve"> of </w:t>
      </w:r>
      <w:r w:rsidRPr="00DC776A">
        <w:t>F</w:t>
      </w:r>
      <w:r w:rsidR="00994A94" w:rsidRPr="00DC776A">
        <w:t>igures</w:t>
      </w:r>
    </w:p>
    <w:p w14:paraId="71D500EA" w14:textId="77777777" w:rsidR="00DC776A" w:rsidRPr="00DC776A" w:rsidRDefault="00DC776A" w:rsidP="00DC776A">
      <w:pPr>
        <w:rPr>
          <w:lang w:val="en-US"/>
        </w:rPr>
      </w:pPr>
    </w:p>
    <w:p w14:paraId="5AAA6AFD" w14:textId="3C4571E2" w:rsidR="0077268C" w:rsidRDefault="008B6482">
      <w:pPr>
        <w:pStyle w:val="TableofFigures"/>
        <w:tabs>
          <w:tab w:val="right" w:leader="dot" w:pos="9350"/>
        </w:tabs>
        <w:rPr>
          <w:rFonts w:eastAsiaTheme="minorEastAsia"/>
          <w:noProof/>
          <w:color w:val="auto"/>
          <w:kern w:val="2"/>
          <w:sz w:val="24"/>
          <w:szCs w:val="24"/>
          <w:lang w:val="en-US" w:eastAsia="en-US"/>
          <w14:ligatures w14:val="standardContextual"/>
        </w:rPr>
      </w:pPr>
      <w:r>
        <w:rPr>
          <w:lang w:val="en-US"/>
        </w:rPr>
        <w:fldChar w:fldCharType="begin"/>
      </w:r>
      <w:r>
        <w:rPr>
          <w:lang w:val="en-US"/>
        </w:rPr>
        <w:instrText xml:space="preserve"> TOC \h \z \c "Figure" </w:instrText>
      </w:r>
      <w:r>
        <w:rPr>
          <w:lang w:val="en-US"/>
        </w:rPr>
        <w:fldChar w:fldCharType="separate"/>
      </w:r>
      <w:hyperlink w:anchor="_Toc164614272" w:history="1">
        <w:r w:rsidR="0077268C" w:rsidRPr="002E10C9">
          <w:rPr>
            <w:rStyle w:val="Hyperlink"/>
            <w:noProof/>
          </w:rPr>
          <w:t>Figure 1 - Use Case Diagram</w:t>
        </w:r>
        <w:r w:rsidR="0077268C">
          <w:rPr>
            <w:noProof/>
            <w:webHidden/>
          </w:rPr>
          <w:tab/>
        </w:r>
        <w:r w:rsidR="0077268C">
          <w:rPr>
            <w:noProof/>
            <w:webHidden/>
          </w:rPr>
          <w:fldChar w:fldCharType="begin"/>
        </w:r>
        <w:r w:rsidR="0077268C">
          <w:rPr>
            <w:noProof/>
            <w:webHidden/>
          </w:rPr>
          <w:instrText xml:space="preserve"> PAGEREF _Toc164614272 \h </w:instrText>
        </w:r>
        <w:r w:rsidR="0077268C">
          <w:rPr>
            <w:noProof/>
            <w:webHidden/>
          </w:rPr>
        </w:r>
        <w:r w:rsidR="0077268C">
          <w:rPr>
            <w:noProof/>
            <w:webHidden/>
          </w:rPr>
          <w:fldChar w:fldCharType="separate"/>
        </w:r>
        <w:r w:rsidR="0077268C">
          <w:rPr>
            <w:noProof/>
            <w:webHidden/>
          </w:rPr>
          <w:t>10</w:t>
        </w:r>
        <w:r w:rsidR="0077268C">
          <w:rPr>
            <w:noProof/>
            <w:webHidden/>
          </w:rPr>
          <w:fldChar w:fldCharType="end"/>
        </w:r>
      </w:hyperlink>
    </w:p>
    <w:p w14:paraId="56D7527C" w14:textId="6ED4AA3C"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3" w:history="1">
        <w:r w:rsidR="0077268C" w:rsidRPr="002E10C9">
          <w:rPr>
            <w:rStyle w:val="Hyperlink"/>
            <w:noProof/>
            <w:lang w:val="en-US"/>
          </w:rPr>
          <w:t>Figure 2 - Domain-Driven Design Diagram</w:t>
        </w:r>
        <w:r w:rsidR="0077268C">
          <w:rPr>
            <w:noProof/>
            <w:webHidden/>
          </w:rPr>
          <w:tab/>
        </w:r>
        <w:r w:rsidR="0077268C">
          <w:rPr>
            <w:noProof/>
            <w:webHidden/>
          </w:rPr>
          <w:fldChar w:fldCharType="begin"/>
        </w:r>
        <w:r w:rsidR="0077268C">
          <w:rPr>
            <w:noProof/>
            <w:webHidden/>
          </w:rPr>
          <w:instrText xml:space="preserve"> PAGEREF _Toc164614273 \h </w:instrText>
        </w:r>
        <w:r w:rsidR="0077268C">
          <w:rPr>
            <w:noProof/>
            <w:webHidden/>
          </w:rPr>
        </w:r>
        <w:r w:rsidR="0077268C">
          <w:rPr>
            <w:noProof/>
            <w:webHidden/>
          </w:rPr>
          <w:fldChar w:fldCharType="separate"/>
        </w:r>
        <w:r w:rsidR="0077268C">
          <w:rPr>
            <w:noProof/>
            <w:webHidden/>
          </w:rPr>
          <w:t>11</w:t>
        </w:r>
        <w:r w:rsidR="0077268C">
          <w:rPr>
            <w:noProof/>
            <w:webHidden/>
          </w:rPr>
          <w:fldChar w:fldCharType="end"/>
        </w:r>
      </w:hyperlink>
    </w:p>
    <w:p w14:paraId="1D845270" w14:textId="4653DB76"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4" w:history="1">
        <w:r w:rsidR="0077268C" w:rsidRPr="002E10C9">
          <w:rPr>
            <w:rStyle w:val="Hyperlink"/>
            <w:noProof/>
            <w:lang w:val="en-GB"/>
          </w:rPr>
          <w:t>Figure 3 - Data Flow Diagram</w:t>
        </w:r>
        <w:r w:rsidR="0077268C">
          <w:rPr>
            <w:noProof/>
            <w:webHidden/>
          </w:rPr>
          <w:tab/>
        </w:r>
        <w:r w:rsidR="0077268C">
          <w:rPr>
            <w:noProof/>
            <w:webHidden/>
          </w:rPr>
          <w:fldChar w:fldCharType="begin"/>
        </w:r>
        <w:r w:rsidR="0077268C">
          <w:rPr>
            <w:noProof/>
            <w:webHidden/>
          </w:rPr>
          <w:instrText xml:space="preserve"> PAGEREF _Toc164614274 \h </w:instrText>
        </w:r>
        <w:r w:rsidR="0077268C">
          <w:rPr>
            <w:noProof/>
            <w:webHidden/>
          </w:rPr>
        </w:r>
        <w:r w:rsidR="0077268C">
          <w:rPr>
            <w:noProof/>
            <w:webHidden/>
          </w:rPr>
          <w:fldChar w:fldCharType="separate"/>
        </w:r>
        <w:r w:rsidR="0077268C">
          <w:rPr>
            <w:noProof/>
            <w:webHidden/>
          </w:rPr>
          <w:t>50</w:t>
        </w:r>
        <w:r w:rsidR="0077268C">
          <w:rPr>
            <w:noProof/>
            <w:webHidden/>
          </w:rPr>
          <w:fldChar w:fldCharType="end"/>
        </w:r>
      </w:hyperlink>
    </w:p>
    <w:p w14:paraId="785B6209" w14:textId="6847EF10"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5" w:history="1">
        <w:r w:rsidR="0077268C" w:rsidRPr="002E10C9">
          <w:rPr>
            <w:rStyle w:val="Hyperlink"/>
            <w:noProof/>
            <w:lang w:val="en-GB"/>
          </w:rPr>
          <w:t>Figure 4 - ASVS v4 Checklist Graphic Results</w:t>
        </w:r>
        <w:r w:rsidR="0077268C">
          <w:rPr>
            <w:noProof/>
            <w:webHidden/>
          </w:rPr>
          <w:tab/>
        </w:r>
        <w:r w:rsidR="0077268C">
          <w:rPr>
            <w:noProof/>
            <w:webHidden/>
          </w:rPr>
          <w:fldChar w:fldCharType="begin"/>
        </w:r>
        <w:r w:rsidR="0077268C">
          <w:rPr>
            <w:noProof/>
            <w:webHidden/>
          </w:rPr>
          <w:instrText xml:space="preserve"> PAGEREF _Toc164614275 \h </w:instrText>
        </w:r>
        <w:r w:rsidR="0077268C">
          <w:rPr>
            <w:noProof/>
            <w:webHidden/>
          </w:rPr>
        </w:r>
        <w:r w:rsidR="0077268C">
          <w:rPr>
            <w:noProof/>
            <w:webHidden/>
          </w:rPr>
          <w:fldChar w:fldCharType="separate"/>
        </w:r>
        <w:r w:rsidR="0077268C">
          <w:rPr>
            <w:noProof/>
            <w:webHidden/>
          </w:rPr>
          <w:t>57</w:t>
        </w:r>
        <w:r w:rsidR="0077268C">
          <w:rPr>
            <w:noProof/>
            <w:webHidden/>
          </w:rPr>
          <w:fldChar w:fldCharType="end"/>
        </w:r>
      </w:hyperlink>
    </w:p>
    <w:p w14:paraId="36D46F6B" w14:textId="64CCDAD2" w:rsidR="00094E63" w:rsidRPr="00E713B1" w:rsidRDefault="008B6482" w:rsidP="00291825">
      <w:pPr>
        <w:jc w:val="both"/>
        <w:rPr>
          <w:lang w:val="en-US"/>
        </w:rPr>
      </w:pPr>
      <w:r>
        <w:rPr>
          <w:lang w:val="en-US"/>
        </w:rPr>
        <w:fldChar w:fldCharType="end"/>
      </w:r>
    </w:p>
    <w:p w14:paraId="2A91FAED" w14:textId="30802645" w:rsidR="004D6292" w:rsidRDefault="004D6292" w:rsidP="0036695B">
      <w:pPr>
        <w:pStyle w:val="Title"/>
        <w:jc w:val="both"/>
        <w:rPr>
          <w:lang w:val="en-US"/>
        </w:rPr>
      </w:pPr>
      <w:r w:rsidRPr="00E713B1">
        <w:rPr>
          <w:lang w:val="en-US"/>
        </w:rPr>
        <w:br w:type="page"/>
      </w:r>
      <w:r w:rsidR="0036695B" w:rsidRPr="0036695B">
        <w:rPr>
          <w:lang w:val="en-US"/>
        </w:rPr>
        <w:lastRenderedPageBreak/>
        <w:t>Index</w:t>
      </w:r>
      <w:r w:rsidRPr="0036695B">
        <w:rPr>
          <w:lang w:val="en-US"/>
        </w:rPr>
        <w:t xml:space="preserve"> of Tables</w:t>
      </w:r>
    </w:p>
    <w:p w14:paraId="5B161665" w14:textId="77777777" w:rsidR="00266003" w:rsidRPr="00266003" w:rsidRDefault="00266003" w:rsidP="0036695B">
      <w:pPr>
        <w:rPr>
          <w:lang w:val="en-US"/>
        </w:rPr>
      </w:pPr>
    </w:p>
    <w:p w14:paraId="010D3FD8" w14:textId="72412837" w:rsidR="0077268C" w:rsidRDefault="007C2A07">
      <w:pPr>
        <w:pStyle w:val="TableofFigures"/>
        <w:tabs>
          <w:tab w:val="right" w:leader="dot" w:pos="9350"/>
        </w:tabs>
        <w:rPr>
          <w:rFonts w:eastAsiaTheme="minorEastAsia"/>
          <w:noProof/>
          <w:color w:val="auto"/>
          <w:kern w:val="2"/>
          <w:sz w:val="24"/>
          <w:szCs w:val="24"/>
          <w:lang w:val="en-US" w:eastAsia="en-US"/>
          <w14:ligatures w14:val="standardContextual"/>
        </w:rPr>
      </w:pPr>
      <w:r>
        <w:fldChar w:fldCharType="begin"/>
      </w:r>
      <w:r>
        <w:instrText xml:space="preserve"> TOC \h \z \c "Table" </w:instrText>
      </w:r>
      <w:r>
        <w:fldChar w:fldCharType="separate"/>
      </w:r>
      <w:hyperlink w:anchor="_Toc164614276" w:history="1">
        <w:r w:rsidR="0077268C" w:rsidRPr="004657FF">
          <w:rPr>
            <w:rStyle w:val="Hyperlink"/>
            <w:noProof/>
          </w:rPr>
          <w:t>Table 1 - Trust Levels</w:t>
        </w:r>
        <w:r w:rsidR="0077268C">
          <w:rPr>
            <w:noProof/>
            <w:webHidden/>
          </w:rPr>
          <w:tab/>
        </w:r>
        <w:r w:rsidR="0077268C">
          <w:rPr>
            <w:noProof/>
            <w:webHidden/>
          </w:rPr>
          <w:fldChar w:fldCharType="begin"/>
        </w:r>
        <w:r w:rsidR="0077268C">
          <w:rPr>
            <w:noProof/>
            <w:webHidden/>
          </w:rPr>
          <w:instrText xml:space="preserve"> PAGEREF _Toc164614276 \h </w:instrText>
        </w:r>
        <w:r w:rsidR="0077268C">
          <w:rPr>
            <w:noProof/>
            <w:webHidden/>
          </w:rPr>
        </w:r>
        <w:r w:rsidR="0077268C">
          <w:rPr>
            <w:noProof/>
            <w:webHidden/>
          </w:rPr>
          <w:fldChar w:fldCharType="separate"/>
        </w:r>
        <w:r w:rsidR="0077268C">
          <w:rPr>
            <w:noProof/>
            <w:webHidden/>
          </w:rPr>
          <w:t>43</w:t>
        </w:r>
        <w:r w:rsidR="0077268C">
          <w:rPr>
            <w:noProof/>
            <w:webHidden/>
          </w:rPr>
          <w:fldChar w:fldCharType="end"/>
        </w:r>
      </w:hyperlink>
    </w:p>
    <w:p w14:paraId="7456E1C3" w14:textId="449F33A6"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7" w:history="1">
        <w:r w:rsidR="0077268C" w:rsidRPr="004657FF">
          <w:rPr>
            <w:rStyle w:val="Hyperlink"/>
            <w:noProof/>
          </w:rPr>
          <w:t>Table 2 - Entry Points</w:t>
        </w:r>
        <w:r w:rsidR="0077268C">
          <w:rPr>
            <w:noProof/>
            <w:webHidden/>
          </w:rPr>
          <w:tab/>
        </w:r>
        <w:r w:rsidR="0077268C">
          <w:rPr>
            <w:noProof/>
            <w:webHidden/>
          </w:rPr>
          <w:fldChar w:fldCharType="begin"/>
        </w:r>
        <w:r w:rsidR="0077268C">
          <w:rPr>
            <w:noProof/>
            <w:webHidden/>
          </w:rPr>
          <w:instrText xml:space="preserve"> PAGEREF _Toc164614277 \h </w:instrText>
        </w:r>
        <w:r w:rsidR="0077268C">
          <w:rPr>
            <w:noProof/>
            <w:webHidden/>
          </w:rPr>
        </w:r>
        <w:r w:rsidR="0077268C">
          <w:rPr>
            <w:noProof/>
            <w:webHidden/>
          </w:rPr>
          <w:fldChar w:fldCharType="separate"/>
        </w:r>
        <w:r w:rsidR="0077268C">
          <w:rPr>
            <w:noProof/>
            <w:webHidden/>
          </w:rPr>
          <w:t>44</w:t>
        </w:r>
        <w:r w:rsidR="0077268C">
          <w:rPr>
            <w:noProof/>
            <w:webHidden/>
          </w:rPr>
          <w:fldChar w:fldCharType="end"/>
        </w:r>
      </w:hyperlink>
    </w:p>
    <w:p w14:paraId="441FDAB2" w14:textId="3DB183E6"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8" w:history="1">
        <w:r w:rsidR="0077268C" w:rsidRPr="004657FF">
          <w:rPr>
            <w:rStyle w:val="Hyperlink"/>
            <w:noProof/>
          </w:rPr>
          <w:t>Table 3 - External Dependencies</w:t>
        </w:r>
        <w:r w:rsidR="0077268C">
          <w:rPr>
            <w:noProof/>
            <w:webHidden/>
          </w:rPr>
          <w:tab/>
        </w:r>
        <w:r w:rsidR="0077268C">
          <w:rPr>
            <w:noProof/>
            <w:webHidden/>
          </w:rPr>
          <w:fldChar w:fldCharType="begin"/>
        </w:r>
        <w:r w:rsidR="0077268C">
          <w:rPr>
            <w:noProof/>
            <w:webHidden/>
          </w:rPr>
          <w:instrText xml:space="preserve"> PAGEREF _Toc164614278 \h </w:instrText>
        </w:r>
        <w:r w:rsidR="0077268C">
          <w:rPr>
            <w:noProof/>
            <w:webHidden/>
          </w:rPr>
        </w:r>
        <w:r w:rsidR="0077268C">
          <w:rPr>
            <w:noProof/>
            <w:webHidden/>
          </w:rPr>
          <w:fldChar w:fldCharType="separate"/>
        </w:r>
        <w:r w:rsidR="0077268C">
          <w:rPr>
            <w:noProof/>
            <w:webHidden/>
          </w:rPr>
          <w:t>45</w:t>
        </w:r>
        <w:r w:rsidR="0077268C">
          <w:rPr>
            <w:noProof/>
            <w:webHidden/>
          </w:rPr>
          <w:fldChar w:fldCharType="end"/>
        </w:r>
      </w:hyperlink>
    </w:p>
    <w:p w14:paraId="1515B06A" w14:textId="460F2FF8"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79" w:history="1">
        <w:r w:rsidR="0077268C" w:rsidRPr="004657FF">
          <w:rPr>
            <w:rStyle w:val="Hyperlink"/>
            <w:noProof/>
          </w:rPr>
          <w:t>Table 4 – Assets</w:t>
        </w:r>
        <w:r w:rsidR="0077268C">
          <w:rPr>
            <w:noProof/>
            <w:webHidden/>
          </w:rPr>
          <w:tab/>
        </w:r>
        <w:r w:rsidR="0077268C">
          <w:rPr>
            <w:noProof/>
            <w:webHidden/>
          </w:rPr>
          <w:fldChar w:fldCharType="begin"/>
        </w:r>
        <w:r w:rsidR="0077268C">
          <w:rPr>
            <w:noProof/>
            <w:webHidden/>
          </w:rPr>
          <w:instrText xml:space="preserve"> PAGEREF _Toc164614279 \h </w:instrText>
        </w:r>
        <w:r w:rsidR="0077268C">
          <w:rPr>
            <w:noProof/>
            <w:webHidden/>
          </w:rPr>
        </w:r>
        <w:r w:rsidR="0077268C">
          <w:rPr>
            <w:noProof/>
            <w:webHidden/>
          </w:rPr>
          <w:fldChar w:fldCharType="separate"/>
        </w:r>
        <w:r w:rsidR="0077268C">
          <w:rPr>
            <w:noProof/>
            <w:webHidden/>
          </w:rPr>
          <w:t>48</w:t>
        </w:r>
        <w:r w:rsidR="0077268C">
          <w:rPr>
            <w:noProof/>
            <w:webHidden/>
          </w:rPr>
          <w:fldChar w:fldCharType="end"/>
        </w:r>
      </w:hyperlink>
    </w:p>
    <w:p w14:paraId="7C1D8C80" w14:textId="789FB274"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80" w:history="1">
        <w:r w:rsidR="0077268C" w:rsidRPr="004657FF">
          <w:rPr>
            <w:rStyle w:val="Hyperlink"/>
            <w:noProof/>
            <w:lang w:val="en-GB"/>
          </w:rPr>
          <w:t>Table 5 - STRIDE Categories and Security Control</w:t>
        </w:r>
        <w:r w:rsidR="0077268C">
          <w:rPr>
            <w:noProof/>
            <w:webHidden/>
          </w:rPr>
          <w:tab/>
        </w:r>
        <w:r w:rsidR="0077268C">
          <w:rPr>
            <w:noProof/>
            <w:webHidden/>
          </w:rPr>
          <w:fldChar w:fldCharType="begin"/>
        </w:r>
        <w:r w:rsidR="0077268C">
          <w:rPr>
            <w:noProof/>
            <w:webHidden/>
          </w:rPr>
          <w:instrText xml:space="preserve"> PAGEREF _Toc164614280 \h </w:instrText>
        </w:r>
        <w:r w:rsidR="0077268C">
          <w:rPr>
            <w:noProof/>
            <w:webHidden/>
          </w:rPr>
        </w:r>
        <w:r w:rsidR="0077268C">
          <w:rPr>
            <w:noProof/>
            <w:webHidden/>
          </w:rPr>
          <w:fldChar w:fldCharType="separate"/>
        </w:r>
        <w:r w:rsidR="0077268C">
          <w:rPr>
            <w:noProof/>
            <w:webHidden/>
          </w:rPr>
          <w:t>49</w:t>
        </w:r>
        <w:r w:rsidR="0077268C">
          <w:rPr>
            <w:noProof/>
            <w:webHidden/>
          </w:rPr>
          <w:fldChar w:fldCharType="end"/>
        </w:r>
      </w:hyperlink>
    </w:p>
    <w:p w14:paraId="14A3FAF8" w14:textId="3E971D99" w:rsidR="0077268C" w:rsidRDefault="00000000">
      <w:pPr>
        <w:pStyle w:val="TableofFigures"/>
        <w:tabs>
          <w:tab w:val="right" w:leader="dot" w:pos="9350"/>
        </w:tabs>
        <w:rPr>
          <w:rFonts w:eastAsiaTheme="minorEastAsia"/>
          <w:noProof/>
          <w:color w:val="auto"/>
          <w:kern w:val="2"/>
          <w:sz w:val="24"/>
          <w:szCs w:val="24"/>
          <w:lang w:val="en-US" w:eastAsia="en-US"/>
          <w14:ligatures w14:val="standardContextual"/>
        </w:rPr>
      </w:pPr>
      <w:hyperlink w:anchor="_Toc164614281" w:history="1">
        <w:r w:rsidR="0077268C" w:rsidRPr="004657FF">
          <w:rPr>
            <w:rStyle w:val="Hyperlink"/>
            <w:noProof/>
            <w:lang w:val="en-GB"/>
          </w:rPr>
          <w:t>Table 6 - ASVS v4 Checklist Table Results</w:t>
        </w:r>
        <w:r w:rsidR="0077268C">
          <w:rPr>
            <w:noProof/>
            <w:webHidden/>
          </w:rPr>
          <w:tab/>
        </w:r>
        <w:r w:rsidR="0077268C">
          <w:rPr>
            <w:noProof/>
            <w:webHidden/>
          </w:rPr>
          <w:fldChar w:fldCharType="begin"/>
        </w:r>
        <w:r w:rsidR="0077268C">
          <w:rPr>
            <w:noProof/>
            <w:webHidden/>
          </w:rPr>
          <w:instrText xml:space="preserve"> PAGEREF _Toc164614281 \h </w:instrText>
        </w:r>
        <w:r w:rsidR="0077268C">
          <w:rPr>
            <w:noProof/>
            <w:webHidden/>
          </w:rPr>
        </w:r>
        <w:r w:rsidR="0077268C">
          <w:rPr>
            <w:noProof/>
            <w:webHidden/>
          </w:rPr>
          <w:fldChar w:fldCharType="separate"/>
        </w:r>
        <w:r w:rsidR="0077268C">
          <w:rPr>
            <w:noProof/>
            <w:webHidden/>
          </w:rPr>
          <w:t>56</w:t>
        </w:r>
        <w:r w:rsidR="0077268C">
          <w:rPr>
            <w:noProof/>
            <w:webHidden/>
          </w:rPr>
          <w:fldChar w:fldCharType="end"/>
        </w:r>
      </w:hyperlink>
    </w:p>
    <w:p w14:paraId="02F88CEA" w14:textId="71DFC84B" w:rsidR="00B57BEF" w:rsidRDefault="007C2A07" w:rsidP="00291825">
      <w:pPr>
        <w:pStyle w:val="Heading1"/>
        <w:numPr>
          <w:ilvl w:val="0"/>
          <w:numId w:val="0"/>
        </w:numPr>
        <w:ind w:left="435" w:hanging="435"/>
        <w:jc w:val="both"/>
        <w:rPr>
          <w:lang w:val="en-US"/>
        </w:rPr>
      </w:pPr>
      <w:r>
        <w:fldChar w:fldCharType="end"/>
      </w:r>
      <w:r w:rsidR="0066712E" w:rsidRPr="00A95BA9">
        <w:br w:type="page"/>
      </w:r>
      <w:bookmarkStart w:id="1" w:name="_Toc164526076"/>
      <w:bookmarkStart w:id="2" w:name="_Toc164614214"/>
      <w:r w:rsidR="00B57BEF" w:rsidRPr="00B57BEF">
        <w:rPr>
          <w:lang w:val="en-US"/>
        </w:rPr>
        <w:lastRenderedPageBreak/>
        <w:t>Document Approval</w:t>
      </w:r>
      <w:bookmarkEnd w:id="1"/>
      <w:bookmarkEnd w:id="2"/>
    </w:p>
    <w:p w14:paraId="14429ED7" w14:textId="77777777" w:rsidR="008A45AB" w:rsidRPr="008A45AB" w:rsidRDefault="008A45AB" w:rsidP="00291825">
      <w:pPr>
        <w:jc w:val="both"/>
        <w:rPr>
          <w:lang w:val="en-US"/>
        </w:rPr>
      </w:pPr>
    </w:p>
    <w:tbl>
      <w:tblPr>
        <w:tblStyle w:val="SyllabusTable-withBorders"/>
        <w:tblW w:w="9350" w:type="dxa"/>
        <w:tblLook w:val="0420" w:firstRow="1" w:lastRow="0" w:firstColumn="0" w:lastColumn="0" w:noHBand="0" w:noVBand="1"/>
      </w:tblPr>
      <w:tblGrid>
        <w:gridCol w:w="3440"/>
        <w:gridCol w:w="2708"/>
        <w:gridCol w:w="3202"/>
      </w:tblGrid>
      <w:tr w:rsidR="0017642A" w14:paraId="58E8061C" w14:textId="77777777" w:rsidTr="00071C3F">
        <w:trPr>
          <w:cnfStyle w:val="100000000000" w:firstRow="1" w:lastRow="0" w:firstColumn="0" w:lastColumn="0" w:oddVBand="0" w:evenVBand="0" w:oddHBand="0" w:evenHBand="0" w:firstRowFirstColumn="0" w:firstRowLastColumn="0" w:lastRowFirstColumn="0" w:lastRowLastColumn="0"/>
          <w:trHeight w:val="651"/>
        </w:trPr>
        <w:tc>
          <w:tcPr>
            <w:tcW w:w="3440" w:type="dxa"/>
          </w:tcPr>
          <w:p w14:paraId="5AD44991" w14:textId="77777777" w:rsidR="0017642A" w:rsidRDefault="0017642A" w:rsidP="00291825">
            <w:pPr>
              <w:ind w:left="0"/>
              <w:jc w:val="both"/>
              <w:rPr>
                <w:lang w:val="en-US"/>
              </w:rPr>
            </w:pPr>
            <w:r>
              <w:rPr>
                <w:lang w:val="en-US"/>
              </w:rPr>
              <w:t>Name</w:t>
            </w:r>
          </w:p>
        </w:tc>
        <w:tc>
          <w:tcPr>
            <w:tcW w:w="2708" w:type="dxa"/>
          </w:tcPr>
          <w:p w14:paraId="19F2D1DC" w14:textId="77777777" w:rsidR="0017642A" w:rsidRDefault="0017642A" w:rsidP="00291825">
            <w:pPr>
              <w:ind w:left="0"/>
              <w:jc w:val="both"/>
              <w:rPr>
                <w:lang w:val="en-US"/>
              </w:rPr>
            </w:pPr>
            <w:r>
              <w:rPr>
                <w:lang w:val="en-US"/>
              </w:rPr>
              <w:t>Date</w:t>
            </w:r>
          </w:p>
        </w:tc>
        <w:tc>
          <w:tcPr>
            <w:tcW w:w="3202" w:type="dxa"/>
          </w:tcPr>
          <w:p w14:paraId="1369B240" w14:textId="77777777" w:rsidR="0017642A" w:rsidRDefault="0017642A" w:rsidP="00291825">
            <w:pPr>
              <w:ind w:left="0"/>
              <w:jc w:val="both"/>
              <w:rPr>
                <w:lang w:val="en-US"/>
              </w:rPr>
            </w:pPr>
            <w:r>
              <w:rPr>
                <w:lang w:val="en-US"/>
              </w:rPr>
              <w:t>Signature</w:t>
            </w:r>
          </w:p>
        </w:tc>
      </w:tr>
      <w:tr w:rsidR="0017642A" w14:paraId="30EABF7F" w14:textId="77777777" w:rsidTr="00071C3F">
        <w:trPr>
          <w:trHeight w:val="651"/>
        </w:trPr>
        <w:tc>
          <w:tcPr>
            <w:tcW w:w="3440" w:type="dxa"/>
          </w:tcPr>
          <w:p w14:paraId="583F373D" w14:textId="70E7EDD3" w:rsidR="0017642A" w:rsidRPr="00F81AAC" w:rsidRDefault="0017642A" w:rsidP="00291825">
            <w:pPr>
              <w:ind w:left="0"/>
              <w:jc w:val="both"/>
              <w:rPr>
                <w:lang w:val="en-US"/>
              </w:rPr>
            </w:pPr>
            <w:r w:rsidRPr="00F81AAC">
              <w:rPr>
                <w:lang w:val="en-US"/>
              </w:rPr>
              <w:t>Rogério Sousa</w:t>
            </w:r>
          </w:p>
        </w:tc>
        <w:tc>
          <w:tcPr>
            <w:tcW w:w="2708" w:type="dxa"/>
          </w:tcPr>
          <w:p w14:paraId="345D0247" w14:textId="55E29E2B" w:rsidR="0017642A" w:rsidRPr="00F81AAC" w:rsidRDefault="0017642A" w:rsidP="00291825">
            <w:pPr>
              <w:ind w:left="0"/>
              <w:jc w:val="both"/>
              <w:rPr>
                <w:lang w:val="en-US"/>
              </w:rPr>
            </w:pPr>
            <w:r w:rsidRPr="00F81AAC">
              <w:rPr>
                <w:lang w:val="en-US"/>
              </w:rPr>
              <w:t>21/04/2024</w:t>
            </w:r>
          </w:p>
        </w:tc>
        <w:tc>
          <w:tcPr>
            <w:tcW w:w="3202" w:type="dxa"/>
          </w:tcPr>
          <w:p w14:paraId="6F2D1E27" w14:textId="124EA260" w:rsidR="0017642A" w:rsidRPr="00F81AAC" w:rsidRDefault="0017642A" w:rsidP="00291825">
            <w:pPr>
              <w:ind w:left="0"/>
              <w:jc w:val="both"/>
              <w:rPr>
                <w:lang w:val="en-US"/>
              </w:rPr>
            </w:pPr>
            <w:r w:rsidRPr="00F81AAC">
              <w:rPr>
                <w:lang w:val="en-US"/>
              </w:rPr>
              <w:t>Rogério Sousa</w:t>
            </w:r>
          </w:p>
        </w:tc>
      </w:tr>
      <w:tr w:rsidR="0017642A" w14:paraId="594D914A" w14:textId="77777777" w:rsidTr="00071C3F">
        <w:trPr>
          <w:trHeight w:val="651"/>
        </w:trPr>
        <w:tc>
          <w:tcPr>
            <w:tcW w:w="3440" w:type="dxa"/>
          </w:tcPr>
          <w:p w14:paraId="38C13265" w14:textId="49941527" w:rsidR="0017642A" w:rsidRDefault="00461B19" w:rsidP="00291825">
            <w:pPr>
              <w:ind w:left="0"/>
              <w:jc w:val="both"/>
              <w:rPr>
                <w:lang w:val="en-US"/>
              </w:rPr>
            </w:pPr>
            <w:r>
              <w:rPr>
                <w:lang w:val="en-US"/>
              </w:rPr>
              <w:t>Óscar Folha</w:t>
            </w:r>
          </w:p>
        </w:tc>
        <w:tc>
          <w:tcPr>
            <w:tcW w:w="2708" w:type="dxa"/>
          </w:tcPr>
          <w:p w14:paraId="19CFB248" w14:textId="354DDD98" w:rsidR="0017642A" w:rsidRDefault="00F005C7" w:rsidP="00291825">
            <w:pPr>
              <w:ind w:left="0"/>
              <w:jc w:val="both"/>
              <w:rPr>
                <w:lang w:val="en-US"/>
              </w:rPr>
            </w:pPr>
            <w:r>
              <w:rPr>
                <w:lang w:val="en-US"/>
              </w:rPr>
              <w:t>21/04/2024</w:t>
            </w:r>
          </w:p>
        </w:tc>
        <w:tc>
          <w:tcPr>
            <w:tcW w:w="3202" w:type="dxa"/>
          </w:tcPr>
          <w:p w14:paraId="4FF73232" w14:textId="316C35DC" w:rsidR="0017642A" w:rsidRDefault="00F005C7" w:rsidP="00291825">
            <w:pPr>
              <w:ind w:left="0"/>
              <w:jc w:val="both"/>
              <w:rPr>
                <w:lang w:val="en-US"/>
              </w:rPr>
            </w:pPr>
            <w:r>
              <w:rPr>
                <w:lang w:val="en-US"/>
              </w:rPr>
              <w:t>Óscar Folha</w:t>
            </w:r>
          </w:p>
        </w:tc>
      </w:tr>
      <w:tr w:rsidR="0017642A" w14:paraId="44C15CEB" w14:textId="77777777" w:rsidTr="00071C3F">
        <w:trPr>
          <w:trHeight w:val="651"/>
        </w:trPr>
        <w:tc>
          <w:tcPr>
            <w:tcW w:w="3440" w:type="dxa"/>
          </w:tcPr>
          <w:p w14:paraId="0FCB97A8" w14:textId="48B7B10C" w:rsidR="0017642A" w:rsidRDefault="00B64BF9" w:rsidP="00291825">
            <w:pPr>
              <w:ind w:left="0"/>
              <w:jc w:val="both"/>
              <w:rPr>
                <w:lang w:val="en-US"/>
              </w:rPr>
            </w:pPr>
            <w:r>
              <w:rPr>
                <w:lang w:val="en-US"/>
              </w:rPr>
              <w:t xml:space="preserve">Rafael </w:t>
            </w:r>
            <w:proofErr w:type="spellStart"/>
            <w:r>
              <w:rPr>
                <w:lang w:val="en-US"/>
              </w:rPr>
              <w:t>Faísca</w:t>
            </w:r>
            <w:proofErr w:type="spellEnd"/>
          </w:p>
        </w:tc>
        <w:tc>
          <w:tcPr>
            <w:tcW w:w="2708" w:type="dxa"/>
          </w:tcPr>
          <w:p w14:paraId="75E476FB" w14:textId="413923B5" w:rsidR="0017642A" w:rsidRDefault="00B64BF9" w:rsidP="00291825">
            <w:pPr>
              <w:ind w:left="0"/>
              <w:jc w:val="both"/>
              <w:rPr>
                <w:lang w:val="en-US"/>
              </w:rPr>
            </w:pPr>
            <w:r>
              <w:rPr>
                <w:lang w:val="en-US"/>
              </w:rPr>
              <w:t>21</w:t>
            </w:r>
            <w:r w:rsidR="00370A93">
              <w:rPr>
                <w:lang w:val="en-US"/>
              </w:rPr>
              <w:t>/04/2024</w:t>
            </w:r>
          </w:p>
        </w:tc>
        <w:tc>
          <w:tcPr>
            <w:tcW w:w="3202" w:type="dxa"/>
          </w:tcPr>
          <w:p w14:paraId="58B577CA" w14:textId="52B345EF" w:rsidR="0017642A" w:rsidRDefault="00370A93" w:rsidP="00291825">
            <w:pPr>
              <w:ind w:left="0"/>
              <w:jc w:val="both"/>
              <w:rPr>
                <w:lang w:val="en-US"/>
              </w:rPr>
            </w:pPr>
            <w:r>
              <w:rPr>
                <w:lang w:val="en-US"/>
              </w:rPr>
              <w:t xml:space="preserve">Rafael </w:t>
            </w:r>
            <w:proofErr w:type="spellStart"/>
            <w:r>
              <w:rPr>
                <w:lang w:val="en-US"/>
              </w:rPr>
              <w:t>Faísca</w:t>
            </w:r>
            <w:proofErr w:type="spellEnd"/>
          </w:p>
        </w:tc>
      </w:tr>
      <w:tr w:rsidR="0017642A" w14:paraId="7CBDCBDE" w14:textId="77777777" w:rsidTr="00071C3F">
        <w:trPr>
          <w:trHeight w:val="651"/>
        </w:trPr>
        <w:tc>
          <w:tcPr>
            <w:tcW w:w="3440" w:type="dxa"/>
          </w:tcPr>
          <w:p w14:paraId="491689B9" w14:textId="4A8771EF" w:rsidR="0017642A" w:rsidRDefault="00E37FA0" w:rsidP="00291825">
            <w:pPr>
              <w:ind w:left="0"/>
              <w:jc w:val="both"/>
              <w:rPr>
                <w:lang w:val="en-US"/>
              </w:rPr>
            </w:pPr>
            <w:r>
              <w:rPr>
                <w:lang w:val="en-US"/>
              </w:rPr>
              <w:t>Nuno Marmeleiro</w:t>
            </w:r>
          </w:p>
        </w:tc>
        <w:tc>
          <w:tcPr>
            <w:tcW w:w="2708" w:type="dxa"/>
          </w:tcPr>
          <w:p w14:paraId="3C26CE03" w14:textId="62FF0B5D" w:rsidR="0017642A" w:rsidRDefault="00E37FA0" w:rsidP="00291825">
            <w:pPr>
              <w:ind w:left="0"/>
              <w:jc w:val="both"/>
              <w:rPr>
                <w:lang w:val="en-US"/>
              </w:rPr>
            </w:pPr>
            <w:r>
              <w:rPr>
                <w:lang w:val="en-US"/>
              </w:rPr>
              <w:t>21/04/2024</w:t>
            </w:r>
          </w:p>
        </w:tc>
        <w:tc>
          <w:tcPr>
            <w:tcW w:w="3202" w:type="dxa"/>
          </w:tcPr>
          <w:p w14:paraId="37BA2F85" w14:textId="07989A10" w:rsidR="0017642A" w:rsidRDefault="00E37FA0" w:rsidP="00291825">
            <w:pPr>
              <w:ind w:left="0"/>
              <w:jc w:val="both"/>
              <w:rPr>
                <w:lang w:val="en-US"/>
              </w:rPr>
            </w:pPr>
            <w:r>
              <w:rPr>
                <w:lang w:val="en-US"/>
              </w:rPr>
              <w:t>Nuno Marmeleiro</w:t>
            </w:r>
          </w:p>
        </w:tc>
      </w:tr>
      <w:tr w:rsidR="00E37FA0" w14:paraId="7086AA11" w14:textId="77777777" w:rsidTr="00071C3F">
        <w:trPr>
          <w:trHeight w:val="651"/>
        </w:trPr>
        <w:tc>
          <w:tcPr>
            <w:tcW w:w="3440" w:type="dxa"/>
          </w:tcPr>
          <w:p w14:paraId="49AAC402" w14:textId="46539522" w:rsidR="00E37FA0" w:rsidRDefault="00E37FA0" w:rsidP="00291825">
            <w:pPr>
              <w:ind w:left="0"/>
              <w:jc w:val="both"/>
              <w:rPr>
                <w:lang w:val="en-US"/>
              </w:rPr>
            </w:pPr>
            <w:r>
              <w:rPr>
                <w:lang w:val="en-US"/>
              </w:rPr>
              <w:t>Rafael Oliveira</w:t>
            </w:r>
          </w:p>
        </w:tc>
        <w:tc>
          <w:tcPr>
            <w:tcW w:w="2708" w:type="dxa"/>
          </w:tcPr>
          <w:p w14:paraId="372E5FD0" w14:textId="0045386B" w:rsidR="00E37FA0" w:rsidRDefault="00E37FA0" w:rsidP="00291825">
            <w:pPr>
              <w:ind w:left="0"/>
              <w:jc w:val="both"/>
              <w:rPr>
                <w:lang w:val="en-US"/>
              </w:rPr>
            </w:pPr>
            <w:r>
              <w:rPr>
                <w:lang w:val="en-US"/>
              </w:rPr>
              <w:t>21/04/2024</w:t>
            </w:r>
          </w:p>
        </w:tc>
        <w:tc>
          <w:tcPr>
            <w:tcW w:w="3202" w:type="dxa"/>
          </w:tcPr>
          <w:p w14:paraId="091E754C" w14:textId="79CEEF1F" w:rsidR="00E37FA0" w:rsidRDefault="00E37FA0" w:rsidP="00291825">
            <w:pPr>
              <w:ind w:left="0"/>
              <w:jc w:val="both"/>
              <w:rPr>
                <w:lang w:val="en-US"/>
              </w:rPr>
            </w:pPr>
            <w:r>
              <w:rPr>
                <w:lang w:val="en-US"/>
              </w:rPr>
              <w:t>Rafael Oliveira</w:t>
            </w:r>
          </w:p>
        </w:tc>
      </w:tr>
    </w:tbl>
    <w:p w14:paraId="5C6DC5BC" w14:textId="77777777" w:rsidR="00B57BEF" w:rsidRDefault="00B57BEF" w:rsidP="00A0791F">
      <w:pPr>
        <w:ind w:left="0"/>
        <w:jc w:val="both"/>
        <w:rPr>
          <w:lang w:val="en-US"/>
        </w:rPr>
      </w:pPr>
    </w:p>
    <w:p w14:paraId="5EC21117" w14:textId="77777777" w:rsidR="00235B2B" w:rsidRDefault="00235B2B" w:rsidP="00A0791F">
      <w:pPr>
        <w:ind w:left="0"/>
        <w:jc w:val="both"/>
        <w:rPr>
          <w:lang w:val="en-US"/>
        </w:rPr>
      </w:pPr>
    </w:p>
    <w:p w14:paraId="385C889A" w14:textId="77777777" w:rsidR="00B57BEF" w:rsidRDefault="00B57BEF" w:rsidP="00291825">
      <w:pPr>
        <w:pStyle w:val="Title"/>
        <w:jc w:val="both"/>
        <w:rPr>
          <w:sz w:val="24"/>
          <w:szCs w:val="24"/>
          <w:lang w:val="en-US"/>
        </w:rPr>
      </w:pPr>
      <w:r>
        <w:rPr>
          <w:sz w:val="24"/>
          <w:szCs w:val="24"/>
          <w:lang w:val="en-US"/>
        </w:rPr>
        <w:t>Revision history</w:t>
      </w:r>
    </w:p>
    <w:tbl>
      <w:tblPr>
        <w:tblStyle w:val="ListTable4-Accent1"/>
        <w:tblW w:w="0" w:type="auto"/>
        <w:tblInd w:w="265" w:type="dxa"/>
        <w:tblLook w:val="0420" w:firstRow="1" w:lastRow="0" w:firstColumn="0" w:lastColumn="0" w:noHBand="0" w:noVBand="1"/>
      </w:tblPr>
      <w:tblGrid>
        <w:gridCol w:w="989"/>
        <w:gridCol w:w="1860"/>
        <w:gridCol w:w="4678"/>
        <w:gridCol w:w="1558"/>
      </w:tblGrid>
      <w:tr w:rsidR="00B57BEF" w14:paraId="317E477E" w14:textId="77777777" w:rsidTr="007E06A8">
        <w:trPr>
          <w:cnfStyle w:val="100000000000" w:firstRow="1" w:lastRow="0" w:firstColumn="0" w:lastColumn="0" w:oddVBand="0" w:evenVBand="0" w:oddHBand="0" w:evenHBand="0" w:firstRowFirstColumn="0" w:firstRowLastColumn="0" w:lastRowFirstColumn="0" w:lastRowLastColumn="0"/>
        </w:trPr>
        <w:tc>
          <w:tcPr>
            <w:tcW w:w="989" w:type="dxa"/>
          </w:tcPr>
          <w:p w14:paraId="50F15E40" w14:textId="77777777" w:rsidR="00B57BEF" w:rsidRDefault="00B57BEF" w:rsidP="00291825">
            <w:pPr>
              <w:ind w:left="0"/>
              <w:jc w:val="both"/>
              <w:rPr>
                <w:lang w:val="en-US"/>
              </w:rPr>
            </w:pPr>
            <w:r>
              <w:rPr>
                <w:lang w:val="en-US"/>
              </w:rPr>
              <w:t>Version</w:t>
            </w:r>
          </w:p>
        </w:tc>
        <w:tc>
          <w:tcPr>
            <w:tcW w:w="1860" w:type="dxa"/>
          </w:tcPr>
          <w:p w14:paraId="56B9A314" w14:textId="77777777" w:rsidR="00B57BEF" w:rsidRDefault="00B57BEF" w:rsidP="00291825">
            <w:pPr>
              <w:ind w:left="0"/>
              <w:jc w:val="both"/>
              <w:rPr>
                <w:lang w:val="en-US"/>
              </w:rPr>
            </w:pPr>
            <w:r>
              <w:rPr>
                <w:lang w:val="en-US"/>
              </w:rPr>
              <w:t>Author</w:t>
            </w:r>
          </w:p>
        </w:tc>
        <w:tc>
          <w:tcPr>
            <w:tcW w:w="4678" w:type="dxa"/>
          </w:tcPr>
          <w:p w14:paraId="2AB20A56" w14:textId="77777777" w:rsidR="00B57BEF" w:rsidRDefault="00B57BEF" w:rsidP="00291825">
            <w:pPr>
              <w:ind w:left="0"/>
              <w:jc w:val="both"/>
              <w:rPr>
                <w:lang w:val="en-US"/>
              </w:rPr>
            </w:pPr>
            <w:r>
              <w:rPr>
                <w:lang w:val="en-US"/>
              </w:rPr>
              <w:t>Description</w:t>
            </w:r>
          </w:p>
        </w:tc>
        <w:tc>
          <w:tcPr>
            <w:tcW w:w="1558" w:type="dxa"/>
          </w:tcPr>
          <w:p w14:paraId="0B435771" w14:textId="77777777" w:rsidR="00B57BEF" w:rsidRDefault="00B57BEF" w:rsidP="00291825">
            <w:pPr>
              <w:ind w:left="0"/>
              <w:jc w:val="both"/>
              <w:rPr>
                <w:lang w:val="en-US"/>
              </w:rPr>
            </w:pPr>
            <w:r>
              <w:rPr>
                <w:lang w:val="en-US"/>
              </w:rPr>
              <w:t>Date</w:t>
            </w:r>
          </w:p>
        </w:tc>
      </w:tr>
      <w:tr w:rsidR="00B57BEF" w14:paraId="1A4CD18B" w14:textId="77777777" w:rsidTr="007E06A8">
        <w:trPr>
          <w:cnfStyle w:val="000000100000" w:firstRow="0" w:lastRow="0" w:firstColumn="0" w:lastColumn="0" w:oddVBand="0" w:evenVBand="0" w:oddHBand="1" w:evenHBand="0" w:firstRowFirstColumn="0" w:firstRowLastColumn="0" w:lastRowFirstColumn="0" w:lastRowLastColumn="0"/>
        </w:trPr>
        <w:tc>
          <w:tcPr>
            <w:tcW w:w="989" w:type="dxa"/>
          </w:tcPr>
          <w:p w14:paraId="54898483" w14:textId="27EEEFA3" w:rsidR="00B57BEF" w:rsidRPr="0066712E" w:rsidRDefault="005376C3" w:rsidP="00291825">
            <w:pPr>
              <w:ind w:left="0"/>
              <w:jc w:val="both"/>
              <w:rPr>
                <w:sz w:val="20"/>
                <w:szCs w:val="20"/>
                <w:lang w:val="en-US"/>
              </w:rPr>
            </w:pPr>
            <w:r>
              <w:rPr>
                <w:sz w:val="20"/>
                <w:szCs w:val="20"/>
                <w:lang w:val="en-US"/>
              </w:rPr>
              <w:t>1.0</w:t>
            </w:r>
          </w:p>
        </w:tc>
        <w:tc>
          <w:tcPr>
            <w:tcW w:w="1860" w:type="dxa"/>
          </w:tcPr>
          <w:p w14:paraId="3AAD8A54" w14:textId="3954B0B6" w:rsidR="00B57BEF" w:rsidRPr="0066712E" w:rsidRDefault="009B03AF" w:rsidP="00291825">
            <w:pPr>
              <w:ind w:left="0"/>
              <w:jc w:val="both"/>
              <w:rPr>
                <w:sz w:val="20"/>
                <w:szCs w:val="20"/>
                <w:lang w:val="en-US"/>
              </w:rPr>
            </w:pPr>
            <w:r>
              <w:rPr>
                <w:sz w:val="20"/>
                <w:szCs w:val="20"/>
                <w:lang w:val="en-US"/>
              </w:rPr>
              <w:t>Óscar Folha</w:t>
            </w:r>
          </w:p>
        </w:tc>
        <w:tc>
          <w:tcPr>
            <w:tcW w:w="4678" w:type="dxa"/>
          </w:tcPr>
          <w:p w14:paraId="2EA09235" w14:textId="4BB9B429" w:rsidR="00B57BEF" w:rsidRPr="0066712E" w:rsidRDefault="00B57BEF" w:rsidP="00291825">
            <w:pPr>
              <w:ind w:left="0"/>
              <w:jc w:val="both"/>
              <w:rPr>
                <w:sz w:val="20"/>
                <w:szCs w:val="20"/>
                <w:lang w:val="en-US"/>
              </w:rPr>
            </w:pPr>
            <w:r w:rsidRPr="0066712E">
              <w:rPr>
                <w:sz w:val="20"/>
                <w:szCs w:val="20"/>
                <w:lang w:val="en-US"/>
              </w:rPr>
              <w:t>Initial version</w:t>
            </w:r>
            <w:r w:rsidR="008F558C">
              <w:rPr>
                <w:sz w:val="20"/>
                <w:szCs w:val="20"/>
                <w:lang w:val="en-US"/>
              </w:rPr>
              <w:t xml:space="preserve">, divide the document and add </w:t>
            </w:r>
            <w:r w:rsidR="008E7A79">
              <w:rPr>
                <w:sz w:val="20"/>
                <w:szCs w:val="20"/>
                <w:lang w:val="en-US"/>
              </w:rPr>
              <w:t>analysis</w:t>
            </w:r>
            <w:r w:rsidR="00BA7E0C">
              <w:rPr>
                <w:sz w:val="20"/>
                <w:szCs w:val="20"/>
                <w:lang w:val="en-US"/>
              </w:rPr>
              <w:t>/requirements</w:t>
            </w:r>
            <w:r w:rsidR="00D21E34">
              <w:rPr>
                <w:sz w:val="20"/>
                <w:szCs w:val="20"/>
                <w:lang w:val="en-US"/>
              </w:rPr>
              <w:t xml:space="preserve"> statements</w:t>
            </w:r>
            <w:r w:rsidR="00BA7E0C">
              <w:rPr>
                <w:sz w:val="20"/>
                <w:szCs w:val="20"/>
                <w:lang w:val="en-US"/>
              </w:rPr>
              <w:t xml:space="preserve"> </w:t>
            </w:r>
            <w:r w:rsidR="00D21E34">
              <w:rPr>
                <w:sz w:val="20"/>
                <w:szCs w:val="20"/>
                <w:lang w:val="en-US"/>
              </w:rPr>
              <w:t>that already exist in our repository as a .md file.</w:t>
            </w:r>
            <w:r w:rsidR="00BA7E0C">
              <w:rPr>
                <w:sz w:val="20"/>
                <w:szCs w:val="20"/>
                <w:lang w:val="en-US"/>
              </w:rPr>
              <w:t xml:space="preserve"> </w:t>
            </w:r>
          </w:p>
        </w:tc>
        <w:tc>
          <w:tcPr>
            <w:tcW w:w="1558" w:type="dxa"/>
          </w:tcPr>
          <w:p w14:paraId="6115BEFD" w14:textId="4ADEC330" w:rsidR="00B57BEF" w:rsidRPr="0066712E" w:rsidRDefault="005376C3" w:rsidP="00291825">
            <w:pPr>
              <w:ind w:left="0"/>
              <w:jc w:val="both"/>
              <w:rPr>
                <w:sz w:val="20"/>
                <w:szCs w:val="20"/>
                <w:lang w:val="en-US"/>
              </w:rPr>
            </w:pPr>
            <w:r>
              <w:rPr>
                <w:sz w:val="20"/>
                <w:szCs w:val="20"/>
                <w:lang w:val="en-US"/>
              </w:rPr>
              <w:t>17</w:t>
            </w:r>
            <w:r w:rsidR="007E06A8">
              <w:rPr>
                <w:sz w:val="20"/>
                <w:szCs w:val="20"/>
                <w:lang w:val="en-US"/>
              </w:rPr>
              <w:t>-</w:t>
            </w:r>
            <w:r>
              <w:rPr>
                <w:sz w:val="20"/>
                <w:szCs w:val="20"/>
                <w:lang w:val="en-US"/>
              </w:rPr>
              <w:t>04</w:t>
            </w:r>
            <w:r w:rsidR="007E06A8">
              <w:rPr>
                <w:sz w:val="20"/>
                <w:szCs w:val="20"/>
                <w:lang w:val="en-US"/>
              </w:rPr>
              <w:t>-202</w:t>
            </w:r>
            <w:r>
              <w:rPr>
                <w:sz w:val="20"/>
                <w:szCs w:val="20"/>
                <w:lang w:val="en-US"/>
              </w:rPr>
              <w:t>4</w:t>
            </w:r>
          </w:p>
        </w:tc>
      </w:tr>
      <w:tr w:rsidR="00077789" w14:paraId="0B920A00" w14:textId="77777777" w:rsidTr="007E06A8">
        <w:tc>
          <w:tcPr>
            <w:tcW w:w="989" w:type="dxa"/>
          </w:tcPr>
          <w:p w14:paraId="40754F99" w14:textId="0C875EC1" w:rsidR="00077789" w:rsidRDefault="00077789" w:rsidP="00291825">
            <w:pPr>
              <w:ind w:left="0"/>
              <w:jc w:val="both"/>
              <w:rPr>
                <w:sz w:val="20"/>
                <w:szCs w:val="20"/>
                <w:lang w:val="en-US"/>
              </w:rPr>
            </w:pPr>
            <w:r>
              <w:rPr>
                <w:sz w:val="20"/>
                <w:szCs w:val="20"/>
                <w:lang w:val="en-US"/>
              </w:rPr>
              <w:t>2.0</w:t>
            </w:r>
          </w:p>
        </w:tc>
        <w:tc>
          <w:tcPr>
            <w:tcW w:w="1860" w:type="dxa"/>
          </w:tcPr>
          <w:p w14:paraId="6F7B66A3" w14:textId="5EE69BA3" w:rsidR="00077789" w:rsidRDefault="00077789" w:rsidP="00291825">
            <w:pPr>
              <w:ind w:left="0"/>
              <w:jc w:val="both"/>
              <w:rPr>
                <w:sz w:val="20"/>
                <w:szCs w:val="20"/>
                <w:lang w:val="en-US"/>
              </w:rPr>
            </w:pPr>
            <w:r>
              <w:rPr>
                <w:sz w:val="20"/>
                <w:szCs w:val="20"/>
                <w:lang w:val="en-US"/>
              </w:rPr>
              <w:t>Everyone</w:t>
            </w:r>
          </w:p>
        </w:tc>
        <w:tc>
          <w:tcPr>
            <w:tcW w:w="4678" w:type="dxa"/>
          </w:tcPr>
          <w:p w14:paraId="6C1D750C" w14:textId="1368567E" w:rsidR="00077789" w:rsidRPr="0066712E" w:rsidRDefault="007F1EBC" w:rsidP="00291825">
            <w:pPr>
              <w:ind w:left="0"/>
              <w:jc w:val="both"/>
              <w:rPr>
                <w:sz w:val="20"/>
                <w:szCs w:val="20"/>
                <w:lang w:val="en-US"/>
              </w:rPr>
            </w:pPr>
            <w:r>
              <w:rPr>
                <w:sz w:val="20"/>
                <w:szCs w:val="20"/>
                <w:lang w:val="en-US"/>
              </w:rPr>
              <w:t>Final version</w:t>
            </w:r>
          </w:p>
        </w:tc>
        <w:tc>
          <w:tcPr>
            <w:tcW w:w="1558" w:type="dxa"/>
          </w:tcPr>
          <w:p w14:paraId="412034B0" w14:textId="48FF3A3A" w:rsidR="00077789" w:rsidRDefault="00195C37" w:rsidP="00291825">
            <w:pPr>
              <w:ind w:left="0"/>
              <w:jc w:val="both"/>
              <w:rPr>
                <w:sz w:val="20"/>
                <w:szCs w:val="20"/>
                <w:lang w:val="en-US"/>
              </w:rPr>
            </w:pPr>
            <w:r>
              <w:rPr>
                <w:sz w:val="20"/>
                <w:szCs w:val="20"/>
                <w:lang w:val="en-US"/>
              </w:rPr>
              <w:t>21-04-2024</w:t>
            </w:r>
          </w:p>
        </w:tc>
      </w:tr>
      <w:tr w:rsidR="002D20EB" w:rsidRPr="002D20EB" w14:paraId="798D51DD" w14:textId="77777777" w:rsidTr="007E06A8">
        <w:trPr>
          <w:cnfStyle w:val="000000100000" w:firstRow="0" w:lastRow="0" w:firstColumn="0" w:lastColumn="0" w:oddVBand="0" w:evenVBand="0" w:oddHBand="1" w:evenHBand="0" w:firstRowFirstColumn="0" w:firstRowLastColumn="0" w:lastRowFirstColumn="0" w:lastRowLastColumn="0"/>
        </w:trPr>
        <w:tc>
          <w:tcPr>
            <w:tcW w:w="989" w:type="dxa"/>
          </w:tcPr>
          <w:p w14:paraId="54BE463C" w14:textId="68196B0E" w:rsidR="002D20EB" w:rsidRDefault="002D20EB" w:rsidP="00291825">
            <w:pPr>
              <w:ind w:left="0"/>
              <w:jc w:val="both"/>
              <w:rPr>
                <w:sz w:val="20"/>
                <w:szCs w:val="20"/>
                <w:lang w:val="en-US"/>
              </w:rPr>
            </w:pPr>
            <w:r>
              <w:rPr>
                <w:sz w:val="20"/>
                <w:szCs w:val="20"/>
                <w:lang w:val="en-US"/>
              </w:rPr>
              <w:t>3.0</w:t>
            </w:r>
          </w:p>
        </w:tc>
        <w:tc>
          <w:tcPr>
            <w:tcW w:w="1860" w:type="dxa"/>
          </w:tcPr>
          <w:p w14:paraId="22995825" w14:textId="09BAA9F4" w:rsidR="002D20EB" w:rsidRDefault="002D20EB" w:rsidP="00291825">
            <w:pPr>
              <w:ind w:left="0"/>
              <w:jc w:val="both"/>
              <w:rPr>
                <w:sz w:val="20"/>
                <w:szCs w:val="20"/>
                <w:lang w:val="en-US"/>
              </w:rPr>
            </w:pPr>
            <w:r>
              <w:rPr>
                <w:sz w:val="20"/>
                <w:szCs w:val="20"/>
                <w:lang w:val="en-US"/>
              </w:rPr>
              <w:t>Nuno Marmeleiro</w:t>
            </w:r>
          </w:p>
        </w:tc>
        <w:tc>
          <w:tcPr>
            <w:tcW w:w="4678" w:type="dxa"/>
          </w:tcPr>
          <w:p w14:paraId="6FD74FF1" w14:textId="5BED4D62" w:rsidR="002D20EB" w:rsidRDefault="002D20EB" w:rsidP="00291825">
            <w:pPr>
              <w:ind w:left="0"/>
              <w:jc w:val="both"/>
              <w:rPr>
                <w:sz w:val="20"/>
                <w:szCs w:val="20"/>
                <w:lang w:val="en-US"/>
              </w:rPr>
            </w:pPr>
            <w:r>
              <w:rPr>
                <w:sz w:val="20"/>
                <w:szCs w:val="20"/>
                <w:lang w:val="en-US"/>
              </w:rPr>
              <w:t>Sprint 1 Additions: Updated Domain Model, Added Deployment Diagram and in Design Patterns, added concrete examples.</w:t>
            </w:r>
          </w:p>
        </w:tc>
        <w:tc>
          <w:tcPr>
            <w:tcW w:w="1558" w:type="dxa"/>
          </w:tcPr>
          <w:p w14:paraId="3222BBD9" w14:textId="0BAD0F54" w:rsidR="002D20EB" w:rsidRDefault="002D20EB" w:rsidP="00291825">
            <w:pPr>
              <w:ind w:left="0"/>
              <w:jc w:val="both"/>
              <w:rPr>
                <w:sz w:val="20"/>
                <w:szCs w:val="20"/>
                <w:lang w:val="en-US"/>
              </w:rPr>
            </w:pPr>
            <w:r>
              <w:rPr>
                <w:sz w:val="20"/>
                <w:szCs w:val="20"/>
                <w:lang w:val="en-US"/>
              </w:rPr>
              <w:t>18-05-2024</w:t>
            </w:r>
          </w:p>
        </w:tc>
      </w:tr>
    </w:tbl>
    <w:p w14:paraId="32D55588" w14:textId="77777777" w:rsidR="00B57BEF" w:rsidRDefault="00B57BEF" w:rsidP="00291825">
      <w:pPr>
        <w:jc w:val="both"/>
        <w:rPr>
          <w:lang w:val="en-US"/>
        </w:rPr>
      </w:pPr>
    </w:p>
    <w:p w14:paraId="3D3F0398" w14:textId="77777777" w:rsidR="00B57BEF" w:rsidRDefault="00B57BEF" w:rsidP="00291825">
      <w:pPr>
        <w:jc w:val="both"/>
        <w:rPr>
          <w:lang w:val="en-US"/>
        </w:rPr>
      </w:pPr>
    </w:p>
    <w:p w14:paraId="3579B91C" w14:textId="77777777" w:rsidR="00B57BEF" w:rsidRDefault="00B57BEF" w:rsidP="00291825">
      <w:pPr>
        <w:jc w:val="both"/>
        <w:rPr>
          <w:lang w:val="en-US"/>
        </w:rPr>
      </w:pPr>
    </w:p>
    <w:p w14:paraId="5553EE1F" w14:textId="211601F7" w:rsidR="001B4740" w:rsidRPr="00466BA1" w:rsidRDefault="00B57BEF" w:rsidP="00291825">
      <w:pPr>
        <w:pStyle w:val="Heading1"/>
        <w:jc w:val="both"/>
      </w:pPr>
      <w:r w:rsidRPr="00527B2F">
        <w:rPr>
          <w:lang w:val="en-US"/>
        </w:rPr>
        <w:br w:type="page"/>
      </w:r>
      <w:bookmarkStart w:id="3" w:name="_Toc164526077"/>
      <w:bookmarkStart w:id="4" w:name="_Toc164614215"/>
      <w:r w:rsidR="001B4740" w:rsidRPr="00466BA1">
        <w:lastRenderedPageBreak/>
        <w:t>Introduction</w:t>
      </w:r>
      <w:bookmarkEnd w:id="3"/>
      <w:bookmarkEnd w:id="4"/>
    </w:p>
    <w:p w14:paraId="0FE2EEBC" w14:textId="77777777" w:rsidR="002A3C30" w:rsidRDefault="001B4740" w:rsidP="00291825">
      <w:pPr>
        <w:pStyle w:val="Heading1"/>
        <w:numPr>
          <w:ilvl w:val="1"/>
          <w:numId w:val="2"/>
        </w:numPr>
        <w:jc w:val="both"/>
      </w:pPr>
      <w:bookmarkStart w:id="5" w:name="_Toc164526078"/>
      <w:bookmarkStart w:id="6" w:name="_Toc164614216"/>
      <w:r w:rsidRPr="00E16C06">
        <w:t>Purpose</w:t>
      </w:r>
      <w:bookmarkEnd w:id="5"/>
      <w:bookmarkEnd w:id="6"/>
    </w:p>
    <w:p w14:paraId="209A2A39" w14:textId="18A9E844" w:rsidR="00863C16" w:rsidRDefault="00DB3DD2" w:rsidP="008D0031">
      <w:pPr>
        <w:rPr>
          <w:lang w:val="en-US"/>
        </w:rPr>
      </w:pPr>
      <w:r w:rsidRPr="0085033C">
        <w:rPr>
          <w:lang w:val="en-US"/>
        </w:rPr>
        <w:t>This document</w:t>
      </w:r>
      <w:r w:rsidR="0085033C" w:rsidRPr="0085033C">
        <w:rPr>
          <w:lang w:val="en-US"/>
        </w:rPr>
        <w:t>’s intention is t</w:t>
      </w:r>
      <w:r w:rsidR="0085033C">
        <w:rPr>
          <w:lang w:val="en-US"/>
        </w:rPr>
        <w:t xml:space="preserve">o describe and </w:t>
      </w:r>
      <w:r w:rsidR="0091320D">
        <w:rPr>
          <w:lang w:val="en-US"/>
        </w:rPr>
        <w:t xml:space="preserve">to document an application </w:t>
      </w:r>
      <w:r w:rsidR="00BA0436">
        <w:rPr>
          <w:lang w:val="en-US"/>
        </w:rPr>
        <w:t xml:space="preserve">asked to be done </w:t>
      </w:r>
      <w:r w:rsidR="006C660F">
        <w:rPr>
          <w:lang w:val="en-US"/>
        </w:rPr>
        <w:t xml:space="preserve">during </w:t>
      </w:r>
      <w:r w:rsidR="00744822">
        <w:rPr>
          <w:lang w:val="en-US"/>
        </w:rPr>
        <w:t>the curricular unit</w:t>
      </w:r>
      <w:r w:rsidR="00C77FD8">
        <w:rPr>
          <w:lang w:val="en-US"/>
        </w:rPr>
        <w:t xml:space="preserve"> </w:t>
      </w:r>
      <w:proofErr w:type="spellStart"/>
      <w:r w:rsidR="00C77FD8">
        <w:rPr>
          <w:lang w:val="en-US"/>
        </w:rPr>
        <w:t>Desenvolvimento</w:t>
      </w:r>
      <w:proofErr w:type="spellEnd"/>
      <w:r w:rsidR="00C77FD8">
        <w:rPr>
          <w:lang w:val="en-US"/>
        </w:rPr>
        <w:t xml:space="preserve"> de Software Seguro, DESOFS</w:t>
      </w:r>
      <w:r w:rsidR="00744822">
        <w:rPr>
          <w:lang w:val="en-US"/>
        </w:rPr>
        <w:t>.</w:t>
      </w:r>
      <w:r w:rsidR="00863C16">
        <w:rPr>
          <w:lang w:val="en-US"/>
        </w:rPr>
        <w:t xml:space="preserve"> </w:t>
      </w:r>
    </w:p>
    <w:p w14:paraId="422B62A8" w14:textId="12571B39" w:rsidR="00A46995" w:rsidRDefault="005D6A64" w:rsidP="008D0031">
      <w:pPr>
        <w:rPr>
          <w:lang w:val="en-US"/>
        </w:rPr>
      </w:pPr>
      <w:r w:rsidRPr="005D6A64">
        <w:rPr>
          <w:lang w:val="en-US"/>
        </w:rPr>
        <w:t xml:space="preserve">Within the scope of the Secure Software Development (DESOFS) curriculum unit, a project was developed to address the critical challenges associated with efficient truck traffic management, while providing secure and reliable solutions for drivers and </w:t>
      </w:r>
      <w:r w:rsidR="00C66263">
        <w:rPr>
          <w:lang w:val="en-US"/>
        </w:rPr>
        <w:t>customer</w:t>
      </w:r>
      <w:r w:rsidRPr="005D6A64">
        <w:rPr>
          <w:lang w:val="en-US"/>
        </w:rPr>
        <w:t xml:space="preserve">s involved in this process. </w:t>
      </w:r>
    </w:p>
    <w:p w14:paraId="308D8B29" w14:textId="0A2695E1" w:rsidR="005D6A64" w:rsidRDefault="005D6A64" w:rsidP="008D0031">
      <w:pPr>
        <w:rPr>
          <w:lang w:val="en-US"/>
        </w:rPr>
      </w:pPr>
      <w:r w:rsidRPr="005D6A64">
        <w:rPr>
          <w:lang w:val="en-US"/>
        </w:rPr>
        <w:t xml:space="preserve">This report aims to provide a comprehensive overview of the design and development of the application conceived to </w:t>
      </w:r>
      <w:r w:rsidR="00D16219">
        <w:rPr>
          <w:lang w:val="en-US"/>
        </w:rPr>
        <w:t>explore the security, vul</w:t>
      </w:r>
      <w:r w:rsidR="00C16A9B">
        <w:rPr>
          <w:lang w:val="en-US"/>
        </w:rPr>
        <w:t>nerability</w:t>
      </w:r>
      <w:r w:rsidR="008723DD">
        <w:rPr>
          <w:lang w:val="en-US"/>
        </w:rPr>
        <w:t xml:space="preserve">, </w:t>
      </w:r>
      <w:r w:rsidR="00F35AAC">
        <w:rPr>
          <w:lang w:val="en-US"/>
        </w:rPr>
        <w:t>threat analysis</w:t>
      </w:r>
      <w:r w:rsidR="001171B7">
        <w:rPr>
          <w:lang w:val="en-US"/>
        </w:rPr>
        <w:t xml:space="preserve"> and </w:t>
      </w:r>
      <w:r w:rsidR="00A46995">
        <w:rPr>
          <w:lang w:val="en-US"/>
        </w:rPr>
        <w:t>its impact in the app</w:t>
      </w:r>
      <w:r w:rsidR="0038572F">
        <w:rPr>
          <w:lang w:val="en-US"/>
        </w:rPr>
        <w:t>lication.</w:t>
      </w:r>
    </w:p>
    <w:p w14:paraId="192FB3E0" w14:textId="77777777" w:rsidR="00B65F1E" w:rsidRDefault="001B4740" w:rsidP="00291825">
      <w:pPr>
        <w:pStyle w:val="Heading1"/>
        <w:numPr>
          <w:ilvl w:val="1"/>
          <w:numId w:val="2"/>
        </w:numPr>
        <w:jc w:val="both"/>
      </w:pPr>
      <w:bookmarkStart w:id="7" w:name="_Toc164526079"/>
      <w:bookmarkStart w:id="8" w:name="_Toc164614217"/>
      <w:r>
        <w:t>Document conventions</w:t>
      </w:r>
      <w:bookmarkEnd w:id="7"/>
      <w:bookmarkEnd w:id="8"/>
    </w:p>
    <w:p w14:paraId="5A4B4D4F" w14:textId="77777777" w:rsidR="007C3394" w:rsidRDefault="007C3394" w:rsidP="00291825">
      <w:pPr>
        <w:jc w:val="both"/>
        <w:rPr>
          <w:lang w:val="en-US"/>
        </w:rPr>
      </w:pPr>
      <w:r w:rsidRPr="007C3394">
        <w:rPr>
          <w:lang w:val="en-US"/>
        </w:rPr>
        <w:t xml:space="preserve">For the development of this document some conventions were followed, such as: </w:t>
      </w:r>
    </w:p>
    <w:p w14:paraId="1287A2AD" w14:textId="4D104D04" w:rsidR="003B4FF5" w:rsidRPr="00127B85" w:rsidRDefault="007C3394" w:rsidP="00291825">
      <w:pPr>
        <w:pStyle w:val="ListParagraph"/>
        <w:numPr>
          <w:ilvl w:val="0"/>
          <w:numId w:val="4"/>
        </w:numPr>
        <w:jc w:val="both"/>
        <w:rPr>
          <w:sz w:val="48"/>
          <w:szCs w:val="48"/>
          <w:lang w:val="en-GB"/>
        </w:rPr>
      </w:pPr>
      <w:r w:rsidRPr="002215A7">
        <w:rPr>
          <w:lang w:val="en-US"/>
        </w:rPr>
        <w:t xml:space="preserve">IEEE bibliographic citation </w:t>
      </w:r>
      <w:r w:rsidRPr="00506DB7">
        <w:rPr>
          <w:lang w:val="en-US"/>
        </w:rPr>
        <w:t>style</w:t>
      </w:r>
      <w:r w:rsidRPr="002215A7">
        <w:rPr>
          <w:lang w:val="en-US"/>
        </w:rPr>
        <w:t xml:space="preserve">. </w:t>
      </w:r>
      <w:r w:rsidR="002215A7" w:rsidRPr="002215A7">
        <w:rPr>
          <w:lang w:val="en-US"/>
        </w:rPr>
        <w:t xml:space="preserve"> </w:t>
      </w:r>
    </w:p>
    <w:p w14:paraId="7B592B8E" w14:textId="1B7A52FC" w:rsidR="007C3394" w:rsidRPr="007C3394" w:rsidRDefault="007C3394" w:rsidP="00291825">
      <w:pPr>
        <w:pStyle w:val="ListParagraph"/>
        <w:numPr>
          <w:ilvl w:val="0"/>
          <w:numId w:val="4"/>
        </w:numPr>
        <w:jc w:val="both"/>
        <w:rPr>
          <w:lang w:val="en-US"/>
        </w:rPr>
      </w:pPr>
      <w:r w:rsidRPr="007C3394">
        <w:rPr>
          <w:lang w:val="en-US"/>
        </w:rPr>
        <w:t>For the development of domain</w:t>
      </w:r>
      <w:r>
        <w:rPr>
          <w:lang w:val="en-US"/>
        </w:rPr>
        <w:t xml:space="preserve"> </w:t>
      </w:r>
      <w:r w:rsidR="00C6339E">
        <w:rPr>
          <w:lang w:val="en-US"/>
        </w:rPr>
        <w:t>models</w:t>
      </w:r>
      <w:r w:rsidRPr="007C3394">
        <w:rPr>
          <w:lang w:val="en-US"/>
        </w:rPr>
        <w:t xml:space="preserve">, </w:t>
      </w:r>
      <w:r w:rsidR="00CF4B3F">
        <w:rPr>
          <w:lang w:val="en-US"/>
        </w:rPr>
        <w:t>logical data model</w:t>
      </w:r>
      <w:r w:rsidRPr="007C3394">
        <w:rPr>
          <w:lang w:val="en-US"/>
        </w:rPr>
        <w:t xml:space="preserve"> and use case diagrams</w:t>
      </w:r>
      <w:r w:rsidR="00CF4B3F">
        <w:rPr>
          <w:lang w:val="en-US"/>
        </w:rPr>
        <w:t xml:space="preserve"> it was used </w:t>
      </w:r>
      <w:r w:rsidRPr="007C3394">
        <w:rPr>
          <w:lang w:val="en-US"/>
        </w:rPr>
        <w:t>the Unified Modeling Language (UML) notatio</w:t>
      </w:r>
      <w:r w:rsidR="00CF4B3F">
        <w:rPr>
          <w:lang w:val="en-US"/>
        </w:rPr>
        <w:t>n</w:t>
      </w:r>
      <w:r w:rsidRPr="007C3394">
        <w:rPr>
          <w:lang w:val="en-US"/>
        </w:rPr>
        <w:t>.</w:t>
      </w:r>
      <w:r w:rsidR="005B0DB8">
        <w:rPr>
          <w:lang w:val="en-US"/>
        </w:rPr>
        <w:t xml:space="preserve"> </w:t>
      </w:r>
      <w:sdt>
        <w:sdtPr>
          <w:rPr>
            <w:lang w:val="en-US"/>
          </w:rPr>
          <w:id w:val="2131422864"/>
          <w:citation/>
        </w:sdtPr>
        <w:sdtContent>
          <w:r w:rsidR="005B0DB8">
            <w:rPr>
              <w:lang w:val="en-US"/>
            </w:rPr>
            <w:fldChar w:fldCharType="begin"/>
          </w:r>
          <w:r w:rsidR="005B0DB8">
            <w:rPr>
              <w:lang w:val="en-US"/>
            </w:rPr>
            <w:instrText xml:space="preserve"> CITATION Obj23 \l 1033 </w:instrText>
          </w:r>
          <w:r w:rsidR="005B0DB8">
            <w:rPr>
              <w:lang w:val="en-US"/>
            </w:rPr>
            <w:fldChar w:fldCharType="separate"/>
          </w:r>
          <w:r w:rsidR="0077268C" w:rsidRPr="0077268C">
            <w:rPr>
              <w:noProof/>
              <w:lang w:val="en-US"/>
            </w:rPr>
            <w:t>[1]</w:t>
          </w:r>
          <w:r w:rsidR="005B0DB8">
            <w:rPr>
              <w:lang w:val="en-US"/>
            </w:rPr>
            <w:fldChar w:fldCharType="end"/>
          </w:r>
        </w:sdtContent>
      </w:sdt>
    </w:p>
    <w:p w14:paraId="662FBF07" w14:textId="77777777" w:rsidR="001B4740" w:rsidRDefault="001B4740" w:rsidP="00291825">
      <w:pPr>
        <w:pStyle w:val="Heading1"/>
        <w:numPr>
          <w:ilvl w:val="1"/>
          <w:numId w:val="2"/>
        </w:numPr>
        <w:jc w:val="both"/>
      </w:pPr>
      <w:bookmarkStart w:id="9" w:name="_Toc164526080"/>
      <w:bookmarkStart w:id="10" w:name="_Toc164614218"/>
      <w:r>
        <w:t>Project scope</w:t>
      </w:r>
      <w:bookmarkEnd w:id="9"/>
      <w:bookmarkEnd w:id="10"/>
    </w:p>
    <w:p w14:paraId="1929E79D" w14:textId="3AD24EB4" w:rsidR="00482AFB" w:rsidRDefault="00482AFB" w:rsidP="008D0031">
      <w:pPr>
        <w:rPr>
          <w:lang w:val="en-US"/>
        </w:rPr>
      </w:pPr>
      <w:r w:rsidRPr="00482AFB">
        <w:rPr>
          <w:lang w:val="en-US"/>
        </w:rPr>
        <w:t xml:space="preserve">Within the framework of the Secure Software Development (DESOFS) curriculum unit, the project aims to delve into security aspects surrounding the development of an application designed for truck traffic management. </w:t>
      </w:r>
    </w:p>
    <w:p w14:paraId="4DFC3E1F" w14:textId="0AAF9399" w:rsidR="003356E2" w:rsidRPr="00482AFB" w:rsidRDefault="003356E2" w:rsidP="008D0031">
      <w:pPr>
        <w:rPr>
          <w:lang w:val="en-US"/>
        </w:rPr>
      </w:pPr>
      <w:r>
        <w:rPr>
          <w:lang w:val="en-US"/>
        </w:rPr>
        <w:t xml:space="preserve">The main topics </w:t>
      </w:r>
      <w:r w:rsidR="0018232C">
        <w:rPr>
          <w:lang w:val="en-US"/>
        </w:rPr>
        <w:t>described in</w:t>
      </w:r>
      <w:r w:rsidR="00077675">
        <w:rPr>
          <w:lang w:val="en-US"/>
        </w:rPr>
        <w:t xml:space="preserve"> this</w:t>
      </w:r>
      <w:r w:rsidR="005865AB">
        <w:rPr>
          <w:lang w:val="en-US"/>
        </w:rPr>
        <w:t xml:space="preserve"> report </w:t>
      </w:r>
      <w:r w:rsidR="006829DA">
        <w:rPr>
          <w:lang w:val="en-US"/>
        </w:rPr>
        <w:t>are the following:</w:t>
      </w:r>
    </w:p>
    <w:p w14:paraId="77A7250F" w14:textId="77777777" w:rsidR="00482AFB" w:rsidRPr="00482AFB" w:rsidRDefault="00482AFB" w:rsidP="008D0031">
      <w:pPr>
        <w:rPr>
          <w:lang w:val="en-US"/>
        </w:rPr>
      </w:pPr>
    </w:p>
    <w:p w14:paraId="1B505D68" w14:textId="48630B73" w:rsidR="00482AFB" w:rsidRPr="00AC437C" w:rsidRDefault="00482AFB" w:rsidP="00AC437C">
      <w:pPr>
        <w:pStyle w:val="ListParagraph"/>
        <w:numPr>
          <w:ilvl w:val="0"/>
          <w:numId w:val="43"/>
        </w:numPr>
        <w:rPr>
          <w:lang w:val="en-US"/>
        </w:rPr>
      </w:pPr>
      <w:r w:rsidRPr="00482AFB">
        <w:rPr>
          <w:lang w:val="en-US"/>
        </w:rPr>
        <w:t>Vulnerability Analysis: Conducting in-depth analysis to identify potential vulnerabilities within the application, including but not limited to code vulnerabilities, configuration weaknesses and design flaws.</w:t>
      </w:r>
    </w:p>
    <w:p w14:paraId="3B5FE653" w14:textId="7BE23B82" w:rsidR="00482AFB" w:rsidRPr="00AC437C" w:rsidRDefault="00482AFB" w:rsidP="00AC437C">
      <w:pPr>
        <w:pStyle w:val="ListParagraph"/>
        <w:numPr>
          <w:ilvl w:val="0"/>
          <w:numId w:val="43"/>
        </w:numPr>
        <w:rPr>
          <w:lang w:val="en-US"/>
        </w:rPr>
      </w:pPr>
      <w:r w:rsidRPr="00482AFB">
        <w:rPr>
          <w:lang w:val="en-US"/>
        </w:rPr>
        <w:t>Threat Modeling: Developing threat models to systematically identify, prioritize, and mitigate potential threats to the security of the application and its associated data.</w:t>
      </w:r>
    </w:p>
    <w:p w14:paraId="0383211B" w14:textId="0F01C7DA" w:rsidR="00482AFB" w:rsidRPr="00AC437C" w:rsidRDefault="00482AFB" w:rsidP="00AC437C">
      <w:pPr>
        <w:pStyle w:val="ListParagraph"/>
        <w:numPr>
          <w:ilvl w:val="0"/>
          <w:numId w:val="43"/>
        </w:numPr>
        <w:rPr>
          <w:lang w:val="en-US"/>
        </w:rPr>
      </w:pPr>
      <w:r w:rsidRPr="00482AFB">
        <w:rPr>
          <w:lang w:val="en-US"/>
        </w:rPr>
        <w:t>Security Assessment: Performing comprehensive security assessments, including penetration testing, code reviews and security audits, to evaluate the effectiveness of security controls and identify areas for improvement.</w:t>
      </w:r>
    </w:p>
    <w:p w14:paraId="010177FB" w14:textId="77777777" w:rsidR="00AC437C" w:rsidRDefault="00482AFB">
      <w:pPr>
        <w:pStyle w:val="ListParagraph"/>
        <w:numPr>
          <w:ilvl w:val="0"/>
          <w:numId w:val="43"/>
        </w:numPr>
        <w:rPr>
          <w:lang w:val="en-US"/>
        </w:rPr>
      </w:pPr>
      <w:r w:rsidRPr="00AC437C">
        <w:rPr>
          <w:lang w:val="en-US"/>
        </w:rPr>
        <w:t>Risk Assessment: Assessing the potential risks posed by identified vulnerabilities and threats, considering their likelihood and potential impact on the confidentiality, integrity, and availability of the application and its data</w:t>
      </w:r>
      <w:r w:rsidR="00AC437C" w:rsidRPr="00AC437C">
        <w:rPr>
          <w:lang w:val="en-US"/>
        </w:rPr>
        <w:t>.</w:t>
      </w:r>
    </w:p>
    <w:p w14:paraId="69DB3B4F" w14:textId="2F16B6A5" w:rsidR="00482AFB" w:rsidRPr="00AC437C" w:rsidRDefault="00482AFB" w:rsidP="00AC437C">
      <w:pPr>
        <w:pStyle w:val="ListParagraph"/>
        <w:numPr>
          <w:ilvl w:val="0"/>
          <w:numId w:val="43"/>
        </w:numPr>
        <w:rPr>
          <w:lang w:val="en-US"/>
        </w:rPr>
      </w:pPr>
      <w:r w:rsidRPr="00AC437C">
        <w:rPr>
          <w:lang w:val="en-US"/>
        </w:rPr>
        <w:lastRenderedPageBreak/>
        <w:t xml:space="preserve">Mitigation Strategies: Developing and implementing mitigation strategies to address identified vulnerabilities and mitigate potential threats, including the application of security best practices, </w:t>
      </w:r>
      <w:proofErr w:type="gramStart"/>
      <w:r w:rsidRPr="00AC437C">
        <w:rPr>
          <w:lang w:val="en-US"/>
        </w:rPr>
        <w:t>patches</w:t>
      </w:r>
      <w:proofErr w:type="gramEnd"/>
      <w:r w:rsidRPr="00AC437C">
        <w:rPr>
          <w:lang w:val="en-US"/>
        </w:rPr>
        <w:t xml:space="preserve"> and updates.</w:t>
      </w:r>
    </w:p>
    <w:p w14:paraId="001540EA" w14:textId="07F84483" w:rsidR="00482AFB" w:rsidRPr="00AC437C" w:rsidRDefault="00482AFB" w:rsidP="00AC437C">
      <w:pPr>
        <w:pStyle w:val="ListParagraph"/>
        <w:numPr>
          <w:ilvl w:val="0"/>
          <w:numId w:val="43"/>
        </w:numPr>
        <w:rPr>
          <w:lang w:val="en-US"/>
        </w:rPr>
      </w:pPr>
      <w:r w:rsidRPr="00482AFB">
        <w:rPr>
          <w:lang w:val="en-US"/>
        </w:rPr>
        <w:t>Impact Analysis: Evaluating the potential impact of security incidents on the application, its users and associated stakeholders and developing contingency plans to mitigate adverse effects.</w:t>
      </w:r>
    </w:p>
    <w:p w14:paraId="22408D3A" w14:textId="230315AB" w:rsidR="00FF11DF" w:rsidRPr="00C6339E" w:rsidRDefault="00482AFB" w:rsidP="008D0031">
      <w:pPr>
        <w:pStyle w:val="ListParagraph"/>
        <w:numPr>
          <w:ilvl w:val="0"/>
          <w:numId w:val="43"/>
        </w:numPr>
        <w:rPr>
          <w:lang w:val="en-US"/>
        </w:rPr>
      </w:pPr>
      <w:r w:rsidRPr="00482AFB">
        <w:rPr>
          <w:lang w:val="en-US"/>
        </w:rPr>
        <w:t xml:space="preserve">Documentation and Reporting: Documenting findings, </w:t>
      </w:r>
      <w:proofErr w:type="gramStart"/>
      <w:r w:rsidRPr="00482AFB">
        <w:rPr>
          <w:lang w:val="en-US"/>
        </w:rPr>
        <w:t>analysis</w:t>
      </w:r>
      <w:proofErr w:type="gramEnd"/>
      <w:r w:rsidRPr="00482AFB">
        <w:rPr>
          <w:lang w:val="en-US"/>
        </w:rPr>
        <w:t xml:space="preserve"> and mitigation strategies in comprehensive reports to facilitate understanding, communication and decision-making among stakeholders.</w:t>
      </w:r>
    </w:p>
    <w:p w14:paraId="4D46CAF0" w14:textId="420667C8" w:rsidR="00603649" w:rsidRPr="00603649" w:rsidRDefault="00852C45" w:rsidP="00B3399D">
      <w:pPr>
        <w:pStyle w:val="Heading1"/>
        <w:numPr>
          <w:ilvl w:val="1"/>
          <w:numId w:val="2"/>
        </w:numPr>
        <w:rPr>
          <w:lang w:val="en-US"/>
        </w:rPr>
      </w:pPr>
      <w:bookmarkStart w:id="11" w:name="_Toc164614219"/>
      <w:r>
        <w:rPr>
          <w:lang w:val="en-US"/>
        </w:rPr>
        <w:t xml:space="preserve">Business </w:t>
      </w:r>
      <w:r w:rsidR="00760FA2">
        <w:rPr>
          <w:lang w:val="en-US"/>
        </w:rPr>
        <w:t xml:space="preserve">Logic – What is </w:t>
      </w:r>
      <w:proofErr w:type="spellStart"/>
      <w:r w:rsidR="00760FA2">
        <w:rPr>
          <w:lang w:val="en-US"/>
        </w:rPr>
        <w:t>TruckMotion</w:t>
      </w:r>
      <w:proofErr w:type="spellEnd"/>
      <w:r w:rsidR="00760FA2">
        <w:rPr>
          <w:lang w:val="en-US"/>
        </w:rPr>
        <w:t>?</w:t>
      </w:r>
      <w:bookmarkEnd w:id="11"/>
      <w:r w:rsidR="00760FA2">
        <w:rPr>
          <w:lang w:val="en-US"/>
        </w:rPr>
        <w:t xml:space="preserve"> </w:t>
      </w:r>
    </w:p>
    <w:p w14:paraId="20AD54B2" w14:textId="7491A763" w:rsidR="00B3399D" w:rsidRPr="00B3399D" w:rsidRDefault="00B3399D" w:rsidP="008D0031">
      <w:pPr>
        <w:jc w:val="both"/>
        <w:rPr>
          <w:lang w:val="en-US"/>
        </w:rPr>
      </w:pPr>
      <w:proofErr w:type="spellStart"/>
      <w:r w:rsidRPr="00B3399D">
        <w:rPr>
          <w:lang w:val="en-US"/>
        </w:rPr>
        <w:t>TruckMotion</w:t>
      </w:r>
      <w:proofErr w:type="spellEnd"/>
      <w:r w:rsidRPr="00B3399D">
        <w:rPr>
          <w:lang w:val="en-US"/>
        </w:rPr>
        <w:t xml:space="preserve"> is an application designed for package delivery management. </w:t>
      </w:r>
      <w:r w:rsidR="00C66263">
        <w:rPr>
          <w:lang w:val="en-US"/>
        </w:rPr>
        <w:t>Customer</w:t>
      </w:r>
      <w:r w:rsidR="0034422B">
        <w:rPr>
          <w:lang w:val="en-US"/>
        </w:rPr>
        <w:t>s</w:t>
      </w:r>
      <w:r w:rsidRPr="00B3399D">
        <w:rPr>
          <w:lang w:val="en-US"/>
        </w:rPr>
        <w:t xml:space="preserve"> request deliveries through the app and managers assign these requests to the most suitable drivers to ensure packages are delivered to the correct destinations.</w:t>
      </w:r>
    </w:p>
    <w:p w14:paraId="34970316" w14:textId="3DF9FC07" w:rsidR="00B3399D" w:rsidRPr="00B3399D" w:rsidRDefault="00C66263" w:rsidP="008D0031">
      <w:pPr>
        <w:jc w:val="both"/>
        <w:rPr>
          <w:lang w:val="en-US"/>
        </w:rPr>
      </w:pPr>
      <w:r>
        <w:rPr>
          <w:lang w:val="en-US"/>
        </w:rPr>
        <w:t>Customer</w:t>
      </w:r>
      <w:r w:rsidR="0034422B">
        <w:rPr>
          <w:lang w:val="en-US"/>
        </w:rPr>
        <w:t>s</w:t>
      </w:r>
      <w:r w:rsidR="00B3399D" w:rsidRPr="00B3399D">
        <w:rPr>
          <w:lang w:val="en-US"/>
        </w:rPr>
        <w:t xml:space="preserve"> enter personal information such as their name, email, and birthdate, and can connect multiple locations to their account. They also provide information about the companies they work for. Managers assign service requests to drivers and manage accounts. Drivers receive their assignments from managers, carry out the delivery and provide proof of delivery with a photo </w:t>
      </w:r>
      <w:r w:rsidR="00C6339E" w:rsidRPr="00B3399D">
        <w:rPr>
          <w:lang w:val="en-US"/>
        </w:rPr>
        <w:t>of</w:t>
      </w:r>
      <w:r w:rsidR="00B3399D" w:rsidRPr="00B3399D">
        <w:rPr>
          <w:lang w:val="en-US"/>
        </w:rPr>
        <w:t xml:space="preserve"> the destination.</w:t>
      </w:r>
    </w:p>
    <w:p w14:paraId="205E3557" w14:textId="35BABDBA" w:rsidR="00B3399D" w:rsidRPr="00B3399D" w:rsidRDefault="00B3399D" w:rsidP="008D0031">
      <w:pPr>
        <w:jc w:val="both"/>
        <w:rPr>
          <w:lang w:val="en-US"/>
        </w:rPr>
      </w:pPr>
      <w:r w:rsidRPr="00B3399D">
        <w:rPr>
          <w:lang w:val="en-US"/>
        </w:rPr>
        <w:t xml:space="preserve">When </w:t>
      </w:r>
      <w:r w:rsidR="00C66263">
        <w:rPr>
          <w:lang w:val="en-US"/>
        </w:rPr>
        <w:t>customer</w:t>
      </w:r>
      <w:r w:rsidR="0034422B">
        <w:rPr>
          <w:lang w:val="en-US"/>
        </w:rPr>
        <w:t>s</w:t>
      </w:r>
      <w:r w:rsidRPr="00B3399D">
        <w:rPr>
          <w:lang w:val="en-US"/>
        </w:rPr>
        <w:t xml:space="preserve"> request a delivery, they provide details like the service name, total weight of the items</w:t>
      </w:r>
      <w:r w:rsidR="002513F8">
        <w:rPr>
          <w:lang w:val="en-US"/>
        </w:rPr>
        <w:t xml:space="preserve"> and </w:t>
      </w:r>
      <w:r w:rsidRPr="00B3399D">
        <w:rPr>
          <w:lang w:val="en-US"/>
        </w:rPr>
        <w:t>expected delivery date. The status of a service can be active, finished, canceled</w:t>
      </w:r>
      <w:r w:rsidR="00B40455" w:rsidRPr="00B3399D">
        <w:rPr>
          <w:lang w:val="en-US"/>
        </w:rPr>
        <w:t>,</w:t>
      </w:r>
      <w:r w:rsidRPr="00B3399D">
        <w:rPr>
          <w:lang w:val="en-US"/>
        </w:rPr>
        <w:t xml:space="preserve"> or pending, which </w:t>
      </w:r>
      <w:r w:rsidR="00C66263">
        <w:rPr>
          <w:lang w:val="en-US"/>
        </w:rPr>
        <w:t>customer</w:t>
      </w:r>
      <w:r w:rsidR="0034422B">
        <w:rPr>
          <w:lang w:val="en-US"/>
        </w:rPr>
        <w:t>s</w:t>
      </w:r>
      <w:r w:rsidRPr="00B3399D">
        <w:rPr>
          <w:lang w:val="en-US"/>
        </w:rPr>
        <w:t xml:space="preserve"> can monitor through the app. Drivers update the status as they transport packages, marking a service as finished upon delivery.</w:t>
      </w:r>
    </w:p>
    <w:p w14:paraId="0DE7312E" w14:textId="13575566" w:rsidR="00B3399D" w:rsidRPr="00B3399D" w:rsidRDefault="00B3399D" w:rsidP="008D0031">
      <w:pPr>
        <w:jc w:val="both"/>
        <w:rPr>
          <w:lang w:val="en-US"/>
        </w:rPr>
      </w:pPr>
      <w:proofErr w:type="spellStart"/>
      <w:r w:rsidRPr="00B3399D">
        <w:rPr>
          <w:lang w:val="en-US"/>
        </w:rPr>
        <w:t>TruckMotion</w:t>
      </w:r>
      <w:proofErr w:type="spellEnd"/>
      <w:r w:rsidRPr="00B3399D">
        <w:rPr>
          <w:lang w:val="en-US"/>
        </w:rPr>
        <w:t xml:space="preserve"> ensures smooth package delivery operations, offering a system for </w:t>
      </w:r>
      <w:r w:rsidR="00C66263">
        <w:rPr>
          <w:lang w:val="en-US"/>
        </w:rPr>
        <w:t>customer</w:t>
      </w:r>
      <w:r w:rsidRPr="00B3399D">
        <w:rPr>
          <w:lang w:val="en-US"/>
        </w:rPr>
        <w:t>s to request services, managers to assign tasks and drivers to complete deliveries with proof of arrival.</w:t>
      </w:r>
    </w:p>
    <w:p w14:paraId="3F8DF007" w14:textId="190D8833" w:rsidR="00C471CB" w:rsidRDefault="00C471CB" w:rsidP="00291825">
      <w:pPr>
        <w:pStyle w:val="Heading1"/>
        <w:jc w:val="both"/>
      </w:pPr>
      <w:bookmarkStart w:id="12" w:name="_Toc164526082"/>
      <w:bookmarkStart w:id="13" w:name="_Toc164614220"/>
      <w:bookmarkEnd w:id="0"/>
      <w:r>
        <w:t>Analysis/Requirements</w:t>
      </w:r>
      <w:bookmarkEnd w:id="12"/>
      <w:bookmarkEnd w:id="13"/>
    </w:p>
    <w:p w14:paraId="6D16BAE9" w14:textId="3FB03BA8" w:rsidR="00E713B1" w:rsidRDefault="00E713B1" w:rsidP="00E713B1">
      <w:pPr>
        <w:pStyle w:val="Heading1"/>
        <w:numPr>
          <w:ilvl w:val="1"/>
          <w:numId w:val="2"/>
        </w:numPr>
      </w:pPr>
      <w:bookmarkStart w:id="14" w:name="_Toc164614221"/>
      <w:r>
        <w:t>Use Cases</w:t>
      </w:r>
      <w:bookmarkEnd w:id="14"/>
    </w:p>
    <w:p w14:paraId="3CAAB663" w14:textId="57CF5FFA" w:rsidR="00E713B1" w:rsidRDefault="00533AC2" w:rsidP="008D0031">
      <w:pPr>
        <w:jc w:val="both"/>
        <w:rPr>
          <w:lang w:val="en-US"/>
        </w:rPr>
      </w:pPr>
      <w:r w:rsidRPr="001D1808">
        <w:rPr>
          <w:lang w:val="en-US"/>
        </w:rPr>
        <w:t xml:space="preserve">There </w:t>
      </w:r>
      <w:r w:rsidR="001D1808" w:rsidRPr="001D1808">
        <w:rPr>
          <w:lang w:val="en-US"/>
        </w:rPr>
        <w:t>are thirteen use c</w:t>
      </w:r>
      <w:r w:rsidR="001D1808">
        <w:rPr>
          <w:lang w:val="en-US"/>
        </w:rPr>
        <w:t>ases identified:</w:t>
      </w:r>
    </w:p>
    <w:p w14:paraId="61A35C28" w14:textId="31904A5D" w:rsidR="001D1808" w:rsidRDefault="00B0674C" w:rsidP="008D0031">
      <w:pPr>
        <w:pStyle w:val="ListParagraph"/>
        <w:numPr>
          <w:ilvl w:val="0"/>
          <w:numId w:val="45"/>
        </w:numPr>
        <w:jc w:val="both"/>
        <w:rPr>
          <w:lang w:val="en-US"/>
        </w:rPr>
      </w:pPr>
      <w:r w:rsidRPr="00B0674C">
        <w:rPr>
          <w:lang w:val="en-US"/>
        </w:rPr>
        <w:t xml:space="preserve">As a </w:t>
      </w:r>
      <w:r w:rsidR="00C66263">
        <w:rPr>
          <w:lang w:val="en-US"/>
        </w:rPr>
        <w:t>Customer</w:t>
      </w:r>
      <w:r w:rsidRPr="00B0674C">
        <w:rPr>
          <w:lang w:val="en-US"/>
        </w:rPr>
        <w:t>, I want to be able to register delivery services so that I can have the parcel delivered to my Location. I should only register delivery services for myself.</w:t>
      </w:r>
    </w:p>
    <w:p w14:paraId="4353E4E3" w14:textId="1071BB0A" w:rsidR="0093008D" w:rsidRPr="006E1318" w:rsidRDefault="0093008D" w:rsidP="008D0031">
      <w:pPr>
        <w:pStyle w:val="ListParagraph"/>
        <w:numPr>
          <w:ilvl w:val="0"/>
          <w:numId w:val="45"/>
        </w:numPr>
        <w:jc w:val="both"/>
        <w:rPr>
          <w:lang w:val="en-US"/>
        </w:rPr>
      </w:pPr>
      <w:r w:rsidRPr="0093008D">
        <w:rPr>
          <w:lang w:val="en-US"/>
        </w:rPr>
        <w:t xml:space="preserve">As a </w:t>
      </w:r>
      <w:r w:rsidR="00C66263">
        <w:rPr>
          <w:lang w:val="en-US"/>
        </w:rPr>
        <w:t>Customer</w:t>
      </w:r>
      <w:r w:rsidRPr="0093008D">
        <w:rPr>
          <w:lang w:val="en-US"/>
        </w:rPr>
        <w:t>, I want to be able to see the status of my requested Service (Pending/Accepted/Rejected/In progress) so that I can have control of it. I should only check my requested services status.</w:t>
      </w:r>
    </w:p>
    <w:p w14:paraId="566241BC" w14:textId="7079BA17" w:rsidR="0093008D" w:rsidRPr="006E1318" w:rsidRDefault="0093008D" w:rsidP="008D0031">
      <w:pPr>
        <w:pStyle w:val="ListParagraph"/>
        <w:numPr>
          <w:ilvl w:val="0"/>
          <w:numId w:val="45"/>
        </w:numPr>
        <w:jc w:val="both"/>
        <w:rPr>
          <w:lang w:val="en-US"/>
        </w:rPr>
      </w:pPr>
      <w:r w:rsidRPr="0093008D">
        <w:rPr>
          <w:lang w:val="en-US"/>
        </w:rPr>
        <w:t xml:space="preserve">As a </w:t>
      </w:r>
      <w:r w:rsidR="00C66263">
        <w:rPr>
          <w:lang w:val="en-US"/>
        </w:rPr>
        <w:t>customer</w:t>
      </w:r>
      <w:r w:rsidRPr="0093008D">
        <w:rPr>
          <w:lang w:val="en-US"/>
        </w:rPr>
        <w:t>, I want to be able to add Locations associated to me so that I can choose one of them in the Service. I should only be able to add locations to myself.</w:t>
      </w:r>
    </w:p>
    <w:p w14:paraId="6C33050E" w14:textId="5434BBF9" w:rsidR="0093008D" w:rsidRPr="006E1318" w:rsidRDefault="006E1318" w:rsidP="008D0031">
      <w:pPr>
        <w:pStyle w:val="ListParagraph"/>
        <w:numPr>
          <w:ilvl w:val="0"/>
          <w:numId w:val="45"/>
        </w:numPr>
        <w:jc w:val="both"/>
        <w:rPr>
          <w:lang w:val="en-US"/>
        </w:rPr>
      </w:pPr>
      <w:r>
        <w:rPr>
          <w:lang w:val="en-US"/>
        </w:rPr>
        <w:t>A</w:t>
      </w:r>
      <w:r w:rsidR="0093008D" w:rsidRPr="0093008D">
        <w:rPr>
          <w:lang w:val="en-US"/>
        </w:rPr>
        <w:t xml:space="preserve">s a </w:t>
      </w:r>
      <w:r w:rsidR="00C66263">
        <w:rPr>
          <w:lang w:val="en-US"/>
        </w:rPr>
        <w:t>Customer</w:t>
      </w:r>
      <w:r w:rsidR="0093008D" w:rsidRPr="0093008D">
        <w:rPr>
          <w:lang w:val="en-US"/>
        </w:rPr>
        <w:t>, I want to be able to see the progress of my accepted Service so that I have full control of it. I should only have control of my accepted services.</w:t>
      </w:r>
    </w:p>
    <w:p w14:paraId="075A6703" w14:textId="2F7BE21E" w:rsidR="0093008D" w:rsidRPr="006E1318" w:rsidRDefault="0093008D" w:rsidP="008D0031">
      <w:pPr>
        <w:pStyle w:val="ListParagraph"/>
        <w:numPr>
          <w:ilvl w:val="0"/>
          <w:numId w:val="45"/>
        </w:numPr>
        <w:jc w:val="both"/>
        <w:rPr>
          <w:lang w:val="en-US"/>
        </w:rPr>
      </w:pPr>
      <w:r w:rsidRPr="0093008D">
        <w:rPr>
          <w:lang w:val="en-US"/>
        </w:rPr>
        <w:lastRenderedPageBreak/>
        <w:t xml:space="preserve">As the Driver, I want to visualize the Transports that have been assigned to me so that I can have control of my work. I should only visualize the </w:t>
      </w:r>
      <w:r w:rsidR="006E1318" w:rsidRPr="0093008D">
        <w:rPr>
          <w:lang w:val="en-US"/>
        </w:rPr>
        <w:t>transport</w:t>
      </w:r>
      <w:r w:rsidRPr="0093008D">
        <w:rPr>
          <w:lang w:val="en-US"/>
        </w:rPr>
        <w:t xml:space="preserve"> assigned to me.</w:t>
      </w:r>
    </w:p>
    <w:p w14:paraId="4084AE7C" w14:textId="733C6C74" w:rsidR="0093008D" w:rsidRPr="006E1318" w:rsidRDefault="0093008D" w:rsidP="008D0031">
      <w:pPr>
        <w:pStyle w:val="ListParagraph"/>
        <w:numPr>
          <w:ilvl w:val="0"/>
          <w:numId w:val="45"/>
        </w:numPr>
        <w:jc w:val="both"/>
        <w:rPr>
          <w:lang w:val="en-US"/>
        </w:rPr>
      </w:pPr>
      <w:r w:rsidRPr="0093008D">
        <w:rPr>
          <w:lang w:val="en-US"/>
        </w:rPr>
        <w:t>As the Driver, I want to signal the start and end of a Transport that has been provided by me so that I can finish my Service. I should only signal the start of a transport if it is assigned to me, I should only signal the end of a transport that had been assigned to me and started by me and not yet concluded.</w:t>
      </w:r>
    </w:p>
    <w:p w14:paraId="0E5CAC78" w14:textId="26679535" w:rsidR="0093008D" w:rsidRPr="0093008D" w:rsidRDefault="0093008D" w:rsidP="008D0031">
      <w:pPr>
        <w:pStyle w:val="ListParagraph"/>
        <w:numPr>
          <w:ilvl w:val="0"/>
          <w:numId w:val="45"/>
        </w:numPr>
        <w:jc w:val="both"/>
        <w:rPr>
          <w:lang w:val="en-US"/>
        </w:rPr>
      </w:pPr>
      <w:r w:rsidRPr="0093008D">
        <w:rPr>
          <w:lang w:val="en-US"/>
        </w:rPr>
        <w:t>As a driver, I want to be able to prove my delivery with a photo or a screenshot of the maps so that my job execution is accepted. I should only verify my execution if the job is assigned to me and started by me.</w:t>
      </w:r>
    </w:p>
    <w:p w14:paraId="087B2863" w14:textId="7F45674E" w:rsidR="0093008D" w:rsidRPr="006E1318" w:rsidRDefault="0093008D" w:rsidP="008D0031">
      <w:pPr>
        <w:pStyle w:val="ListParagraph"/>
        <w:numPr>
          <w:ilvl w:val="0"/>
          <w:numId w:val="45"/>
        </w:numPr>
        <w:jc w:val="both"/>
        <w:rPr>
          <w:lang w:val="en-US"/>
        </w:rPr>
      </w:pPr>
      <w:r w:rsidRPr="0093008D">
        <w:rPr>
          <w:lang w:val="en-US"/>
        </w:rPr>
        <w:t xml:space="preserve">As a manager, I want to be able to approve or reject a job so that I can control the Services. I should only approve and reject jobs if they are registered in the system by </w:t>
      </w:r>
      <w:r w:rsidR="00C66263">
        <w:rPr>
          <w:lang w:val="en-US"/>
        </w:rPr>
        <w:t>customer</w:t>
      </w:r>
      <w:r w:rsidRPr="0093008D">
        <w:rPr>
          <w:lang w:val="en-US"/>
        </w:rPr>
        <w:t>s</w:t>
      </w:r>
      <w:r w:rsidR="006E1318">
        <w:rPr>
          <w:lang w:val="en-US"/>
        </w:rPr>
        <w:t>.</w:t>
      </w:r>
    </w:p>
    <w:p w14:paraId="79529AD6" w14:textId="358EDFAD" w:rsidR="0093008D" w:rsidRPr="0093008D" w:rsidRDefault="0093008D" w:rsidP="008D0031">
      <w:pPr>
        <w:pStyle w:val="ListParagraph"/>
        <w:numPr>
          <w:ilvl w:val="0"/>
          <w:numId w:val="45"/>
        </w:numPr>
        <w:jc w:val="both"/>
        <w:rPr>
          <w:lang w:val="en-US"/>
        </w:rPr>
      </w:pPr>
      <w:r w:rsidRPr="0093008D">
        <w:rPr>
          <w:lang w:val="en-US"/>
        </w:rPr>
        <w:t>As a manager, I want to be able to dispatch services to drivers so that the Services are executed. I should only dispatch services if the requests are approved.</w:t>
      </w:r>
    </w:p>
    <w:p w14:paraId="5063987C" w14:textId="7C7E5071" w:rsidR="0093008D" w:rsidRPr="0093008D" w:rsidRDefault="0093008D" w:rsidP="008D0031">
      <w:pPr>
        <w:pStyle w:val="ListParagraph"/>
        <w:numPr>
          <w:ilvl w:val="0"/>
          <w:numId w:val="45"/>
        </w:numPr>
        <w:jc w:val="both"/>
        <w:rPr>
          <w:lang w:val="en-US"/>
        </w:rPr>
      </w:pPr>
      <w:r w:rsidRPr="0093008D">
        <w:rPr>
          <w:lang w:val="en-US"/>
        </w:rPr>
        <w:t>As a manager, I want to be able to register Drivers in the application so that the Transports can be executed by them. I should only be able to register them and not update their data.</w:t>
      </w:r>
    </w:p>
    <w:p w14:paraId="2FB988B9" w14:textId="1DFC4EC0" w:rsidR="0093008D" w:rsidRPr="0093008D" w:rsidRDefault="0093008D" w:rsidP="008D0031">
      <w:pPr>
        <w:pStyle w:val="ListParagraph"/>
        <w:numPr>
          <w:ilvl w:val="0"/>
          <w:numId w:val="45"/>
        </w:numPr>
        <w:jc w:val="both"/>
        <w:rPr>
          <w:lang w:val="en-US"/>
        </w:rPr>
      </w:pPr>
      <w:r w:rsidRPr="0093008D">
        <w:rPr>
          <w:lang w:val="en-US"/>
        </w:rPr>
        <w:t xml:space="preserve">As a manager, I want to be able to register </w:t>
      </w:r>
      <w:r w:rsidR="00C66263">
        <w:rPr>
          <w:lang w:val="en-US"/>
        </w:rPr>
        <w:t>Customer</w:t>
      </w:r>
      <w:r w:rsidR="0034422B">
        <w:rPr>
          <w:lang w:val="en-US"/>
        </w:rPr>
        <w:t>s</w:t>
      </w:r>
      <w:r w:rsidRPr="0093008D">
        <w:rPr>
          <w:lang w:val="en-US"/>
        </w:rPr>
        <w:t xml:space="preserve"> in the application so that I have the possibility of new Services be asked. I should only be able to register them and not update their data.</w:t>
      </w:r>
    </w:p>
    <w:p w14:paraId="2C852DF6" w14:textId="5BE8CB5A" w:rsidR="00B0674C" w:rsidRDefault="0093008D" w:rsidP="008D0031">
      <w:pPr>
        <w:pStyle w:val="ListParagraph"/>
        <w:numPr>
          <w:ilvl w:val="0"/>
          <w:numId w:val="45"/>
        </w:numPr>
        <w:jc w:val="both"/>
        <w:rPr>
          <w:lang w:val="en-US"/>
        </w:rPr>
      </w:pPr>
      <w:r w:rsidRPr="0093008D">
        <w:rPr>
          <w:lang w:val="en-US"/>
        </w:rPr>
        <w:t>As a user of the system, I want to be able to login into the application so that I can access the application features. I should not be able to access the system without valid login credentials.</w:t>
      </w:r>
    </w:p>
    <w:p w14:paraId="7DC4481A" w14:textId="44438981" w:rsidR="00D32011" w:rsidRDefault="00D32011" w:rsidP="008D0031">
      <w:pPr>
        <w:pStyle w:val="ListParagraph"/>
        <w:numPr>
          <w:ilvl w:val="0"/>
          <w:numId w:val="45"/>
        </w:numPr>
        <w:jc w:val="both"/>
        <w:rPr>
          <w:lang w:val="en-US"/>
        </w:rPr>
      </w:pPr>
      <w:r w:rsidRPr="00D32011">
        <w:rPr>
          <w:lang w:val="en-US"/>
        </w:rPr>
        <w:t xml:space="preserve">As a user of the system, I want to be able to change my password following the </w:t>
      </w:r>
      <w:r w:rsidR="00122417">
        <w:rPr>
          <w:lang w:val="en-US"/>
        </w:rPr>
        <w:t xml:space="preserve">correct </w:t>
      </w:r>
      <w:r w:rsidR="00937786">
        <w:rPr>
          <w:lang w:val="en-US"/>
        </w:rPr>
        <w:t>rules</w:t>
      </w:r>
      <w:r w:rsidRPr="00D32011">
        <w:rPr>
          <w:lang w:val="en-US"/>
        </w:rPr>
        <w:t>. I should only be able to change my password.</w:t>
      </w:r>
    </w:p>
    <w:p w14:paraId="6345D55A" w14:textId="1C2C702A" w:rsidR="00D0578E" w:rsidRPr="00D0578E" w:rsidRDefault="00D0578E" w:rsidP="008D0031">
      <w:pPr>
        <w:pStyle w:val="ListParagraph"/>
        <w:numPr>
          <w:ilvl w:val="1"/>
          <w:numId w:val="45"/>
        </w:numPr>
        <w:jc w:val="both"/>
        <w:rPr>
          <w:lang w:val="en-US"/>
        </w:rPr>
      </w:pPr>
      <w:r w:rsidRPr="00D0578E">
        <w:rPr>
          <w:lang w:val="en-US"/>
        </w:rPr>
        <w:t xml:space="preserve">This </w:t>
      </w:r>
      <w:r w:rsidR="00150317" w:rsidRPr="00D0578E">
        <w:rPr>
          <w:lang w:val="en-US"/>
        </w:rPr>
        <w:t>password</w:t>
      </w:r>
      <w:r w:rsidRPr="00D0578E">
        <w:rPr>
          <w:lang w:val="en-US"/>
        </w:rPr>
        <w:t xml:space="preserve"> should be at least 12 characters long, after multiple spaces are combined.</w:t>
      </w:r>
    </w:p>
    <w:p w14:paraId="0916CE51" w14:textId="2F65CCE8" w:rsidR="00D0578E" w:rsidRPr="00D0578E" w:rsidRDefault="00D0578E" w:rsidP="008D0031">
      <w:pPr>
        <w:pStyle w:val="ListParagraph"/>
        <w:numPr>
          <w:ilvl w:val="1"/>
          <w:numId w:val="45"/>
        </w:numPr>
        <w:jc w:val="both"/>
        <w:rPr>
          <w:lang w:val="en-US"/>
        </w:rPr>
      </w:pPr>
      <w:r w:rsidRPr="00D0578E">
        <w:rPr>
          <w:lang w:val="en-US"/>
        </w:rPr>
        <w:t>This password should not be more than 128 characters.</w:t>
      </w:r>
    </w:p>
    <w:p w14:paraId="4AF5AD20" w14:textId="20216003" w:rsidR="00D0578E" w:rsidRPr="00D0578E" w:rsidRDefault="00D0578E" w:rsidP="008D0031">
      <w:pPr>
        <w:pStyle w:val="ListParagraph"/>
        <w:numPr>
          <w:ilvl w:val="1"/>
          <w:numId w:val="45"/>
        </w:numPr>
        <w:jc w:val="both"/>
        <w:rPr>
          <w:lang w:val="en-US"/>
        </w:rPr>
      </w:pPr>
      <w:r w:rsidRPr="00D0578E">
        <w:rPr>
          <w:lang w:val="en-US"/>
        </w:rPr>
        <w:t>This password should not be truncated, only multiple concatenated spaces should be replaced by a single space.</w:t>
      </w:r>
    </w:p>
    <w:p w14:paraId="4DFF8B34" w14:textId="7C13B08D" w:rsidR="00D0578E" w:rsidRPr="00D0578E" w:rsidRDefault="00D0578E" w:rsidP="008D0031">
      <w:pPr>
        <w:pStyle w:val="ListParagraph"/>
        <w:numPr>
          <w:ilvl w:val="1"/>
          <w:numId w:val="45"/>
        </w:numPr>
        <w:jc w:val="both"/>
        <w:rPr>
          <w:lang w:val="en-US"/>
        </w:rPr>
      </w:pPr>
      <w:r w:rsidRPr="00D0578E">
        <w:rPr>
          <w:lang w:val="en-US"/>
        </w:rPr>
        <w:t>This password should allow any printable Unicode character.</w:t>
      </w:r>
    </w:p>
    <w:p w14:paraId="5F8C16EA" w14:textId="38E1315C" w:rsidR="00D0578E" w:rsidRPr="00D0578E" w:rsidRDefault="00D0578E" w:rsidP="008D0031">
      <w:pPr>
        <w:pStyle w:val="ListParagraph"/>
        <w:numPr>
          <w:ilvl w:val="1"/>
          <w:numId w:val="45"/>
        </w:numPr>
        <w:jc w:val="both"/>
        <w:rPr>
          <w:lang w:val="en-US"/>
        </w:rPr>
      </w:pPr>
      <w:r w:rsidRPr="00D0578E">
        <w:rPr>
          <w:lang w:val="en-US"/>
        </w:rPr>
        <w:t>It requires me to use my current password and new password to change it.</w:t>
      </w:r>
    </w:p>
    <w:p w14:paraId="1C5804B9" w14:textId="23F1DDA1" w:rsidR="00D0578E" w:rsidRPr="00D0578E" w:rsidRDefault="00D0578E" w:rsidP="008D0031">
      <w:pPr>
        <w:pStyle w:val="ListParagraph"/>
        <w:numPr>
          <w:ilvl w:val="1"/>
          <w:numId w:val="45"/>
        </w:numPr>
        <w:jc w:val="both"/>
        <w:rPr>
          <w:lang w:val="en-US"/>
        </w:rPr>
      </w:pPr>
      <w:r w:rsidRPr="00D0578E">
        <w:rPr>
          <w:lang w:val="en-US"/>
        </w:rPr>
        <w:t>There should be a strength meter.</w:t>
      </w:r>
    </w:p>
    <w:p w14:paraId="77B9EE64" w14:textId="324B279F" w:rsidR="00D0578E" w:rsidRPr="00D0578E" w:rsidRDefault="00D0578E" w:rsidP="008D0031">
      <w:pPr>
        <w:pStyle w:val="ListParagraph"/>
        <w:numPr>
          <w:ilvl w:val="1"/>
          <w:numId w:val="45"/>
        </w:numPr>
        <w:jc w:val="both"/>
        <w:rPr>
          <w:lang w:val="en-US"/>
        </w:rPr>
      </w:pPr>
      <w:r w:rsidRPr="00D0578E">
        <w:rPr>
          <w:lang w:val="en-US"/>
        </w:rPr>
        <w:t>There should be no requirement for upper or lowe</w:t>
      </w:r>
      <w:r>
        <w:rPr>
          <w:lang w:val="en-US"/>
        </w:rPr>
        <w:t>r</w:t>
      </w:r>
      <w:r w:rsidRPr="00D0578E">
        <w:rPr>
          <w:lang w:val="en-US"/>
        </w:rPr>
        <w:t xml:space="preserve"> case or numbers or special characters.</w:t>
      </w:r>
    </w:p>
    <w:p w14:paraId="32FB7395" w14:textId="4A1FFC73" w:rsidR="00D0578E" w:rsidRPr="00D0578E" w:rsidRDefault="00D0578E" w:rsidP="008D0031">
      <w:pPr>
        <w:pStyle w:val="ListParagraph"/>
        <w:numPr>
          <w:ilvl w:val="1"/>
          <w:numId w:val="45"/>
        </w:numPr>
        <w:jc w:val="both"/>
        <w:rPr>
          <w:lang w:val="en-US"/>
        </w:rPr>
      </w:pPr>
      <w:r w:rsidRPr="00D0578E">
        <w:rPr>
          <w:lang w:val="en-US"/>
        </w:rPr>
        <w:t>There should not be any password history requirement.</w:t>
      </w:r>
    </w:p>
    <w:p w14:paraId="738DDB57" w14:textId="4C3570D9" w:rsidR="00D0578E" w:rsidRPr="00D0578E" w:rsidRDefault="00D0578E" w:rsidP="008D0031">
      <w:pPr>
        <w:pStyle w:val="ListParagraph"/>
        <w:numPr>
          <w:ilvl w:val="1"/>
          <w:numId w:val="45"/>
        </w:numPr>
        <w:jc w:val="both"/>
        <w:rPr>
          <w:lang w:val="en-US"/>
        </w:rPr>
      </w:pPr>
      <w:r w:rsidRPr="00D0578E">
        <w:rPr>
          <w:lang w:val="en-US"/>
        </w:rPr>
        <w:t>"Paste" functionality should be allowed.</w:t>
      </w:r>
    </w:p>
    <w:p w14:paraId="6A25830F" w14:textId="14F5BC72" w:rsidR="00937786" w:rsidRPr="001D1808" w:rsidRDefault="00D0578E" w:rsidP="008D0031">
      <w:pPr>
        <w:pStyle w:val="ListParagraph"/>
        <w:numPr>
          <w:ilvl w:val="1"/>
          <w:numId w:val="45"/>
        </w:numPr>
        <w:jc w:val="both"/>
        <w:rPr>
          <w:lang w:val="en-US"/>
        </w:rPr>
      </w:pPr>
      <w:r w:rsidRPr="00D0578E">
        <w:rPr>
          <w:lang w:val="en-US"/>
        </w:rPr>
        <w:t>I should be able to see the full length of the password I just typed or only the last character.</w:t>
      </w:r>
    </w:p>
    <w:p w14:paraId="1072561E" w14:textId="77777777" w:rsidR="00FE0CC5" w:rsidRDefault="00FE0CC5" w:rsidP="008D0031">
      <w:pPr>
        <w:jc w:val="both"/>
        <w:rPr>
          <w:lang w:val="en-US"/>
        </w:rPr>
      </w:pPr>
    </w:p>
    <w:p w14:paraId="65485BF3" w14:textId="17CA7713" w:rsidR="00B66747" w:rsidRPr="001D1808" w:rsidRDefault="00B66747" w:rsidP="008D0031">
      <w:pPr>
        <w:jc w:val="both"/>
        <w:rPr>
          <w:lang w:val="en-US"/>
        </w:rPr>
      </w:pPr>
      <w:r>
        <w:rPr>
          <w:lang w:val="en-US"/>
        </w:rPr>
        <w:t>All the mentioned Use Cases are illustrated in the</w:t>
      </w:r>
      <w:r w:rsidR="00162ADF">
        <w:rPr>
          <w:lang w:val="en-US"/>
        </w:rPr>
        <w:t xml:space="preserve"> </w:t>
      </w:r>
      <w:r w:rsidR="00162ADF">
        <w:rPr>
          <w:lang w:val="en-US"/>
        </w:rPr>
        <w:fldChar w:fldCharType="begin"/>
      </w:r>
      <w:r w:rsidR="00162ADF">
        <w:rPr>
          <w:lang w:val="en-US"/>
        </w:rPr>
        <w:instrText xml:space="preserve"> REF _Ref164592557 \h </w:instrText>
      </w:r>
      <w:r w:rsidR="008D0031">
        <w:rPr>
          <w:lang w:val="en-US"/>
        </w:rPr>
        <w:instrText xml:space="preserve"> \* MERGEFORMAT </w:instrText>
      </w:r>
      <w:r w:rsidR="00162ADF">
        <w:rPr>
          <w:lang w:val="en-US"/>
        </w:rPr>
      </w:r>
      <w:r w:rsidR="00162ADF">
        <w:rPr>
          <w:lang w:val="en-US"/>
        </w:rPr>
        <w:fldChar w:fldCharType="separate"/>
      </w:r>
      <w:r w:rsidR="0077268C" w:rsidRPr="0077268C">
        <w:rPr>
          <w:lang w:val="en-US"/>
        </w:rPr>
        <w:t xml:space="preserve">Figure </w:t>
      </w:r>
      <w:r w:rsidR="0077268C" w:rsidRPr="0077268C">
        <w:rPr>
          <w:noProof/>
          <w:lang w:val="en-US"/>
        </w:rPr>
        <w:t>1</w:t>
      </w:r>
      <w:r w:rsidR="00162ADF">
        <w:rPr>
          <w:lang w:val="en-US"/>
        </w:rPr>
        <w:fldChar w:fldCharType="end"/>
      </w:r>
      <w:r>
        <w:rPr>
          <w:lang w:val="en-US"/>
        </w:rPr>
        <w:t>.</w:t>
      </w:r>
    </w:p>
    <w:p w14:paraId="4EADEDAF" w14:textId="77777777" w:rsidR="00B66747" w:rsidRDefault="00FE0CC5" w:rsidP="00B66747">
      <w:pPr>
        <w:keepNext/>
        <w:jc w:val="center"/>
      </w:pPr>
      <w:r>
        <w:rPr>
          <w:noProof/>
        </w:rPr>
        <w:lastRenderedPageBreak/>
        <w:drawing>
          <wp:inline distT="0" distB="0" distL="0" distR="0" wp14:anchorId="2BC6335C" wp14:editId="59514BD9">
            <wp:extent cx="5168900" cy="4997450"/>
            <wp:effectExtent l="0" t="0" r="0" b="0"/>
            <wp:docPr id="1412148499"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48499" name="Picture 1" descr="A diagram of a servi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4997450"/>
                    </a:xfrm>
                    <a:prstGeom prst="rect">
                      <a:avLst/>
                    </a:prstGeom>
                    <a:noFill/>
                    <a:ln>
                      <a:noFill/>
                    </a:ln>
                  </pic:spPr>
                </pic:pic>
              </a:graphicData>
            </a:graphic>
          </wp:inline>
        </w:drawing>
      </w:r>
    </w:p>
    <w:p w14:paraId="78675D10" w14:textId="70A0AA97" w:rsidR="00861E9D" w:rsidRDefault="00B66747" w:rsidP="00C6339E">
      <w:pPr>
        <w:pStyle w:val="Caption"/>
        <w:jc w:val="center"/>
        <w:rPr>
          <w:noProof/>
        </w:rPr>
      </w:pPr>
      <w:bookmarkStart w:id="15" w:name="_Ref164592557"/>
      <w:bookmarkStart w:id="16" w:name="_Toc164614272"/>
      <w:r>
        <w:t xml:space="preserve">Figure </w:t>
      </w:r>
      <w:r>
        <w:fldChar w:fldCharType="begin"/>
      </w:r>
      <w:r>
        <w:instrText xml:space="preserve"> SEQ Figure \* ARABIC </w:instrText>
      </w:r>
      <w:r>
        <w:fldChar w:fldCharType="separate"/>
      </w:r>
      <w:r w:rsidR="00D91303">
        <w:rPr>
          <w:noProof/>
        </w:rPr>
        <w:t>1</w:t>
      </w:r>
      <w:r>
        <w:fldChar w:fldCharType="end"/>
      </w:r>
      <w:bookmarkEnd w:id="15"/>
      <w:r>
        <w:t xml:space="preserve"> </w:t>
      </w:r>
      <w:r>
        <w:rPr>
          <w:noProof/>
        </w:rPr>
        <w:t>- Use Case Diagram</w:t>
      </w:r>
      <w:bookmarkEnd w:id="16"/>
    </w:p>
    <w:p w14:paraId="5B21E311" w14:textId="22CAAE4B" w:rsidR="003676DD" w:rsidRDefault="00861E9D" w:rsidP="003D0C1F">
      <w:pPr>
        <w:pStyle w:val="Heading1"/>
        <w:numPr>
          <w:ilvl w:val="1"/>
          <w:numId w:val="2"/>
        </w:numPr>
      </w:pPr>
      <w:bookmarkStart w:id="17" w:name="_Toc164614222"/>
      <w:r>
        <w:t>Domain-Driven Design</w:t>
      </w:r>
      <w:bookmarkEnd w:id="17"/>
    </w:p>
    <w:p w14:paraId="4191AF8B" w14:textId="0DAEDC04" w:rsidR="0009301B" w:rsidRPr="00C92A71" w:rsidRDefault="0009301B" w:rsidP="008D0031">
      <w:pPr>
        <w:jc w:val="both"/>
        <w:rPr>
          <w:lang w:val="en-US"/>
        </w:rPr>
      </w:pPr>
      <w:r w:rsidRPr="0009301B">
        <w:rPr>
          <w:lang w:val="en-US"/>
        </w:rPr>
        <w:t>The Domain-Driven Design D</w:t>
      </w:r>
      <w:r>
        <w:rPr>
          <w:lang w:val="en-US"/>
        </w:rPr>
        <w:t>iagram is represented in</w:t>
      </w:r>
      <w:r w:rsidR="00C92A71">
        <w:rPr>
          <w:lang w:val="en-US"/>
        </w:rPr>
        <w:t xml:space="preserve"> </w:t>
      </w:r>
      <w:r w:rsidR="00C92A71">
        <w:rPr>
          <w:lang w:val="en-US"/>
        </w:rPr>
        <w:fldChar w:fldCharType="begin"/>
      </w:r>
      <w:r w:rsidR="00C92A71">
        <w:rPr>
          <w:lang w:val="en-US"/>
        </w:rPr>
        <w:instrText xml:space="preserve"> REF _Ref164614282 \h </w:instrText>
      </w:r>
      <w:r w:rsidR="00C92A71">
        <w:rPr>
          <w:lang w:val="en-US"/>
        </w:rPr>
      </w:r>
      <w:r w:rsidR="00C92A71">
        <w:rPr>
          <w:lang w:val="en-US"/>
        </w:rPr>
        <w:fldChar w:fldCharType="separate"/>
      </w:r>
      <w:r w:rsidR="00C92A71" w:rsidRPr="00D25302">
        <w:rPr>
          <w:lang w:val="en-US"/>
        </w:rPr>
        <w:t xml:space="preserve">Figure </w:t>
      </w:r>
      <w:r w:rsidR="00C92A71">
        <w:rPr>
          <w:noProof/>
          <w:lang w:val="en-US"/>
        </w:rPr>
        <w:t>2</w:t>
      </w:r>
      <w:r w:rsidR="00C92A71">
        <w:rPr>
          <w:lang w:val="en-US"/>
        </w:rPr>
        <w:fldChar w:fldCharType="end"/>
      </w:r>
      <w:r w:rsidR="00333D79" w:rsidRPr="00C92A71">
        <w:rPr>
          <w:lang w:val="en-US"/>
        </w:rPr>
        <w:t>.</w:t>
      </w:r>
    </w:p>
    <w:p w14:paraId="0A69BF3F" w14:textId="77777777" w:rsidR="002827F8" w:rsidRDefault="002827F8" w:rsidP="002827F8">
      <w:pPr>
        <w:keepNext/>
        <w:jc w:val="center"/>
      </w:pPr>
      <w:r>
        <w:rPr>
          <w:noProof/>
        </w:rPr>
        <w:lastRenderedPageBreak/>
        <w:drawing>
          <wp:inline distT="0" distB="0" distL="0" distR="0" wp14:anchorId="4EAEF117" wp14:editId="10E64687">
            <wp:extent cx="5453953" cy="3522345"/>
            <wp:effectExtent l="0" t="0" r="0" b="1905"/>
            <wp:docPr id="1035396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96261"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53953" cy="3522345"/>
                    </a:xfrm>
                    <a:prstGeom prst="rect">
                      <a:avLst/>
                    </a:prstGeom>
                    <a:noFill/>
                    <a:ln>
                      <a:noFill/>
                    </a:ln>
                  </pic:spPr>
                </pic:pic>
              </a:graphicData>
            </a:graphic>
          </wp:inline>
        </w:drawing>
      </w:r>
    </w:p>
    <w:p w14:paraId="0D52EB27" w14:textId="63A4C971" w:rsidR="00A34E83" w:rsidRPr="00906302" w:rsidRDefault="002827F8" w:rsidP="002827F8">
      <w:pPr>
        <w:pStyle w:val="Caption"/>
        <w:jc w:val="center"/>
        <w:rPr>
          <w:lang w:val="en-GB"/>
        </w:rPr>
      </w:pPr>
      <w:bookmarkStart w:id="18" w:name="_Ref164614282"/>
      <w:bookmarkStart w:id="19" w:name="_Toc164614273"/>
      <w:r w:rsidRPr="00D25302">
        <w:rPr>
          <w:lang w:val="en-US"/>
        </w:rPr>
        <w:t xml:space="preserve">Figure </w:t>
      </w:r>
      <w:r>
        <w:fldChar w:fldCharType="begin"/>
      </w:r>
      <w:r w:rsidRPr="00D25302">
        <w:rPr>
          <w:lang w:val="en-US"/>
        </w:rPr>
        <w:instrText xml:space="preserve"> SEQ Figure \* ARABIC </w:instrText>
      </w:r>
      <w:r>
        <w:fldChar w:fldCharType="separate"/>
      </w:r>
      <w:r w:rsidR="00D91303">
        <w:rPr>
          <w:noProof/>
          <w:lang w:val="en-US"/>
        </w:rPr>
        <w:t>2</w:t>
      </w:r>
      <w:r>
        <w:fldChar w:fldCharType="end"/>
      </w:r>
      <w:bookmarkEnd w:id="18"/>
      <w:r w:rsidRPr="00D25302">
        <w:rPr>
          <w:lang w:val="en-US"/>
        </w:rPr>
        <w:t xml:space="preserve"> - Domain-Driven Design Diagram</w:t>
      </w:r>
      <w:bookmarkEnd w:id="19"/>
    </w:p>
    <w:p w14:paraId="4BCB960F" w14:textId="102B7DED" w:rsidR="00333D79" w:rsidRDefault="007C5C71" w:rsidP="008D0031">
      <w:pPr>
        <w:jc w:val="both"/>
        <w:rPr>
          <w:lang w:val="en-US"/>
        </w:rPr>
      </w:pPr>
      <w:r>
        <w:rPr>
          <w:lang w:val="en-US"/>
        </w:rPr>
        <w:t xml:space="preserve">The Manager is responsible for creating Drivers and </w:t>
      </w:r>
      <w:r w:rsidR="00C66263">
        <w:rPr>
          <w:lang w:val="en-US"/>
        </w:rPr>
        <w:t>Customer</w:t>
      </w:r>
      <w:r w:rsidR="0034422B">
        <w:rPr>
          <w:lang w:val="en-US"/>
        </w:rPr>
        <w:t>s</w:t>
      </w:r>
      <w:r>
        <w:rPr>
          <w:lang w:val="en-US"/>
        </w:rPr>
        <w:t xml:space="preserve"> accounts</w:t>
      </w:r>
      <w:r w:rsidR="00C1224F">
        <w:rPr>
          <w:lang w:val="en-US"/>
        </w:rPr>
        <w:t xml:space="preserve"> and generally manage</w:t>
      </w:r>
      <w:r w:rsidR="000B7ED0">
        <w:rPr>
          <w:lang w:val="en-US"/>
        </w:rPr>
        <w:t>s</w:t>
      </w:r>
      <w:r w:rsidR="00C1224F">
        <w:rPr>
          <w:lang w:val="en-US"/>
        </w:rPr>
        <w:t xml:space="preserve"> the application</w:t>
      </w:r>
      <w:r w:rsidR="00186781">
        <w:rPr>
          <w:lang w:val="en-US"/>
        </w:rPr>
        <w:t>.</w:t>
      </w:r>
      <w:r w:rsidR="00E30162">
        <w:rPr>
          <w:lang w:val="en-US"/>
        </w:rPr>
        <w:t xml:space="preserve"> The </w:t>
      </w:r>
      <w:r w:rsidR="00C66263">
        <w:rPr>
          <w:lang w:val="en-US"/>
        </w:rPr>
        <w:t>Customer</w:t>
      </w:r>
      <w:r w:rsidR="0034422B">
        <w:rPr>
          <w:lang w:val="en-US"/>
        </w:rPr>
        <w:t>s</w:t>
      </w:r>
      <w:r w:rsidR="00E30162">
        <w:rPr>
          <w:lang w:val="en-US"/>
        </w:rPr>
        <w:t xml:space="preserve"> asks for Services to be delivered at the Location desired and the Manager assigns a Driver with a Truck already assigned to </w:t>
      </w:r>
      <w:r w:rsidR="004F19B1">
        <w:rPr>
          <w:lang w:val="en-US"/>
        </w:rPr>
        <w:t xml:space="preserve">execute the Transport of the </w:t>
      </w:r>
      <w:r w:rsidR="00C66263">
        <w:rPr>
          <w:lang w:val="en-US"/>
        </w:rPr>
        <w:t>Customer</w:t>
      </w:r>
      <w:r w:rsidR="004F19B1">
        <w:rPr>
          <w:lang w:val="en-US"/>
        </w:rPr>
        <w:t>’s Service</w:t>
      </w:r>
      <w:r w:rsidR="00754027">
        <w:rPr>
          <w:lang w:val="en-US"/>
        </w:rPr>
        <w:t>.</w:t>
      </w:r>
      <w:r w:rsidR="00A75054">
        <w:rPr>
          <w:lang w:val="en-US"/>
        </w:rPr>
        <w:t xml:space="preserve"> Finalizing the Transport, the </w:t>
      </w:r>
      <w:r w:rsidR="00AA497C">
        <w:rPr>
          <w:lang w:val="en-US"/>
        </w:rPr>
        <w:t xml:space="preserve">Driver updates the Service Status </w:t>
      </w:r>
      <w:r w:rsidR="003020BF">
        <w:rPr>
          <w:lang w:val="en-US"/>
        </w:rPr>
        <w:t>to Finished.</w:t>
      </w:r>
    </w:p>
    <w:p w14:paraId="1F91CD07" w14:textId="6768D8C4" w:rsidR="00081BF8" w:rsidRDefault="00844CB1" w:rsidP="008D0031">
      <w:pPr>
        <w:jc w:val="both"/>
        <w:rPr>
          <w:lang w:val="en-US"/>
        </w:rPr>
      </w:pPr>
      <w:r>
        <w:rPr>
          <w:lang w:val="en-US"/>
        </w:rPr>
        <w:t xml:space="preserve">It is visible </w:t>
      </w:r>
      <w:r w:rsidR="002F7EFC">
        <w:rPr>
          <w:lang w:val="en-US"/>
        </w:rPr>
        <w:t>eight Aggregates:</w:t>
      </w:r>
    </w:p>
    <w:p w14:paraId="43AEA3A8" w14:textId="35DF7221" w:rsidR="002F7EFC" w:rsidRDefault="008D1093" w:rsidP="008D0031">
      <w:pPr>
        <w:pStyle w:val="ListParagraph"/>
        <w:numPr>
          <w:ilvl w:val="0"/>
          <w:numId w:val="46"/>
        </w:numPr>
        <w:jc w:val="both"/>
        <w:rPr>
          <w:lang w:val="en-US"/>
        </w:rPr>
      </w:pPr>
      <w:r>
        <w:rPr>
          <w:lang w:val="en-US"/>
        </w:rPr>
        <w:t xml:space="preserve">User – composed with User </w:t>
      </w:r>
      <w:r w:rsidR="00231C99">
        <w:rPr>
          <w:lang w:val="en-US"/>
        </w:rPr>
        <w:t>entity and Gender Enum</w:t>
      </w:r>
      <w:r w:rsidR="00C6339E">
        <w:rPr>
          <w:lang w:val="en-US"/>
        </w:rPr>
        <w:t>.</w:t>
      </w:r>
    </w:p>
    <w:p w14:paraId="2CDB63B1" w14:textId="4ADFEB83" w:rsidR="00E108ED" w:rsidRDefault="00E108ED" w:rsidP="008D0031">
      <w:pPr>
        <w:pStyle w:val="ListParagraph"/>
        <w:numPr>
          <w:ilvl w:val="0"/>
          <w:numId w:val="46"/>
        </w:numPr>
        <w:jc w:val="both"/>
        <w:rPr>
          <w:lang w:val="en-US"/>
        </w:rPr>
      </w:pPr>
      <w:r>
        <w:rPr>
          <w:lang w:val="en-US"/>
        </w:rPr>
        <w:t>Truck – composed with Truck entity</w:t>
      </w:r>
      <w:r w:rsidR="00C6339E">
        <w:rPr>
          <w:lang w:val="en-US"/>
        </w:rPr>
        <w:t>.</w:t>
      </w:r>
    </w:p>
    <w:p w14:paraId="43D69FDC" w14:textId="6461ED59" w:rsidR="00E108ED" w:rsidRDefault="00B31E61" w:rsidP="008D0031">
      <w:pPr>
        <w:pStyle w:val="ListParagraph"/>
        <w:numPr>
          <w:ilvl w:val="0"/>
          <w:numId w:val="46"/>
        </w:numPr>
        <w:jc w:val="both"/>
        <w:rPr>
          <w:lang w:val="en-US"/>
        </w:rPr>
      </w:pPr>
      <w:r>
        <w:rPr>
          <w:lang w:val="en-US"/>
        </w:rPr>
        <w:t>Driver - composed with Driver entity</w:t>
      </w:r>
      <w:r w:rsidR="00C6339E">
        <w:rPr>
          <w:lang w:val="en-US"/>
        </w:rPr>
        <w:t>.</w:t>
      </w:r>
    </w:p>
    <w:p w14:paraId="04CB0356" w14:textId="0C859539" w:rsidR="00B31E61" w:rsidRDefault="00E54827" w:rsidP="008D0031">
      <w:pPr>
        <w:pStyle w:val="ListParagraph"/>
        <w:numPr>
          <w:ilvl w:val="0"/>
          <w:numId w:val="46"/>
        </w:numPr>
        <w:jc w:val="both"/>
        <w:rPr>
          <w:lang w:val="en-US"/>
        </w:rPr>
      </w:pPr>
      <w:r>
        <w:rPr>
          <w:lang w:val="en-US"/>
        </w:rPr>
        <w:t xml:space="preserve">Transport - composed </w:t>
      </w:r>
      <w:r w:rsidR="00C6339E">
        <w:rPr>
          <w:lang w:val="en-US"/>
        </w:rPr>
        <w:t>of the Transport</w:t>
      </w:r>
      <w:r>
        <w:rPr>
          <w:lang w:val="en-US"/>
        </w:rPr>
        <w:t xml:space="preserve"> entity</w:t>
      </w:r>
      <w:r w:rsidR="00C6339E">
        <w:rPr>
          <w:lang w:val="en-US"/>
        </w:rPr>
        <w:t>.</w:t>
      </w:r>
    </w:p>
    <w:p w14:paraId="635414DB" w14:textId="390A726D" w:rsidR="00E54827" w:rsidRDefault="00D71395" w:rsidP="008D0031">
      <w:pPr>
        <w:pStyle w:val="ListParagraph"/>
        <w:numPr>
          <w:ilvl w:val="0"/>
          <w:numId w:val="46"/>
        </w:numPr>
        <w:jc w:val="both"/>
        <w:rPr>
          <w:lang w:val="en-US"/>
        </w:rPr>
      </w:pPr>
      <w:r>
        <w:rPr>
          <w:lang w:val="en-US"/>
        </w:rPr>
        <w:t xml:space="preserve">Service - composed </w:t>
      </w:r>
      <w:r w:rsidR="00C6339E">
        <w:rPr>
          <w:lang w:val="en-US"/>
        </w:rPr>
        <w:t>of</w:t>
      </w:r>
      <w:r>
        <w:rPr>
          <w:lang w:val="en-US"/>
        </w:rPr>
        <w:t xml:space="preserve"> Service and </w:t>
      </w:r>
      <w:proofErr w:type="spellStart"/>
      <w:r>
        <w:rPr>
          <w:lang w:val="en-US"/>
        </w:rPr>
        <w:t>ServiceStatus</w:t>
      </w:r>
      <w:proofErr w:type="spellEnd"/>
      <w:r>
        <w:rPr>
          <w:lang w:val="en-US"/>
        </w:rPr>
        <w:t xml:space="preserve"> entities and the Status Enum</w:t>
      </w:r>
      <w:r w:rsidR="00C6339E">
        <w:rPr>
          <w:lang w:val="en-US"/>
        </w:rPr>
        <w:t>.</w:t>
      </w:r>
    </w:p>
    <w:p w14:paraId="5220C178" w14:textId="4E9D93AF" w:rsidR="00D71395" w:rsidRDefault="00F603EC" w:rsidP="008D0031">
      <w:pPr>
        <w:pStyle w:val="ListParagraph"/>
        <w:numPr>
          <w:ilvl w:val="0"/>
          <w:numId w:val="46"/>
        </w:numPr>
        <w:jc w:val="both"/>
        <w:rPr>
          <w:lang w:val="en-US"/>
        </w:rPr>
      </w:pPr>
      <w:r>
        <w:rPr>
          <w:lang w:val="en-US"/>
        </w:rPr>
        <w:t>Location - composed with Location entity</w:t>
      </w:r>
      <w:r w:rsidR="00C6339E">
        <w:rPr>
          <w:lang w:val="en-US"/>
        </w:rPr>
        <w:t>.</w:t>
      </w:r>
    </w:p>
    <w:p w14:paraId="30F5C1CA" w14:textId="4797B26D" w:rsidR="00F603EC" w:rsidRDefault="00F603EC" w:rsidP="008D0031">
      <w:pPr>
        <w:pStyle w:val="ListParagraph"/>
        <w:numPr>
          <w:ilvl w:val="0"/>
          <w:numId w:val="46"/>
        </w:numPr>
        <w:jc w:val="both"/>
        <w:rPr>
          <w:lang w:val="en-US"/>
        </w:rPr>
      </w:pPr>
      <w:r>
        <w:rPr>
          <w:lang w:val="en-US"/>
        </w:rPr>
        <w:t>Manager – composed with Manager entity</w:t>
      </w:r>
      <w:r w:rsidR="00C6339E">
        <w:rPr>
          <w:lang w:val="en-US"/>
        </w:rPr>
        <w:t>.</w:t>
      </w:r>
    </w:p>
    <w:p w14:paraId="3E04E3FC" w14:textId="682AE3DA" w:rsidR="00F603EC" w:rsidRPr="00BA1C1C" w:rsidRDefault="00C66263" w:rsidP="008D0031">
      <w:pPr>
        <w:pStyle w:val="ListParagraph"/>
        <w:numPr>
          <w:ilvl w:val="0"/>
          <w:numId w:val="46"/>
        </w:numPr>
        <w:jc w:val="both"/>
        <w:rPr>
          <w:lang w:val="en-US"/>
        </w:rPr>
      </w:pPr>
      <w:r>
        <w:rPr>
          <w:lang w:val="en-US"/>
        </w:rPr>
        <w:t>Customer</w:t>
      </w:r>
      <w:r w:rsidR="00F603EC">
        <w:rPr>
          <w:lang w:val="en-US"/>
        </w:rPr>
        <w:t xml:space="preserve"> - composed with </w:t>
      </w:r>
      <w:r>
        <w:rPr>
          <w:lang w:val="en-US"/>
        </w:rPr>
        <w:t>Customer</w:t>
      </w:r>
      <w:r w:rsidR="00F603EC">
        <w:rPr>
          <w:lang w:val="en-US"/>
        </w:rPr>
        <w:t xml:space="preserve"> entity.</w:t>
      </w:r>
    </w:p>
    <w:p w14:paraId="45D20A50" w14:textId="31DE7DD4" w:rsidR="00C4697F" w:rsidRPr="00C471CB" w:rsidRDefault="008820FF" w:rsidP="00291825">
      <w:pPr>
        <w:pStyle w:val="Heading1"/>
        <w:numPr>
          <w:ilvl w:val="1"/>
          <w:numId w:val="2"/>
        </w:numPr>
        <w:jc w:val="both"/>
      </w:pPr>
      <w:bookmarkStart w:id="20" w:name="_Toc164526083"/>
      <w:bookmarkStart w:id="21" w:name="_Toc164614223"/>
      <w:r w:rsidRPr="00C471CB">
        <w:t>Abuse Cases</w:t>
      </w:r>
      <w:bookmarkEnd w:id="20"/>
      <w:bookmarkEnd w:id="21"/>
    </w:p>
    <w:p w14:paraId="16626B08" w14:textId="0FE5D0EC" w:rsidR="00EA0A27" w:rsidRPr="00EA0A27" w:rsidRDefault="00EA0A27" w:rsidP="00291825">
      <w:pPr>
        <w:jc w:val="both"/>
        <w:rPr>
          <w:b/>
          <w:bCs/>
          <w:color w:val="D6615C" w:themeColor="accent1"/>
          <w:lang w:val="en-US"/>
        </w:rPr>
      </w:pPr>
      <w:r w:rsidRPr="00EA0A27">
        <w:rPr>
          <w:b/>
          <w:bCs/>
          <w:color w:val="D6615C" w:themeColor="accent1"/>
          <w:lang w:val="en-US"/>
        </w:rPr>
        <w:t xml:space="preserve">UC1. As a </w:t>
      </w:r>
      <w:r w:rsidR="00C66263">
        <w:rPr>
          <w:b/>
          <w:bCs/>
          <w:color w:val="D6615C" w:themeColor="accent1"/>
          <w:lang w:val="en-US"/>
        </w:rPr>
        <w:t>Customer</w:t>
      </w:r>
      <w:r w:rsidRPr="00EA0A27">
        <w:rPr>
          <w:b/>
          <w:bCs/>
          <w:color w:val="D6615C" w:themeColor="accent1"/>
          <w:lang w:val="en-US"/>
        </w:rPr>
        <w:t>, I want to be able to register delivery services so that I can have the parcel delivered to my company/address/</w:t>
      </w:r>
      <w:r w:rsidR="00517ADD" w:rsidRPr="00EA0A27">
        <w:rPr>
          <w:b/>
          <w:bCs/>
          <w:color w:val="D6615C" w:themeColor="accent1"/>
          <w:lang w:val="en-US"/>
        </w:rPr>
        <w:t>place.</w:t>
      </w:r>
    </w:p>
    <w:p w14:paraId="58B0D3D8" w14:textId="3EABA312" w:rsidR="00EA0A27" w:rsidRPr="00EA0A27" w:rsidRDefault="00EA0A27" w:rsidP="00195C37">
      <w:pPr>
        <w:numPr>
          <w:ilvl w:val="0"/>
          <w:numId w:val="24"/>
        </w:numPr>
        <w:jc w:val="both"/>
        <w:rPr>
          <w:lang w:val="en-US"/>
        </w:rPr>
      </w:pPr>
      <w:r w:rsidRPr="00EA0A27">
        <w:rPr>
          <w:lang w:val="en-US"/>
        </w:rPr>
        <w:t xml:space="preserve">Attackers could manipulate the location data provided during the registration process to redirect deliveries to a different address, potentially their own. This could result in theft or tampering </w:t>
      </w:r>
      <w:r w:rsidR="00C6339E" w:rsidRPr="00EA0A27">
        <w:rPr>
          <w:lang w:val="en-US"/>
        </w:rPr>
        <w:t>with</w:t>
      </w:r>
      <w:r w:rsidRPr="00EA0A27">
        <w:rPr>
          <w:lang w:val="en-US"/>
        </w:rPr>
        <w:t xml:space="preserve"> packages.</w:t>
      </w:r>
    </w:p>
    <w:p w14:paraId="12BBD951" w14:textId="77777777" w:rsidR="00EA0A27" w:rsidRPr="00EA0A27" w:rsidRDefault="00EA0A27" w:rsidP="00195C37">
      <w:pPr>
        <w:numPr>
          <w:ilvl w:val="1"/>
          <w:numId w:val="24"/>
        </w:numPr>
        <w:jc w:val="both"/>
      </w:pPr>
      <w:r w:rsidRPr="00EA0A27">
        <w:rPr>
          <w:b/>
          <w:bCs/>
        </w:rPr>
        <w:lastRenderedPageBreak/>
        <w:t>CVSS Risk Rating:</w:t>
      </w:r>
    </w:p>
    <w:p w14:paraId="4B8CB5B7" w14:textId="77777777" w:rsidR="00EA0A27" w:rsidRPr="00EA0A27" w:rsidRDefault="00EA0A27" w:rsidP="00195C37">
      <w:pPr>
        <w:numPr>
          <w:ilvl w:val="2"/>
          <w:numId w:val="24"/>
        </w:numPr>
        <w:jc w:val="both"/>
      </w:pPr>
      <w:r w:rsidRPr="00EA0A27">
        <w:t>7.3 (High) CVSS:3.0/AV:N/AC:H/PR:H/UI:R/S:C/C:H/I:H/A:N</w:t>
      </w:r>
    </w:p>
    <w:p w14:paraId="70241DA5" w14:textId="77777777" w:rsidR="00EA0A27" w:rsidRPr="00EA0A27" w:rsidRDefault="00EA0A27" w:rsidP="00195C37">
      <w:pPr>
        <w:numPr>
          <w:ilvl w:val="1"/>
          <w:numId w:val="24"/>
        </w:numPr>
        <w:jc w:val="both"/>
      </w:pPr>
      <w:r w:rsidRPr="00EA0A27">
        <w:rPr>
          <w:b/>
          <w:bCs/>
        </w:rPr>
        <w:t>Justification:</w:t>
      </w:r>
    </w:p>
    <w:p w14:paraId="34923FEC" w14:textId="77777777" w:rsidR="00EA0A27" w:rsidRPr="00EA0A27" w:rsidRDefault="00EA0A27" w:rsidP="00195C37">
      <w:pPr>
        <w:numPr>
          <w:ilvl w:val="2"/>
          <w:numId w:val="24"/>
        </w:numPr>
        <w:jc w:val="both"/>
        <w:rPr>
          <w:lang w:val="en-US"/>
        </w:rPr>
      </w:pPr>
      <w:r w:rsidRPr="00EA0A27">
        <w:rPr>
          <w:lang w:val="en-US"/>
        </w:rPr>
        <w:t>Location spoofing can redirect deliveries to unauthorized addresses, leading to theft or tampering of packages.</w:t>
      </w:r>
    </w:p>
    <w:p w14:paraId="69AB19AC" w14:textId="0A2F9112" w:rsidR="00EA0A27" w:rsidRPr="00EA0A27" w:rsidRDefault="00EA0A27" w:rsidP="00195C37">
      <w:pPr>
        <w:numPr>
          <w:ilvl w:val="1"/>
          <w:numId w:val="24"/>
        </w:numPr>
        <w:jc w:val="both"/>
      </w:pPr>
      <w:r w:rsidRPr="00EA0A27">
        <w:rPr>
          <w:b/>
          <w:bCs/>
        </w:rPr>
        <w:t xml:space="preserve">Kind </w:t>
      </w:r>
      <w:r w:rsidR="00517ADD" w:rsidRPr="00EA0A27">
        <w:rPr>
          <w:b/>
          <w:bCs/>
        </w:rPr>
        <w:t>of abuse</w:t>
      </w:r>
      <w:r w:rsidRPr="00EA0A27">
        <w:rPr>
          <w:b/>
          <w:bCs/>
        </w:rPr>
        <w:t>:</w:t>
      </w:r>
    </w:p>
    <w:p w14:paraId="6404CCA0" w14:textId="77777777" w:rsidR="00EA0A27" w:rsidRPr="00EA0A27" w:rsidRDefault="00EA0A27" w:rsidP="00195C37">
      <w:pPr>
        <w:numPr>
          <w:ilvl w:val="2"/>
          <w:numId w:val="24"/>
        </w:numPr>
        <w:jc w:val="both"/>
      </w:pPr>
      <w:r w:rsidRPr="00EA0A27">
        <w:t>Business</w:t>
      </w:r>
    </w:p>
    <w:p w14:paraId="272AFA9B" w14:textId="77777777" w:rsidR="00EA0A27" w:rsidRPr="00EA0A27" w:rsidRDefault="00EA0A27" w:rsidP="00195C37">
      <w:pPr>
        <w:numPr>
          <w:ilvl w:val="1"/>
          <w:numId w:val="24"/>
        </w:numPr>
        <w:jc w:val="both"/>
      </w:pPr>
      <w:r w:rsidRPr="00EA0A27">
        <w:rPr>
          <w:b/>
          <w:bCs/>
        </w:rPr>
        <w:t>Countermeasures:</w:t>
      </w:r>
    </w:p>
    <w:p w14:paraId="36DCD60A" w14:textId="77777777" w:rsidR="00EA0A27" w:rsidRPr="00EA0A27" w:rsidRDefault="00EA0A27" w:rsidP="00195C37">
      <w:pPr>
        <w:numPr>
          <w:ilvl w:val="2"/>
          <w:numId w:val="24"/>
        </w:numPr>
        <w:jc w:val="both"/>
        <w:rPr>
          <w:lang w:val="en-US"/>
        </w:rPr>
      </w:pPr>
      <w:r w:rsidRPr="00EA0A27">
        <w:rPr>
          <w:lang w:val="en-US"/>
        </w:rPr>
        <w:t>Implement geolocation validation during registration to detect anomalies.</w:t>
      </w:r>
    </w:p>
    <w:p w14:paraId="510C0D48" w14:textId="77777777" w:rsidR="00EA0A27" w:rsidRPr="00EA0A27" w:rsidRDefault="00EA0A27" w:rsidP="00195C37">
      <w:pPr>
        <w:numPr>
          <w:ilvl w:val="2"/>
          <w:numId w:val="24"/>
        </w:numPr>
        <w:jc w:val="both"/>
        <w:rPr>
          <w:lang w:val="en-US"/>
        </w:rPr>
      </w:pPr>
      <w:r w:rsidRPr="00EA0A27">
        <w:rPr>
          <w:lang w:val="en-US"/>
        </w:rPr>
        <w:t>Use secure communication protocols to prevent location manipulation.</w:t>
      </w:r>
    </w:p>
    <w:p w14:paraId="56666037" w14:textId="76674B63" w:rsidR="00EA0A27" w:rsidRPr="00EA0A27" w:rsidRDefault="00EA0A27" w:rsidP="00195C37">
      <w:pPr>
        <w:numPr>
          <w:ilvl w:val="2"/>
          <w:numId w:val="24"/>
        </w:numPr>
        <w:jc w:val="both"/>
        <w:rPr>
          <w:lang w:val="en-US"/>
        </w:rPr>
      </w:pPr>
      <w:r w:rsidRPr="00EA0A27">
        <w:rPr>
          <w:lang w:val="en-US"/>
        </w:rPr>
        <w:t xml:space="preserve">Provide </w:t>
      </w:r>
      <w:r w:rsidR="00C66263">
        <w:rPr>
          <w:lang w:val="en-US"/>
        </w:rPr>
        <w:t>customer</w:t>
      </w:r>
      <w:r w:rsidR="0034422B">
        <w:rPr>
          <w:lang w:val="en-US"/>
        </w:rPr>
        <w:t>s</w:t>
      </w:r>
      <w:r w:rsidRPr="00EA0A27">
        <w:rPr>
          <w:lang w:val="en-US"/>
        </w:rPr>
        <w:t xml:space="preserve"> with delivery tracking and verification mechanisms.</w:t>
      </w:r>
    </w:p>
    <w:p w14:paraId="30860EC0" w14:textId="42677BA6" w:rsidR="00EA0A27" w:rsidRPr="00EA0A27" w:rsidRDefault="00EA0A27" w:rsidP="00195C37">
      <w:pPr>
        <w:numPr>
          <w:ilvl w:val="0"/>
          <w:numId w:val="24"/>
        </w:numPr>
        <w:jc w:val="both"/>
        <w:rPr>
          <w:lang w:val="en-US"/>
        </w:rPr>
      </w:pPr>
      <w:r w:rsidRPr="00EA0A27">
        <w:rPr>
          <w:lang w:val="en-US"/>
        </w:rPr>
        <w:t xml:space="preserve">During the registration process, if the communication channel between the </w:t>
      </w:r>
      <w:r w:rsidR="00C66263">
        <w:rPr>
          <w:lang w:val="en-US"/>
        </w:rPr>
        <w:t>customer</w:t>
      </w:r>
      <w:r w:rsidRPr="00EA0A27">
        <w:rPr>
          <w:lang w:val="en-US"/>
        </w:rPr>
        <w:t xml:space="preserve"> and the delivery service provider is compromised, attackers could intercept the registration data, modify it, and redirect deliveries to an unauthorized location.</w:t>
      </w:r>
    </w:p>
    <w:p w14:paraId="21F09D64" w14:textId="77777777" w:rsidR="00EA0A27" w:rsidRPr="00EA0A27" w:rsidRDefault="00EA0A27" w:rsidP="00195C37">
      <w:pPr>
        <w:numPr>
          <w:ilvl w:val="1"/>
          <w:numId w:val="24"/>
        </w:numPr>
        <w:jc w:val="both"/>
      </w:pPr>
      <w:r w:rsidRPr="00EA0A27">
        <w:rPr>
          <w:b/>
          <w:bCs/>
        </w:rPr>
        <w:t>CVSS Risk Rating:</w:t>
      </w:r>
    </w:p>
    <w:p w14:paraId="26D2BD4D" w14:textId="77777777" w:rsidR="00EA0A27" w:rsidRPr="00EA0A27" w:rsidRDefault="00EA0A27" w:rsidP="00195C37">
      <w:pPr>
        <w:numPr>
          <w:ilvl w:val="2"/>
          <w:numId w:val="24"/>
        </w:numPr>
        <w:jc w:val="both"/>
      </w:pPr>
      <w:r w:rsidRPr="00EA0A27">
        <w:t>8.7 (High) CVSS:3.0/AV:N/AC:H/PR:N/UI:N/S:C/C:H/I:H/A:N</w:t>
      </w:r>
    </w:p>
    <w:p w14:paraId="7DB500BF" w14:textId="77777777" w:rsidR="00EA0A27" w:rsidRPr="00EA0A27" w:rsidRDefault="00EA0A27" w:rsidP="00195C37">
      <w:pPr>
        <w:numPr>
          <w:ilvl w:val="1"/>
          <w:numId w:val="24"/>
        </w:numPr>
        <w:jc w:val="both"/>
      </w:pPr>
      <w:r w:rsidRPr="00EA0A27">
        <w:rPr>
          <w:b/>
          <w:bCs/>
        </w:rPr>
        <w:t>Justification:</w:t>
      </w:r>
    </w:p>
    <w:p w14:paraId="23EA8E0F" w14:textId="77777777" w:rsidR="00EA0A27" w:rsidRPr="00EA0A27" w:rsidRDefault="00EA0A27" w:rsidP="00195C37">
      <w:pPr>
        <w:numPr>
          <w:ilvl w:val="2"/>
          <w:numId w:val="24"/>
        </w:numPr>
        <w:jc w:val="both"/>
        <w:rPr>
          <w:lang w:val="en-US"/>
        </w:rPr>
      </w:pPr>
      <w:r w:rsidRPr="00EA0A27">
        <w:rPr>
          <w:lang w:val="en-US"/>
        </w:rPr>
        <w:t>Man in the Middle attacks during registration can intercept and modify registration data, leading to unauthorized redirection of deliveries.</w:t>
      </w:r>
    </w:p>
    <w:p w14:paraId="785893DD" w14:textId="77777777" w:rsidR="00EA0A27" w:rsidRPr="00EA0A27" w:rsidRDefault="00EA0A27" w:rsidP="00195C37">
      <w:pPr>
        <w:numPr>
          <w:ilvl w:val="1"/>
          <w:numId w:val="24"/>
        </w:numPr>
        <w:jc w:val="both"/>
      </w:pPr>
      <w:r w:rsidRPr="00EA0A27">
        <w:rPr>
          <w:b/>
          <w:bCs/>
        </w:rPr>
        <w:t>Kind of Abuse:</w:t>
      </w:r>
    </w:p>
    <w:p w14:paraId="792D6AE2" w14:textId="77777777" w:rsidR="00EA0A27" w:rsidRPr="00EA0A27" w:rsidRDefault="00EA0A27" w:rsidP="00195C37">
      <w:pPr>
        <w:numPr>
          <w:ilvl w:val="2"/>
          <w:numId w:val="24"/>
        </w:numPr>
        <w:jc w:val="both"/>
      </w:pPr>
      <w:r w:rsidRPr="00EA0A27">
        <w:t>Business</w:t>
      </w:r>
    </w:p>
    <w:p w14:paraId="5E6A6BFE" w14:textId="77777777" w:rsidR="00EA0A27" w:rsidRPr="00EA0A27" w:rsidRDefault="00EA0A27" w:rsidP="00195C37">
      <w:pPr>
        <w:numPr>
          <w:ilvl w:val="1"/>
          <w:numId w:val="24"/>
        </w:numPr>
        <w:jc w:val="both"/>
      </w:pPr>
      <w:r w:rsidRPr="00EA0A27">
        <w:rPr>
          <w:b/>
          <w:bCs/>
        </w:rPr>
        <w:t>Countermeasures:</w:t>
      </w:r>
    </w:p>
    <w:p w14:paraId="33BDCDE9" w14:textId="77777777" w:rsidR="00EA0A27" w:rsidRPr="00EA0A27" w:rsidRDefault="00EA0A27" w:rsidP="00195C37">
      <w:pPr>
        <w:numPr>
          <w:ilvl w:val="2"/>
          <w:numId w:val="24"/>
        </w:numPr>
        <w:jc w:val="both"/>
        <w:rPr>
          <w:lang w:val="en-US"/>
        </w:rPr>
      </w:pPr>
      <w:r w:rsidRPr="00EA0A27">
        <w:rPr>
          <w:lang w:val="en-US"/>
        </w:rPr>
        <w:t>Implement HTTPS and certificate pinning to secure communication channels.</w:t>
      </w:r>
    </w:p>
    <w:p w14:paraId="139126EF" w14:textId="77777777" w:rsidR="00EA0A27" w:rsidRPr="00EA0A27" w:rsidRDefault="00EA0A27" w:rsidP="00195C37">
      <w:pPr>
        <w:numPr>
          <w:ilvl w:val="2"/>
          <w:numId w:val="24"/>
        </w:numPr>
        <w:jc w:val="both"/>
        <w:rPr>
          <w:lang w:val="en-US"/>
        </w:rPr>
      </w:pPr>
      <w:r w:rsidRPr="00EA0A27">
        <w:rPr>
          <w:lang w:val="en-US"/>
        </w:rPr>
        <w:t>Regularly update security protocols to mitigate known vulnerabilities.</w:t>
      </w:r>
    </w:p>
    <w:p w14:paraId="428F56A5" w14:textId="77777777" w:rsidR="00EA0A27" w:rsidRPr="00EA0A27" w:rsidRDefault="00EA0A27" w:rsidP="00195C37">
      <w:pPr>
        <w:numPr>
          <w:ilvl w:val="2"/>
          <w:numId w:val="24"/>
        </w:numPr>
        <w:jc w:val="both"/>
        <w:rPr>
          <w:lang w:val="en-US"/>
        </w:rPr>
      </w:pPr>
      <w:r w:rsidRPr="00EA0A27">
        <w:rPr>
          <w:lang w:val="en-US"/>
        </w:rPr>
        <w:t>Educate users about the risks of using unsecured networks.</w:t>
      </w:r>
    </w:p>
    <w:p w14:paraId="0FFBDE26" w14:textId="77777777" w:rsidR="00EA0A27" w:rsidRPr="00EA0A27" w:rsidRDefault="00EA0A27" w:rsidP="00195C37">
      <w:pPr>
        <w:numPr>
          <w:ilvl w:val="0"/>
          <w:numId w:val="24"/>
        </w:numPr>
        <w:jc w:val="both"/>
        <w:rPr>
          <w:lang w:val="en-US"/>
        </w:rPr>
      </w:pPr>
      <w:r w:rsidRPr="00EA0A27">
        <w:rPr>
          <w:lang w:val="en-US"/>
        </w:rPr>
        <w:t>Attackers may inject malicious scripts into the delivery service registration page, potentially compromising the security of other users' data, redirecting deliveries to unintended locations or trigger denial of service (DoS).</w:t>
      </w:r>
    </w:p>
    <w:p w14:paraId="4C8601FD" w14:textId="77777777" w:rsidR="00EA0A27" w:rsidRPr="00EA0A27" w:rsidRDefault="00EA0A27" w:rsidP="00195C37">
      <w:pPr>
        <w:numPr>
          <w:ilvl w:val="1"/>
          <w:numId w:val="24"/>
        </w:numPr>
        <w:jc w:val="both"/>
      </w:pPr>
      <w:r w:rsidRPr="00EA0A27">
        <w:rPr>
          <w:b/>
          <w:bCs/>
        </w:rPr>
        <w:t>CVSS Risk Rating:</w:t>
      </w:r>
    </w:p>
    <w:p w14:paraId="4C072ADD" w14:textId="77777777" w:rsidR="00EA0A27" w:rsidRPr="00EA0A27" w:rsidRDefault="00EA0A27" w:rsidP="00195C37">
      <w:pPr>
        <w:numPr>
          <w:ilvl w:val="2"/>
          <w:numId w:val="24"/>
        </w:numPr>
        <w:jc w:val="both"/>
      </w:pPr>
      <w:r w:rsidRPr="00EA0A27">
        <w:t>7.3 (High) CVSS:3.0/AV:N/AC:H/PR:H/UI:R/S:C/C:H/I:H/A:N</w:t>
      </w:r>
    </w:p>
    <w:p w14:paraId="4A0445F6" w14:textId="77777777" w:rsidR="00EA0A27" w:rsidRPr="00EA0A27" w:rsidRDefault="00EA0A27" w:rsidP="00195C37">
      <w:pPr>
        <w:numPr>
          <w:ilvl w:val="1"/>
          <w:numId w:val="24"/>
        </w:numPr>
        <w:jc w:val="both"/>
      </w:pPr>
      <w:r w:rsidRPr="00EA0A27">
        <w:rPr>
          <w:b/>
          <w:bCs/>
        </w:rPr>
        <w:t>Justification:</w:t>
      </w:r>
    </w:p>
    <w:p w14:paraId="20FCDADE" w14:textId="77777777" w:rsidR="00EA0A27" w:rsidRPr="00EA0A27" w:rsidRDefault="00EA0A27" w:rsidP="00195C37">
      <w:pPr>
        <w:numPr>
          <w:ilvl w:val="2"/>
          <w:numId w:val="24"/>
        </w:numPr>
        <w:jc w:val="both"/>
        <w:rPr>
          <w:lang w:val="en-US"/>
        </w:rPr>
      </w:pPr>
      <w:r w:rsidRPr="00EA0A27">
        <w:rPr>
          <w:lang w:val="en-US"/>
        </w:rPr>
        <w:t>XSS attacks can compromise the security of delivery service registration pages, potentially redirecting deliveries or compromising user data.</w:t>
      </w:r>
    </w:p>
    <w:p w14:paraId="1F652ABA" w14:textId="77777777" w:rsidR="00EA0A27" w:rsidRPr="00EA0A27" w:rsidRDefault="00EA0A27" w:rsidP="00195C37">
      <w:pPr>
        <w:numPr>
          <w:ilvl w:val="1"/>
          <w:numId w:val="24"/>
        </w:numPr>
        <w:jc w:val="both"/>
      </w:pPr>
      <w:r w:rsidRPr="00EA0A27">
        <w:rPr>
          <w:b/>
          <w:bCs/>
        </w:rPr>
        <w:t>Kind of Abuse:</w:t>
      </w:r>
    </w:p>
    <w:p w14:paraId="0724DE44" w14:textId="77777777" w:rsidR="00EA0A27" w:rsidRPr="00EA0A27" w:rsidRDefault="00EA0A27" w:rsidP="00195C37">
      <w:pPr>
        <w:numPr>
          <w:ilvl w:val="2"/>
          <w:numId w:val="24"/>
        </w:numPr>
        <w:jc w:val="both"/>
      </w:pPr>
      <w:r w:rsidRPr="00EA0A27">
        <w:t>Technical and Business</w:t>
      </w:r>
    </w:p>
    <w:p w14:paraId="2C6F8F20" w14:textId="77777777" w:rsidR="00EA0A27" w:rsidRPr="00EA0A27" w:rsidRDefault="00EA0A27" w:rsidP="00195C37">
      <w:pPr>
        <w:numPr>
          <w:ilvl w:val="1"/>
          <w:numId w:val="24"/>
        </w:numPr>
        <w:jc w:val="both"/>
      </w:pPr>
      <w:r w:rsidRPr="00EA0A27">
        <w:rPr>
          <w:b/>
          <w:bCs/>
        </w:rPr>
        <w:lastRenderedPageBreak/>
        <w:t>Countermeasures:</w:t>
      </w:r>
    </w:p>
    <w:p w14:paraId="4ED28FD9" w14:textId="5F223CEF" w:rsidR="00EA0A27" w:rsidRPr="00EA0A27" w:rsidRDefault="00EA0A27" w:rsidP="00195C37">
      <w:pPr>
        <w:numPr>
          <w:ilvl w:val="2"/>
          <w:numId w:val="24"/>
        </w:numPr>
        <w:jc w:val="both"/>
        <w:rPr>
          <w:lang w:val="en-US"/>
        </w:rPr>
      </w:pPr>
      <w:r w:rsidRPr="00EA0A27">
        <w:rPr>
          <w:lang w:val="en-US"/>
        </w:rPr>
        <w:t>Implement input sanitization to prevent XSS vulnerabilities</w:t>
      </w:r>
      <w:r w:rsidR="00C6339E">
        <w:rPr>
          <w:lang w:val="en-US"/>
        </w:rPr>
        <w:t>.</w:t>
      </w:r>
    </w:p>
    <w:p w14:paraId="7EE54DC5" w14:textId="73B76ECA" w:rsidR="00EA0A27" w:rsidRPr="00EA0A27" w:rsidRDefault="00EA0A27" w:rsidP="00195C37">
      <w:pPr>
        <w:numPr>
          <w:ilvl w:val="2"/>
          <w:numId w:val="24"/>
        </w:numPr>
        <w:jc w:val="both"/>
        <w:rPr>
          <w:lang w:val="en-US"/>
        </w:rPr>
      </w:pPr>
      <w:r w:rsidRPr="00EA0A27">
        <w:rPr>
          <w:lang w:val="en-US"/>
        </w:rPr>
        <w:t>Employ web application firewalls (WAFs) to detect and block malicious scripts</w:t>
      </w:r>
      <w:r w:rsidR="00C6339E">
        <w:rPr>
          <w:lang w:val="en-US"/>
        </w:rPr>
        <w:t>.</w:t>
      </w:r>
    </w:p>
    <w:p w14:paraId="3DE58BE2" w14:textId="77777777" w:rsidR="00EA0A27" w:rsidRPr="00EA0A27" w:rsidRDefault="00EA0A27" w:rsidP="00195C37">
      <w:pPr>
        <w:numPr>
          <w:ilvl w:val="2"/>
          <w:numId w:val="24"/>
        </w:numPr>
        <w:jc w:val="both"/>
        <w:rPr>
          <w:lang w:val="en-US"/>
        </w:rPr>
      </w:pPr>
      <w:r w:rsidRPr="00EA0A27">
        <w:rPr>
          <w:lang w:val="en-US"/>
        </w:rPr>
        <w:t>Regularly update web application frameworks and libraries.</w:t>
      </w:r>
    </w:p>
    <w:p w14:paraId="2A3426C2" w14:textId="5C9D22B4" w:rsidR="00EA0A27" w:rsidRPr="00EA0A27" w:rsidRDefault="00EA0A27" w:rsidP="00195C37">
      <w:pPr>
        <w:numPr>
          <w:ilvl w:val="0"/>
          <w:numId w:val="24"/>
        </w:numPr>
        <w:jc w:val="both"/>
        <w:rPr>
          <w:lang w:val="en-US"/>
        </w:rPr>
      </w:pPr>
      <w:r w:rsidRPr="00EA0A27">
        <w:rPr>
          <w:lang w:val="en-US"/>
        </w:rPr>
        <w:t xml:space="preserve">Attackers may flood the delivery service provider's registration system with a high volume of fake registration requests, causing service disruption or preventing legitimate </w:t>
      </w:r>
      <w:r w:rsidR="00C66263">
        <w:rPr>
          <w:lang w:val="en-US"/>
        </w:rPr>
        <w:t>customer</w:t>
      </w:r>
      <w:r w:rsidR="0034422B">
        <w:rPr>
          <w:lang w:val="en-US"/>
        </w:rPr>
        <w:t>s</w:t>
      </w:r>
      <w:r w:rsidRPr="00EA0A27">
        <w:rPr>
          <w:lang w:val="en-US"/>
        </w:rPr>
        <w:t xml:space="preserve"> from registering delivery services.</w:t>
      </w:r>
    </w:p>
    <w:p w14:paraId="2DBFA929" w14:textId="77777777" w:rsidR="00EA0A27" w:rsidRPr="00EA0A27" w:rsidRDefault="00EA0A27" w:rsidP="00195C37">
      <w:pPr>
        <w:numPr>
          <w:ilvl w:val="1"/>
          <w:numId w:val="24"/>
        </w:numPr>
        <w:jc w:val="both"/>
      </w:pPr>
      <w:r w:rsidRPr="00EA0A27">
        <w:rPr>
          <w:b/>
          <w:bCs/>
        </w:rPr>
        <w:t>CVSS Risk Rating:</w:t>
      </w:r>
    </w:p>
    <w:p w14:paraId="2CC944B7" w14:textId="77777777" w:rsidR="00EA0A27" w:rsidRPr="00EA0A27" w:rsidRDefault="00EA0A27" w:rsidP="00195C37">
      <w:pPr>
        <w:numPr>
          <w:ilvl w:val="2"/>
          <w:numId w:val="24"/>
        </w:numPr>
        <w:jc w:val="both"/>
      </w:pPr>
      <w:r w:rsidRPr="00EA0A27">
        <w:t>5.9 (Medium)CVSS:3.0/AV:N/AC:H/PR:N/UI:N/S:U/C:N/I:N/A:H</w:t>
      </w:r>
    </w:p>
    <w:p w14:paraId="405DEA83" w14:textId="77777777" w:rsidR="00EA0A27" w:rsidRPr="00EA0A27" w:rsidRDefault="00EA0A27" w:rsidP="00195C37">
      <w:pPr>
        <w:numPr>
          <w:ilvl w:val="1"/>
          <w:numId w:val="24"/>
        </w:numPr>
        <w:jc w:val="both"/>
      </w:pPr>
      <w:r w:rsidRPr="00EA0A27">
        <w:rPr>
          <w:b/>
          <w:bCs/>
        </w:rPr>
        <w:t>Justification:</w:t>
      </w:r>
    </w:p>
    <w:p w14:paraId="6DFA68BF" w14:textId="79AF3E39" w:rsidR="00EA0A27" w:rsidRPr="00EA0A27" w:rsidRDefault="00EA0A27" w:rsidP="00195C37">
      <w:pPr>
        <w:numPr>
          <w:ilvl w:val="2"/>
          <w:numId w:val="24"/>
        </w:numPr>
        <w:jc w:val="both"/>
        <w:rPr>
          <w:lang w:val="en-US"/>
        </w:rPr>
      </w:pPr>
      <w:r w:rsidRPr="00EA0A27">
        <w:rPr>
          <w:lang w:val="en-US"/>
        </w:rPr>
        <w:t xml:space="preserve">DoS attacks can disrupt delivery service registration systems, preventing legitimate </w:t>
      </w:r>
      <w:r w:rsidR="00C66263">
        <w:rPr>
          <w:lang w:val="en-US"/>
        </w:rPr>
        <w:t>customer</w:t>
      </w:r>
      <w:r w:rsidR="0034422B">
        <w:rPr>
          <w:lang w:val="en-US"/>
        </w:rPr>
        <w:t>s</w:t>
      </w:r>
      <w:r w:rsidRPr="00EA0A27">
        <w:rPr>
          <w:lang w:val="en-US"/>
        </w:rPr>
        <w:t xml:space="preserve"> from registering or modifying delivery services.</w:t>
      </w:r>
    </w:p>
    <w:p w14:paraId="3A915A54" w14:textId="77777777" w:rsidR="00EA0A27" w:rsidRPr="00EA0A27" w:rsidRDefault="00EA0A27" w:rsidP="00195C37">
      <w:pPr>
        <w:numPr>
          <w:ilvl w:val="1"/>
          <w:numId w:val="24"/>
        </w:numPr>
        <w:jc w:val="both"/>
      </w:pPr>
      <w:r w:rsidRPr="00EA0A27">
        <w:rPr>
          <w:b/>
          <w:bCs/>
        </w:rPr>
        <w:t>Kind of Abuse:</w:t>
      </w:r>
    </w:p>
    <w:p w14:paraId="75431491" w14:textId="77777777" w:rsidR="00EA0A27" w:rsidRPr="00EA0A27" w:rsidRDefault="00EA0A27" w:rsidP="00195C37">
      <w:pPr>
        <w:numPr>
          <w:ilvl w:val="2"/>
          <w:numId w:val="24"/>
        </w:numPr>
        <w:jc w:val="both"/>
      </w:pPr>
      <w:r w:rsidRPr="00EA0A27">
        <w:t>Technical</w:t>
      </w:r>
    </w:p>
    <w:p w14:paraId="2978E687" w14:textId="77777777" w:rsidR="00EA0A27" w:rsidRPr="00EA0A27" w:rsidRDefault="00EA0A27" w:rsidP="00195C37">
      <w:pPr>
        <w:numPr>
          <w:ilvl w:val="1"/>
          <w:numId w:val="24"/>
        </w:numPr>
        <w:jc w:val="both"/>
      </w:pPr>
      <w:r w:rsidRPr="00EA0A27">
        <w:rPr>
          <w:b/>
          <w:bCs/>
        </w:rPr>
        <w:t>Countermeasures:</w:t>
      </w:r>
    </w:p>
    <w:p w14:paraId="1E309998" w14:textId="72EFC723" w:rsidR="00EA0A27" w:rsidRPr="00EA0A27" w:rsidRDefault="00EA0A27" w:rsidP="00195C37">
      <w:pPr>
        <w:numPr>
          <w:ilvl w:val="2"/>
          <w:numId w:val="24"/>
        </w:numPr>
        <w:jc w:val="both"/>
        <w:rPr>
          <w:lang w:val="en-US"/>
        </w:rPr>
      </w:pPr>
      <w:r w:rsidRPr="00EA0A27">
        <w:rPr>
          <w:lang w:val="en-US"/>
        </w:rPr>
        <w:t>Implement rate limiting and traffic filtering to mitigate DoS attacks</w:t>
      </w:r>
      <w:r w:rsidR="00C6339E">
        <w:rPr>
          <w:lang w:val="en-US"/>
        </w:rPr>
        <w:t>.</w:t>
      </w:r>
    </w:p>
    <w:p w14:paraId="498119CF" w14:textId="4A427783" w:rsidR="00EA0A27" w:rsidRPr="00EA0A27" w:rsidRDefault="00EA0A27" w:rsidP="00195C37">
      <w:pPr>
        <w:numPr>
          <w:ilvl w:val="2"/>
          <w:numId w:val="24"/>
        </w:numPr>
        <w:jc w:val="both"/>
        <w:rPr>
          <w:lang w:val="en-US"/>
        </w:rPr>
      </w:pPr>
      <w:r w:rsidRPr="00EA0A27">
        <w:rPr>
          <w:lang w:val="en-US"/>
        </w:rPr>
        <w:t>Use scalable infrastructure to handle increased traffic loads</w:t>
      </w:r>
      <w:r w:rsidR="00C6339E">
        <w:rPr>
          <w:lang w:val="en-US"/>
        </w:rPr>
        <w:t>.</w:t>
      </w:r>
    </w:p>
    <w:p w14:paraId="78C7FFE0" w14:textId="77777777" w:rsidR="00EA0A27" w:rsidRPr="00EA0A27" w:rsidRDefault="00EA0A27" w:rsidP="00195C37">
      <w:pPr>
        <w:numPr>
          <w:ilvl w:val="2"/>
          <w:numId w:val="24"/>
        </w:numPr>
        <w:jc w:val="both"/>
        <w:rPr>
          <w:lang w:val="en-US"/>
        </w:rPr>
      </w:pPr>
      <w:r w:rsidRPr="00EA0A27">
        <w:rPr>
          <w:lang w:val="en-US"/>
        </w:rPr>
        <w:t>Employ DDoS mitigation services for additional protection.</w:t>
      </w:r>
    </w:p>
    <w:p w14:paraId="2BB020DF" w14:textId="50839BE9" w:rsidR="00EA0A27" w:rsidRPr="00EA0A27" w:rsidRDefault="00EA0A27" w:rsidP="00195C37">
      <w:pPr>
        <w:numPr>
          <w:ilvl w:val="0"/>
          <w:numId w:val="24"/>
        </w:numPr>
        <w:jc w:val="both"/>
        <w:rPr>
          <w:lang w:val="en-US"/>
        </w:rPr>
      </w:pPr>
      <w:r w:rsidRPr="00EA0A27">
        <w:rPr>
          <w:lang w:val="en-US"/>
        </w:rPr>
        <w:t xml:space="preserve">Attackers may attempt to gain unauthorized access to the delivery service provider's database or systems to retrieve sensitive information about past deliveries, including </w:t>
      </w:r>
      <w:r w:rsidR="00C66263">
        <w:rPr>
          <w:lang w:val="en-US"/>
        </w:rPr>
        <w:t>customer</w:t>
      </w:r>
      <w:r w:rsidRPr="00EA0A27">
        <w:rPr>
          <w:lang w:val="en-US"/>
        </w:rPr>
        <w:t xml:space="preserve"> addresses and delivery contents, for malicious purposes such as identity theft or targeted theft of valuable goods.</w:t>
      </w:r>
    </w:p>
    <w:p w14:paraId="1EE9E574" w14:textId="77777777" w:rsidR="00EA0A27" w:rsidRPr="00EA0A27" w:rsidRDefault="00EA0A27" w:rsidP="00195C37">
      <w:pPr>
        <w:numPr>
          <w:ilvl w:val="1"/>
          <w:numId w:val="24"/>
        </w:numPr>
        <w:jc w:val="both"/>
      </w:pPr>
      <w:r w:rsidRPr="00EA0A27">
        <w:rPr>
          <w:b/>
          <w:bCs/>
        </w:rPr>
        <w:t>CVSS Risk Rating:</w:t>
      </w:r>
    </w:p>
    <w:p w14:paraId="0E144FD6" w14:textId="77777777" w:rsidR="00EA0A27" w:rsidRPr="00EA0A27" w:rsidRDefault="00EA0A27" w:rsidP="00195C37">
      <w:pPr>
        <w:numPr>
          <w:ilvl w:val="2"/>
          <w:numId w:val="24"/>
        </w:numPr>
        <w:jc w:val="both"/>
      </w:pPr>
      <w:r w:rsidRPr="00EA0A27">
        <w:t>8.7 (High) CVSS:3.0/AV:N/AC:H/PR:N/UI:N/S:C/C:H/I:H/A:N</w:t>
      </w:r>
    </w:p>
    <w:p w14:paraId="3C477D2A" w14:textId="77777777" w:rsidR="00EA0A27" w:rsidRPr="00EA0A27" w:rsidRDefault="00EA0A27" w:rsidP="00195C37">
      <w:pPr>
        <w:numPr>
          <w:ilvl w:val="1"/>
          <w:numId w:val="24"/>
        </w:numPr>
        <w:jc w:val="both"/>
      </w:pPr>
      <w:r w:rsidRPr="00EA0A27">
        <w:rPr>
          <w:b/>
          <w:bCs/>
        </w:rPr>
        <w:t>Justification:</w:t>
      </w:r>
    </w:p>
    <w:p w14:paraId="1D99857C" w14:textId="77777777" w:rsidR="00EA0A27" w:rsidRPr="00EA0A27" w:rsidRDefault="00EA0A27" w:rsidP="00195C37">
      <w:pPr>
        <w:numPr>
          <w:ilvl w:val="2"/>
          <w:numId w:val="24"/>
        </w:numPr>
        <w:jc w:val="both"/>
        <w:rPr>
          <w:lang w:val="en-US"/>
        </w:rPr>
      </w:pPr>
      <w:r w:rsidRPr="00EA0A27">
        <w:rPr>
          <w:lang w:val="en-US"/>
        </w:rPr>
        <w:t>Unauthorized access to delivery records can lead to identity theft or targeted theft of valuable goods by revealing sensitive information about past deliveries.</w:t>
      </w:r>
    </w:p>
    <w:p w14:paraId="25A295A1" w14:textId="77777777" w:rsidR="00EA0A27" w:rsidRPr="00EA0A27" w:rsidRDefault="00EA0A27" w:rsidP="00195C37">
      <w:pPr>
        <w:numPr>
          <w:ilvl w:val="1"/>
          <w:numId w:val="24"/>
        </w:numPr>
        <w:jc w:val="both"/>
      </w:pPr>
      <w:r w:rsidRPr="00EA0A27">
        <w:rPr>
          <w:b/>
          <w:bCs/>
        </w:rPr>
        <w:t>Kind of Abuse:</w:t>
      </w:r>
    </w:p>
    <w:p w14:paraId="69530213" w14:textId="77777777" w:rsidR="00EA0A27" w:rsidRPr="00EA0A27" w:rsidRDefault="00EA0A27" w:rsidP="00195C37">
      <w:pPr>
        <w:numPr>
          <w:ilvl w:val="2"/>
          <w:numId w:val="24"/>
        </w:numPr>
        <w:jc w:val="both"/>
      </w:pPr>
      <w:r w:rsidRPr="00EA0A27">
        <w:t>Business</w:t>
      </w:r>
    </w:p>
    <w:p w14:paraId="308382C6" w14:textId="77777777" w:rsidR="00EA0A27" w:rsidRPr="00EA0A27" w:rsidRDefault="00EA0A27" w:rsidP="00195C37">
      <w:pPr>
        <w:numPr>
          <w:ilvl w:val="1"/>
          <w:numId w:val="24"/>
        </w:numPr>
        <w:jc w:val="both"/>
      </w:pPr>
      <w:r w:rsidRPr="00EA0A27">
        <w:rPr>
          <w:b/>
          <w:bCs/>
        </w:rPr>
        <w:t>Countermeasures:</w:t>
      </w:r>
    </w:p>
    <w:p w14:paraId="403CA0AC" w14:textId="68CF0BA0" w:rsidR="00EA0A27" w:rsidRPr="00EA0A27" w:rsidRDefault="00EA0A27" w:rsidP="00195C37">
      <w:pPr>
        <w:numPr>
          <w:ilvl w:val="2"/>
          <w:numId w:val="24"/>
        </w:numPr>
        <w:jc w:val="both"/>
        <w:rPr>
          <w:lang w:val="en-US"/>
        </w:rPr>
      </w:pPr>
      <w:r w:rsidRPr="00EA0A27">
        <w:rPr>
          <w:lang w:val="en-US"/>
        </w:rPr>
        <w:t>Implement strict access controls and encryption for delivery records</w:t>
      </w:r>
      <w:r w:rsidR="00C6339E">
        <w:rPr>
          <w:lang w:val="en-US"/>
        </w:rPr>
        <w:t>.</w:t>
      </w:r>
    </w:p>
    <w:p w14:paraId="70ECCFE8" w14:textId="69FDD788" w:rsidR="00EA0A27" w:rsidRPr="00EA0A27" w:rsidRDefault="00EA0A27" w:rsidP="00195C37">
      <w:pPr>
        <w:numPr>
          <w:ilvl w:val="2"/>
          <w:numId w:val="24"/>
        </w:numPr>
        <w:jc w:val="both"/>
        <w:rPr>
          <w:lang w:val="en-US"/>
        </w:rPr>
      </w:pPr>
      <w:r w:rsidRPr="00EA0A27">
        <w:rPr>
          <w:lang w:val="en-US"/>
        </w:rPr>
        <w:t>Regularly monitor access logs for suspicious activity</w:t>
      </w:r>
      <w:r w:rsidR="00C6339E">
        <w:rPr>
          <w:lang w:val="en-US"/>
        </w:rPr>
        <w:t>.</w:t>
      </w:r>
    </w:p>
    <w:p w14:paraId="47F0E6ED" w14:textId="18AE69B6" w:rsidR="00EA0A27" w:rsidRPr="00EA0A27" w:rsidRDefault="00EA0A27" w:rsidP="00195C37">
      <w:pPr>
        <w:numPr>
          <w:ilvl w:val="2"/>
          <w:numId w:val="24"/>
        </w:numPr>
        <w:jc w:val="both"/>
        <w:rPr>
          <w:lang w:val="en-US"/>
        </w:rPr>
      </w:pPr>
      <w:r w:rsidRPr="00EA0A27">
        <w:rPr>
          <w:lang w:val="en-US"/>
        </w:rPr>
        <w:t xml:space="preserve">Comply with data protection regulations to safeguard </w:t>
      </w:r>
      <w:r w:rsidR="00C66263">
        <w:rPr>
          <w:lang w:val="en-US"/>
        </w:rPr>
        <w:t>customer</w:t>
      </w:r>
      <w:r w:rsidRPr="00EA0A27">
        <w:rPr>
          <w:lang w:val="en-US"/>
        </w:rPr>
        <w:t xml:space="preserve"> information.</w:t>
      </w:r>
    </w:p>
    <w:p w14:paraId="7FD7DE72" w14:textId="66DD334E" w:rsidR="00EA0A27" w:rsidRPr="00EA0A27" w:rsidRDefault="00EA0A27" w:rsidP="00291825">
      <w:pPr>
        <w:jc w:val="both"/>
        <w:rPr>
          <w:b/>
          <w:bCs/>
          <w:color w:val="D6615C" w:themeColor="accent1"/>
          <w:lang w:val="en-US"/>
        </w:rPr>
      </w:pPr>
      <w:r w:rsidRPr="00EA0A27">
        <w:rPr>
          <w:b/>
          <w:bCs/>
          <w:color w:val="D6615C" w:themeColor="accent1"/>
          <w:lang w:val="en-US"/>
        </w:rPr>
        <w:lastRenderedPageBreak/>
        <w:t xml:space="preserve">UC2. As a </w:t>
      </w:r>
      <w:r w:rsidR="00C66263">
        <w:rPr>
          <w:b/>
          <w:bCs/>
          <w:color w:val="D6615C" w:themeColor="accent1"/>
          <w:lang w:val="en-US"/>
        </w:rPr>
        <w:t>Customer</w:t>
      </w:r>
      <w:r w:rsidRPr="00EA0A27">
        <w:rPr>
          <w:b/>
          <w:bCs/>
          <w:color w:val="D6615C" w:themeColor="accent1"/>
          <w:lang w:val="en-US"/>
        </w:rPr>
        <w:t>, I want to be able to see the status of my requested Transport (Pending/Accepted/Rejected/In progress) so that I can have control of it</w:t>
      </w:r>
      <w:r w:rsidR="00C6339E">
        <w:rPr>
          <w:b/>
          <w:bCs/>
          <w:color w:val="D6615C" w:themeColor="accent1"/>
          <w:lang w:val="en-US"/>
        </w:rPr>
        <w:t>.</w:t>
      </w:r>
    </w:p>
    <w:p w14:paraId="177DBF24" w14:textId="77777777" w:rsidR="00EA0A27" w:rsidRPr="00EA0A27" w:rsidRDefault="00EA0A27" w:rsidP="00195C37">
      <w:pPr>
        <w:numPr>
          <w:ilvl w:val="0"/>
          <w:numId w:val="25"/>
        </w:numPr>
        <w:jc w:val="both"/>
        <w:rPr>
          <w:lang w:val="en-US"/>
        </w:rPr>
      </w:pPr>
      <w:r w:rsidRPr="00EA0A27">
        <w:rPr>
          <w:lang w:val="en-US"/>
        </w:rPr>
        <w:t>As an attacker, I bypass access control checks by modifying the URL, internal application state, or the HTML page, or simply using a custom API attack tool so that I can access the privilege information about the transport status.</w:t>
      </w:r>
    </w:p>
    <w:p w14:paraId="4E1A8824" w14:textId="77777777" w:rsidR="00EA0A27" w:rsidRPr="00EA0A27" w:rsidRDefault="00EA0A27" w:rsidP="00195C37">
      <w:pPr>
        <w:numPr>
          <w:ilvl w:val="1"/>
          <w:numId w:val="25"/>
        </w:numPr>
        <w:jc w:val="both"/>
      </w:pPr>
      <w:r w:rsidRPr="00EA0A27">
        <w:rPr>
          <w:b/>
          <w:bCs/>
        </w:rPr>
        <w:t>CVSS V3 risk rating:</w:t>
      </w:r>
    </w:p>
    <w:p w14:paraId="6AE5B287" w14:textId="77777777" w:rsidR="00EA0A27" w:rsidRPr="00EA0A27" w:rsidRDefault="00EA0A27" w:rsidP="00195C37">
      <w:pPr>
        <w:numPr>
          <w:ilvl w:val="2"/>
          <w:numId w:val="25"/>
        </w:numPr>
        <w:jc w:val="both"/>
      </w:pPr>
      <w:r w:rsidRPr="00EA0A27">
        <w:t>5.7 CVSS:3.0/AV:N/AC:L/PR:L/UI:R/S:U/C:H/I:N/A:N</w:t>
      </w:r>
    </w:p>
    <w:p w14:paraId="08FEE300" w14:textId="77777777" w:rsidR="00EA0A27" w:rsidRPr="00EA0A27" w:rsidRDefault="00EA0A27" w:rsidP="00195C37">
      <w:pPr>
        <w:numPr>
          <w:ilvl w:val="1"/>
          <w:numId w:val="25"/>
        </w:numPr>
        <w:jc w:val="both"/>
      </w:pPr>
      <w:r w:rsidRPr="00EA0A27">
        <w:rPr>
          <w:b/>
          <w:bCs/>
        </w:rPr>
        <w:t>Kind of Abuse:</w:t>
      </w:r>
    </w:p>
    <w:p w14:paraId="35573784" w14:textId="77777777" w:rsidR="00EA0A27" w:rsidRPr="00EA0A27" w:rsidRDefault="00EA0A27" w:rsidP="00195C37">
      <w:pPr>
        <w:numPr>
          <w:ilvl w:val="2"/>
          <w:numId w:val="25"/>
        </w:numPr>
        <w:jc w:val="both"/>
      </w:pPr>
      <w:r w:rsidRPr="00EA0A27">
        <w:t>Business</w:t>
      </w:r>
    </w:p>
    <w:p w14:paraId="6DF9857D" w14:textId="77777777" w:rsidR="00EA0A27" w:rsidRPr="00EA0A27" w:rsidRDefault="00EA0A27" w:rsidP="00195C37">
      <w:pPr>
        <w:numPr>
          <w:ilvl w:val="1"/>
          <w:numId w:val="25"/>
        </w:numPr>
        <w:jc w:val="both"/>
      </w:pPr>
      <w:r w:rsidRPr="00EA0A27">
        <w:rPr>
          <w:b/>
          <w:bCs/>
        </w:rPr>
        <w:t>Countermeasures:</w:t>
      </w:r>
    </w:p>
    <w:p w14:paraId="1882F1A4" w14:textId="77777777" w:rsidR="00EA0A27" w:rsidRPr="00EA0A27" w:rsidRDefault="00EA0A27" w:rsidP="00195C37">
      <w:pPr>
        <w:numPr>
          <w:ilvl w:val="2"/>
          <w:numId w:val="25"/>
        </w:numPr>
        <w:jc w:val="both"/>
        <w:rPr>
          <w:lang w:val="en-US"/>
        </w:rPr>
      </w:pPr>
      <w:r w:rsidRPr="00EA0A27">
        <w:rPr>
          <w:lang w:val="en-US"/>
        </w:rPr>
        <w:t>Add verification for authorization inside the data access.</w:t>
      </w:r>
    </w:p>
    <w:p w14:paraId="727CE356" w14:textId="77777777" w:rsidR="00EA0A27" w:rsidRPr="00EA0A27" w:rsidRDefault="00EA0A27" w:rsidP="00195C37">
      <w:pPr>
        <w:numPr>
          <w:ilvl w:val="0"/>
          <w:numId w:val="25"/>
        </w:numPr>
        <w:jc w:val="both"/>
        <w:rPr>
          <w:lang w:val="en-US"/>
        </w:rPr>
      </w:pPr>
      <w:r w:rsidRPr="00EA0A27">
        <w:rPr>
          <w:lang w:val="en-US"/>
        </w:rPr>
        <w:t>As an attacker and/or malicious user, I can manipulate the primary key so that I can access the transport status of other users.</w:t>
      </w:r>
    </w:p>
    <w:p w14:paraId="3C2A5460" w14:textId="77777777" w:rsidR="00EA0A27" w:rsidRPr="00EA0A27" w:rsidRDefault="00EA0A27" w:rsidP="00195C37">
      <w:pPr>
        <w:numPr>
          <w:ilvl w:val="1"/>
          <w:numId w:val="25"/>
        </w:numPr>
        <w:jc w:val="both"/>
      </w:pPr>
      <w:r w:rsidRPr="00EA0A27">
        <w:rPr>
          <w:b/>
          <w:bCs/>
        </w:rPr>
        <w:t>CVSS V3 risk rating:</w:t>
      </w:r>
    </w:p>
    <w:p w14:paraId="3EF3C3B6" w14:textId="77777777" w:rsidR="00EA0A27" w:rsidRPr="00EA0A27" w:rsidRDefault="00EA0A27" w:rsidP="00195C37">
      <w:pPr>
        <w:numPr>
          <w:ilvl w:val="2"/>
          <w:numId w:val="25"/>
        </w:numPr>
        <w:jc w:val="both"/>
      </w:pPr>
      <w:r w:rsidRPr="00EA0A27">
        <w:t>5.7 CVSS:3.0/AV:N/AC:L/PR:L/UI:R/S:U/C:H/I:N/A:N</w:t>
      </w:r>
    </w:p>
    <w:p w14:paraId="28A7F8FB" w14:textId="77777777" w:rsidR="00EA0A27" w:rsidRPr="00EA0A27" w:rsidRDefault="00EA0A27" w:rsidP="00195C37">
      <w:pPr>
        <w:numPr>
          <w:ilvl w:val="1"/>
          <w:numId w:val="25"/>
        </w:numPr>
        <w:jc w:val="both"/>
      </w:pPr>
      <w:r w:rsidRPr="00EA0A27">
        <w:rPr>
          <w:b/>
          <w:bCs/>
        </w:rPr>
        <w:t>Kind of Abuse:</w:t>
      </w:r>
    </w:p>
    <w:p w14:paraId="4F07832F" w14:textId="77777777" w:rsidR="00EA0A27" w:rsidRPr="00EA0A27" w:rsidRDefault="00EA0A27" w:rsidP="00195C37">
      <w:pPr>
        <w:numPr>
          <w:ilvl w:val="2"/>
          <w:numId w:val="25"/>
        </w:numPr>
        <w:jc w:val="both"/>
      </w:pPr>
      <w:r w:rsidRPr="00EA0A27">
        <w:t>Business</w:t>
      </w:r>
    </w:p>
    <w:p w14:paraId="6E407F48" w14:textId="77777777" w:rsidR="00EA0A27" w:rsidRPr="00EA0A27" w:rsidRDefault="00EA0A27" w:rsidP="00195C37">
      <w:pPr>
        <w:numPr>
          <w:ilvl w:val="1"/>
          <w:numId w:val="25"/>
        </w:numPr>
        <w:jc w:val="both"/>
      </w:pPr>
      <w:r w:rsidRPr="00EA0A27">
        <w:rPr>
          <w:b/>
          <w:bCs/>
        </w:rPr>
        <w:t>Countermeasures:</w:t>
      </w:r>
    </w:p>
    <w:p w14:paraId="3B5FEBDC" w14:textId="77777777" w:rsidR="00EA0A27" w:rsidRPr="00EA0A27" w:rsidRDefault="00EA0A27" w:rsidP="00195C37">
      <w:pPr>
        <w:numPr>
          <w:ilvl w:val="2"/>
          <w:numId w:val="25"/>
        </w:numPr>
        <w:jc w:val="both"/>
        <w:rPr>
          <w:lang w:val="en-US"/>
        </w:rPr>
      </w:pPr>
      <w:r w:rsidRPr="00EA0A27">
        <w:rPr>
          <w:lang w:val="en-US"/>
        </w:rPr>
        <w:t>Add verification for authorization so that only verified users access the data defined for them.</w:t>
      </w:r>
    </w:p>
    <w:p w14:paraId="69E836C1" w14:textId="77777777" w:rsidR="00EA0A27" w:rsidRPr="00EA0A27" w:rsidRDefault="00EA0A27" w:rsidP="00195C37">
      <w:pPr>
        <w:numPr>
          <w:ilvl w:val="0"/>
          <w:numId w:val="25"/>
        </w:numPr>
        <w:jc w:val="both"/>
        <w:rPr>
          <w:lang w:val="en-US"/>
        </w:rPr>
      </w:pPr>
      <w:r w:rsidRPr="00EA0A27">
        <w:rPr>
          <w:lang w:val="en-US"/>
        </w:rPr>
        <w:t>As an attacker, I manipulate sessions, access tokens, or other access controls in the application to act as a user without being logged in, so that I can get access to the information about the transport status.</w:t>
      </w:r>
    </w:p>
    <w:p w14:paraId="0C89702B" w14:textId="77777777" w:rsidR="00EA0A27" w:rsidRPr="00EA0A27" w:rsidRDefault="00EA0A27" w:rsidP="00195C37">
      <w:pPr>
        <w:numPr>
          <w:ilvl w:val="1"/>
          <w:numId w:val="25"/>
        </w:numPr>
        <w:jc w:val="both"/>
      </w:pPr>
      <w:r w:rsidRPr="00EA0A27">
        <w:rPr>
          <w:b/>
          <w:bCs/>
        </w:rPr>
        <w:t>CVSS V3 risk rating:</w:t>
      </w:r>
    </w:p>
    <w:p w14:paraId="0FA0E43C" w14:textId="77777777" w:rsidR="00EA0A27" w:rsidRPr="00EA0A27" w:rsidRDefault="00EA0A27" w:rsidP="00195C37">
      <w:pPr>
        <w:numPr>
          <w:ilvl w:val="2"/>
          <w:numId w:val="25"/>
        </w:numPr>
        <w:jc w:val="both"/>
      </w:pPr>
      <w:r w:rsidRPr="00EA0A27">
        <w:t>5.3 CVSS:3.0/AV:N/AC:H/PR:N/UI:R/S:U/C:H/I:N/A:N;</w:t>
      </w:r>
    </w:p>
    <w:p w14:paraId="2A6097A2" w14:textId="77777777" w:rsidR="00EA0A27" w:rsidRPr="00EA0A27" w:rsidRDefault="00EA0A27" w:rsidP="00195C37">
      <w:pPr>
        <w:numPr>
          <w:ilvl w:val="1"/>
          <w:numId w:val="25"/>
        </w:numPr>
        <w:jc w:val="both"/>
      </w:pPr>
      <w:r w:rsidRPr="00EA0A27">
        <w:rPr>
          <w:b/>
          <w:bCs/>
        </w:rPr>
        <w:t>Kind of Abuse:</w:t>
      </w:r>
    </w:p>
    <w:p w14:paraId="56A5E06A" w14:textId="77777777" w:rsidR="00EA0A27" w:rsidRPr="00EA0A27" w:rsidRDefault="00EA0A27" w:rsidP="00195C37">
      <w:pPr>
        <w:numPr>
          <w:ilvl w:val="2"/>
          <w:numId w:val="25"/>
        </w:numPr>
        <w:jc w:val="both"/>
      </w:pPr>
      <w:r w:rsidRPr="00EA0A27">
        <w:t>Business</w:t>
      </w:r>
    </w:p>
    <w:p w14:paraId="349F360C" w14:textId="77777777" w:rsidR="00EA0A27" w:rsidRPr="00EA0A27" w:rsidRDefault="00EA0A27" w:rsidP="00195C37">
      <w:pPr>
        <w:numPr>
          <w:ilvl w:val="1"/>
          <w:numId w:val="25"/>
        </w:numPr>
        <w:jc w:val="both"/>
      </w:pPr>
      <w:r w:rsidRPr="00EA0A27">
        <w:rPr>
          <w:b/>
          <w:bCs/>
        </w:rPr>
        <w:t>Countermeasures:</w:t>
      </w:r>
    </w:p>
    <w:p w14:paraId="5AE947A5" w14:textId="18BE4484" w:rsidR="00EA0A27" w:rsidRPr="00EA0A27" w:rsidRDefault="00EA0A27" w:rsidP="00195C37">
      <w:pPr>
        <w:numPr>
          <w:ilvl w:val="2"/>
          <w:numId w:val="25"/>
        </w:numPr>
        <w:jc w:val="both"/>
        <w:rPr>
          <w:lang w:val="en-US"/>
        </w:rPr>
      </w:pPr>
      <w:r w:rsidRPr="00EA0A27">
        <w:rPr>
          <w:lang w:val="en-US"/>
        </w:rPr>
        <w:t xml:space="preserve">Make session and access tokens </w:t>
      </w:r>
      <w:r w:rsidR="00C6339E" w:rsidRPr="00EA0A27">
        <w:rPr>
          <w:lang w:val="en-US"/>
        </w:rPr>
        <w:t>secret</w:t>
      </w:r>
      <w:r w:rsidRPr="00EA0A27">
        <w:rPr>
          <w:lang w:val="en-US"/>
        </w:rPr>
        <w:t xml:space="preserve"> and hardly </w:t>
      </w:r>
      <w:r w:rsidR="00C6339E" w:rsidRPr="00EA0A27">
        <w:rPr>
          <w:lang w:val="en-US"/>
        </w:rPr>
        <w:t>inaccessible</w:t>
      </w:r>
      <w:r w:rsidRPr="00EA0A27">
        <w:rPr>
          <w:lang w:val="en-US"/>
        </w:rPr>
        <w:t xml:space="preserve"> for outside users. Always check </w:t>
      </w:r>
      <w:r w:rsidR="00C6339E" w:rsidRPr="00EA0A27">
        <w:rPr>
          <w:lang w:val="en-US"/>
        </w:rPr>
        <w:t>users’</w:t>
      </w:r>
      <w:r w:rsidRPr="00EA0A27">
        <w:rPr>
          <w:lang w:val="en-US"/>
        </w:rPr>
        <w:t xml:space="preserve"> tokens for data, not only their role.</w:t>
      </w:r>
    </w:p>
    <w:p w14:paraId="426E6440" w14:textId="77777777" w:rsidR="00EA0A27" w:rsidRPr="00EA0A27" w:rsidRDefault="00EA0A27" w:rsidP="00195C37">
      <w:pPr>
        <w:numPr>
          <w:ilvl w:val="0"/>
          <w:numId w:val="25"/>
        </w:numPr>
        <w:jc w:val="both"/>
        <w:rPr>
          <w:lang w:val="en-US"/>
        </w:rPr>
      </w:pPr>
      <w:r w:rsidRPr="00EA0A27">
        <w:rPr>
          <w:lang w:val="en-US"/>
        </w:rPr>
        <w:t>As an attacker, I force browsing to transport status page without being authenticated, gaining access to privilege the information about the transport status.</w:t>
      </w:r>
    </w:p>
    <w:p w14:paraId="2008C6E4" w14:textId="77777777" w:rsidR="00EA0A27" w:rsidRPr="00EA0A27" w:rsidRDefault="00EA0A27" w:rsidP="00195C37">
      <w:pPr>
        <w:numPr>
          <w:ilvl w:val="1"/>
          <w:numId w:val="25"/>
        </w:numPr>
        <w:jc w:val="both"/>
      </w:pPr>
      <w:r w:rsidRPr="00EA0A27">
        <w:rPr>
          <w:b/>
          <w:bCs/>
        </w:rPr>
        <w:t>CVSS V3 risk rating:</w:t>
      </w:r>
    </w:p>
    <w:p w14:paraId="0BC2D1ED" w14:textId="77777777" w:rsidR="00EA0A27" w:rsidRPr="00EA0A27" w:rsidRDefault="00EA0A27" w:rsidP="00195C37">
      <w:pPr>
        <w:numPr>
          <w:ilvl w:val="2"/>
          <w:numId w:val="25"/>
        </w:numPr>
        <w:jc w:val="both"/>
      </w:pPr>
      <w:r w:rsidRPr="00EA0A27">
        <w:t>5.3 CVSS:3.0/AV:N/AC:H/PR:N/UI:R/S:U/C:H/I:N/A:N</w:t>
      </w:r>
    </w:p>
    <w:p w14:paraId="4BFC344F" w14:textId="77777777" w:rsidR="00EA0A27" w:rsidRPr="00EA0A27" w:rsidRDefault="00EA0A27" w:rsidP="00195C37">
      <w:pPr>
        <w:numPr>
          <w:ilvl w:val="1"/>
          <w:numId w:val="25"/>
        </w:numPr>
        <w:jc w:val="both"/>
      </w:pPr>
      <w:r w:rsidRPr="00EA0A27">
        <w:rPr>
          <w:b/>
          <w:bCs/>
        </w:rPr>
        <w:t>Kind of Abuse:</w:t>
      </w:r>
    </w:p>
    <w:p w14:paraId="256F91EB" w14:textId="77777777" w:rsidR="00EA0A27" w:rsidRPr="00EA0A27" w:rsidRDefault="00EA0A27" w:rsidP="00195C37">
      <w:pPr>
        <w:numPr>
          <w:ilvl w:val="2"/>
          <w:numId w:val="25"/>
        </w:numPr>
        <w:jc w:val="both"/>
      </w:pPr>
      <w:r w:rsidRPr="00EA0A27">
        <w:t>Business</w:t>
      </w:r>
    </w:p>
    <w:p w14:paraId="443DA855" w14:textId="77777777" w:rsidR="00EA0A27" w:rsidRPr="00EA0A27" w:rsidRDefault="00EA0A27" w:rsidP="00195C37">
      <w:pPr>
        <w:numPr>
          <w:ilvl w:val="1"/>
          <w:numId w:val="25"/>
        </w:numPr>
        <w:jc w:val="both"/>
      </w:pPr>
      <w:r w:rsidRPr="00EA0A27">
        <w:rPr>
          <w:b/>
          <w:bCs/>
        </w:rPr>
        <w:t>Countermeasures:</w:t>
      </w:r>
    </w:p>
    <w:p w14:paraId="0C6F950E" w14:textId="77777777" w:rsidR="00EA0A27" w:rsidRPr="00EA0A27" w:rsidRDefault="00EA0A27" w:rsidP="00195C37">
      <w:pPr>
        <w:numPr>
          <w:ilvl w:val="2"/>
          <w:numId w:val="25"/>
        </w:numPr>
        <w:jc w:val="both"/>
        <w:rPr>
          <w:lang w:val="en-US"/>
        </w:rPr>
      </w:pPr>
      <w:r w:rsidRPr="00EA0A27">
        <w:rPr>
          <w:lang w:val="en-US"/>
        </w:rPr>
        <w:lastRenderedPageBreak/>
        <w:t>Always verify authentication inside the transport status page.</w:t>
      </w:r>
    </w:p>
    <w:p w14:paraId="2FB5FB33" w14:textId="3B5708C6" w:rsidR="00EA0A27" w:rsidRPr="00EA0A27" w:rsidRDefault="00EA0A27" w:rsidP="00291825">
      <w:pPr>
        <w:jc w:val="both"/>
        <w:rPr>
          <w:b/>
          <w:bCs/>
          <w:color w:val="D6615C" w:themeColor="accent1"/>
          <w:lang w:val="en-US"/>
        </w:rPr>
      </w:pPr>
      <w:r w:rsidRPr="00EA0A27">
        <w:rPr>
          <w:b/>
          <w:bCs/>
          <w:color w:val="D6615C" w:themeColor="accent1"/>
          <w:lang w:val="en-US"/>
        </w:rPr>
        <w:t xml:space="preserve">UC3. As a </w:t>
      </w:r>
      <w:r w:rsidR="00C66263">
        <w:rPr>
          <w:b/>
          <w:bCs/>
          <w:color w:val="D6615C" w:themeColor="accent1"/>
          <w:lang w:val="en-US"/>
        </w:rPr>
        <w:t>customer</w:t>
      </w:r>
      <w:r w:rsidRPr="00EA0A27">
        <w:rPr>
          <w:b/>
          <w:bCs/>
          <w:color w:val="D6615C" w:themeColor="accent1"/>
          <w:lang w:val="en-US"/>
        </w:rPr>
        <w:t xml:space="preserve">, I want to be able to add Locations associated to me so that I can choose one of them in the </w:t>
      </w:r>
      <w:r w:rsidR="00C6339E" w:rsidRPr="00EA0A27">
        <w:rPr>
          <w:b/>
          <w:bCs/>
          <w:color w:val="D6615C" w:themeColor="accent1"/>
          <w:lang w:val="en-US"/>
        </w:rPr>
        <w:t>Service.</w:t>
      </w:r>
    </w:p>
    <w:p w14:paraId="7372A772" w14:textId="173C4B66" w:rsidR="00EA0A27" w:rsidRPr="00EA0A27" w:rsidRDefault="00EA0A27" w:rsidP="00195C37">
      <w:pPr>
        <w:numPr>
          <w:ilvl w:val="0"/>
          <w:numId w:val="26"/>
        </w:numPr>
        <w:jc w:val="both"/>
        <w:rPr>
          <w:lang w:val="en-US"/>
        </w:rPr>
      </w:pPr>
      <w:r w:rsidRPr="00EA0A27">
        <w:rPr>
          <w:lang w:val="en-US"/>
        </w:rPr>
        <w:t xml:space="preserve">As an attacker, I modify the details of existing locations associated to </w:t>
      </w:r>
      <w:r w:rsidR="00C66263">
        <w:rPr>
          <w:lang w:val="en-US"/>
        </w:rPr>
        <w:t>customer</w:t>
      </w:r>
      <w:r w:rsidR="0034422B">
        <w:rPr>
          <w:lang w:val="en-US"/>
        </w:rPr>
        <w:t>s</w:t>
      </w:r>
      <w:r w:rsidRPr="00EA0A27">
        <w:rPr>
          <w:lang w:val="en-US"/>
        </w:rPr>
        <w:t>, such as changing addresses or altering coordinates, leading to incorrect information for the drivers who will conduct the Transport.</w:t>
      </w:r>
    </w:p>
    <w:p w14:paraId="108EAB0A" w14:textId="77777777" w:rsidR="00EA0A27" w:rsidRPr="00EA0A27" w:rsidRDefault="00EA0A27" w:rsidP="00195C37">
      <w:pPr>
        <w:numPr>
          <w:ilvl w:val="1"/>
          <w:numId w:val="26"/>
        </w:numPr>
        <w:jc w:val="both"/>
      </w:pPr>
      <w:r w:rsidRPr="00EA0A27">
        <w:rPr>
          <w:b/>
          <w:bCs/>
        </w:rPr>
        <w:t>CVSS Risk Rating:</w:t>
      </w:r>
    </w:p>
    <w:p w14:paraId="4C446464" w14:textId="77777777" w:rsidR="00EA0A27" w:rsidRPr="00EA0A27" w:rsidRDefault="00EA0A27" w:rsidP="00195C37">
      <w:pPr>
        <w:numPr>
          <w:ilvl w:val="2"/>
          <w:numId w:val="26"/>
        </w:numPr>
        <w:jc w:val="both"/>
      </w:pPr>
      <w:r w:rsidRPr="00EA0A27">
        <w:t>8.1 (High) CVSS:3.0/AV:N/AC:L/PR:L/UI:N/S:U/C:H/I:H/A:N</w:t>
      </w:r>
    </w:p>
    <w:p w14:paraId="76CC2E49" w14:textId="77777777" w:rsidR="00EA0A27" w:rsidRPr="00EA0A27" w:rsidRDefault="00EA0A27" w:rsidP="00195C37">
      <w:pPr>
        <w:numPr>
          <w:ilvl w:val="1"/>
          <w:numId w:val="26"/>
        </w:numPr>
        <w:jc w:val="both"/>
      </w:pPr>
      <w:r w:rsidRPr="00EA0A27">
        <w:rPr>
          <w:b/>
          <w:bCs/>
        </w:rPr>
        <w:t>Justification:</w:t>
      </w:r>
    </w:p>
    <w:p w14:paraId="12189E2F" w14:textId="74FF1DC5" w:rsidR="00EA0A27" w:rsidRPr="00EA0A27" w:rsidRDefault="00EA0A27" w:rsidP="00195C37">
      <w:pPr>
        <w:numPr>
          <w:ilvl w:val="2"/>
          <w:numId w:val="26"/>
        </w:numPr>
        <w:jc w:val="both"/>
        <w:rPr>
          <w:lang w:val="en-US"/>
        </w:rPr>
      </w:pPr>
      <w:r w:rsidRPr="00EA0A27">
        <w:rPr>
          <w:lang w:val="en-US"/>
        </w:rPr>
        <w:t xml:space="preserve">Data Manipulation can result in </w:t>
      </w:r>
      <w:r w:rsidR="00C66263">
        <w:rPr>
          <w:lang w:val="en-US"/>
        </w:rPr>
        <w:t>customer</w:t>
      </w:r>
      <w:r w:rsidRPr="00EA0A27">
        <w:rPr>
          <w:lang w:val="en-US"/>
        </w:rPr>
        <w:t xml:space="preserve"> services being stolen or not being successfully delivered, that will cause constraints in the Driver's work and </w:t>
      </w:r>
      <w:r w:rsidR="00C66263">
        <w:rPr>
          <w:lang w:val="en-US"/>
        </w:rPr>
        <w:t>Customer</w:t>
      </w:r>
      <w:r w:rsidRPr="00EA0A27">
        <w:rPr>
          <w:lang w:val="en-US"/>
        </w:rPr>
        <w:t>'s life.</w:t>
      </w:r>
    </w:p>
    <w:p w14:paraId="557927B2" w14:textId="77777777" w:rsidR="00EA0A27" w:rsidRPr="00EA0A27" w:rsidRDefault="00EA0A27" w:rsidP="00195C37">
      <w:pPr>
        <w:numPr>
          <w:ilvl w:val="1"/>
          <w:numId w:val="26"/>
        </w:numPr>
        <w:jc w:val="both"/>
      </w:pPr>
      <w:r w:rsidRPr="00EA0A27">
        <w:rPr>
          <w:b/>
          <w:bCs/>
        </w:rPr>
        <w:t>Kind of Abuse:</w:t>
      </w:r>
    </w:p>
    <w:p w14:paraId="23F4C177" w14:textId="77777777" w:rsidR="00EA0A27" w:rsidRPr="00EA0A27" w:rsidRDefault="00EA0A27" w:rsidP="00195C37">
      <w:pPr>
        <w:numPr>
          <w:ilvl w:val="2"/>
          <w:numId w:val="26"/>
        </w:numPr>
        <w:jc w:val="both"/>
      </w:pPr>
      <w:r w:rsidRPr="00EA0A27">
        <w:t>Business</w:t>
      </w:r>
    </w:p>
    <w:p w14:paraId="7FAEB7FC" w14:textId="77777777" w:rsidR="00EA0A27" w:rsidRPr="00EA0A27" w:rsidRDefault="00EA0A27" w:rsidP="00195C37">
      <w:pPr>
        <w:numPr>
          <w:ilvl w:val="1"/>
          <w:numId w:val="26"/>
        </w:numPr>
        <w:jc w:val="both"/>
      </w:pPr>
      <w:r w:rsidRPr="00EA0A27">
        <w:rPr>
          <w:b/>
          <w:bCs/>
        </w:rPr>
        <w:t>Countermeasures:</w:t>
      </w:r>
    </w:p>
    <w:p w14:paraId="6CD542DE" w14:textId="6997F99A" w:rsidR="00EA0A27" w:rsidRPr="00EA0A27" w:rsidRDefault="00EA0A27" w:rsidP="00195C37">
      <w:pPr>
        <w:numPr>
          <w:ilvl w:val="2"/>
          <w:numId w:val="26"/>
        </w:numPr>
        <w:jc w:val="both"/>
        <w:rPr>
          <w:lang w:val="en-US"/>
        </w:rPr>
      </w:pPr>
      <w:r w:rsidRPr="00EA0A27">
        <w:rPr>
          <w:lang w:val="en-US"/>
        </w:rPr>
        <w:t xml:space="preserve">If any information about </w:t>
      </w:r>
      <w:r w:rsidR="00C66263">
        <w:rPr>
          <w:lang w:val="en-US"/>
        </w:rPr>
        <w:t>Customer</w:t>
      </w:r>
      <w:r w:rsidRPr="00EA0A27">
        <w:rPr>
          <w:lang w:val="en-US"/>
        </w:rPr>
        <w:t xml:space="preserve">'s locations </w:t>
      </w:r>
      <w:r w:rsidR="00C6339E" w:rsidRPr="00EA0A27">
        <w:rPr>
          <w:lang w:val="en-US"/>
        </w:rPr>
        <w:t>is</w:t>
      </w:r>
      <w:r w:rsidRPr="00EA0A27">
        <w:rPr>
          <w:lang w:val="en-US"/>
        </w:rPr>
        <w:t xml:space="preserve"> changed, a notification is sent. This way, the </w:t>
      </w:r>
      <w:r w:rsidR="00C66263">
        <w:rPr>
          <w:lang w:val="en-US"/>
        </w:rPr>
        <w:t>Customer</w:t>
      </w:r>
      <w:r w:rsidRPr="00EA0A27">
        <w:rPr>
          <w:lang w:val="en-US"/>
        </w:rPr>
        <w:t xml:space="preserve"> will know and will have time to report the situation.</w:t>
      </w:r>
    </w:p>
    <w:p w14:paraId="4C733675" w14:textId="31AC34C0" w:rsidR="00EA0A27" w:rsidRPr="00EA0A27" w:rsidRDefault="00EA0A27" w:rsidP="00195C37">
      <w:pPr>
        <w:numPr>
          <w:ilvl w:val="2"/>
          <w:numId w:val="26"/>
        </w:numPr>
        <w:jc w:val="both"/>
        <w:rPr>
          <w:lang w:val="en-US"/>
        </w:rPr>
      </w:pPr>
      <w:r w:rsidRPr="00EA0A27">
        <w:rPr>
          <w:lang w:val="en-US"/>
        </w:rPr>
        <w:t xml:space="preserve">When delivering the </w:t>
      </w:r>
      <w:r w:rsidR="00C6339E" w:rsidRPr="00EA0A27">
        <w:rPr>
          <w:lang w:val="en-US"/>
        </w:rPr>
        <w:t>order,</w:t>
      </w:r>
      <w:r w:rsidRPr="00EA0A27">
        <w:rPr>
          <w:lang w:val="en-US"/>
        </w:rPr>
        <w:t xml:space="preserve"> a code must be shown to the driver </w:t>
      </w:r>
      <w:r w:rsidR="00C6339E" w:rsidRPr="00EA0A27">
        <w:rPr>
          <w:lang w:val="en-US"/>
        </w:rPr>
        <w:t>to</w:t>
      </w:r>
      <w:r w:rsidRPr="00EA0A27">
        <w:rPr>
          <w:lang w:val="en-US"/>
        </w:rPr>
        <w:t xml:space="preserve"> validate if it is the correct person to deliver.</w:t>
      </w:r>
    </w:p>
    <w:p w14:paraId="7AFD116C" w14:textId="77777777" w:rsidR="00EA0A27" w:rsidRPr="00EA0A27" w:rsidRDefault="00EA0A27" w:rsidP="00195C37">
      <w:pPr>
        <w:numPr>
          <w:ilvl w:val="0"/>
          <w:numId w:val="26"/>
        </w:numPr>
        <w:jc w:val="both"/>
        <w:rPr>
          <w:lang w:val="en-US"/>
        </w:rPr>
      </w:pPr>
      <w:r w:rsidRPr="00EA0A27">
        <w:rPr>
          <w:lang w:val="en-US"/>
        </w:rPr>
        <w:t>As an attacker, I insert malicious sentences causing Injection or SQL queries into input areas, potentially leading to data breaches or system compromise.</w:t>
      </w:r>
    </w:p>
    <w:p w14:paraId="71984DBE" w14:textId="77777777" w:rsidR="00AA3CF8" w:rsidRDefault="00EA0A27" w:rsidP="00195C37">
      <w:pPr>
        <w:numPr>
          <w:ilvl w:val="1"/>
          <w:numId w:val="26"/>
        </w:numPr>
        <w:jc w:val="both"/>
      </w:pPr>
      <w:r w:rsidRPr="00EA0A27">
        <w:rPr>
          <w:b/>
          <w:bCs/>
        </w:rPr>
        <w:t>CVSS Risk Rating:</w:t>
      </w:r>
      <w:r w:rsidRPr="00EA0A27">
        <w:t> </w:t>
      </w:r>
    </w:p>
    <w:p w14:paraId="59926427" w14:textId="437B7084" w:rsidR="00EA0A27" w:rsidRPr="00EA0A27" w:rsidRDefault="00EA0A27" w:rsidP="00195C37">
      <w:pPr>
        <w:pStyle w:val="ListParagraph"/>
        <w:numPr>
          <w:ilvl w:val="0"/>
          <w:numId w:val="44"/>
        </w:numPr>
        <w:jc w:val="both"/>
      </w:pPr>
      <w:r w:rsidRPr="00EA0A27">
        <w:t>9.0 (Critical) CVSS:3.0/AV:N/AC:H/PR:N/UI:N/S:C/C:H/I:H/A:H</w:t>
      </w:r>
    </w:p>
    <w:p w14:paraId="60191930" w14:textId="77777777" w:rsidR="00EA0A27" w:rsidRPr="00EA0A27" w:rsidRDefault="00EA0A27" w:rsidP="00195C37">
      <w:pPr>
        <w:numPr>
          <w:ilvl w:val="1"/>
          <w:numId w:val="26"/>
        </w:numPr>
        <w:jc w:val="both"/>
      </w:pPr>
      <w:r w:rsidRPr="00EA0A27">
        <w:rPr>
          <w:b/>
          <w:bCs/>
        </w:rPr>
        <w:t>Justification:</w:t>
      </w:r>
    </w:p>
    <w:p w14:paraId="3DE82B4B" w14:textId="77777777" w:rsidR="00EA0A27" w:rsidRPr="00EA0A27" w:rsidRDefault="00EA0A27" w:rsidP="00195C37">
      <w:pPr>
        <w:numPr>
          <w:ilvl w:val="2"/>
          <w:numId w:val="26"/>
        </w:numPr>
        <w:jc w:val="both"/>
        <w:rPr>
          <w:lang w:val="en-US"/>
        </w:rPr>
      </w:pPr>
      <w:r w:rsidRPr="00EA0A27">
        <w:rPr>
          <w:lang w:val="en-US"/>
        </w:rPr>
        <w:t>Injection can result in many things, such as manipulation or visualization of anything in the Database by SQL Injection. It can make the application execute unintended commands compromising the entire system.</w:t>
      </w:r>
    </w:p>
    <w:p w14:paraId="0ED1A275" w14:textId="77777777" w:rsidR="00EA0A27" w:rsidRPr="00EA0A27" w:rsidRDefault="00EA0A27" w:rsidP="00195C37">
      <w:pPr>
        <w:numPr>
          <w:ilvl w:val="1"/>
          <w:numId w:val="26"/>
        </w:numPr>
        <w:jc w:val="both"/>
      </w:pPr>
      <w:r w:rsidRPr="00EA0A27">
        <w:rPr>
          <w:b/>
          <w:bCs/>
        </w:rPr>
        <w:t>Kind of Abuse:</w:t>
      </w:r>
    </w:p>
    <w:p w14:paraId="1B521D8D" w14:textId="77777777" w:rsidR="00EA0A27" w:rsidRPr="00EA0A27" w:rsidRDefault="00EA0A27" w:rsidP="00195C37">
      <w:pPr>
        <w:numPr>
          <w:ilvl w:val="2"/>
          <w:numId w:val="26"/>
        </w:numPr>
        <w:jc w:val="both"/>
      </w:pPr>
      <w:r w:rsidRPr="00EA0A27">
        <w:t>Technical and Business.</w:t>
      </w:r>
    </w:p>
    <w:p w14:paraId="384462CB" w14:textId="77777777" w:rsidR="00EA0A27" w:rsidRPr="00EA0A27" w:rsidRDefault="00EA0A27" w:rsidP="00195C37">
      <w:pPr>
        <w:numPr>
          <w:ilvl w:val="1"/>
          <w:numId w:val="26"/>
        </w:numPr>
        <w:jc w:val="both"/>
      </w:pPr>
      <w:r w:rsidRPr="00EA0A27">
        <w:rPr>
          <w:b/>
          <w:bCs/>
        </w:rPr>
        <w:t>Countermeasures:</w:t>
      </w:r>
    </w:p>
    <w:p w14:paraId="328EE4E8" w14:textId="62CF7BE2" w:rsidR="00EA0A27" w:rsidRPr="00EA0A27" w:rsidRDefault="00EA0A27" w:rsidP="00195C37">
      <w:pPr>
        <w:numPr>
          <w:ilvl w:val="2"/>
          <w:numId w:val="26"/>
        </w:numPr>
        <w:jc w:val="both"/>
        <w:rPr>
          <w:lang w:val="en-US"/>
        </w:rPr>
      </w:pPr>
      <w:r w:rsidRPr="00EA0A27">
        <w:rPr>
          <w:lang w:val="en-US"/>
        </w:rPr>
        <w:t xml:space="preserve">It must </w:t>
      </w:r>
      <w:r w:rsidR="00C6339E" w:rsidRPr="00EA0A27">
        <w:rPr>
          <w:lang w:val="en-US"/>
        </w:rPr>
        <w:t>be</w:t>
      </w:r>
      <w:r w:rsidRPr="00EA0A27">
        <w:rPr>
          <w:lang w:val="en-US"/>
        </w:rPr>
        <w:t xml:space="preserve"> validations to any input done by Users to check if it is a valid one.</w:t>
      </w:r>
    </w:p>
    <w:p w14:paraId="2EF065FC" w14:textId="33F14C9E" w:rsidR="00EA0A27" w:rsidRPr="00EA0A27" w:rsidRDefault="00EA0A27" w:rsidP="00195C37">
      <w:pPr>
        <w:numPr>
          <w:ilvl w:val="0"/>
          <w:numId w:val="26"/>
        </w:numPr>
        <w:jc w:val="both"/>
        <w:rPr>
          <w:lang w:val="en-US"/>
        </w:rPr>
      </w:pPr>
      <w:r w:rsidRPr="00EA0A27">
        <w:rPr>
          <w:lang w:val="en-US"/>
        </w:rPr>
        <w:t xml:space="preserve">As an attacker, I use automated scripts to create many locations to multiple </w:t>
      </w:r>
      <w:r w:rsidR="00C66263">
        <w:rPr>
          <w:lang w:val="en-US"/>
        </w:rPr>
        <w:t>customer</w:t>
      </w:r>
      <w:r w:rsidRPr="00EA0A27">
        <w:rPr>
          <w:lang w:val="en-US"/>
        </w:rPr>
        <w:t xml:space="preserve"> accounts simultaneously, potentially overloading the system or causing performance issues.</w:t>
      </w:r>
    </w:p>
    <w:p w14:paraId="578535E2" w14:textId="77777777" w:rsidR="00EA0A27" w:rsidRPr="00EA0A27" w:rsidRDefault="00EA0A27" w:rsidP="00195C37">
      <w:pPr>
        <w:numPr>
          <w:ilvl w:val="1"/>
          <w:numId w:val="26"/>
        </w:numPr>
        <w:jc w:val="both"/>
      </w:pPr>
      <w:r w:rsidRPr="00EA0A27">
        <w:rPr>
          <w:b/>
          <w:bCs/>
        </w:rPr>
        <w:t>CVSS Risk Rating:</w:t>
      </w:r>
    </w:p>
    <w:p w14:paraId="2C7107EE" w14:textId="77777777" w:rsidR="00EA0A27" w:rsidRPr="00EA0A27" w:rsidRDefault="00EA0A27" w:rsidP="00195C37">
      <w:pPr>
        <w:numPr>
          <w:ilvl w:val="2"/>
          <w:numId w:val="26"/>
        </w:numPr>
        <w:jc w:val="both"/>
      </w:pPr>
      <w:r w:rsidRPr="00EA0A27">
        <w:t>5.9 (Medium)CVSS:3.0/AV:N/AC:H/PR:N/UI:N/S:U/C:N/I:N/A:H</w:t>
      </w:r>
    </w:p>
    <w:p w14:paraId="0749ED5C" w14:textId="77777777" w:rsidR="00EA0A27" w:rsidRPr="00EA0A27" w:rsidRDefault="00EA0A27" w:rsidP="00195C37">
      <w:pPr>
        <w:numPr>
          <w:ilvl w:val="1"/>
          <w:numId w:val="26"/>
        </w:numPr>
        <w:jc w:val="both"/>
      </w:pPr>
      <w:r w:rsidRPr="00EA0A27">
        <w:rPr>
          <w:b/>
          <w:bCs/>
        </w:rPr>
        <w:lastRenderedPageBreak/>
        <w:t>Justification:</w:t>
      </w:r>
    </w:p>
    <w:p w14:paraId="3A23A93B" w14:textId="01A892DC" w:rsidR="00EA0A27" w:rsidRPr="0078724F" w:rsidRDefault="00EA0A27" w:rsidP="00195C37">
      <w:pPr>
        <w:numPr>
          <w:ilvl w:val="2"/>
          <w:numId w:val="26"/>
        </w:numPr>
        <w:jc w:val="both"/>
        <w:rPr>
          <w:lang w:val="en-US"/>
        </w:rPr>
      </w:pPr>
      <w:r w:rsidRPr="00EA0A27">
        <w:rPr>
          <w:lang w:val="en-US"/>
        </w:rPr>
        <w:t xml:space="preserve">Making the system unavailable will cause </w:t>
      </w:r>
      <w:r w:rsidR="00C6339E" w:rsidRPr="00EA0A27">
        <w:rPr>
          <w:lang w:val="en-US"/>
        </w:rPr>
        <w:t>constraints</w:t>
      </w:r>
      <w:r w:rsidRPr="00EA0A27">
        <w:rPr>
          <w:lang w:val="en-US"/>
        </w:rPr>
        <w:t xml:space="preserve"> to the </w:t>
      </w:r>
      <w:r w:rsidR="00C66263">
        <w:rPr>
          <w:lang w:val="en-US"/>
        </w:rPr>
        <w:t>Customer</w:t>
      </w:r>
      <w:r w:rsidR="0034422B">
        <w:rPr>
          <w:lang w:val="en-US"/>
        </w:rPr>
        <w:t>s</w:t>
      </w:r>
      <w:r w:rsidRPr="00EA0A27">
        <w:rPr>
          <w:lang w:val="en-US"/>
        </w:rPr>
        <w:t xml:space="preserve"> that might be expecting deliveries and won't get them because Driver will not have access to the destiny. </w:t>
      </w:r>
      <w:r w:rsidRPr="0034422B">
        <w:rPr>
          <w:lang w:val="en-US"/>
        </w:rPr>
        <w:t>Also, won't be able to ask for more Delivers.</w:t>
      </w:r>
    </w:p>
    <w:p w14:paraId="052008DD" w14:textId="77777777" w:rsidR="00EA0A27" w:rsidRPr="00EA0A27" w:rsidRDefault="00EA0A27" w:rsidP="00195C37">
      <w:pPr>
        <w:numPr>
          <w:ilvl w:val="1"/>
          <w:numId w:val="26"/>
        </w:numPr>
        <w:jc w:val="both"/>
      </w:pPr>
      <w:r w:rsidRPr="00EA0A27">
        <w:rPr>
          <w:b/>
          <w:bCs/>
        </w:rPr>
        <w:t>Kind of Abuse:</w:t>
      </w:r>
    </w:p>
    <w:p w14:paraId="3900C440" w14:textId="77777777" w:rsidR="00EA0A27" w:rsidRPr="00EA0A27" w:rsidRDefault="00EA0A27" w:rsidP="00195C37">
      <w:pPr>
        <w:numPr>
          <w:ilvl w:val="2"/>
          <w:numId w:val="26"/>
        </w:numPr>
        <w:jc w:val="both"/>
      </w:pPr>
      <w:r w:rsidRPr="00EA0A27">
        <w:t>Technical</w:t>
      </w:r>
    </w:p>
    <w:p w14:paraId="6D75AD67" w14:textId="77777777" w:rsidR="00EA0A27" w:rsidRPr="00EA0A27" w:rsidRDefault="00EA0A27" w:rsidP="00195C37">
      <w:pPr>
        <w:numPr>
          <w:ilvl w:val="1"/>
          <w:numId w:val="26"/>
        </w:numPr>
        <w:jc w:val="both"/>
      </w:pPr>
      <w:r w:rsidRPr="00EA0A27">
        <w:rPr>
          <w:b/>
          <w:bCs/>
        </w:rPr>
        <w:t>Countermeasures:</w:t>
      </w:r>
    </w:p>
    <w:p w14:paraId="568A46AC" w14:textId="7A43E11D" w:rsidR="00EA0A27" w:rsidRPr="00EA0A27" w:rsidRDefault="00EA0A27" w:rsidP="00195C37">
      <w:pPr>
        <w:numPr>
          <w:ilvl w:val="2"/>
          <w:numId w:val="26"/>
        </w:numPr>
        <w:jc w:val="both"/>
        <w:rPr>
          <w:lang w:val="en-US"/>
        </w:rPr>
      </w:pPr>
      <w:r w:rsidRPr="00EA0A27">
        <w:rPr>
          <w:lang w:val="en-US"/>
        </w:rPr>
        <w:t xml:space="preserve">Implement rate limiting and traffic filtering to mitigate DoS </w:t>
      </w:r>
      <w:r w:rsidR="00C6339E" w:rsidRPr="00EA0A27">
        <w:rPr>
          <w:lang w:val="en-US"/>
        </w:rPr>
        <w:t>attacks.</w:t>
      </w:r>
    </w:p>
    <w:p w14:paraId="11C610E0" w14:textId="553F46FE" w:rsidR="00EA0A27" w:rsidRPr="00EA0A27" w:rsidRDefault="00EA0A27" w:rsidP="00195C37">
      <w:pPr>
        <w:numPr>
          <w:ilvl w:val="2"/>
          <w:numId w:val="26"/>
        </w:numPr>
        <w:jc w:val="both"/>
        <w:rPr>
          <w:lang w:val="en-US"/>
        </w:rPr>
      </w:pPr>
      <w:r w:rsidRPr="00EA0A27">
        <w:rPr>
          <w:lang w:val="en-US"/>
        </w:rPr>
        <w:t xml:space="preserve">Use redundant systems to maintain service </w:t>
      </w:r>
      <w:r w:rsidR="00C6339E" w:rsidRPr="00EA0A27">
        <w:rPr>
          <w:lang w:val="en-US"/>
        </w:rPr>
        <w:t>availability.</w:t>
      </w:r>
    </w:p>
    <w:p w14:paraId="7682136D" w14:textId="77777777" w:rsidR="00EA0A27" w:rsidRPr="00EA0A27" w:rsidRDefault="00EA0A27" w:rsidP="00195C37">
      <w:pPr>
        <w:numPr>
          <w:ilvl w:val="2"/>
          <w:numId w:val="26"/>
        </w:numPr>
        <w:jc w:val="both"/>
        <w:rPr>
          <w:lang w:val="en-US"/>
        </w:rPr>
      </w:pPr>
      <w:r w:rsidRPr="00EA0A27">
        <w:rPr>
          <w:lang w:val="en-US"/>
        </w:rPr>
        <w:t>Employ DDoS mitigation services as a proactive measure.</w:t>
      </w:r>
    </w:p>
    <w:p w14:paraId="77302352" w14:textId="328B5659" w:rsidR="00EA0A27" w:rsidRPr="00EA0A27" w:rsidRDefault="00EA0A27" w:rsidP="00195C37">
      <w:pPr>
        <w:numPr>
          <w:ilvl w:val="0"/>
          <w:numId w:val="26"/>
        </w:numPr>
        <w:jc w:val="both"/>
        <w:rPr>
          <w:lang w:val="en-US"/>
        </w:rPr>
      </w:pPr>
      <w:r w:rsidRPr="00EA0A27">
        <w:rPr>
          <w:lang w:val="en-US"/>
        </w:rPr>
        <w:t xml:space="preserve">As an attacker, I gain unauthorized access to the software and add locations to a </w:t>
      </w:r>
      <w:r w:rsidR="00C66263">
        <w:rPr>
          <w:lang w:val="en-US"/>
        </w:rPr>
        <w:t>customer</w:t>
      </w:r>
      <w:r w:rsidRPr="00EA0A27">
        <w:rPr>
          <w:lang w:val="en-US"/>
        </w:rPr>
        <w:t xml:space="preserve">'s account without their consent, potentially causing confusion or inconvenience to the </w:t>
      </w:r>
      <w:r w:rsidR="00C66263">
        <w:rPr>
          <w:lang w:val="en-US"/>
        </w:rPr>
        <w:t>customer</w:t>
      </w:r>
      <w:r w:rsidRPr="00EA0A27">
        <w:rPr>
          <w:lang w:val="en-US"/>
        </w:rPr>
        <w:t>.</w:t>
      </w:r>
    </w:p>
    <w:p w14:paraId="0CC80232" w14:textId="77777777" w:rsidR="00EA0A27" w:rsidRPr="00EA0A27" w:rsidRDefault="00EA0A27" w:rsidP="00195C37">
      <w:pPr>
        <w:numPr>
          <w:ilvl w:val="1"/>
          <w:numId w:val="26"/>
        </w:numPr>
        <w:jc w:val="both"/>
      </w:pPr>
      <w:r w:rsidRPr="00EA0A27">
        <w:rPr>
          <w:b/>
          <w:bCs/>
        </w:rPr>
        <w:t>CVSS Risk Rating:</w:t>
      </w:r>
    </w:p>
    <w:p w14:paraId="7008DFF3" w14:textId="77777777" w:rsidR="00EA0A27" w:rsidRPr="00EA0A27" w:rsidRDefault="00EA0A27" w:rsidP="00195C37">
      <w:pPr>
        <w:numPr>
          <w:ilvl w:val="2"/>
          <w:numId w:val="26"/>
        </w:numPr>
        <w:jc w:val="both"/>
      </w:pPr>
      <w:r w:rsidRPr="00EA0A27">
        <w:t>8.1 (High) CVSS:3.0/AV:N/AC:L/PR:L/UI:N/S:U/C:H/I:H/A:N</w:t>
      </w:r>
    </w:p>
    <w:p w14:paraId="1F84586D" w14:textId="77777777" w:rsidR="00EA0A27" w:rsidRPr="00EA0A27" w:rsidRDefault="00EA0A27" w:rsidP="00195C37">
      <w:pPr>
        <w:numPr>
          <w:ilvl w:val="1"/>
          <w:numId w:val="26"/>
        </w:numPr>
        <w:jc w:val="both"/>
      </w:pPr>
      <w:r w:rsidRPr="00EA0A27">
        <w:rPr>
          <w:b/>
          <w:bCs/>
        </w:rPr>
        <w:t>Justification:</w:t>
      </w:r>
    </w:p>
    <w:p w14:paraId="33411DD9" w14:textId="0D340FD3" w:rsidR="00EA0A27" w:rsidRPr="00EA0A27" w:rsidRDefault="00EA0A27" w:rsidP="00195C37">
      <w:pPr>
        <w:numPr>
          <w:ilvl w:val="2"/>
          <w:numId w:val="26"/>
        </w:numPr>
        <w:jc w:val="both"/>
        <w:rPr>
          <w:lang w:val="en-US"/>
        </w:rPr>
      </w:pPr>
      <w:r w:rsidRPr="00EA0A27">
        <w:rPr>
          <w:lang w:val="en-US"/>
        </w:rPr>
        <w:t xml:space="preserve">Gaining access to adding Locations to a </w:t>
      </w:r>
      <w:r w:rsidR="00C66263">
        <w:rPr>
          <w:lang w:val="en-US"/>
        </w:rPr>
        <w:t>Customer</w:t>
      </w:r>
      <w:r w:rsidRPr="00EA0A27">
        <w:rPr>
          <w:lang w:val="en-US"/>
        </w:rPr>
        <w:t xml:space="preserve">'s </w:t>
      </w:r>
      <w:r w:rsidR="00C6339E" w:rsidRPr="00EA0A27">
        <w:rPr>
          <w:lang w:val="en-US"/>
        </w:rPr>
        <w:t>account,</w:t>
      </w:r>
      <w:r w:rsidRPr="00EA0A27">
        <w:rPr>
          <w:lang w:val="en-US"/>
        </w:rPr>
        <w:t xml:space="preserve"> besides causing confusion and inconveniences to him, might </w:t>
      </w:r>
      <w:r w:rsidR="00C6339E" w:rsidRPr="00EA0A27">
        <w:rPr>
          <w:lang w:val="en-US"/>
        </w:rPr>
        <w:t>as well</w:t>
      </w:r>
      <w:r w:rsidRPr="00EA0A27">
        <w:rPr>
          <w:lang w:val="en-US"/>
        </w:rPr>
        <w:t xml:space="preserve"> provide access to the Attacker to other confidential information or systems functionalities.</w:t>
      </w:r>
    </w:p>
    <w:p w14:paraId="6422D5E9" w14:textId="77777777" w:rsidR="00EA0A27" w:rsidRPr="00EA0A27" w:rsidRDefault="00EA0A27" w:rsidP="00195C37">
      <w:pPr>
        <w:numPr>
          <w:ilvl w:val="1"/>
          <w:numId w:val="26"/>
        </w:numPr>
        <w:jc w:val="both"/>
      </w:pPr>
      <w:r w:rsidRPr="00EA0A27">
        <w:rPr>
          <w:b/>
          <w:bCs/>
        </w:rPr>
        <w:t>Kind of Abuse:</w:t>
      </w:r>
    </w:p>
    <w:p w14:paraId="277541CF" w14:textId="77777777" w:rsidR="00EA0A27" w:rsidRPr="00EA0A27" w:rsidRDefault="00EA0A27" w:rsidP="00195C37">
      <w:pPr>
        <w:numPr>
          <w:ilvl w:val="2"/>
          <w:numId w:val="26"/>
        </w:numPr>
        <w:jc w:val="both"/>
      </w:pPr>
      <w:r w:rsidRPr="00EA0A27">
        <w:t>Business</w:t>
      </w:r>
    </w:p>
    <w:p w14:paraId="586A66D5" w14:textId="77777777" w:rsidR="00EA0A27" w:rsidRPr="00EA0A27" w:rsidRDefault="00EA0A27" w:rsidP="00195C37">
      <w:pPr>
        <w:numPr>
          <w:ilvl w:val="1"/>
          <w:numId w:val="26"/>
        </w:numPr>
        <w:jc w:val="both"/>
      </w:pPr>
      <w:r w:rsidRPr="00EA0A27">
        <w:rPr>
          <w:b/>
          <w:bCs/>
        </w:rPr>
        <w:t>Countermeasures:</w:t>
      </w:r>
    </w:p>
    <w:p w14:paraId="04F7E1E8" w14:textId="288F836E" w:rsidR="00EA0A27" w:rsidRPr="00EA0A27" w:rsidRDefault="00EA0A27" w:rsidP="00195C37">
      <w:pPr>
        <w:numPr>
          <w:ilvl w:val="2"/>
          <w:numId w:val="26"/>
        </w:numPr>
        <w:jc w:val="both"/>
        <w:rPr>
          <w:lang w:val="en-US"/>
        </w:rPr>
      </w:pPr>
      <w:r w:rsidRPr="00EA0A27">
        <w:rPr>
          <w:lang w:val="en-US"/>
        </w:rPr>
        <w:t xml:space="preserve">Implement strict access controls and encryption for user's login </w:t>
      </w:r>
      <w:r w:rsidR="00C6339E" w:rsidRPr="00EA0A27">
        <w:rPr>
          <w:lang w:val="en-US"/>
        </w:rPr>
        <w:t>information.</w:t>
      </w:r>
    </w:p>
    <w:p w14:paraId="34A243AB" w14:textId="24B1D4E6" w:rsidR="00EA0A27" w:rsidRPr="00EA0A27" w:rsidRDefault="00EA0A27" w:rsidP="00195C37">
      <w:pPr>
        <w:numPr>
          <w:ilvl w:val="2"/>
          <w:numId w:val="26"/>
        </w:numPr>
        <w:jc w:val="both"/>
        <w:rPr>
          <w:lang w:val="en-US"/>
        </w:rPr>
      </w:pPr>
      <w:r w:rsidRPr="00EA0A27">
        <w:rPr>
          <w:lang w:val="en-US"/>
        </w:rPr>
        <w:t>Regularly monitor access logs for suspicious activity</w:t>
      </w:r>
      <w:r w:rsidR="00C6339E">
        <w:rPr>
          <w:lang w:val="en-US"/>
        </w:rPr>
        <w:t>.</w:t>
      </w:r>
    </w:p>
    <w:p w14:paraId="500ACE69" w14:textId="0EAE991E" w:rsidR="00EA0A27" w:rsidRPr="00EA0A27" w:rsidRDefault="00EA0A27" w:rsidP="00195C37">
      <w:pPr>
        <w:numPr>
          <w:ilvl w:val="2"/>
          <w:numId w:val="26"/>
        </w:numPr>
        <w:jc w:val="both"/>
        <w:rPr>
          <w:lang w:val="en-US"/>
        </w:rPr>
      </w:pPr>
      <w:r w:rsidRPr="00EA0A27">
        <w:rPr>
          <w:lang w:val="en-US"/>
        </w:rPr>
        <w:t xml:space="preserve">Comply with data protection regulations to safeguard </w:t>
      </w:r>
      <w:r w:rsidR="00C66263">
        <w:rPr>
          <w:lang w:val="en-US"/>
        </w:rPr>
        <w:t>customer</w:t>
      </w:r>
      <w:r w:rsidRPr="00EA0A27">
        <w:rPr>
          <w:lang w:val="en-US"/>
        </w:rPr>
        <w:t xml:space="preserve"> information.</w:t>
      </w:r>
    </w:p>
    <w:p w14:paraId="499D8370" w14:textId="136F9870" w:rsidR="00EA0A27" w:rsidRPr="00EA0A27" w:rsidRDefault="00EA0A27" w:rsidP="00291825">
      <w:pPr>
        <w:jc w:val="both"/>
        <w:rPr>
          <w:b/>
          <w:bCs/>
          <w:color w:val="D6615C" w:themeColor="accent1"/>
          <w:lang w:val="en-US"/>
        </w:rPr>
      </w:pPr>
      <w:r w:rsidRPr="00EA0A27">
        <w:rPr>
          <w:b/>
          <w:bCs/>
          <w:color w:val="D6615C" w:themeColor="accent1"/>
          <w:lang w:val="en-US"/>
        </w:rPr>
        <w:t xml:space="preserve">UC4. As a </w:t>
      </w:r>
      <w:r w:rsidR="00C66263">
        <w:rPr>
          <w:b/>
          <w:bCs/>
          <w:color w:val="D6615C" w:themeColor="accent1"/>
          <w:lang w:val="en-US"/>
        </w:rPr>
        <w:t>Customer</w:t>
      </w:r>
      <w:r w:rsidRPr="00EA0A27">
        <w:rPr>
          <w:b/>
          <w:bCs/>
          <w:color w:val="D6615C" w:themeColor="accent1"/>
          <w:lang w:val="en-US"/>
        </w:rPr>
        <w:t xml:space="preserve">, I want to be able to see the progress of my accepted Service so that I have full control of </w:t>
      </w:r>
      <w:r w:rsidR="0073296A" w:rsidRPr="00EA0A27">
        <w:rPr>
          <w:b/>
          <w:bCs/>
          <w:color w:val="D6615C" w:themeColor="accent1"/>
          <w:lang w:val="en-US"/>
        </w:rPr>
        <w:t>it.</w:t>
      </w:r>
    </w:p>
    <w:p w14:paraId="3AC82BBE" w14:textId="637D5BA0" w:rsidR="00EA0A27" w:rsidRPr="00EA0A27" w:rsidRDefault="00EA0A27" w:rsidP="00195C37">
      <w:pPr>
        <w:numPr>
          <w:ilvl w:val="0"/>
          <w:numId w:val="27"/>
        </w:numPr>
        <w:jc w:val="both"/>
        <w:rPr>
          <w:lang w:val="en-US"/>
        </w:rPr>
      </w:pPr>
      <w:r w:rsidRPr="00EA0A27">
        <w:rPr>
          <w:lang w:val="en-US"/>
        </w:rPr>
        <w:t xml:space="preserve">As an Attacker, I manipulate the system providing false or misleading live location updates for the transport associated with their service, causing </w:t>
      </w:r>
      <w:proofErr w:type="gramStart"/>
      <w:r w:rsidRPr="00EA0A27">
        <w:rPr>
          <w:lang w:val="en-US"/>
        </w:rPr>
        <w:t>confusion</w:t>
      </w:r>
      <w:proofErr w:type="gramEnd"/>
      <w:r w:rsidRPr="00EA0A27">
        <w:rPr>
          <w:lang w:val="en-US"/>
        </w:rPr>
        <w:t xml:space="preserve"> or leading to incorrect decision-making by the </w:t>
      </w:r>
      <w:r w:rsidR="00C66263">
        <w:rPr>
          <w:lang w:val="en-US"/>
        </w:rPr>
        <w:t>customer</w:t>
      </w:r>
      <w:r w:rsidRPr="00EA0A27">
        <w:rPr>
          <w:lang w:val="en-US"/>
        </w:rPr>
        <w:t>.</w:t>
      </w:r>
    </w:p>
    <w:p w14:paraId="2C42D983" w14:textId="77777777" w:rsidR="00EA0A27" w:rsidRPr="00EA0A27" w:rsidRDefault="00EA0A27" w:rsidP="00195C37">
      <w:pPr>
        <w:numPr>
          <w:ilvl w:val="1"/>
          <w:numId w:val="27"/>
        </w:numPr>
        <w:jc w:val="both"/>
      </w:pPr>
      <w:r w:rsidRPr="00EA0A27">
        <w:rPr>
          <w:b/>
          <w:bCs/>
        </w:rPr>
        <w:t>CVSS Risk Rating:</w:t>
      </w:r>
    </w:p>
    <w:p w14:paraId="1B9F46FE" w14:textId="77777777" w:rsidR="00EA0A27" w:rsidRPr="00EA0A27" w:rsidRDefault="00EA0A27" w:rsidP="00195C37">
      <w:pPr>
        <w:numPr>
          <w:ilvl w:val="2"/>
          <w:numId w:val="27"/>
        </w:numPr>
        <w:jc w:val="both"/>
      </w:pPr>
      <w:r w:rsidRPr="00EA0A27">
        <w:t>5.4 (Medium) CVSS:3.0/AV:N/AC:L/PR:L/UI:R/S:C/C:L/I:L/A:N</w:t>
      </w:r>
    </w:p>
    <w:p w14:paraId="48732DED" w14:textId="77777777" w:rsidR="00EA0A27" w:rsidRPr="00EA0A27" w:rsidRDefault="00EA0A27" w:rsidP="00195C37">
      <w:pPr>
        <w:numPr>
          <w:ilvl w:val="1"/>
          <w:numId w:val="27"/>
        </w:numPr>
        <w:jc w:val="both"/>
      </w:pPr>
      <w:r w:rsidRPr="00EA0A27">
        <w:rPr>
          <w:b/>
          <w:bCs/>
        </w:rPr>
        <w:t>Justification:</w:t>
      </w:r>
    </w:p>
    <w:p w14:paraId="05B5CB05" w14:textId="00DB68BD" w:rsidR="00EA0A27" w:rsidRPr="00EA0A27" w:rsidRDefault="00EA0A27" w:rsidP="00195C37">
      <w:pPr>
        <w:numPr>
          <w:ilvl w:val="2"/>
          <w:numId w:val="27"/>
        </w:numPr>
        <w:jc w:val="both"/>
        <w:rPr>
          <w:lang w:val="en-US"/>
        </w:rPr>
      </w:pPr>
      <w:r w:rsidRPr="00EA0A27">
        <w:rPr>
          <w:lang w:val="en-US"/>
        </w:rPr>
        <w:lastRenderedPageBreak/>
        <w:t xml:space="preserve">Providing false information about live locations of Transports can mislead the </w:t>
      </w:r>
      <w:r w:rsidR="00C66263">
        <w:rPr>
          <w:lang w:val="en-US"/>
        </w:rPr>
        <w:t>customer</w:t>
      </w:r>
      <w:r w:rsidRPr="00EA0A27">
        <w:rPr>
          <w:lang w:val="en-US"/>
        </w:rPr>
        <w:t xml:space="preserve"> </w:t>
      </w:r>
      <w:r w:rsidR="00C6339E" w:rsidRPr="00EA0A27">
        <w:rPr>
          <w:lang w:val="en-US"/>
        </w:rPr>
        <w:t>into making</w:t>
      </w:r>
      <w:r w:rsidRPr="00EA0A27">
        <w:rPr>
          <w:lang w:val="en-US"/>
        </w:rPr>
        <w:t xml:space="preserve"> wrong decisions.</w:t>
      </w:r>
    </w:p>
    <w:p w14:paraId="2A3A4434" w14:textId="77777777" w:rsidR="00EA0A27" w:rsidRPr="00EA0A27" w:rsidRDefault="00EA0A27" w:rsidP="00195C37">
      <w:pPr>
        <w:numPr>
          <w:ilvl w:val="1"/>
          <w:numId w:val="27"/>
        </w:numPr>
        <w:jc w:val="both"/>
      </w:pPr>
      <w:r w:rsidRPr="00EA0A27">
        <w:rPr>
          <w:b/>
          <w:bCs/>
        </w:rPr>
        <w:t>Kind of Abuse:</w:t>
      </w:r>
    </w:p>
    <w:p w14:paraId="18573A03" w14:textId="77777777" w:rsidR="00EA0A27" w:rsidRPr="00EA0A27" w:rsidRDefault="00EA0A27" w:rsidP="00195C37">
      <w:pPr>
        <w:numPr>
          <w:ilvl w:val="2"/>
          <w:numId w:val="27"/>
        </w:numPr>
        <w:jc w:val="both"/>
      </w:pPr>
      <w:r w:rsidRPr="00EA0A27">
        <w:t>Business</w:t>
      </w:r>
    </w:p>
    <w:p w14:paraId="655944A1" w14:textId="77777777" w:rsidR="00EA0A27" w:rsidRPr="00EA0A27" w:rsidRDefault="00EA0A27" w:rsidP="00195C37">
      <w:pPr>
        <w:numPr>
          <w:ilvl w:val="1"/>
          <w:numId w:val="27"/>
        </w:numPr>
        <w:jc w:val="both"/>
      </w:pPr>
      <w:r w:rsidRPr="00EA0A27">
        <w:rPr>
          <w:b/>
          <w:bCs/>
        </w:rPr>
        <w:t>Countermeasures:</w:t>
      </w:r>
    </w:p>
    <w:p w14:paraId="2CAAAF87" w14:textId="3C5B28A7" w:rsidR="00EA0A27" w:rsidRPr="00EA0A27" w:rsidRDefault="00EA0A27" w:rsidP="00195C37">
      <w:pPr>
        <w:numPr>
          <w:ilvl w:val="2"/>
          <w:numId w:val="27"/>
        </w:numPr>
        <w:jc w:val="both"/>
        <w:rPr>
          <w:lang w:val="en-US"/>
        </w:rPr>
      </w:pPr>
      <w:r w:rsidRPr="00EA0A27">
        <w:rPr>
          <w:lang w:val="en-US"/>
        </w:rPr>
        <w:t xml:space="preserve">Automatically, notify the </w:t>
      </w:r>
      <w:r w:rsidR="00C66263">
        <w:rPr>
          <w:lang w:val="en-US"/>
        </w:rPr>
        <w:t>customer</w:t>
      </w:r>
      <w:r w:rsidR="00C6339E" w:rsidRPr="00EA0A27">
        <w:rPr>
          <w:lang w:val="en-US"/>
        </w:rPr>
        <w:t xml:space="preserve"> of</w:t>
      </w:r>
      <w:r w:rsidRPr="00EA0A27">
        <w:rPr>
          <w:lang w:val="en-US"/>
        </w:rPr>
        <w:t xml:space="preserve"> an estimated time to get his delivery and when it is about 1 hour or 30 minutes away notify </w:t>
      </w:r>
      <w:r w:rsidR="00C6339E" w:rsidRPr="00EA0A27">
        <w:rPr>
          <w:lang w:val="en-US"/>
        </w:rPr>
        <w:t>as well</w:t>
      </w:r>
      <w:r w:rsidRPr="00EA0A27">
        <w:rPr>
          <w:lang w:val="en-US"/>
        </w:rPr>
        <w:t xml:space="preserve">. This way, </w:t>
      </w:r>
      <w:r w:rsidR="00C66263">
        <w:rPr>
          <w:lang w:val="en-US"/>
        </w:rPr>
        <w:t>Customer</w:t>
      </w:r>
      <w:r w:rsidRPr="00EA0A27">
        <w:rPr>
          <w:lang w:val="en-US"/>
        </w:rPr>
        <w:t xml:space="preserve"> will know that live location is incorrect.</w:t>
      </w:r>
    </w:p>
    <w:p w14:paraId="2B1C9C1F" w14:textId="77777777" w:rsidR="00EA0A27" w:rsidRPr="00EA0A27" w:rsidRDefault="00EA0A27" w:rsidP="00195C37">
      <w:pPr>
        <w:numPr>
          <w:ilvl w:val="0"/>
          <w:numId w:val="27"/>
        </w:numPr>
        <w:jc w:val="both"/>
        <w:rPr>
          <w:lang w:val="en-US"/>
        </w:rPr>
      </w:pPr>
      <w:r w:rsidRPr="00EA0A27">
        <w:rPr>
          <w:lang w:val="en-US"/>
        </w:rPr>
        <w:t>As an attacker, I get unauthorized access to the system and intercept the live location of the transport, compromising the privacy and security of the service and endangering the transport.</w:t>
      </w:r>
    </w:p>
    <w:p w14:paraId="039E0F15" w14:textId="77777777" w:rsidR="00EA0A27" w:rsidRPr="00EA0A27" w:rsidRDefault="00EA0A27" w:rsidP="00195C37">
      <w:pPr>
        <w:numPr>
          <w:ilvl w:val="1"/>
          <w:numId w:val="27"/>
        </w:numPr>
        <w:jc w:val="both"/>
      </w:pPr>
      <w:r w:rsidRPr="00EA0A27">
        <w:rPr>
          <w:b/>
          <w:bCs/>
        </w:rPr>
        <w:t>CVSS Risk Rating:</w:t>
      </w:r>
    </w:p>
    <w:p w14:paraId="61B5467C" w14:textId="77777777" w:rsidR="00EA0A27" w:rsidRPr="00EA0A27" w:rsidRDefault="00EA0A27" w:rsidP="00195C37">
      <w:pPr>
        <w:numPr>
          <w:ilvl w:val="2"/>
          <w:numId w:val="27"/>
        </w:numPr>
        <w:jc w:val="both"/>
      </w:pPr>
      <w:r w:rsidRPr="00EA0A27">
        <w:t>8.5 (High) CVSS:3.0/AV:N/AC:L/PR:L/UI:N/S:C/C:H/I:L/A:N</w:t>
      </w:r>
    </w:p>
    <w:p w14:paraId="025DE32F" w14:textId="77777777" w:rsidR="00EA0A27" w:rsidRPr="00EA0A27" w:rsidRDefault="00EA0A27" w:rsidP="00195C37">
      <w:pPr>
        <w:numPr>
          <w:ilvl w:val="1"/>
          <w:numId w:val="27"/>
        </w:numPr>
        <w:jc w:val="both"/>
      </w:pPr>
      <w:r w:rsidRPr="00EA0A27">
        <w:rPr>
          <w:b/>
          <w:bCs/>
        </w:rPr>
        <w:t>Justification:</w:t>
      </w:r>
    </w:p>
    <w:p w14:paraId="66E13745" w14:textId="6C3F23ED" w:rsidR="00EA0A27" w:rsidRPr="00EA0A27" w:rsidRDefault="00EA0A27" w:rsidP="00195C37">
      <w:pPr>
        <w:numPr>
          <w:ilvl w:val="2"/>
          <w:numId w:val="27"/>
        </w:numPr>
        <w:jc w:val="both"/>
        <w:rPr>
          <w:lang w:val="en-US"/>
        </w:rPr>
      </w:pPr>
      <w:r w:rsidRPr="00EA0A27">
        <w:rPr>
          <w:lang w:val="en-US"/>
        </w:rPr>
        <w:t xml:space="preserve">Having access to the live location of a Transport can result in stolen merchandise or </w:t>
      </w:r>
      <w:r w:rsidR="00C6339E" w:rsidRPr="00EA0A27">
        <w:rPr>
          <w:lang w:val="en-US"/>
        </w:rPr>
        <w:t>breaking</w:t>
      </w:r>
      <w:r w:rsidRPr="00EA0A27">
        <w:rPr>
          <w:lang w:val="en-US"/>
        </w:rPr>
        <w:t xml:space="preserve"> the confidentiality of the </w:t>
      </w:r>
      <w:r w:rsidR="00C66263">
        <w:rPr>
          <w:lang w:val="en-US"/>
        </w:rPr>
        <w:t>Customer</w:t>
      </w:r>
      <w:r w:rsidRPr="00EA0A27">
        <w:rPr>
          <w:lang w:val="en-US"/>
        </w:rPr>
        <w:t xml:space="preserve">'s delivery. It can also lead to Ransomware or Extortion </w:t>
      </w:r>
      <w:r w:rsidR="00C6339E" w:rsidRPr="00EA0A27">
        <w:rPr>
          <w:lang w:val="en-US"/>
        </w:rPr>
        <w:t>situations</w:t>
      </w:r>
      <w:r w:rsidRPr="00EA0A27">
        <w:rPr>
          <w:lang w:val="en-US"/>
        </w:rPr>
        <w:t xml:space="preserve"> for the </w:t>
      </w:r>
      <w:r w:rsidR="00C66263">
        <w:rPr>
          <w:lang w:val="en-US"/>
        </w:rPr>
        <w:t>Customer</w:t>
      </w:r>
      <w:r w:rsidRPr="00EA0A27">
        <w:rPr>
          <w:lang w:val="en-US"/>
        </w:rPr>
        <w:t xml:space="preserve"> or owners of the application.</w:t>
      </w:r>
    </w:p>
    <w:p w14:paraId="691250EC" w14:textId="77777777" w:rsidR="00EA0A27" w:rsidRPr="00EA0A27" w:rsidRDefault="00EA0A27" w:rsidP="00195C37">
      <w:pPr>
        <w:numPr>
          <w:ilvl w:val="1"/>
          <w:numId w:val="27"/>
        </w:numPr>
        <w:jc w:val="both"/>
      </w:pPr>
      <w:r w:rsidRPr="00EA0A27">
        <w:rPr>
          <w:b/>
          <w:bCs/>
        </w:rPr>
        <w:t>Kind of Abuse:</w:t>
      </w:r>
    </w:p>
    <w:p w14:paraId="7EB74C11" w14:textId="77777777" w:rsidR="00EA0A27" w:rsidRPr="00EA0A27" w:rsidRDefault="00EA0A27" w:rsidP="00195C37">
      <w:pPr>
        <w:numPr>
          <w:ilvl w:val="2"/>
          <w:numId w:val="27"/>
        </w:numPr>
        <w:jc w:val="both"/>
      </w:pPr>
      <w:r w:rsidRPr="00EA0A27">
        <w:t>Business</w:t>
      </w:r>
    </w:p>
    <w:p w14:paraId="58EE1C50" w14:textId="77777777" w:rsidR="00EA0A27" w:rsidRPr="00EA0A27" w:rsidRDefault="00EA0A27" w:rsidP="00195C37">
      <w:pPr>
        <w:numPr>
          <w:ilvl w:val="1"/>
          <w:numId w:val="27"/>
        </w:numPr>
        <w:jc w:val="both"/>
      </w:pPr>
      <w:r w:rsidRPr="00EA0A27">
        <w:rPr>
          <w:b/>
          <w:bCs/>
        </w:rPr>
        <w:t>Countermeasures:</w:t>
      </w:r>
    </w:p>
    <w:p w14:paraId="41C117E2" w14:textId="6338F311" w:rsidR="00EA0A27" w:rsidRPr="00EA0A27" w:rsidRDefault="00EA0A27" w:rsidP="00195C37">
      <w:pPr>
        <w:numPr>
          <w:ilvl w:val="2"/>
          <w:numId w:val="27"/>
        </w:numPr>
        <w:jc w:val="both"/>
        <w:rPr>
          <w:lang w:val="en-US"/>
        </w:rPr>
      </w:pPr>
      <w:r w:rsidRPr="00EA0A27">
        <w:rPr>
          <w:lang w:val="en-US"/>
        </w:rPr>
        <w:t xml:space="preserve">Notify the </w:t>
      </w:r>
      <w:r w:rsidR="00C66263">
        <w:rPr>
          <w:lang w:val="en-US"/>
        </w:rPr>
        <w:t>customer</w:t>
      </w:r>
      <w:r w:rsidRPr="00EA0A27">
        <w:rPr>
          <w:lang w:val="en-US"/>
        </w:rPr>
        <w:t xml:space="preserve"> whenever his live locations deliveries are asked.</w:t>
      </w:r>
    </w:p>
    <w:p w14:paraId="27BE0561" w14:textId="7CD836BA" w:rsidR="00EA0A27" w:rsidRPr="00EA0A27" w:rsidRDefault="00EA0A27" w:rsidP="00195C37">
      <w:pPr>
        <w:numPr>
          <w:ilvl w:val="2"/>
          <w:numId w:val="27"/>
        </w:numPr>
        <w:jc w:val="both"/>
        <w:rPr>
          <w:lang w:val="en-US"/>
        </w:rPr>
      </w:pPr>
      <w:r w:rsidRPr="00EA0A27">
        <w:rPr>
          <w:lang w:val="en-US"/>
        </w:rPr>
        <w:t xml:space="preserve">Restrict </w:t>
      </w:r>
      <w:r w:rsidR="00C6339E" w:rsidRPr="00EA0A27">
        <w:rPr>
          <w:lang w:val="en-US"/>
        </w:rPr>
        <w:t>the live</w:t>
      </w:r>
      <w:r w:rsidRPr="00EA0A27">
        <w:rPr>
          <w:lang w:val="en-US"/>
        </w:rPr>
        <w:t xml:space="preserve"> location of User's deliveries that </w:t>
      </w:r>
      <w:r w:rsidR="00170A8B" w:rsidRPr="00EA0A27">
        <w:rPr>
          <w:lang w:val="en-US"/>
        </w:rPr>
        <w:t>are</w:t>
      </w:r>
      <w:r w:rsidRPr="00EA0A27">
        <w:rPr>
          <w:lang w:val="en-US"/>
        </w:rPr>
        <w:t xml:space="preserve"> logged by asking for a code that only the </w:t>
      </w:r>
      <w:r w:rsidR="00C66263">
        <w:rPr>
          <w:lang w:val="en-US"/>
        </w:rPr>
        <w:t>Customer</w:t>
      </w:r>
      <w:r w:rsidRPr="00EA0A27">
        <w:rPr>
          <w:lang w:val="en-US"/>
        </w:rPr>
        <w:t xml:space="preserve"> knows, for example sending this code in SMS for his phone.</w:t>
      </w:r>
    </w:p>
    <w:p w14:paraId="3FE130A2" w14:textId="7B5EB3D9" w:rsidR="00EA0A27" w:rsidRPr="00EA0A27" w:rsidRDefault="00EA0A27" w:rsidP="00195C37">
      <w:pPr>
        <w:numPr>
          <w:ilvl w:val="0"/>
          <w:numId w:val="27"/>
        </w:numPr>
        <w:jc w:val="both"/>
        <w:rPr>
          <w:lang w:val="en-US"/>
        </w:rPr>
      </w:pPr>
      <w:r w:rsidRPr="00EA0A27">
        <w:rPr>
          <w:lang w:val="en-US"/>
        </w:rPr>
        <w:t xml:space="preserve">As an attacker, I flood the system with a high volume of requests for live location updates, overwhelming the system's resources and causing it to become unavailable for legitimate </w:t>
      </w:r>
      <w:r w:rsidR="00C66263">
        <w:rPr>
          <w:lang w:val="en-US"/>
        </w:rPr>
        <w:t>customer</w:t>
      </w:r>
      <w:r w:rsidR="0034422B">
        <w:rPr>
          <w:lang w:val="en-US"/>
        </w:rPr>
        <w:t>s</w:t>
      </w:r>
      <w:r w:rsidRPr="00EA0A27">
        <w:rPr>
          <w:lang w:val="en-US"/>
        </w:rPr>
        <w:t xml:space="preserve"> who </w:t>
      </w:r>
      <w:r w:rsidR="00C6339E" w:rsidRPr="00EA0A27">
        <w:rPr>
          <w:lang w:val="en-US"/>
        </w:rPr>
        <w:t>want</w:t>
      </w:r>
      <w:r w:rsidRPr="00EA0A27">
        <w:rPr>
          <w:lang w:val="en-US"/>
        </w:rPr>
        <w:t xml:space="preserve"> to track their services' progress.</w:t>
      </w:r>
    </w:p>
    <w:p w14:paraId="3D137AE3" w14:textId="77777777" w:rsidR="00EA0A27" w:rsidRPr="00EA0A27" w:rsidRDefault="00EA0A27" w:rsidP="00195C37">
      <w:pPr>
        <w:numPr>
          <w:ilvl w:val="1"/>
          <w:numId w:val="27"/>
        </w:numPr>
        <w:jc w:val="both"/>
      </w:pPr>
      <w:r w:rsidRPr="00EA0A27">
        <w:rPr>
          <w:b/>
          <w:bCs/>
        </w:rPr>
        <w:t>CVSS Risk Rating:</w:t>
      </w:r>
    </w:p>
    <w:p w14:paraId="2F5E2D9C" w14:textId="77777777" w:rsidR="00EA0A27" w:rsidRPr="00EA0A27" w:rsidRDefault="00EA0A27" w:rsidP="00195C37">
      <w:pPr>
        <w:numPr>
          <w:ilvl w:val="2"/>
          <w:numId w:val="27"/>
        </w:numPr>
        <w:jc w:val="both"/>
      </w:pPr>
      <w:r w:rsidRPr="00EA0A27">
        <w:t>5.9 (Medium)CVSS:3.0/AV:N/AC:H/PR:N/UI:N/S:U/C:N/I:N/A:H</w:t>
      </w:r>
    </w:p>
    <w:p w14:paraId="4B0876AA" w14:textId="77777777" w:rsidR="00EA0A27" w:rsidRPr="00EA0A27" w:rsidRDefault="00EA0A27" w:rsidP="00195C37">
      <w:pPr>
        <w:numPr>
          <w:ilvl w:val="1"/>
          <w:numId w:val="27"/>
        </w:numPr>
        <w:jc w:val="both"/>
      </w:pPr>
      <w:r w:rsidRPr="00EA0A27">
        <w:rPr>
          <w:b/>
          <w:bCs/>
        </w:rPr>
        <w:t>Justification:</w:t>
      </w:r>
    </w:p>
    <w:p w14:paraId="1EBD2C0E" w14:textId="0D75CE06" w:rsidR="00EA0A27" w:rsidRPr="00EA0A27" w:rsidRDefault="00EA0A27" w:rsidP="00195C37">
      <w:pPr>
        <w:numPr>
          <w:ilvl w:val="2"/>
          <w:numId w:val="27"/>
        </w:numPr>
        <w:jc w:val="both"/>
        <w:rPr>
          <w:lang w:val="en-US"/>
        </w:rPr>
      </w:pPr>
      <w:r w:rsidRPr="00EA0A27">
        <w:rPr>
          <w:lang w:val="en-US"/>
        </w:rPr>
        <w:t xml:space="preserve">Making the system unavailable will cause </w:t>
      </w:r>
      <w:r w:rsidR="00C6339E" w:rsidRPr="00EA0A27">
        <w:rPr>
          <w:lang w:val="en-US"/>
        </w:rPr>
        <w:t>constraints</w:t>
      </w:r>
      <w:r w:rsidRPr="00EA0A27">
        <w:rPr>
          <w:lang w:val="en-US"/>
        </w:rPr>
        <w:t xml:space="preserve"> to the </w:t>
      </w:r>
      <w:r w:rsidR="00C66263">
        <w:rPr>
          <w:lang w:val="en-US"/>
        </w:rPr>
        <w:t>Customer</w:t>
      </w:r>
      <w:r w:rsidR="0034422B">
        <w:rPr>
          <w:lang w:val="en-US"/>
        </w:rPr>
        <w:t>s</w:t>
      </w:r>
      <w:r w:rsidRPr="00EA0A27">
        <w:rPr>
          <w:lang w:val="en-US"/>
        </w:rPr>
        <w:t xml:space="preserve"> because they won't be able to see how much time their deliveries will take.</w:t>
      </w:r>
    </w:p>
    <w:p w14:paraId="5A4FD5D3" w14:textId="77777777" w:rsidR="00EA0A27" w:rsidRPr="00EA0A27" w:rsidRDefault="00EA0A27" w:rsidP="00195C37">
      <w:pPr>
        <w:numPr>
          <w:ilvl w:val="1"/>
          <w:numId w:val="27"/>
        </w:numPr>
        <w:jc w:val="both"/>
      </w:pPr>
      <w:r w:rsidRPr="00EA0A27">
        <w:rPr>
          <w:b/>
          <w:bCs/>
        </w:rPr>
        <w:t>Kind of Abuse:</w:t>
      </w:r>
    </w:p>
    <w:p w14:paraId="43CAD718" w14:textId="77777777" w:rsidR="00EA0A27" w:rsidRPr="00EA0A27" w:rsidRDefault="00EA0A27" w:rsidP="00195C37">
      <w:pPr>
        <w:numPr>
          <w:ilvl w:val="2"/>
          <w:numId w:val="27"/>
        </w:numPr>
        <w:jc w:val="both"/>
      </w:pPr>
      <w:r w:rsidRPr="00EA0A27">
        <w:t>Technical</w:t>
      </w:r>
    </w:p>
    <w:p w14:paraId="57AA8C95" w14:textId="77777777" w:rsidR="00EA0A27" w:rsidRPr="00EA0A27" w:rsidRDefault="00EA0A27" w:rsidP="00195C37">
      <w:pPr>
        <w:numPr>
          <w:ilvl w:val="1"/>
          <w:numId w:val="27"/>
        </w:numPr>
        <w:jc w:val="both"/>
      </w:pPr>
      <w:r w:rsidRPr="00EA0A27">
        <w:rPr>
          <w:b/>
          <w:bCs/>
        </w:rPr>
        <w:t>Countermeasures:</w:t>
      </w:r>
    </w:p>
    <w:p w14:paraId="44E01A4D" w14:textId="77777777" w:rsidR="00EA0A27" w:rsidRPr="00EA0A27" w:rsidRDefault="00EA0A27" w:rsidP="00195C37">
      <w:pPr>
        <w:numPr>
          <w:ilvl w:val="2"/>
          <w:numId w:val="27"/>
        </w:numPr>
        <w:jc w:val="both"/>
        <w:rPr>
          <w:lang w:val="en-US"/>
        </w:rPr>
      </w:pPr>
      <w:r w:rsidRPr="00EA0A27">
        <w:rPr>
          <w:lang w:val="en-US"/>
        </w:rPr>
        <w:t>Implement rate limiting and traffic filtering to mitigate DoS attacks.</w:t>
      </w:r>
    </w:p>
    <w:p w14:paraId="645DE492" w14:textId="77777777" w:rsidR="00EA0A27" w:rsidRPr="00EA0A27" w:rsidRDefault="00EA0A27" w:rsidP="00195C37">
      <w:pPr>
        <w:numPr>
          <w:ilvl w:val="2"/>
          <w:numId w:val="27"/>
        </w:numPr>
        <w:jc w:val="both"/>
        <w:rPr>
          <w:lang w:val="en-US"/>
        </w:rPr>
      </w:pPr>
      <w:r w:rsidRPr="00EA0A27">
        <w:rPr>
          <w:lang w:val="en-US"/>
        </w:rPr>
        <w:lastRenderedPageBreak/>
        <w:t>Use redundant systems to maintain service availability.</w:t>
      </w:r>
    </w:p>
    <w:p w14:paraId="0116A4C3" w14:textId="77777777" w:rsidR="00EA0A27" w:rsidRPr="00EA0A27" w:rsidRDefault="00EA0A27" w:rsidP="00195C37">
      <w:pPr>
        <w:numPr>
          <w:ilvl w:val="2"/>
          <w:numId w:val="27"/>
        </w:numPr>
        <w:jc w:val="both"/>
        <w:rPr>
          <w:lang w:val="en-US"/>
        </w:rPr>
      </w:pPr>
      <w:r w:rsidRPr="00EA0A27">
        <w:rPr>
          <w:lang w:val="en-US"/>
        </w:rPr>
        <w:t>Employ DDoS mitigation services as a proactive measure.</w:t>
      </w:r>
    </w:p>
    <w:p w14:paraId="5CBB79A5" w14:textId="2E956666" w:rsidR="00EA0A27" w:rsidRPr="00EA0A27" w:rsidRDefault="00EA0A27" w:rsidP="00195C37">
      <w:pPr>
        <w:numPr>
          <w:ilvl w:val="0"/>
          <w:numId w:val="27"/>
        </w:numPr>
        <w:jc w:val="both"/>
        <w:rPr>
          <w:lang w:val="en-US"/>
        </w:rPr>
      </w:pPr>
      <w:r w:rsidRPr="00EA0A27">
        <w:rPr>
          <w:lang w:val="en-US"/>
        </w:rPr>
        <w:t xml:space="preserve">As an attacker, I send fraudulent messages or emails to </w:t>
      </w:r>
      <w:r w:rsidR="00C66263">
        <w:rPr>
          <w:lang w:val="en-US"/>
        </w:rPr>
        <w:t>customer</w:t>
      </w:r>
      <w:r w:rsidR="0034422B">
        <w:rPr>
          <w:lang w:val="en-US"/>
        </w:rPr>
        <w:t>s</w:t>
      </w:r>
      <w:r w:rsidRPr="00EA0A27">
        <w:rPr>
          <w:lang w:val="en-US"/>
        </w:rPr>
        <w:t>, with malicious websites or applications designed to steal their credentials or exploit their devices, under the guise of providing access to live location updates.</w:t>
      </w:r>
    </w:p>
    <w:p w14:paraId="1F36A09C" w14:textId="77777777" w:rsidR="00EA0A27" w:rsidRPr="00EA0A27" w:rsidRDefault="00EA0A27" w:rsidP="00195C37">
      <w:pPr>
        <w:numPr>
          <w:ilvl w:val="1"/>
          <w:numId w:val="27"/>
        </w:numPr>
        <w:jc w:val="both"/>
      </w:pPr>
      <w:r w:rsidRPr="00EA0A27">
        <w:rPr>
          <w:b/>
          <w:bCs/>
        </w:rPr>
        <w:t>CVSS Risk Rating:</w:t>
      </w:r>
    </w:p>
    <w:p w14:paraId="0DBC54AB" w14:textId="77777777" w:rsidR="00EA0A27" w:rsidRPr="00EA0A27" w:rsidRDefault="00EA0A27" w:rsidP="00195C37">
      <w:pPr>
        <w:numPr>
          <w:ilvl w:val="2"/>
          <w:numId w:val="27"/>
        </w:numPr>
        <w:jc w:val="both"/>
      </w:pPr>
      <w:r w:rsidRPr="00EA0A27">
        <w:t>8.3 (High) CVSS:3.0/AV:N/AC:L/PR:L/UI:N/S:U/C:H/I:N/A:N</w:t>
      </w:r>
    </w:p>
    <w:p w14:paraId="0D08EF5A" w14:textId="77777777" w:rsidR="00EA0A27" w:rsidRPr="00EA0A27" w:rsidRDefault="00EA0A27" w:rsidP="00195C37">
      <w:pPr>
        <w:numPr>
          <w:ilvl w:val="1"/>
          <w:numId w:val="27"/>
        </w:numPr>
        <w:jc w:val="both"/>
      </w:pPr>
      <w:r w:rsidRPr="00EA0A27">
        <w:rPr>
          <w:b/>
          <w:bCs/>
        </w:rPr>
        <w:t>Justification:</w:t>
      </w:r>
    </w:p>
    <w:p w14:paraId="2AD31142" w14:textId="528A82E9" w:rsidR="00EA0A27" w:rsidRPr="00EA0A27" w:rsidRDefault="00EA0A27" w:rsidP="00195C37">
      <w:pPr>
        <w:numPr>
          <w:ilvl w:val="2"/>
          <w:numId w:val="27"/>
        </w:numPr>
        <w:jc w:val="both"/>
        <w:rPr>
          <w:lang w:val="en-US"/>
        </w:rPr>
      </w:pPr>
      <w:r w:rsidRPr="00EA0A27">
        <w:rPr>
          <w:lang w:val="en-US"/>
        </w:rPr>
        <w:t xml:space="preserve">Sending malicious information to the </w:t>
      </w:r>
      <w:r w:rsidR="00C66263">
        <w:rPr>
          <w:lang w:val="en-US"/>
        </w:rPr>
        <w:t>Customer</w:t>
      </w:r>
      <w:r w:rsidRPr="00EA0A27">
        <w:rPr>
          <w:lang w:val="en-US"/>
        </w:rPr>
        <w:t xml:space="preserve"> can influence him to access it and allow the Attacker to have his Login Credentials compromising his account. If this </w:t>
      </w:r>
      <w:r w:rsidR="00C66263">
        <w:rPr>
          <w:lang w:val="en-US"/>
        </w:rPr>
        <w:t>Customer</w:t>
      </w:r>
      <w:r w:rsidRPr="00EA0A27">
        <w:rPr>
          <w:lang w:val="en-US"/>
        </w:rPr>
        <w:t xml:space="preserve"> have privilege accesses to other Components, all </w:t>
      </w:r>
      <w:r w:rsidR="00C6339E" w:rsidRPr="00EA0A27">
        <w:rPr>
          <w:lang w:val="en-US"/>
        </w:rPr>
        <w:t>these components</w:t>
      </w:r>
      <w:r w:rsidRPr="00EA0A27">
        <w:rPr>
          <w:lang w:val="en-US"/>
        </w:rPr>
        <w:t xml:space="preserve"> will be compromised </w:t>
      </w:r>
      <w:r w:rsidR="00C6339E" w:rsidRPr="00EA0A27">
        <w:rPr>
          <w:lang w:val="en-US"/>
        </w:rPr>
        <w:t>as well</w:t>
      </w:r>
      <w:r w:rsidRPr="00EA0A27">
        <w:rPr>
          <w:lang w:val="en-US"/>
        </w:rPr>
        <w:t>. Besides the Login credentials, it can give access for the attacker to the application depending on the Malicious malware.</w:t>
      </w:r>
    </w:p>
    <w:p w14:paraId="7E49E857" w14:textId="77777777" w:rsidR="00EA0A27" w:rsidRPr="00EA0A27" w:rsidRDefault="00EA0A27" w:rsidP="00195C37">
      <w:pPr>
        <w:numPr>
          <w:ilvl w:val="1"/>
          <w:numId w:val="27"/>
        </w:numPr>
        <w:jc w:val="both"/>
      </w:pPr>
      <w:r w:rsidRPr="00EA0A27">
        <w:rPr>
          <w:b/>
          <w:bCs/>
        </w:rPr>
        <w:t>Kind of Abuse:</w:t>
      </w:r>
    </w:p>
    <w:p w14:paraId="746349DD" w14:textId="77777777" w:rsidR="00EA0A27" w:rsidRPr="00EA0A27" w:rsidRDefault="00EA0A27" w:rsidP="00195C37">
      <w:pPr>
        <w:numPr>
          <w:ilvl w:val="2"/>
          <w:numId w:val="27"/>
        </w:numPr>
        <w:jc w:val="both"/>
      </w:pPr>
      <w:r w:rsidRPr="00EA0A27">
        <w:t>Business</w:t>
      </w:r>
    </w:p>
    <w:p w14:paraId="201591A8" w14:textId="77777777" w:rsidR="00EA0A27" w:rsidRPr="00EA0A27" w:rsidRDefault="00EA0A27" w:rsidP="00195C37">
      <w:pPr>
        <w:numPr>
          <w:ilvl w:val="1"/>
          <w:numId w:val="27"/>
        </w:numPr>
        <w:jc w:val="both"/>
      </w:pPr>
      <w:r w:rsidRPr="00EA0A27">
        <w:rPr>
          <w:b/>
          <w:bCs/>
        </w:rPr>
        <w:t>Countermeasures:</w:t>
      </w:r>
    </w:p>
    <w:p w14:paraId="7681A2EF" w14:textId="225FA04E" w:rsidR="00EA0A27" w:rsidRPr="00EA0A27" w:rsidRDefault="00EA0A27" w:rsidP="00195C37">
      <w:pPr>
        <w:numPr>
          <w:ilvl w:val="2"/>
          <w:numId w:val="27"/>
        </w:numPr>
        <w:jc w:val="both"/>
        <w:rPr>
          <w:lang w:val="en-US"/>
        </w:rPr>
      </w:pPr>
      <w:r w:rsidRPr="00EA0A27">
        <w:rPr>
          <w:lang w:val="en-US"/>
        </w:rPr>
        <w:t xml:space="preserve">Specify how the information will be given to the </w:t>
      </w:r>
      <w:r w:rsidR="00C66263">
        <w:rPr>
          <w:lang w:val="en-US"/>
        </w:rPr>
        <w:t>customer</w:t>
      </w:r>
      <w:r w:rsidRPr="00EA0A27">
        <w:rPr>
          <w:lang w:val="en-US"/>
        </w:rPr>
        <w:t xml:space="preserve"> </w:t>
      </w:r>
      <w:r w:rsidR="007166A4" w:rsidRPr="00EA0A27">
        <w:rPr>
          <w:lang w:val="en-US"/>
        </w:rPr>
        <w:t>for</w:t>
      </w:r>
      <w:r w:rsidRPr="00EA0A27">
        <w:rPr>
          <w:lang w:val="en-US"/>
        </w:rPr>
        <w:t xml:space="preserve"> him to know if something is wrong.</w:t>
      </w:r>
    </w:p>
    <w:p w14:paraId="6654A0E9" w14:textId="4FC7E153" w:rsidR="00EA0A27" w:rsidRPr="00EA0A27" w:rsidRDefault="00EA0A27" w:rsidP="00195C37">
      <w:pPr>
        <w:numPr>
          <w:ilvl w:val="2"/>
          <w:numId w:val="27"/>
        </w:numPr>
        <w:jc w:val="both"/>
        <w:rPr>
          <w:lang w:val="en-US"/>
        </w:rPr>
      </w:pPr>
      <w:r w:rsidRPr="00EA0A27">
        <w:rPr>
          <w:lang w:val="en-US"/>
        </w:rPr>
        <w:t xml:space="preserve">Previously, </w:t>
      </w:r>
      <w:r w:rsidR="007166A4" w:rsidRPr="00EA0A27">
        <w:rPr>
          <w:lang w:val="en-US"/>
        </w:rPr>
        <w:t>educated</w:t>
      </w:r>
      <w:r w:rsidRPr="00EA0A27">
        <w:rPr>
          <w:lang w:val="en-US"/>
        </w:rPr>
        <w:t xml:space="preserve"> users about identifying phishing attempts.</w:t>
      </w:r>
    </w:p>
    <w:p w14:paraId="57ADEEAC" w14:textId="5A0BAAC0" w:rsidR="00EA0A27" w:rsidRPr="00EA0A27" w:rsidRDefault="00EA0A27" w:rsidP="00291825">
      <w:pPr>
        <w:jc w:val="both"/>
        <w:rPr>
          <w:b/>
          <w:bCs/>
          <w:color w:val="D6615C" w:themeColor="accent1"/>
          <w:lang w:val="en-US"/>
        </w:rPr>
      </w:pPr>
      <w:r w:rsidRPr="00EA0A27">
        <w:rPr>
          <w:b/>
          <w:bCs/>
          <w:color w:val="D6615C" w:themeColor="accent1"/>
          <w:lang w:val="en-US"/>
        </w:rPr>
        <w:t xml:space="preserve">UC5. As the Driver, I want to visualize the Transports that have been assigned to me so that I can have control of my </w:t>
      </w:r>
      <w:r w:rsidR="007166A4" w:rsidRPr="00EA0A27">
        <w:rPr>
          <w:b/>
          <w:bCs/>
          <w:color w:val="D6615C" w:themeColor="accent1"/>
          <w:lang w:val="en-US"/>
        </w:rPr>
        <w:t>work.</w:t>
      </w:r>
    </w:p>
    <w:p w14:paraId="46AA2921" w14:textId="77777777" w:rsidR="00EA0A27" w:rsidRPr="00EA0A27" w:rsidRDefault="00EA0A27" w:rsidP="00195C37">
      <w:pPr>
        <w:numPr>
          <w:ilvl w:val="0"/>
          <w:numId w:val="28"/>
        </w:numPr>
        <w:jc w:val="both"/>
        <w:rPr>
          <w:lang w:val="en-US"/>
        </w:rPr>
      </w:pPr>
      <w:r w:rsidRPr="00EA0A27">
        <w:rPr>
          <w:lang w:val="en-US"/>
        </w:rPr>
        <w:t>As an attacker, I bypass access control checks by modifying the URL, internal application state, or the HTML page, or simply using a custom API attack tool so that I can access the privilege information about the transports that have been assigned.</w:t>
      </w:r>
    </w:p>
    <w:p w14:paraId="08F8BF5E" w14:textId="77777777" w:rsidR="00EA0A27" w:rsidRPr="00EA0A27" w:rsidRDefault="00EA0A27" w:rsidP="00195C37">
      <w:pPr>
        <w:numPr>
          <w:ilvl w:val="1"/>
          <w:numId w:val="28"/>
        </w:numPr>
        <w:jc w:val="both"/>
      </w:pPr>
      <w:r w:rsidRPr="00EA0A27">
        <w:rPr>
          <w:b/>
          <w:bCs/>
        </w:rPr>
        <w:t>CVSS V3 risk rating:</w:t>
      </w:r>
    </w:p>
    <w:p w14:paraId="49D22D99" w14:textId="77777777" w:rsidR="00EA0A27" w:rsidRPr="00EA0A27" w:rsidRDefault="00EA0A27" w:rsidP="00195C37">
      <w:pPr>
        <w:numPr>
          <w:ilvl w:val="2"/>
          <w:numId w:val="28"/>
        </w:numPr>
        <w:jc w:val="both"/>
      </w:pPr>
      <w:r w:rsidRPr="00EA0A27">
        <w:t>5.7 CVSS:3.0/AV:N/AC:L/PR:L/UI:R/S:U/C:H/I:N/A:N</w:t>
      </w:r>
    </w:p>
    <w:p w14:paraId="1F2C261E" w14:textId="77777777" w:rsidR="00EA0A27" w:rsidRPr="00EA0A27" w:rsidRDefault="00EA0A27" w:rsidP="00195C37">
      <w:pPr>
        <w:numPr>
          <w:ilvl w:val="1"/>
          <w:numId w:val="28"/>
        </w:numPr>
        <w:jc w:val="both"/>
      </w:pPr>
      <w:r w:rsidRPr="00EA0A27">
        <w:rPr>
          <w:b/>
          <w:bCs/>
        </w:rPr>
        <w:t>Kind of Abuse:</w:t>
      </w:r>
    </w:p>
    <w:p w14:paraId="7BBF1713" w14:textId="77777777" w:rsidR="00EA0A27" w:rsidRPr="00EA0A27" w:rsidRDefault="00EA0A27" w:rsidP="00195C37">
      <w:pPr>
        <w:numPr>
          <w:ilvl w:val="2"/>
          <w:numId w:val="28"/>
        </w:numPr>
        <w:jc w:val="both"/>
      </w:pPr>
      <w:r w:rsidRPr="00EA0A27">
        <w:t>Business</w:t>
      </w:r>
    </w:p>
    <w:p w14:paraId="6CE52D5C" w14:textId="77777777" w:rsidR="00EA0A27" w:rsidRPr="00EA0A27" w:rsidRDefault="00EA0A27" w:rsidP="00195C37">
      <w:pPr>
        <w:numPr>
          <w:ilvl w:val="1"/>
          <w:numId w:val="28"/>
        </w:numPr>
        <w:jc w:val="both"/>
      </w:pPr>
      <w:r w:rsidRPr="00EA0A27">
        <w:rPr>
          <w:b/>
          <w:bCs/>
        </w:rPr>
        <w:t>Countermeasures:</w:t>
      </w:r>
    </w:p>
    <w:p w14:paraId="2F0A0D32" w14:textId="77777777" w:rsidR="00EA0A27" w:rsidRPr="00EA0A27" w:rsidRDefault="00EA0A27" w:rsidP="00195C37">
      <w:pPr>
        <w:numPr>
          <w:ilvl w:val="2"/>
          <w:numId w:val="28"/>
        </w:numPr>
        <w:jc w:val="both"/>
        <w:rPr>
          <w:lang w:val="en-US"/>
        </w:rPr>
      </w:pPr>
      <w:r w:rsidRPr="00EA0A27">
        <w:rPr>
          <w:lang w:val="en-US"/>
        </w:rPr>
        <w:t>Add verification for authorization inside the data access.</w:t>
      </w:r>
    </w:p>
    <w:p w14:paraId="2FA90ADC" w14:textId="77777777" w:rsidR="00EA0A27" w:rsidRPr="00EA0A27" w:rsidRDefault="00EA0A27" w:rsidP="00195C37">
      <w:pPr>
        <w:numPr>
          <w:ilvl w:val="0"/>
          <w:numId w:val="28"/>
        </w:numPr>
        <w:jc w:val="both"/>
        <w:rPr>
          <w:lang w:val="en-US"/>
        </w:rPr>
      </w:pPr>
      <w:r w:rsidRPr="00EA0A27">
        <w:rPr>
          <w:lang w:val="en-US"/>
        </w:rPr>
        <w:t>As an attacker and/or malicious user, I can manipulate the primary key so that I can access the transport services assigned for other drivers.</w:t>
      </w:r>
    </w:p>
    <w:p w14:paraId="03126FA5" w14:textId="77777777" w:rsidR="00EA0A27" w:rsidRPr="00EA0A27" w:rsidRDefault="00EA0A27" w:rsidP="00195C37">
      <w:pPr>
        <w:numPr>
          <w:ilvl w:val="1"/>
          <w:numId w:val="28"/>
        </w:numPr>
        <w:jc w:val="both"/>
      </w:pPr>
      <w:r w:rsidRPr="00EA0A27">
        <w:rPr>
          <w:b/>
          <w:bCs/>
        </w:rPr>
        <w:t>CVSS V3 risk rating:</w:t>
      </w:r>
    </w:p>
    <w:p w14:paraId="7551B89F" w14:textId="77777777" w:rsidR="00EA0A27" w:rsidRPr="00EA0A27" w:rsidRDefault="00EA0A27" w:rsidP="00195C37">
      <w:pPr>
        <w:numPr>
          <w:ilvl w:val="2"/>
          <w:numId w:val="28"/>
        </w:numPr>
        <w:jc w:val="both"/>
      </w:pPr>
      <w:r w:rsidRPr="00EA0A27">
        <w:t>5.7 CVSS:3.0/AV:N/AC:L/PR:L/UI:R/S:U/C:H/I:N/A:N</w:t>
      </w:r>
    </w:p>
    <w:p w14:paraId="5B24A7FE" w14:textId="77777777" w:rsidR="00EA0A27" w:rsidRPr="00EA0A27" w:rsidRDefault="00EA0A27" w:rsidP="00195C37">
      <w:pPr>
        <w:numPr>
          <w:ilvl w:val="1"/>
          <w:numId w:val="28"/>
        </w:numPr>
        <w:jc w:val="both"/>
      </w:pPr>
      <w:r w:rsidRPr="00EA0A27">
        <w:rPr>
          <w:b/>
          <w:bCs/>
        </w:rPr>
        <w:t>Kind of Abuse:</w:t>
      </w:r>
    </w:p>
    <w:p w14:paraId="284DB256" w14:textId="77777777" w:rsidR="00EA0A27" w:rsidRPr="00EA0A27" w:rsidRDefault="00EA0A27" w:rsidP="00195C37">
      <w:pPr>
        <w:numPr>
          <w:ilvl w:val="2"/>
          <w:numId w:val="28"/>
        </w:numPr>
        <w:jc w:val="both"/>
      </w:pPr>
      <w:r w:rsidRPr="00EA0A27">
        <w:t>Business</w:t>
      </w:r>
    </w:p>
    <w:p w14:paraId="47BF58C5" w14:textId="77777777" w:rsidR="00EA0A27" w:rsidRPr="00EA0A27" w:rsidRDefault="00EA0A27" w:rsidP="00195C37">
      <w:pPr>
        <w:numPr>
          <w:ilvl w:val="1"/>
          <w:numId w:val="28"/>
        </w:numPr>
        <w:jc w:val="both"/>
      </w:pPr>
      <w:r w:rsidRPr="00EA0A27">
        <w:rPr>
          <w:b/>
          <w:bCs/>
        </w:rPr>
        <w:t>Countermeasures:</w:t>
      </w:r>
    </w:p>
    <w:p w14:paraId="12BD5B01" w14:textId="77777777" w:rsidR="00EA0A27" w:rsidRPr="00EA0A27" w:rsidRDefault="00EA0A27" w:rsidP="00195C37">
      <w:pPr>
        <w:numPr>
          <w:ilvl w:val="2"/>
          <w:numId w:val="28"/>
        </w:numPr>
        <w:jc w:val="both"/>
        <w:rPr>
          <w:lang w:val="en-US"/>
        </w:rPr>
      </w:pPr>
      <w:r w:rsidRPr="00EA0A27">
        <w:rPr>
          <w:lang w:val="en-US"/>
        </w:rPr>
        <w:lastRenderedPageBreak/>
        <w:t>Add verification for authorization so that only verified users access the data defined for them.</w:t>
      </w:r>
    </w:p>
    <w:p w14:paraId="0558FC40" w14:textId="77777777" w:rsidR="00EA0A27" w:rsidRPr="00EA0A27" w:rsidRDefault="00EA0A27" w:rsidP="00195C37">
      <w:pPr>
        <w:numPr>
          <w:ilvl w:val="0"/>
          <w:numId w:val="28"/>
        </w:numPr>
        <w:jc w:val="both"/>
        <w:rPr>
          <w:lang w:val="en-US"/>
        </w:rPr>
      </w:pPr>
      <w:r w:rsidRPr="00EA0A27">
        <w:rPr>
          <w:lang w:val="en-US"/>
        </w:rPr>
        <w:t>As an attacker, I manipulate sessions, access tokens, or other access controls in the application to act as a user without being logged in, so that I can get access to the information about all the drivers transport jobs assigned.</w:t>
      </w:r>
    </w:p>
    <w:p w14:paraId="41D1D048" w14:textId="77777777" w:rsidR="00EA0A27" w:rsidRPr="00EA0A27" w:rsidRDefault="00EA0A27" w:rsidP="00195C37">
      <w:pPr>
        <w:numPr>
          <w:ilvl w:val="1"/>
          <w:numId w:val="28"/>
        </w:numPr>
        <w:jc w:val="both"/>
      </w:pPr>
      <w:r w:rsidRPr="00EA0A27">
        <w:rPr>
          <w:b/>
          <w:bCs/>
        </w:rPr>
        <w:t>CVSS V3 risk rating:</w:t>
      </w:r>
    </w:p>
    <w:p w14:paraId="29303A5E" w14:textId="77777777" w:rsidR="00EA0A27" w:rsidRPr="00EA0A27" w:rsidRDefault="00EA0A27" w:rsidP="00195C37">
      <w:pPr>
        <w:numPr>
          <w:ilvl w:val="2"/>
          <w:numId w:val="28"/>
        </w:numPr>
        <w:jc w:val="both"/>
      </w:pPr>
      <w:r w:rsidRPr="00EA0A27">
        <w:t>5.3 CVSS:3.0/AV:N/AC:H/PR:N/UI:R/S:U/C:H/I:N/A:N</w:t>
      </w:r>
    </w:p>
    <w:p w14:paraId="3A3BE451" w14:textId="77777777" w:rsidR="00EA0A27" w:rsidRPr="00EA0A27" w:rsidRDefault="00EA0A27" w:rsidP="00195C37">
      <w:pPr>
        <w:numPr>
          <w:ilvl w:val="1"/>
          <w:numId w:val="28"/>
        </w:numPr>
        <w:jc w:val="both"/>
      </w:pPr>
      <w:r w:rsidRPr="00EA0A27">
        <w:rPr>
          <w:b/>
          <w:bCs/>
        </w:rPr>
        <w:t>Kind of Abuse:</w:t>
      </w:r>
    </w:p>
    <w:p w14:paraId="26B2CBCC" w14:textId="77777777" w:rsidR="00EA0A27" w:rsidRPr="00EA0A27" w:rsidRDefault="00EA0A27" w:rsidP="00195C37">
      <w:pPr>
        <w:numPr>
          <w:ilvl w:val="2"/>
          <w:numId w:val="28"/>
        </w:numPr>
        <w:jc w:val="both"/>
      </w:pPr>
      <w:r w:rsidRPr="00EA0A27">
        <w:t>Business</w:t>
      </w:r>
    </w:p>
    <w:p w14:paraId="344118D1" w14:textId="77777777" w:rsidR="00EA0A27" w:rsidRPr="00EA0A27" w:rsidRDefault="00EA0A27" w:rsidP="00195C37">
      <w:pPr>
        <w:numPr>
          <w:ilvl w:val="1"/>
          <w:numId w:val="28"/>
        </w:numPr>
        <w:jc w:val="both"/>
      </w:pPr>
      <w:r w:rsidRPr="00EA0A27">
        <w:rPr>
          <w:b/>
          <w:bCs/>
        </w:rPr>
        <w:t>Countermeasures:</w:t>
      </w:r>
    </w:p>
    <w:p w14:paraId="4061DD3F" w14:textId="1C8FCEBE" w:rsidR="00EA0A27" w:rsidRPr="00EA0A27" w:rsidRDefault="00EA0A27" w:rsidP="00195C37">
      <w:pPr>
        <w:numPr>
          <w:ilvl w:val="2"/>
          <w:numId w:val="28"/>
        </w:numPr>
        <w:jc w:val="both"/>
        <w:rPr>
          <w:lang w:val="en-US"/>
        </w:rPr>
      </w:pPr>
      <w:r w:rsidRPr="00EA0A27">
        <w:rPr>
          <w:lang w:val="en-US"/>
        </w:rPr>
        <w:t xml:space="preserve">Make session and access tokens </w:t>
      </w:r>
      <w:r w:rsidR="00635CB8" w:rsidRPr="00EA0A27">
        <w:rPr>
          <w:lang w:val="en-US"/>
        </w:rPr>
        <w:t>secret</w:t>
      </w:r>
      <w:r w:rsidRPr="00EA0A27">
        <w:rPr>
          <w:lang w:val="en-US"/>
        </w:rPr>
        <w:t xml:space="preserve"> and hardly </w:t>
      </w:r>
      <w:r w:rsidR="00B769EB" w:rsidRPr="00EA0A27">
        <w:rPr>
          <w:lang w:val="en-US"/>
        </w:rPr>
        <w:t>inaccessible</w:t>
      </w:r>
      <w:r w:rsidRPr="00EA0A27">
        <w:rPr>
          <w:lang w:val="en-US"/>
        </w:rPr>
        <w:t xml:space="preserve"> for outside users.</w:t>
      </w:r>
    </w:p>
    <w:p w14:paraId="05719321" w14:textId="15ADA555" w:rsidR="00EA0A27" w:rsidRPr="00EA0A27" w:rsidRDefault="00EA0A27" w:rsidP="00195C37">
      <w:pPr>
        <w:numPr>
          <w:ilvl w:val="2"/>
          <w:numId w:val="28"/>
        </w:numPr>
        <w:jc w:val="both"/>
        <w:rPr>
          <w:lang w:val="en-US"/>
        </w:rPr>
      </w:pPr>
      <w:r w:rsidRPr="00EA0A27">
        <w:rPr>
          <w:lang w:val="en-US"/>
        </w:rPr>
        <w:t xml:space="preserve">Always check </w:t>
      </w:r>
      <w:r w:rsidR="00B769EB" w:rsidRPr="00EA0A27">
        <w:rPr>
          <w:lang w:val="en-US"/>
        </w:rPr>
        <w:t>users’</w:t>
      </w:r>
      <w:r w:rsidRPr="00EA0A27">
        <w:rPr>
          <w:lang w:val="en-US"/>
        </w:rPr>
        <w:t xml:space="preserve"> tokens for data, not only their role.</w:t>
      </w:r>
    </w:p>
    <w:p w14:paraId="71261946" w14:textId="77777777" w:rsidR="00EA0A27" w:rsidRPr="00EA0A27" w:rsidRDefault="00EA0A27" w:rsidP="00195C37">
      <w:pPr>
        <w:numPr>
          <w:ilvl w:val="0"/>
          <w:numId w:val="28"/>
        </w:numPr>
        <w:jc w:val="both"/>
        <w:rPr>
          <w:lang w:val="en-US"/>
        </w:rPr>
      </w:pPr>
      <w:r w:rsidRPr="00EA0A27">
        <w:rPr>
          <w:lang w:val="en-US"/>
        </w:rPr>
        <w:t>As an attacker, I force browsing to transport status page without being authenticated, gaining access to privilege the information about the transport jobs assigned to the drivers.</w:t>
      </w:r>
    </w:p>
    <w:p w14:paraId="5DA48CC9" w14:textId="77777777" w:rsidR="00EA0A27" w:rsidRPr="00EA0A27" w:rsidRDefault="00EA0A27" w:rsidP="00195C37">
      <w:pPr>
        <w:numPr>
          <w:ilvl w:val="1"/>
          <w:numId w:val="28"/>
        </w:numPr>
        <w:jc w:val="both"/>
      </w:pPr>
      <w:r w:rsidRPr="00EA0A27">
        <w:rPr>
          <w:b/>
          <w:bCs/>
        </w:rPr>
        <w:t>CVSS V3 risk rating:</w:t>
      </w:r>
    </w:p>
    <w:p w14:paraId="0CB9ECB0" w14:textId="77777777" w:rsidR="00EA0A27" w:rsidRPr="00EA0A27" w:rsidRDefault="00EA0A27" w:rsidP="00195C37">
      <w:pPr>
        <w:numPr>
          <w:ilvl w:val="2"/>
          <w:numId w:val="28"/>
        </w:numPr>
        <w:jc w:val="both"/>
      </w:pPr>
      <w:r w:rsidRPr="00EA0A27">
        <w:t>5.3 CVSS:3.0/AV:N/AC:H/PR:N/UI:R/S:U/C:H/I:N/A:N</w:t>
      </w:r>
    </w:p>
    <w:p w14:paraId="53B9E478" w14:textId="77777777" w:rsidR="00EA0A27" w:rsidRPr="00EA0A27" w:rsidRDefault="00EA0A27" w:rsidP="00195C37">
      <w:pPr>
        <w:numPr>
          <w:ilvl w:val="1"/>
          <w:numId w:val="28"/>
        </w:numPr>
        <w:jc w:val="both"/>
      </w:pPr>
      <w:r w:rsidRPr="00EA0A27">
        <w:rPr>
          <w:b/>
          <w:bCs/>
        </w:rPr>
        <w:t>Kind of Abuse:</w:t>
      </w:r>
    </w:p>
    <w:p w14:paraId="1D7EA2D7" w14:textId="77777777" w:rsidR="00EA0A27" w:rsidRPr="00EA0A27" w:rsidRDefault="00EA0A27" w:rsidP="00195C37">
      <w:pPr>
        <w:numPr>
          <w:ilvl w:val="2"/>
          <w:numId w:val="28"/>
        </w:numPr>
        <w:jc w:val="both"/>
      </w:pPr>
      <w:r w:rsidRPr="00EA0A27">
        <w:t>Business</w:t>
      </w:r>
    </w:p>
    <w:p w14:paraId="1E39E461" w14:textId="77777777" w:rsidR="00EA0A27" w:rsidRPr="00EA0A27" w:rsidRDefault="00EA0A27" w:rsidP="00195C37">
      <w:pPr>
        <w:numPr>
          <w:ilvl w:val="1"/>
          <w:numId w:val="28"/>
        </w:numPr>
        <w:jc w:val="both"/>
      </w:pPr>
      <w:r w:rsidRPr="00EA0A27">
        <w:rPr>
          <w:b/>
          <w:bCs/>
        </w:rPr>
        <w:t>Countermeasres:</w:t>
      </w:r>
    </w:p>
    <w:p w14:paraId="2DFB21A6" w14:textId="77777777" w:rsidR="00EA0A27" w:rsidRPr="00EA0A27" w:rsidRDefault="00EA0A27" w:rsidP="00195C37">
      <w:pPr>
        <w:numPr>
          <w:ilvl w:val="2"/>
          <w:numId w:val="28"/>
        </w:numPr>
        <w:jc w:val="both"/>
        <w:rPr>
          <w:lang w:val="en-US"/>
        </w:rPr>
      </w:pPr>
      <w:r w:rsidRPr="00EA0A27">
        <w:rPr>
          <w:lang w:val="en-US"/>
        </w:rPr>
        <w:t>Always verify authentication inside the transport jobs page.</w:t>
      </w:r>
    </w:p>
    <w:p w14:paraId="1646B0ED" w14:textId="1C94E34F" w:rsidR="00EA0A27" w:rsidRPr="00EA0A27" w:rsidRDefault="00EA0A27" w:rsidP="00291825">
      <w:pPr>
        <w:jc w:val="both"/>
        <w:rPr>
          <w:b/>
          <w:bCs/>
          <w:color w:val="D6615C" w:themeColor="accent1"/>
          <w:lang w:val="en-US"/>
        </w:rPr>
      </w:pPr>
      <w:r w:rsidRPr="00EA0A27">
        <w:rPr>
          <w:b/>
          <w:bCs/>
          <w:color w:val="D6615C" w:themeColor="accent1"/>
          <w:lang w:val="en-US"/>
        </w:rPr>
        <w:t xml:space="preserve">UC6. As the Driver, I want to signal the start and end of a Transport that has been provided to me so that I can finish my </w:t>
      </w:r>
      <w:r w:rsidR="00B769EB" w:rsidRPr="00EA0A27">
        <w:rPr>
          <w:b/>
          <w:bCs/>
          <w:color w:val="D6615C" w:themeColor="accent1"/>
          <w:lang w:val="en-US"/>
        </w:rPr>
        <w:t>Service.</w:t>
      </w:r>
    </w:p>
    <w:p w14:paraId="30FE42D9" w14:textId="37EF2099" w:rsidR="00EA0A27" w:rsidRPr="00EA0A27" w:rsidRDefault="00EA0A27" w:rsidP="00195C37">
      <w:pPr>
        <w:numPr>
          <w:ilvl w:val="0"/>
          <w:numId w:val="29"/>
        </w:numPr>
        <w:jc w:val="both"/>
        <w:rPr>
          <w:lang w:val="en-US"/>
        </w:rPr>
      </w:pPr>
      <w:r w:rsidRPr="00EA0A27">
        <w:rPr>
          <w:lang w:val="en-US"/>
        </w:rPr>
        <w:t xml:space="preserve">The driver signals the start of a transport service, but instead of </w:t>
      </w:r>
      <w:r w:rsidR="00B769EB" w:rsidRPr="00EA0A27">
        <w:rPr>
          <w:lang w:val="en-US"/>
        </w:rPr>
        <w:t>starting</w:t>
      </w:r>
      <w:r w:rsidRPr="00EA0A27">
        <w:rPr>
          <w:lang w:val="en-US"/>
        </w:rPr>
        <w:t xml:space="preserve"> the service, they deceive the system by activating the signal without intending to provide the service.</w:t>
      </w:r>
    </w:p>
    <w:p w14:paraId="25575500" w14:textId="77777777" w:rsidR="00EA0A27" w:rsidRPr="00EA0A27" w:rsidRDefault="00EA0A27" w:rsidP="00195C37">
      <w:pPr>
        <w:numPr>
          <w:ilvl w:val="1"/>
          <w:numId w:val="29"/>
        </w:numPr>
        <w:jc w:val="both"/>
      </w:pPr>
      <w:r w:rsidRPr="00EA0A27">
        <w:rPr>
          <w:b/>
          <w:bCs/>
        </w:rPr>
        <w:t>CVSS Risk Rating:</w:t>
      </w:r>
    </w:p>
    <w:p w14:paraId="2264B67F" w14:textId="77777777" w:rsidR="00EA0A27" w:rsidRPr="00EA0A27" w:rsidRDefault="00EA0A27" w:rsidP="00195C37">
      <w:pPr>
        <w:numPr>
          <w:ilvl w:val="2"/>
          <w:numId w:val="29"/>
        </w:numPr>
        <w:jc w:val="both"/>
      </w:pPr>
      <w:r w:rsidRPr="00EA0A27">
        <w:t>5.7 (Medium) CVSS:3.0/AV:N/AC:L/PR:L/UI:R/S:U/C:N/I:H/A:N</w:t>
      </w:r>
    </w:p>
    <w:p w14:paraId="0CB9E348" w14:textId="77777777" w:rsidR="00EA0A27" w:rsidRPr="00EA0A27" w:rsidRDefault="00EA0A27" w:rsidP="00195C37">
      <w:pPr>
        <w:numPr>
          <w:ilvl w:val="1"/>
          <w:numId w:val="29"/>
        </w:numPr>
        <w:jc w:val="both"/>
      </w:pPr>
      <w:r w:rsidRPr="00EA0A27">
        <w:rPr>
          <w:b/>
          <w:bCs/>
        </w:rPr>
        <w:t>Justification:</w:t>
      </w:r>
    </w:p>
    <w:p w14:paraId="5250FD06" w14:textId="77777777" w:rsidR="00EA0A27" w:rsidRPr="00EA0A27" w:rsidRDefault="00EA0A27" w:rsidP="00195C37">
      <w:pPr>
        <w:numPr>
          <w:ilvl w:val="2"/>
          <w:numId w:val="29"/>
        </w:numPr>
        <w:jc w:val="both"/>
        <w:rPr>
          <w:lang w:val="en-US"/>
        </w:rPr>
      </w:pPr>
      <w:r w:rsidRPr="00EA0A27">
        <w:rPr>
          <w:lang w:val="en-US"/>
        </w:rPr>
        <w:t>This could be done to manipulate the system for personal gain, such as receiving compensation for services not rendered or to create a false record of activity.</w:t>
      </w:r>
    </w:p>
    <w:p w14:paraId="0807AE0B" w14:textId="77777777" w:rsidR="00EA0A27" w:rsidRPr="00EA0A27" w:rsidRDefault="00EA0A27" w:rsidP="00195C37">
      <w:pPr>
        <w:numPr>
          <w:ilvl w:val="1"/>
          <w:numId w:val="29"/>
        </w:numPr>
        <w:jc w:val="both"/>
      </w:pPr>
      <w:r w:rsidRPr="00EA0A27">
        <w:rPr>
          <w:b/>
          <w:bCs/>
        </w:rPr>
        <w:t>Kind of Abuse:</w:t>
      </w:r>
    </w:p>
    <w:p w14:paraId="29AC8DD3" w14:textId="77777777" w:rsidR="00EA0A27" w:rsidRPr="00EA0A27" w:rsidRDefault="00EA0A27" w:rsidP="00195C37">
      <w:pPr>
        <w:numPr>
          <w:ilvl w:val="2"/>
          <w:numId w:val="29"/>
        </w:numPr>
        <w:jc w:val="both"/>
      </w:pPr>
      <w:r w:rsidRPr="00EA0A27">
        <w:t>Business</w:t>
      </w:r>
    </w:p>
    <w:p w14:paraId="5BC9A979" w14:textId="77777777" w:rsidR="00EA0A27" w:rsidRPr="00EA0A27" w:rsidRDefault="00EA0A27" w:rsidP="00195C37">
      <w:pPr>
        <w:numPr>
          <w:ilvl w:val="1"/>
          <w:numId w:val="29"/>
        </w:numPr>
        <w:jc w:val="both"/>
      </w:pPr>
      <w:r w:rsidRPr="00EA0A27">
        <w:rPr>
          <w:b/>
          <w:bCs/>
        </w:rPr>
        <w:t>Countermeasures:</w:t>
      </w:r>
    </w:p>
    <w:p w14:paraId="62776E48" w14:textId="77777777" w:rsidR="00EA0A27" w:rsidRPr="00EA0A27" w:rsidRDefault="00EA0A27" w:rsidP="00195C37">
      <w:pPr>
        <w:numPr>
          <w:ilvl w:val="2"/>
          <w:numId w:val="29"/>
        </w:numPr>
        <w:jc w:val="both"/>
        <w:rPr>
          <w:lang w:val="en-US"/>
        </w:rPr>
      </w:pPr>
      <w:r w:rsidRPr="00EA0A27">
        <w:rPr>
          <w:lang w:val="en-US"/>
        </w:rPr>
        <w:lastRenderedPageBreak/>
        <w:t>This could be done to manipulate the system for personal gain, such as receiving compensation for services not rendered or to create a false record of activity.</w:t>
      </w:r>
    </w:p>
    <w:p w14:paraId="1ACEAC81" w14:textId="77777777" w:rsidR="00EA0A27" w:rsidRPr="00EA0A27" w:rsidRDefault="00EA0A27" w:rsidP="00195C37">
      <w:pPr>
        <w:numPr>
          <w:ilvl w:val="0"/>
          <w:numId w:val="29"/>
        </w:numPr>
        <w:jc w:val="both"/>
        <w:rPr>
          <w:lang w:val="en-US"/>
        </w:rPr>
      </w:pPr>
      <w:r w:rsidRPr="00EA0A27">
        <w:rPr>
          <w:lang w:val="en-US"/>
        </w:rPr>
        <w:t>An attacker impersonates a driver to fake signaling.</w:t>
      </w:r>
    </w:p>
    <w:p w14:paraId="05BC9D5E" w14:textId="77777777" w:rsidR="00EA0A27" w:rsidRPr="00EA0A27" w:rsidRDefault="00EA0A27" w:rsidP="00195C37">
      <w:pPr>
        <w:numPr>
          <w:ilvl w:val="1"/>
          <w:numId w:val="29"/>
        </w:numPr>
        <w:jc w:val="both"/>
      </w:pPr>
      <w:r w:rsidRPr="00EA0A27">
        <w:rPr>
          <w:b/>
          <w:bCs/>
        </w:rPr>
        <w:t>CVSS Risk Rating:</w:t>
      </w:r>
    </w:p>
    <w:p w14:paraId="2FEDE415" w14:textId="77777777" w:rsidR="00EA0A27" w:rsidRPr="00EA0A27" w:rsidRDefault="00EA0A27" w:rsidP="00195C37">
      <w:pPr>
        <w:numPr>
          <w:ilvl w:val="2"/>
          <w:numId w:val="29"/>
        </w:numPr>
        <w:jc w:val="both"/>
      </w:pPr>
      <w:r w:rsidRPr="00EA0A27">
        <w:t>7.3 (High) CVSS:3.0/AV:N/AC:H/PR:H/UI:R/S:C/C:H/I:H/A:N</w:t>
      </w:r>
    </w:p>
    <w:p w14:paraId="5453D7AA" w14:textId="77777777" w:rsidR="00EA0A27" w:rsidRPr="00EA0A27" w:rsidRDefault="00EA0A27" w:rsidP="00195C37">
      <w:pPr>
        <w:numPr>
          <w:ilvl w:val="1"/>
          <w:numId w:val="29"/>
        </w:numPr>
        <w:jc w:val="both"/>
      </w:pPr>
      <w:r w:rsidRPr="00EA0A27">
        <w:rPr>
          <w:b/>
          <w:bCs/>
        </w:rPr>
        <w:t>Justification:</w:t>
      </w:r>
    </w:p>
    <w:p w14:paraId="2F856D06" w14:textId="2065F68D" w:rsidR="00EA0A27" w:rsidRPr="00EA0A27" w:rsidRDefault="00EA0A27" w:rsidP="00195C37">
      <w:pPr>
        <w:numPr>
          <w:ilvl w:val="2"/>
          <w:numId w:val="29"/>
        </w:numPr>
        <w:jc w:val="both"/>
        <w:rPr>
          <w:lang w:val="en-US"/>
        </w:rPr>
      </w:pPr>
      <w:r w:rsidRPr="00EA0A27">
        <w:rPr>
          <w:lang w:val="en-US"/>
        </w:rPr>
        <w:t xml:space="preserve">Impersonation can lead to unauthorized </w:t>
      </w:r>
      <w:r w:rsidR="001E40CE" w:rsidRPr="00EA0A27">
        <w:rPr>
          <w:lang w:val="en-US"/>
        </w:rPr>
        <w:t>signaling,</w:t>
      </w:r>
      <w:r w:rsidRPr="00EA0A27">
        <w:rPr>
          <w:lang w:val="en-US"/>
        </w:rPr>
        <w:t xml:space="preserve"> creating problems for deliveries.</w:t>
      </w:r>
    </w:p>
    <w:p w14:paraId="2CB457F9" w14:textId="77777777" w:rsidR="00EA0A27" w:rsidRPr="00EA0A27" w:rsidRDefault="00EA0A27" w:rsidP="00195C37">
      <w:pPr>
        <w:numPr>
          <w:ilvl w:val="1"/>
          <w:numId w:val="29"/>
        </w:numPr>
        <w:jc w:val="both"/>
      </w:pPr>
      <w:r w:rsidRPr="00EA0A27">
        <w:rPr>
          <w:b/>
          <w:bCs/>
        </w:rPr>
        <w:t>Kind of Abuse:</w:t>
      </w:r>
    </w:p>
    <w:p w14:paraId="1D9FA84D" w14:textId="77777777" w:rsidR="00EA0A27" w:rsidRPr="00EA0A27" w:rsidRDefault="00EA0A27" w:rsidP="00195C37">
      <w:pPr>
        <w:numPr>
          <w:ilvl w:val="2"/>
          <w:numId w:val="29"/>
        </w:numPr>
        <w:jc w:val="both"/>
      </w:pPr>
      <w:r w:rsidRPr="00EA0A27">
        <w:t>Business</w:t>
      </w:r>
    </w:p>
    <w:p w14:paraId="11085855" w14:textId="77777777" w:rsidR="00EA0A27" w:rsidRPr="00EA0A27" w:rsidRDefault="00EA0A27" w:rsidP="00195C37">
      <w:pPr>
        <w:numPr>
          <w:ilvl w:val="1"/>
          <w:numId w:val="29"/>
        </w:numPr>
        <w:jc w:val="both"/>
      </w:pPr>
      <w:r w:rsidRPr="00EA0A27">
        <w:rPr>
          <w:b/>
          <w:bCs/>
        </w:rPr>
        <w:t>Countermeasures:</w:t>
      </w:r>
    </w:p>
    <w:p w14:paraId="08317DDD" w14:textId="77777777" w:rsidR="00EA0A27" w:rsidRPr="00EA0A27" w:rsidRDefault="00EA0A27" w:rsidP="00195C37">
      <w:pPr>
        <w:numPr>
          <w:ilvl w:val="2"/>
          <w:numId w:val="29"/>
        </w:numPr>
        <w:jc w:val="both"/>
        <w:rPr>
          <w:lang w:val="en-US"/>
        </w:rPr>
      </w:pPr>
      <w:r w:rsidRPr="00EA0A27">
        <w:rPr>
          <w:lang w:val="en-US"/>
        </w:rPr>
        <w:t>Implement strong authentication mechanisms for drivers.</w:t>
      </w:r>
    </w:p>
    <w:p w14:paraId="6DB6379D" w14:textId="77777777" w:rsidR="00EA0A27" w:rsidRPr="00EA0A27" w:rsidRDefault="00EA0A27" w:rsidP="00195C37">
      <w:pPr>
        <w:numPr>
          <w:ilvl w:val="2"/>
          <w:numId w:val="29"/>
        </w:numPr>
        <w:jc w:val="both"/>
        <w:rPr>
          <w:lang w:val="en-US"/>
        </w:rPr>
      </w:pPr>
      <w:r w:rsidRPr="00EA0A27">
        <w:rPr>
          <w:lang w:val="en-US"/>
        </w:rPr>
        <w:t>Conduct regular verification checks for all drivers.</w:t>
      </w:r>
    </w:p>
    <w:p w14:paraId="028061F3" w14:textId="30CC671B" w:rsidR="00EA0A27" w:rsidRPr="00EA0A27" w:rsidRDefault="00EA0A27" w:rsidP="00195C37">
      <w:pPr>
        <w:numPr>
          <w:ilvl w:val="0"/>
          <w:numId w:val="29"/>
        </w:numPr>
        <w:jc w:val="both"/>
        <w:rPr>
          <w:lang w:val="en-US"/>
        </w:rPr>
      </w:pPr>
      <w:r w:rsidRPr="00EA0A27">
        <w:rPr>
          <w:lang w:val="en-US"/>
        </w:rPr>
        <w:t xml:space="preserve">An attacker/driver spoofs the location of his truck, making it seem like they are in a different location than they </w:t>
      </w:r>
      <w:r w:rsidR="001E40CE" w:rsidRPr="00EA0A27">
        <w:rPr>
          <w:lang w:val="en-US"/>
        </w:rPr>
        <w:t>are</w:t>
      </w:r>
      <w:r w:rsidRPr="00EA0A27">
        <w:rPr>
          <w:lang w:val="en-US"/>
        </w:rPr>
        <w:t>. This could lead to misallocation of resources or fraudulent activity.</w:t>
      </w:r>
    </w:p>
    <w:p w14:paraId="123A4793" w14:textId="77777777" w:rsidR="00EA0A27" w:rsidRPr="00EA0A27" w:rsidRDefault="00EA0A27" w:rsidP="00195C37">
      <w:pPr>
        <w:numPr>
          <w:ilvl w:val="1"/>
          <w:numId w:val="29"/>
        </w:numPr>
        <w:jc w:val="both"/>
      </w:pPr>
      <w:r w:rsidRPr="00EA0A27">
        <w:rPr>
          <w:b/>
          <w:bCs/>
        </w:rPr>
        <w:t>CVSS Risk Rating:</w:t>
      </w:r>
    </w:p>
    <w:p w14:paraId="60D890E5" w14:textId="77777777" w:rsidR="00EA0A27" w:rsidRPr="00EA0A27" w:rsidRDefault="00EA0A27" w:rsidP="00195C37">
      <w:pPr>
        <w:numPr>
          <w:ilvl w:val="2"/>
          <w:numId w:val="29"/>
        </w:numPr>
        <w:jc w:val="both"/>
      </w:pPr>
      <w:r w:rsidRPr="00EA0A27">
        <w:t>6.2 (Medium) CVSS:3.0/AV:N/AC:H/PR:H/UI:R/S:C/C:L/I:H/A:N</w:t>
      </w:r>
    </w:p>
    <w:p w14:paraId="6F3B7E66" w14:textId="77777777" w:rsidR="00EA0A27" w:rsidRPr="00EA0A27" w:rsidRDefault="00EA0A27" w:rsidP="00195C37">
      <w:pPr>
        <w:numPr>
          <w:ilvl w:val="1"/>
          <w:numId w:val="29"/>
        </w:numPr>
        <w:jc w:val="both"/>
      </w:pPr>
      <w:r w:rsidRPr="00EA0A27">
        <w:rPr>
          <w:b/>
          <w:bCs/>
        </w:rPr>
        <w:t>Justification:</w:t>
      </w:r>
    </w:p>
    <w:p w14:paraId="586D0DC2" w14:textId="77777777" w:rsidR="00EA0A27" w:rsidRPr="00EA0A27" w:rsidRDefault="00EA0A27" w:rsidP="00195C37">
      <w:pPr>
        <w:numPr>
          <w:ilvl w:val="2"/>
          <w:numId w:val="29"/>
        </w:numPr>
        <w:jc w:val="both"/>
        <w:rPr>
          <w:lang w:val="en-US"/>
        </w:rPr>
      </w:pPr>
      <w:r w:rsidRPr="00EA0A27">
        <w:rPr>
          <w:lang w:val="en-US"/>
        </w:rPr>
        <w:t>Spoofed location data can result in incorrect resource allocation or fraudulent activities.</w:t>
      </w:r>
    </w:p>
    <w:p w14:paraId="6AB5AB4F" w14:textId="77777777" w:rsidR="00EA0A27" w:rsidRPr="00EA0A27" w:rsidRDefault="00EA0A27" w:rsidP="00195C37">
      <w:pPr>
        <w:numPr>
          <w:ilvl w:val="1"/>
          <w:numId w:val="29"/>
        </w:numPr>
        <w:jc w:val="both"/>
      </w:pPr>
      <w:r w:rsidRPr="00EA0A27">
        <w:rPr>
          <w:b/>
          <w:bCs/>
        </w:rPr>
        <w:t>Kind of Abuse:</w:t>
      </w:r>
    </w:p>
    <w:p w14:paraId="5679DBC0" w14:textId="77777777" w:rsidR="00EA0A27" w:rsidRPr="00EA0A27" w:rsidRDefault="00EA0A27" w:rsidP="00195C37">
      <w:pPr>
        <w:numPr>
          <w:ilvl w:val="2"/>
          <w:numId w:val="29"/>
        </w:numPr>
        <w:jc w:val="both"/>
      </w:pPr>
      <w:r w:rsidRPr="00EA0A27">
        <w:t>Business</w:t>
      </w:r>
    </w:p>
    <w:p w14:paraId="1BF03DBA" w14:textId="77777777" w:rsidR="00EA0A27" w:rsidRPr="00EA0A27" w:rsidRDefault="00EA0A27" w:rsidP="00195C37">
      <w:pPr>
        <w:numPr>
          <w:ilvl w:val="1"/>
          <w:numId w:val="29"/>
        </w:numPr>
        <w:jc w:val="both"/>
      </w:pPr>
      <w:r w:rsidRPr="00EA0A27">
        <w:rPr>
          <w:b/>
          <w:bCs/>
        </w:rPr>
        <w:t>Countermeasures:</w:t>
      </w:r>
    </w:p>
    <w:p w14:paraId="6A7CCE67" w14:textId="77777777" w:rsidR="00EA0A27" w:rsidRPr="00EA0A27" w:rsidRDefault="00EA0A27" w:rsidP="00195C37">
      <w:pPr>
        <w:numPr>
          <w:ilvl w:val="2"/>
          <w:numId w:val="29"/>
        </w:numPr>
        <w:jc w:val="both"/>
        <w:rPr>
          <w:lang w:val="en-US"/>
        </w:rPr>
      </w:pPr>
      <w:r w:rsidRPr="00EA0A27">
        <w:rPr>
          <w:lang w:val="en-US"/>
        </w:rPr>
        <w:t>Use secure geolocation services with validation checks.</w:t>
      </w:r>
    </w:p>
    <w:p w14:paraId="51072A58" w14:textId="77777777" w:rsidR="00EA0A27" w:rsidRPr="00EA0A27" w:rsidRDefault="00EA0A27" w:rsidP="00195C37">
      <w:pPr>
        <w:numPr>
          <w:ilvl w:val="2"/>
          <w:numId w:val="29"/>
        </w:numPr>
        <w:jc w:val="both"/>
        <w:rPr>
          <w:lang w:val="en-US"/>
        </w:rPr>
      </w:pPr>
      <w:r w:rsidRPr="00EA0A27">
        <w:rPr>
          <w:lang w:val="en-US"/>
        </w:rPr>
        <w:t>Employ GPS tracking with tamper-proof mechanisms.</w:t>
      </w:r>
    </w:p>
    <w:p w14:paraId="1AF06583" w14:textId="77777777" w:rsidR="00EA0A27" w:rsidRPr="00EA0A27" w:rsidRDefault="00EA0A27" w:rsidP="00195C37">
      <w:pPr>
        <w:numPr>
          <w:ilvl w:val="2"/>
          <w:numId w:val="29"/>
        </w:numPr>
        <w:jc w:val="both"/>
        <w:rPr>
          <w:lang w:val="en-US"/>
        </w:rPr>
      </w:pPr>
      <w:r w:rsidRPr="00EA0A27">
        <w:rPr>
          <w:lang w:val="en-US"/>
        </w:rPr>
        <w:t>Educate drivers on the importance of verifying their assigned locations.</w:t>
      </w:r>
    </w:p>
    <w:p w14:paraId="13730984" w14:textId="77777777" w:rsidR="00EA0A27" w:rsidRPr="00EA0A27" w:rsidRDefault="00EA0A27" w:rsidP="00195C37">
      <w:pPr>
        <w:numPr>
          <w:ilvl w:val="0"/>
          <w:numId w:val="29"/>
        </w:numPr>
        <w:jc w:val="both"/>
        <w:rPr>
          <w:lang w:val="en-US"/>
        </w:rPr>
      </w:pPr>
      <w:r w:rsidRPr="00EA0A27">
        <w:rPr>
          <w:lang w:val="en-US"/>
        </w:rPr>
        <w:t>Attackers flood the signaling system with a high volume of fake signals requests, causing service disruption.</w:t>
      </w:r>
    </w:p>
    <w:p w14:paraId="3F40C5E6" w14:textId="77777777" w:rsidR="00EA0A27" w:rsidRPr="00EA0A27" w:rsidRDefault="00EA0A27" w:rsidP="00195C37">
      <w:pPr>
        <w:numPr>
          <w:ilvl w:val="1"/>
          <w:numId w:val="29"/>
        </w:numPr>
        <w:jc w:val="both"/>
      </w:pPr>
      <w:r w:rsidRPr="00EA0A27">
        <w:rPr>
          <w:b/>
          <w:bCs/>
        </w:rPr>
        <w:t>CVSS Risk Rating:</w:t>
      </w:r>
    </w:p>
    <w:p w14:paraId="32F4E431" w14:textId="77777777" w:rsidR="00EA0A27" w:rsidRPr="00EA0A27" w:rsidRDefault="00EA0A27" w:rsidP="00195C37">
      <w:pPr>
        <w:numPr>
          <w:ilvl w:val="2"/>
          <w:numId w:val="29"/>
        </w:numPr>
        <w:jc w:val="both"/>
      </w:pPr>
      <w:r w:rsidRPr="00EA0A27">
        <w:t>5.9 (Medium)CVSS:3.0/AV:N/AC:H/PR:N/UI:N/S:U/C:N/I:N/A:H</w:t>
      </w:r>
    </w:p>
    <w:p w14:paraId="77E30B42" w14:textId="77777777" w:rsidR="00EA0A27" w:rsidRPr="00EA0A27" w:rsidRDefault="00EA0A27" w:rsidP="00195C37">
      <w:pPr>
        <w:numPr>
          <w:ilvl w:val="1"/>
          <w:numId w:val="29"/>
        </w:numPr>
        <w:jc w:val="both"/>
      </w:pPr>
      <w:r w:rsidRPr="00EA0A27">
        <w:rPr>
          <w:b/>
          <w:bCs/>
        </w:rPr>
        <w:t>Justification:</w:t>
      </w:r>
    </w:p>
    <w:p w14:paraId="5C33CC8D" w14:textId="77768C13" w:rsidR="00EA0A27" w:rsidRPr="00EA0A27" w:rsidRDefault="00EA0A27" w:rsidP="00195C37">
      <w:pPr>
        <w:numPr>
          <w:ilvl w:val="2"/>
          <w:numId w:val="29"/>
        </w:numPr>
        <w:jc w:val="both"/>
        <w:rPr>
          <w:lang w:val="en-US"/>
        </w:rPr>
      </w:pPr>
      <w:r w:rsidRPr="00EA0A27">
        <w:rPr>
          <w:lang w:val="en-US"/>
        </w:rPr>
        <w:t xml:space="preserve">DoS attacks can disrupt the signaling system, preventing the manager </w:t>
      </w:r>
      <w:r w:rsidR="001E40CE" w:rsidRPr="00EA0A27">
        <w:rPr>
          <w:lang w:val="en-US"/>
        </w:rPr>
        <w:t>from knowing</w:t>
      </w:r>
      <w:r w:rsidRPr="00EA0A27">
        <w:rPr>
          <w:lang w:val="en-US"/>
        </w:rPr>
        <w:t xml:space="preserve"> when a transport started/ended.</w:t>
      </w:r>
    </w:p>
    <w:p w14:paraId="4A3B1484" w14:textId="77777777" w:rsidR="00EA0A27" w:rsidRPr="00EA0A27" w:rsidRDefault="00EA0A27" w:rsidP="00195C37">
      <w:pPr>
        <w:numPr>
          <w:ilvl w:val="1"/>
          <w:numId w:val="29"/>
        </w:numPr>
        <w:jc w:val="both"/>
      </w:pPr>
      <w:r w:rsidRPr="00EA0A27">
        <w:rPr>
          <w:b/>
          <w:bCs/>
        </w:rPr>
        <w:t>Kind of Abuse:</w:t>
      </w:r>
    </w:p>
    <w:p w14:paraId="578ED6E1" w14:textId="77777777" w:rsidR="00EA0A27" w:rsidRPr="00EA0A27" w:rsidRDefault="00EA0A27" w:rsidP="00195C37">
      <w:pPr>
        <w:numPr>
          <w:ilvl w:val="2"/>
          <w:numId w:val="29"/>
        </w:numPr>
        <w:jc w:val="both"/>
      </w:pPr>
      <w:r w:rsidRPr="00EA0A27">
        <w:lastRenderedPageBreak/>
        <w:t>Technical</w:t>
      </w:r>
    </w:p>
    <w:p w14:paraId="1DD66828" w14:textId="77777777" w:rsidR="00EA0A27" w:rsidRPr="00EA0A27" w:rsidRDefault="00EA0A27" w:rsidP="00195C37">
      <w:pPr>
        <w:numPr>
          <w:ilvl w:val="1"/>
          <w:numId w:val="29"/>
        </w:numPr>
        <w:jc w:val="both"/>
      </w:pPr>
      <w:r w:rsidRPr="00EA0A27">
        <w:rPr>
          <w:b/>
          <w:bCs/>
        </w:rPr>
        <w:t>Countermeasures:</w:t>
      </w:r>
    </w:p>
    <w:p w14:paraId="45668805" w14:textId="77777777" w:rsidR="00EA0A27" w:rsidRPr="00EA0A27" w:rsidRDefault="00EA0A27" w:rsidP="00195C37">
      <w:pPr>
        <w:numPr>
          <w:ilvl w:val="2"/>
          <w:numId w:val="29"/>
        </w:numPr>
        <w:jc w:val="both"/>
        <w:rPr>
          <w:lang w:val="en-US"/>
        </w:rPr>
      </w:pPr>
      <w:r w:rsidRPr="00EA0A27">
        <w:rPr>
          <w:lang w:val="en-US"/>
        </w:rPr>
        <w:t>Implement rate limiting and traffic filtering to mitigate DoS attacks.</w:t>
      </w:r>
    </w:p>
    <w:p w14:paraId="097CF838" w14:textId="77777777" w:rsidR="00EA0A27" w:rsidRPr="00EA0A27" w:rsidRDefault="00EA0A27" w:rsidP="00195C37">
      <w:pPr>
        <w:numPr>
          <w:ilvl w:val="2"/>
          <w:numId w:val="29"/>
        </w:numPr>
        <w:jc w:val="both"/>
        <w:rPr>
          <w:lang w:val="en-US"/>
        </w:rPr>
      </w:pPr>
      <w:r w:rsidRPr="00EA0A27">
        <w:rPr>
          <w:lang w:val="en-US"/>
        </w:rPr>
        <w:t>Use redundant systems to maintain service availability.</w:t>
      </w:r>
    </w:p>
    <w:p w14:paraId="1A4B2C00" w14:textId="77777777" w:rsidR="00EA0A27" w:rsidRPr="00EA0A27" w:rsidRDefault="00EA0A27" w:rsidP="00195C37">
      <w:pPr>
        <w:numPr>
          <w:ilvl w:val="2"/>
          <w:numId w:val="29"/>
        </w:numPr>
        <w:jc w:val="both"/>
        <w:rPr>
          <w:lang w:val="en-US"/>
        </w:rPr>
      </w:pPr>
      <w:r w:rsidRPr="00EA0A27">
        <w:rPr>
          <w:lang w:val="en-US"/>
        </w:rPr>
        <w:t>Employ DDoS mitigation services as a proactive measure.</w:t>
      </w:r>
    </w:p>
    <w:p w14:paraId="50E3C38E" w14:textId="73C10C26" w:rsidR="00EA0A27" w:rsidRPr="00EA0A27" w:rsidRDefault="00EA0A27" w:rsidP="00291825">
      <w:pPr>
        <w:jc w:val="both"/>
        <w:rPr>
          <w:b/>
          <w:bCs/>
          <w:color w:val="D6615C" w:themeColor="accent1"/>
          <w:lang w:val="en-US"/>
        </w:rPr>
      </w:pPr>
      <w:r w:rsidRPr="00EA0A27">
        <w:rPr>
          <w:b/>
          <w:bCs/>
          <w:color w:val="D6615C" w:themeColor="accent1"/>
          <w:lang w:val="en-US"/>
        </w:rPr>
        <w:t xml:space="preserve">UC7. As a driver, I want to be able to prove my delivery with a photo or a screenshot of the maps so that my job execution is </w:t>
      </w:r>
      <w:r w:rsidR="001E40CE" w:rsidRPr="00EA0A27">
        <w:rPr>
          <w:b/>
          <w:bCs/>
          <w:color w:val="D6615C" w:themeColor="accent1"/>
          <w:lang w:val="en-US"/>
        </w:rPr>
        <w:t>accepted.</w:t>
      </w:r>
    </w:p>
    <w:p w14:paraId="4CD20A55" w14:textId="77777777" w:rsidR="00EA0A27" w:rsidRPr="00EA0A27" w:rsidRDefault="00EA0A27" w:rsidP="00195C37">
      <w:pPr>
        <w:numPr>
          <w:ilvl w:val="0"/>
          <w:numId w:val="30"/>
        </w:numPr>
        <w:jc w:val="both"/>
        <w:rPr>
          <w:lang w:val="en-US"/>
        </w:rPr>
      </w:pPr>
      <w:r w:rsidRPr="00EA0A27">
        <w:rPr>
          <w:lang w:val="en-US"/>
        </w:rPr>
        <w:t>The driver could use pre-existing photos from their gallery or the internet and pass them off as proof of delivery or instead of genuinely delivering the package or completing the service, they may provide a photo taken at a different location.</w:t>
      </w:r>
    </w:p>
    <w:p w14:paraId="30E3405D" w14:textId="77777777" w:rsidR="00EA0A27" w:rsidRPr="00EA0A27" w:rsidRDefault="00EA0A27" w:rsidP="00195C37">
      <w:pPr>
        <w:numPr>
          <w:ilvl w:val="1"/>
          <w:numId w:val="30"/>
        </w:numPr>
        <w:jc w:val="both"/>
      </w:pPr>
      <w:r w:rsidRPr="00EA0A27">
        <w:rPr>
          <w:b/>
          <w:bCs/>
        </w:rPr>
        <w:t>CVSS Risk Rating:</w:t>
      </w:r>
    </w:p>
    <w:p w14:paraId="1928EF54" w14:textId="77777777" w:rsidR="00EA0A27" w:rsidRPr="00EA0A27" w:rsidRDefault="00EA0A27" w:rsidP="00195C37">
      <w:pPr>
        <w:numPr>
          <w:ilvl w:val="2"/>
          <w:numId w:val="30"/>
        </w:numPr>
        <w:jc w:val="both"/>
      </w:pPr>
      <w:r w:rsidRPr="00EA0A27">
        <w:t>5.7 (Medium) CVSS:3.0/AV:N/AC:L/PR:L/UI:R/S:U/C:N/I:H/A:N</w:t>
      </w:r>
    </w:p>
    <w:p w14:paraId="52721E30" w14:textId="77777777" w:rsidR="00EA0A27" w:rsidRPr="00EA0A27" w:rsidRDefault="00EA0A27" w:rsidP="00195C37">
      <w:pPr>
        <w:numPr>
          <w:ilvl w:val="1"/>
          <w:numId w:val="30"/>
        </w:numPr>
        <w:jc w:val="both"/>
      </w:pPr>
      <w:r w:rsidRPr="00EA0A27">
        <w:rPr>
          <w:b/>
          <w:bCs/>
        </w:rPr>
        <w:t>Justification:</w:t>
      </w:r>
    </w:p>
    <w:p w14:paraId="7EFD0BDF" w14:textId="4A2625A4" w:rsidR="00EA0A27" w:rsidRPr="00EA0A27" w:rsidRDefault="00EA0A27" w:rsidP="00195C37">
      <w:pPr>
        <w:numPr>
          <w:ilvl w:val="2"/>
          <w:numId w:val="30"/>
        </w:numPr>
        <w:jc w:val="both"/>
        <w:rPr>
          <w:lang w:val="en-US"/>
        </w:rPr>
      </w:pPr>
      <w:r w:rsidRPr="00EA0A27">
        <w:rPr>
          <w:lang w:val="en-US"/>
        </w:rPr>
        <w:t xml:space="preserve">By fabricating proof of delivery, the driver can save time that would have been spent on </w:t>
      </w:r>
      <w:r w:rsidR="001E40CE" w:rsidRPr="00EA0A27">
        <w:rPr>
          <w:lang w:val="en-US"/>
        </w:rPr>
        <w:t>completing</w:t>
      </w:r>
      <w:r w:rsidRPr="00EA0A27">
        <w:rPr>
          <w:lang w:val="en-US"/>
        </w:rPr>
        <w:t xml:space="preserve"> the delivery. This time can then be used for personal activities or for taking on additional delivery jobs, thereby increasing potential earnings.</w:t>
      </w:r>
    </w:p>
    <w:p w14:paraId="4CBD748E" w14:textId="77777777" w:rsidR="00EA0A27" w:rsidRPr="00EA0A27" w:rsidRDefault="00EA0A27" w:rsidP="00195C37">
      <w:pPr>
        <w:numPr>
          <w:ilvl w:val="1"/>
          <w:numId w:val="30"/>
        </w:numPr>
        <w:jc w:val="both"/>
      </w:pPr>
      <w:r w:rsidRPr="00EA0A27">
        <w:rPr>
          <w:b/>
          <w:bCs/>
        </w:rPr>
        <w:t>Kind of Abuse:</w:t>
      </w:r>
    </w:p>
    <w:p w14:paraId="1B2D3FE2" w14:textId="77777777" w:rsidR="00EA0A27" w:rsidRPr="00EA0A27" w:rsidRDefault="00EA0A27" w:rsidP="00195C37">
      <w:pPr>
        <w:numPr>
          <w:ilvl w:val="2"/>
          <w:numId w:val="30"/>
        </w:numPr>
        <w:jc w:val="both"/>
      </w:pPr>
      <w:r w:rsidRPr="00EA0A27">
        <w:t>Business</w:t>
      </w:r>
    </w:p>
    <w:p w14:paraId="31F881D7" w14:textId="77777777" w:rsidR="00EA0A27" w:rsidRPr="00EA0A27" w:rsidRDefault="00EA0A27" w:rsidP="00195C37">
      <w:pPr>
        <w:numPr>
          <w:ilvl w:val="1"/>
          <w:numId w:val="30"/>
        </w:numPr>
        <w:jc w:val="both"/>
      </w:pPr>
      <w:r w:rsidRPr="00EA0A27">
        <w:rPr>
          <w:b/>
          <w:bCs/>
        </w:rPr>
        <w:t>Countermeasures:</w:t>
      </w:r>
    </w:p>
    <w:p w14:paraId="2599EC8C" w14:textId="77777777" w:rsidR="00EA0A27" w:rsidRPr="00EA0A27" w:rsidRDefault="00EA0A27" w:rsidP="00195C37">
      <w:pPr>
        <w:numPr>
          <w:ilvl w:val="2"/>
          <w:numId w:val="30"/>
        </w:numPr>
        <w:jc w:val="both"/>
        <w:rPr>
          <w:lang w:val="en-US"/>
        </w:rPr>
      </w:pPr>
      <w:r w:rsidRPr="00EA0A27">
        <w:rPr>
          <w:lang w:val="en-US"/>
        </w:rPr>
        <w:t>Providing training and awareness programs for drivers about the importance of accurate reporting and the consequences of providing false proof of delivery can deter misconduct.</w:t>
      </w:r>
    </w:p>
    <w:p w14:paraId="1D148FBA" w14:textId="77777777" w:rsidR="00EA0A27" w:rsidRPr="00EA0A27" w:rsidRDefault="00EA0A27" w:rsidP="00195C37">
      <w:pPr>
        <w:numPr>
          <w:ilvl w:val="2"/>
          <w:numId w:val="30"/>
        </w:numPr>
        <w:jc w:val="both"/>
        <w:rPr>
          <w:lang w:val="en-US"/>
        </w:rPr>
      </w:pPr>
      <w:r w:rsidRPr="00EA0A27">
        <w:rPr>
          <w:lang w:val="en-US"/>
        </w:rPr>
        <w:t>Implementing strict disciplinary measures and consequences for drivers caught providing false proof of delivery.</w:t>
      </w:r>
    </w:p>
    <w:p w14:paraId="38DA9662" w14:textId="77777777" w:rsidR="00EA0A27" w:rsidRPr="00EA0A27" w:rsidRDefault="00EA0A27" w:rsidP="00195C37">
      <w:pPr>
        <w:numPr>
          <w:ilvl w:val="2"/>
          <w:numId w:val="30"/>
        </w:numPr>
        <w:jc w:val="both"/>
        <w:rPr>
          <w:lang w:val="en-US"/>
        </w:rPr>
      </w:pPr>
      <w:r w:rsidRPr="00EA0A27">
        <w:rPr>
          <w:lang w:val="en-US"/>
        </w:rPr>
        <w:t>Implementing geofencing technology can help enforce delivery boundaries, ensuring that deliveries are made within designated areas.</w:t>
      </w:r>
    </w:p>
    <w:p w14:paraId="34C7EFD7" w14:textId="77777777" w:rsidR="00EA0A27" w:rsidRPr="00EA0A27" w:rsidRDefault="00EA0A27" w:rsidP="00195C37">
      <w:pPr>
        <w:numPr>
          <w:ilvl w:val="0"/>
          <w:numId w:val="30"/>
        </w:numPr>
        <w:jc w:val="both"/>
        <w:rPr>
          <w:lang w:val="en-US"/>
        </w:rPr>
      </w:pPr>
      <w:r w:rsidRPr="00EA0A27">
        <w:rPr>
          <w:lang w:val="en-US"/>
        </w:rPr>
        <w:t>An attacker impersonates a driver to fake photo sending.</w:t>
      </w:r>
    </w:p>
    <w:p w14:paraId="7548D475" w14:textId="77777777" w:rsidR="00EA0A27" w:rsidRPr="00EA0A27" w:rsidRDefault="00EA0A27" w:rsidP="00195C37">
      <w:pPr>
        <w:numPr>
          <w:ilvl w:val="1"/>
          <w:numId w:val="30"/>
        </w:numPr>
        <w:jc w:val="both"/>
      </w:pPr>
      <w:r w:rsidRPr="00EA0A27">
        <w:rPr>
          <w:b/>
          <w:bCs/>
        </w:rPr>
        <w:t>CVSS Risk Rating:</w:t>
      </w:r>
    </w:p>
    <w:p w14:paraId="060B860B" w14:textId="77777777" w:rsidR="00EA0A27" w:rsidRPr="00EA0A27" w:rsidRDefault="00EA0A27" w:rsidP="00195C37">
      <w:pPr>
        <w:numPr>
          <w:ilvl w:val="2"/>
          <w:numId w:val="30"/>
        </w:numPr>
        <w:jc w:val="both"/>
      </w:pPr>
      <w:r w:rsidRPr="00EA0A27">
        <w:t>7.3 (High) CVSS:3.0/AV:N/AC:H/PR:H/UI:R/S:C/C:H/I:H/A:N</w:t>
      </w:r>
    </w:p>
    <w:p w14:paraId="0321F917" w14:textId="77777777" w:rsidR="00EA0A27" w:rsidRPr="00EA0A27" w:rsidRDefault="00EA0A27" w:rsidP="00195C37">
      <w:pPr>
        <w:numPr>
          <w:ilvl w:val="1"/>
          <w:numId w:val="30"/>
        </w:numPr>
        <w:jc w:val="both"/>
      </w:pPr>
      <w:r w:rsidRPr="00EA0A27">
        <w:rPr>
          <w:b/>
          <w:bCs/>
        </w:rPr>
        <w:t>Justification:</w:t>
      </w:r>
    </w:p>
    <w:p w14:paraId="495D9776" w14:textId="751E0FA0" w:rsidR="00EA0A27" w:rsidRPr="00EA0A27" w:rsidRDefault="00EA0A27" w:rsidP="00195C37">
      <w:pPr>
        <w:numPr>
          <w:ilvl w:val="2"/>
          <w:numId w:val="30"/>
        </w:numPr>
        <w:jc w:val="both"/>
        <w:rPr>
          <w:lang w:val="en-US"/>
        </w:rPr>
      </w:pPr>
      <w:r w:rsidRPr="00EA0A27">
        <w:rPr>
          <w:lang w:val="en-US"/>
        </w:rPr>
        <w:t xml:space="preserve">Impersonation can lead to unauthorized </w:t>
      </w:r>
      <w:r w:rsidR="001E40CE" w:rsidRPr="00EA0A27">
        <w:rPr>
          <w:lang w:val="en-US"/>
        </w:rPr>
        <w:t>signaling,</w:t>
      </w:r>
      <w:r w:rsidRPr="00EA0A27">
        <w:rPr>
          <w:lang w:val="en-US"/>
        </w:rPr>
        <w:t xml:space="preserve"> creating problems for deliveries.</w:t>
      </w:r>
    </w:p>
    <w:p w14:paraId="268854E0" w14:textId="77777777" w:rsidR="00EA0A27" w:rsidRPr="00EA0A27" w:rsidRDefault="00EA0A27" w:rsidP="00195C37">
      <w:pPr>
        <w:numPr>
          <w:ilvl w:val="1"/>
          <w:numId w:val="30"/>
        </w:numPr>
        <w:jc w:val="both"/>
      </w:pPr>
      <w:r w:rsidRPr="00EA0A27">
        <w:rPr>
          <w:b/>
          <w:bCs/>
        </w:rPr>
        <w:t>Kind of abuse:</w:t>
      </w:r>
    </w:p>
    <w:p w14:paraId="572CD909" w14:textId="77777777" w:rsidR="00EA0A27" w:rsidRPr="00EA0A27" w:rsidRDefault="00EA0A27" w:rsidP="00195C37">
      <w:pPr>
        <w:numPr>
          <w:ilvl w:val="2"/>
          <w:numId w:val="30"/>
        </w:numPr>
        <w:jc w:val="both"/>
      </w:pPr>
      <w:r w:rsidRPr="00EA0A27">
        <w:t>Business</w:t>
      </w:r>
    </w:p>
    <w:p w14:paraId="6E8F08EE" w14:textId="77777777" w:rsidR="00EA0A27" w:rsidRPr="00EA0A27" w:rsidRDefault="00EA0A27" w:rsidP="00195C37">
      <w:pPr>
        <w:numPr>
          <w:ilvl w:val="1"/>
          <w:numId w:val="30"/>
        </w:numPr>
        <w:jc w:val="both"/>
      </w:pPr>
      <w:r w:rsidRPr="00EA0A27">
        <w:rPr>
          <w:b/>
          <w:bCs/>
        </w:rPr>
        <w:t>Countermeasures:</w:t>
      </w:r>
    </w:p>
    <w:p w14:paraId="00568A6D" w14:textId="77777777" w:rsidR="00EA0A27" w:rsidRPr="00EA0A27" w:rsidRDefault="00EA0A27" w:rsidP="00195C37">
      <w:pPr>
        <w:numPr>
          <w:ilvl w:val="2"/>
          <w:numId w:val="30"/>
        </w:numPr>
        <w:jc w:val="both"/>
        <w:rPr>
          <w:lang w:val="en-US"/>
        </w:rPr>
      </w:pPr>
      <w:r w:rsidRPr="00EA0A27">
        <w:rPr>
          <w:lang w:val="en-US"/>
        </w:rPr>
        <w:t>Implement strong authentication mechanisms for drivers.</w:t>
      </w:r>
    </w:p>
    <w:p w14:paraId="130923BC" w14:textId="77777777" w:rsidR="00EA0A27" w:rsidRPr="00EA0A27" w:rsidRDefault="00EA0A27" w:rsidP="00195C37">
      <w:pPr>
        <w:numPr>
          <w:ilvl w:val="2"/>
          <w:numId w:val="30"/>
        </w:numPr>
        <w:jc w:val="both"/>
        <w:rPr>
          <w:lang w:val="en-US"/>
        </w:rPr>
      </w:pPr>
      <w:r w:rsidRPr="00EA0A27">
        <w:rPr>
          <w:lang w:val="en-US"/>
        </w:rPr>
        <w:lastRenderedPageBreak/>
        <w:t>Conduct regular verification checks for all drivers.</w:t>
      </w:r>
    </w:p>
    <w:p w14:paraId="60AC963F" w14:textId="77777777" w:rsidR="00EA0A27" w:rsidRPr="00EA0A27" w:rsidRDefault="00EA0A27" w:rsidP="00195C37">
      <w:pPr>
        <w:numPr>
          <w:ilvl w:val="0"/>
          <w:numId w:val="30"/>
        </w:numPr>
        <w:jc w:val="both"/>
        <w:rPr>
          <w:lang w:val="en-US"/>
        </w:rPr>
      </w:pPr>
      <w:r w:rsidRPr="00EA0A27">
        <w:rPr>
          <w:lang w:val="en-US"/>
        </w:rPr>
        <w:t>Attackers flood the photo sending system with a high volume of photo requests, causing service disruption.</w:t>
      </w:r>
    </w:p>
    <w:p w14:paraId="580CEAE0" w14:textId="77777777" w:rsidR="00EA0A27" w:rsidRPr="00EA0A27" w:rsidRDefault="00EA0A27" w:rsidP="00195C37">
      <w:pPr>
        <w:numPr>
          <w:ilvl w:val="1"/>
          <w:numId w:val="30"/>
        </w:numPr>
        <w:jc w:val="both"/>
      </w:pPr>
      <w:r w:rsidRPr="00EA0A27">
        <w:rPr>
          <w:b/>
          <w:bCs/>
        </w:rPr>
        <w:t>CVSS Risk Rating:</w:t>
      </w:r>
    </w:p>
    <w:p w14:paraId="029B6653" w14:textId="77777777" w:rsidR="00EA0A27" w:rsidRPr="00EA0A27" w:rsidRDefault="00EA0A27" w:rsidP="00195C37">
      <w:pPr>
        <w:numPr>
          <w:ilvl w:val="2"/>
          <w:numId w:val="30"/>
        </w:numPr>
        <w:jc w:val="both"/>
      </w:pPr>
      <w:r w:rsidRPr="00EA0A27">
        <w:t>5.9 (Medium)CVSS:3.0/AV:N/AC:H/PR:N/UI:N/S:U/C:N/I:N/A:H</w:t>
      </w:r>
    </w:p>
    <w:p w14:paraId="1EB1348D" w14:textId="77777777" w:rsidR="00EA0A27" w:rsidRPr="00EA0A27" w:rsidRDefault="00EA0A27" w:rsidP="00195C37">
      <w:pPr>
        <w:numPr>
          <w:ilvl w:val="1"/>
          <w:numId w:val="30"/>
        </w:numPr>
        <w:jc w:val="both"/>
      </w:pPr>
      <w:r w:rsidRPr="00EA0A27">
        <w:rPr>
          <w:b/>
          <w:bCs/>
        </w:rPr>
        <w:t>Justification:</w:t>
      </w:r>
    </w:p>
    <w:p w14:paraId="0F39DA1F" w14:textId="4D69490C" w:rsidR="00EA0A27" w:rsidRPr="00EA0A27" w:rsidRDefault="00EA0A27" w:rsidP="00195C37">
      <w:pPr>
        <w:numPr>
          <w:ilvl w:val="2"/>
          <w:numId w:val="30"/>
        </w:numPr>
        <w:jc w:val="both"/>
        <w:rPr>
          <w:lang w:val="en-US"/>
        </w:rPr>
      </w:pPr>
      <w:r w:rsidRPr="00EA0A27">
        <w:rPr>
          <w:lang w:val="en-US"/>
        </w:rPr>
        <w:t xml:space="preserve">DoS attacks can disrupt the signaling system, preventing the manager </w:t>
      </w:r>
      <w:r w:rsidR="001E40CE" w:rsidRPr="00EA0A27">
        <w:rPr>
          <w:lang w:val="en-US"/>
        </w:rPr>
        <w:t>from knowing</w:t>
      </w:r>
      <w:r w:rsidRPr="00EA0A27">
        <w:rPr>
          <w:lang w:val="en-US"/>
        </w:rPr>
        <w:t xml:space="preserve"> when a transport started/ended.</w:t>
      </w:r>
    </w:p>
    <w:p w14:paraId="39719A06" w14:textId="77777777" w:rsidR="00EA0A27" w:rsidRPr="00EA0A27" w:rsidRDefault="00EA0A27" w:rsidP="00195C37">
      <w:pPr>
        <w:numPr>
          <w:ilvl w:val="1"/>
          <w:numId w:val="30"/>
        </w:numPr>
        <w:jc w:val="both"/>
      </w:pPr>
      <w:r w:rsidRPr="00EA0A27">
        <w:rPr>
          <w:b/>
          <w:bCs/>
        </w:rPr>
        <w:t>Kind of Abuse:</w:t>
      </w:r>
    </w:p>
    <w:p w14:paraId="562EABF3" w14:textId="77777777" w:rsidR="00EA0A27" w:rsidRPr="00EA0A27" w:rsidRDefault="00EA0A27" w:rsidP="00195C37">
      <w:pPr>
        <w:numPr>
          <w:ilvl w:val="2"/>
          <w:numId w:val="30"/>
        </w:numPr>
        <w:jc w:val="both"/>
      </w:pPr>
      <w:r w:rsidRPr="00EA0A27">
        <w:t>Technical</w:t>
      </w:r>
    </w:p>
    <w:p w14:paraId="578765F6" w14:textId="77777777" w:rsidR="00EA0A27" w:rsidRPr="00EA0A27" w:rsidRDefault="00EA0A27" w:rsidP="00195C37">
      <w:pPr>
        <w:numPr>
          <w:ilvl w:val="1"/>
          <w:numId w:val="30"/>
        </w:numPr>
        <w:jc w:val="both"/>
      </w:pPr>
      <w:r w:rsidRPr="00EA0A27">
        <w:rPr>
          <w:b/>
          <w:bCs/>
        </w:rPr>
        <w:t>Countermeasures:</w:t>
      </w:r>
    </w:p>
    <w:p w14:paraId="005F82A9" w14:textId="77777777" w:rsidR="00EA0A27" w:rsidRPr="00EA0A27" w:rsidRDefault="00EA0A27" w:rsidP="00195C37">
      <w:pPr>
        <w:numPr>
          <w:ilvl w:val="2"/>
          <w:numId w:val="30"/>
        </w:numPr>
        <w:jc w:val="both"/>
        <w:rPr>
          <w:lang w:val="en-US"/>
        </w:rPr>
      </w:pPr>
      <w:r w:rsidRPr="00EA0A27">
        <w:rPr>
          <w:lang w:val="en-US"/>
        </w:rPr>
        <w:t>Implement rate limiting and traffic filtering to mitigate DoS attacks.</w:t>
      </w:r>
    </w:p>
    <w:p w14:paraId="6B243D45" w14:textId="77777777" w:rsidR="00EA0A27" w:rsidRPr="00EA0A27" w:rsidRDefault="00EA0A27" w:rsidP="00195C37">
      <w:pPr>
        <w:numPr>
          <w:ilvl w:val="2"/>
          <w:numId w:val="30"/>
        </w:numPr>
        <w:jc w:val="both"/>
        <w:rPr>
          <w:lang w:val="en-US"/>
        </w:rPr>
      </w:pPr>
      <w:r w:rsidRPr="00EA0A27">
        <w:rPr>
          <w:lang w:val="en-US"/>
        </w:rPr>
        <w:t>Use redundant systems to maintain service availability.</w:t>
      </w:r>
    </w:p>
    <w:p w14:paraId="684F82E4" w14:textId="77777777" w:rsidR="00EA0A27" w:rsidRPr="00EA0A27" w:rsidRDefault="00EA0A27" w:rsidP="00195C37">
      <w:pPr>
        <w:numPr>
          <w:ilvl w:val="2"/>
          <w:numId w:val="30"/>
        </w:numPr>
        <w:jc w:val="both"/>
        <w:rPr>
          <w:lang w:val="en-US"/>
        </w:rPr>
      </w:pPr>
      <w:r w:rsidRPr="00EA0A27">
        <w:rPr>
          <w:lang w:val="en-US"/>
        </w:rPr>
        <w:t>Employ DDoS mitigation services as a proactive measure.</w:t>
      </w:r>
    </w:p>
    <w:p w14:paraId="4D5D5299" w14:textId="79BB00D7" w:rsidR="00EA0A27" w:rsidRPr="00EA0A27" w:rsidRDefault="00EA0A27" w:rsidP="00291825">
      <w:pPr>
        <w:jc w:val="both"/>
        <w:rPr>
          <w:b/>
          <w:bCs/>
          <w:color w:val="D6615C" w:themeColor="accent1"/>
          <w:lang w:val="en-US"/>
        </w:rPr>
      </w:pPr>
      <w:r w:rsidRPr="00EA0A27">
        <w:rPr>
          <w:b/>
          <w:bCs/>
          <w:color w:val="D6615C" w:themeColor="accent1"/>
          <w:lang w:val="en-US"/>
        </w:rPr>
        <w:t xml:space="preserve">UC8. As a manager, I want to be able to approve or reject a job so that I can control the </w:t>
      </w:r>
      <w:r w:rsidR="001E40CE" w:rsidRPr="00EA0A27">
        <w:rPr>
          <w:b/>
          <w:bCs/>
          <w:color w:val="D6615C" w:themeColor="accent1"/>
          <w:lang w:val="en-US"/>
        </w:rPr>
        <w:t>services.</w:t>
      </w:r>
    </w:p>
    <w:p w14:paraId="10369565" w14:textId="77777777" w:rsidR="00EA0A27" w:rsidRPr="00EA0A27" w:rsidRDefault="00EA0A27" w:rsidP="00195C37">
      <w:pPr>
        <w:numPr>
          <w:ilvl w:val="0"/>
          <w:numId w:val="31"/>
        </w:numPr>
        <w:jc w:val="both"/>
        <w:rPr>
          <w:lang w:val="en-US"/>
        </w:rPr>
      </w:pPr>
      <w:r w:rsidRPr="00EA0A27">
        <w:rPr>
          <w:lang w:val="en-US"/>
        </w:rPr>
        <w:t>An attacker gains access to the approval system and forges approvals for jobs that were not actually reviewed by the manager. This could result in unauthorized services being provided or resources being allocated improperly.</w:t>
      </w:r>
    </w:p>
    <w:p w14:paraId="190E070E" w14:textId="77777777" w:rsidR="00EA0A27" w:rsidRPr="00EA0A27" w:rsidRDefault="00EA0A27" w:rsidP="00195C37">
      <w:pPr>
        <w:numPr>
          <w:ilvl w:val="1"/>
          <w:numId w:val="31"/>
        </w:numPr>
        <w:jc w:val="both"/>
      </w:pPr>
      <w:r w:rsidRPr="00EA0A27">
        <w:rPr>
          <w:b/>
          <w:bCs/>
        </w:rPr>
        <w:t>CVSS Risk Rating:</w:t>
      </w:r>
    </w:p>
    <w:p w14:paraId="4A3162E0" w14:textId="77777777" w:rsidR="00EA0A27" w:rsidRPr="00EA0A27" w:rsidRDefault="00EA0A27" w:rsidP="00195C37">
      <w:pPr>
        <w:numPr>
          <w:ilvl w:val="2"/>
          <w:numId w:val="31"/>
        </w:numPr>
        <w:jc w:val="both"/>
      </w:pPr>
      <w:r w:rsidRPr="00EA0A27">
        <w:t>7.3 (High) CVSS:3.0/AV:N/AC:H/PR:H/UI:R/S:C/C:H/I:H/A:N</w:t>
      </w:r>
    </w:p>
    <w:p w14:paraId="63AB0D74" w14:textId="77777777" w:rsidR="00EA0A27" w:rsidRPr="00EA0A27" w:rsidRDefault="00EA0A27" w:rsidP="00195C37">
      <w:pPr>
        <w:numPr>
          <w:ilvl w:val="1"/>
          <w:numId w:val="31"/>
        </w:numPr>
        <w:jc w:val="both"/>
      </w:pPr>
      <w:r w:rsidRPr="00EA0A27">
        <w:rPr>
          <w:b/>
          <w:bCs/>
        </w:rPr>
        <w:t>Justification:</w:t>
      </w:r>
    </w:p>
    <w:p w14:paraId="3430126D" w14:textId="77777777" w:rsidR="00EA0A27" w:rsidRPr="00EA0A27" w:rsidRDefault="00EA0A27" w:rsidP="00195C37">
      <w:pPr>
        <w:numPr>
          <w:ilvl w:val="2"/>
          <w:numId w:val="31"/>
        </w:numPr>
        <w:jc w:val="both"/>
        <w:rPr>
          <w:lang w:val="en-US"/>
        </w:rPr>
      </w:pPr>
      <w:r w:rsidRPr="00EA0A27">
        <w:rPr>
          <w:lang w:val="en-US"/>
        </w:rPr>
        <w:t>Forged approvals can result in unauthorized services being provided or resources being allocated improperly.</w:t>
      </w:r>
    </w:p>
    <w:p w14:paraId="333FC008" w14:textId="77777777" w:rsidR="00EA0A27" w:rsidRPr="00EA0A27" w:rsidRDefault="00EA0A27" w:rsidP="00195C37">
      <w:pPr>
        <w:numPr>
          <w:ilvl w:val="1"/>
          <w:numId w:val="31"/>
        </w:numPr>
        <w:jc w:val="both"/>
      </w:pPr>
      <w:r w:rsidRPr="00EA0A27">
        <w:rPr>
          <w:b/>
          <w:bCs/>
        </w:rPr>
        <w:t>Kind of Abuse:</w:t>
      </w:r>
    </w:p>
    <w:p w14:paraId="2FB6C3FB" w14:textId="77777777" w:rsidR="00EA0A27" w:rsidRPr="00EA0A27" w:rsidRDefault="00EA0A27" w:rsidP="00195C37">
      <w:pPr>
        <w:numPr>
          <w:ilvl w:val="2"/>
          <w:numId w:val="31"/>
        </w:numPr>
        <w:jc w:val="both"/>
      </w:pPr>
      <w:r w:rsidRPr="00EA0A27">
        <w:t>Business</w:t>
      </w:r>
    </w:p>
    <w:p w14:paraId="11893C31" w14:textId="77777777" w:rsidR="00EA0A27" w:rsidRPr="00EA0A27" w:rsidRDefault="00EA0A27" w:rsidP="00195C37">
      <w:pPr>
        <w:numPr>
          <w:ilvl w:val="1"/>
          <w:numId w:val="31"/>
        </w:numPr>
        <w:jc w:val="both"/>
      </w:pPr>
      <w:r w:rsidRPr="00EA0A27">
        <w:rPr>
          <w:b/>
          <w:bCs/>
        </w:rPr>
        <w:t>Countermeasures:</w:t>
      </w:r>
    </w:p>
    <w:p w14:paraId="58D6ECA1" w14:textId="77777777" w:rsidR="00EA0A27" w:rsidRPr="00EA0A27" w:rsidRDefault="00EA0A27" w:rsidP="00195C37">
      <w:pPr>
        <w:numPr>
          <w:ilvl w:val="2"/>
          <w:numId w:val="31"/>
        </w:numPr>
        <w:jc w:val="both"/>
        <w:rPr>
          <w:lang w:val="en-US"/>
        </w:rPr>
      </w:pPr>
      <w:r w:rsidRPr="00EA0A27">
        <w:rPr>
          <w:lang w:val="en-US"/>
        </w:rPr>
        <w:t>Implement approval workflows with multiple layers of verification.</w:t>
      </w:r>
    </w:p>
    <w:p w14:paraId="4840CB9B" w14:textId="77777777" w:rsidR="00EA0A27" w:rsidRPr="00EA0A27" w:rsidRDefault="00EA0A27" w:rsidP="00195C37">
      <w:pPr>
        <w:numPr>
          <w:ilvl w:val="2"/>
          <w:numId w:val="31"/>
        </w:numPr>
        <w:jc w:val="both"/>
        <w:rPr>
          <w:lang w:val="en-US"/>
        </w:rPr>
      </w:pPr>
      <w:r w:rsidRPr="00EA0A27">
        <w:rPr>
          <w:lang w:val="en-US"/>
        </w:rPr>
        <w:t>Provide training on recognizing fraudulent requests.</w:t>
      </w:r>
    </w:p>
    <w:p w14:paraId="78CFE175" w14:textId="77777777" w:rsidR="00EA0A27" w:rsidRPr="00EA0A27" w:rsidRDefault="00EA0A27" w:rsidP="00195C37">
      <w:pPr>
        <w:numPr>
          <w:ilvl w:val="2"/>
          <w:numId w:val="31"/>
        </w:numPr>
        <w:jc w:val="both"/>
        <w:rPr>
          <w:lang w:val="en-US"/>
        </w:rPr>
      </w:pPr>
      <w:r w:rsidRPr="00EA0A27">
        <w:rPr>
          <w:lang w:val="en-US"/>
        </w:rPr>
        <w:t>Implement auditing mechanisms to detect suspicious activity.</w:t>
      </w:r>
    </w:p>
    <w:p w14:paraId="5A0931C6" w14:textId="77777777" w:rsidR="00EA0A27" w:rsidRPr="00EA0A27" w:rsidRDefault="00EA0A27" w:rsidP="00195C37">
      <w:pPr>
        <w:numPr>
          <w:ilvl w:val="0"/>
          <w:numId w:val="31"/>
        </w:numPr>
        <w:jc w:val="both"/>
        <w:rPr>
          <w:lang w:val="en-US"/>
        </w:rPr>
      </w:pPr>
      <w:r w:rsidRPr="00EA0A27">
        <w:rPr>
          <w:lang w:val="en-US"/>
        </w:rPr>
        <w:t>Attackers flood the approval system with a high volume of fake job approval requests, causing service disruption or preventing legitimate job approvals from being processed.</w:t>
      </w:r>
    </w:p>
    <w:p w14:paraId="2DC764E7" w14:textId="77777777" w:rsidR="00EA0A27" w:rsidRPr="00EA0A27" w:rsidRDefault="00EA0A27" w:rsidP="00195C37">
      <w:pPr>
        <w:numPr>
          <w:ilvl w:val="1"/>
          <w:numId w:val="31"/>
        </w:numPr>
        <w:jc w:val="both"/>
      </w:pPr>
      <w:r w:rsidRPr="00EA0A27">
        <w:rPr>
          <w:b/>
          <w:bCs/>
        </w:rPr>
        <w:t>CVSS Risk Rating:</w:t>
      </w:r>
    </w:p>
    <w:p w14:paraId="5576C1F1" w14:textId="77777777" w:rsidR="00EA0A27" w:rsidRPr="00EA0A27" w:rsidRDefault="00EA0A27" w:rsidP="00195C37">
      <w:pPr>
        <w:numPr>
          <w:ilvl w:val="2"/>
          <w:numId w:val="31"/>
        </w:numPr>
        <w:jc w:val="both"/>
      </w:pPr>
      <w:r w:rsidRPr="00EA0A27">
        <w:t>5.9 (Medium) CVSS:3.0/AV:N/AC:H/PR:N/UI:N/S:U/C:N/I:N/A:H</w:t>
      </w:r>
    </w:p>
    <w:p w14:paraId="47FB1417" w14:textId="77777777" w:rsidR="00EA0A27" w:rsidRPr="00EA0A27" w:rsidRDefault="00EA0A27" w:rsidP="00195C37">
      <w:pPr>
        <w:numPr>
          <w:ilvl w:val="1"/>
          <w:numId w:val="31"/>
        </w:numPr>
        <w:jc w:val="both"/>
      </w:pPr>
      <w:r w:rsidRPr="00EA0A27">
        <w:rPr>
          <w:b/>
          <w:bCs/>
        </w:rPr>
        <w:t>Justification:</w:t>
      </w:r>
    </w:p>
    <w:p w14:paraId="063E9285" w14:textId="77777777" w:rsidR="00EA0A27" w:rsidRPr="00EA0A27" w:rsidRDefault="00EA0A27" w:rsidP="00195C37">
      <w:pPr>
        <w:numPr>
          <w:ilvl w:val="2"/>
          <w:numId w:val="31"/>
        </w:numPr>
        <w:jc w:val="both"/>
        <w:rPr>
          <w:lang w:val="en-US"/>
        </w:rPr>
      </w:pPr>
      <w:r w:rsidRPr="00EA0A27">
        <w:rPr>
          <w:lang w:val="en-US"/>
        </w:rPr>
        <w:lastRenderedPageBreak/>
        <w:t>DoS attacks can disrupt the job approval system, preventing legitimate approvals from being processed.</w:t>
      </w:r>
    </w:p>
    <w:p w14:paraId="2987BBD4" w14:textId="77777777" w:rsidR="00EA0A27" w:rsidRPr="00EA0A27" w:rsidRDefault="00EA0A27" w:rsidP="00195C37">
      <w:pPr>
        <w:numPr>
          <w:ilvl w:val="1"/>
          <w:numId w:val="31"/>
        </w:numPr>
        <w:jc w:val="both"/>
      </w:pPr>
      <w:r w:rsidRPr="00EA0A27">
        <w:rPr>
          <w:b/>
          <w:bCs/>
        </w:rPr>
        <w:t>Kind of Abuse:</w:t>
      </w:r>
    </w:p>
    <w:p w14:paraId="573D80BE" w14:textId="77777777" w:rsidR="00EA0A27" w:rsidRPr="00EA0A27" w:rsidRDefault="00EA0A27" w:rsidP="00195C37">
      <w:pPr>
        <w:numPr>
          <w:ilvl w:val="2"/>
          <w:numId w:val="31"/>
        </w:numPr>
        <w:jc w:val="both"/>
      </w:pPr>
      <w:r w:rsidRPr="00EA0A27">
        <w:t>Technical</w:t>
      </w:r>
    </w:p>
    <w:p w14:paraId="6D80D2DC" w14:textId="77777777" w:rsidR="00EA0A27" w:rsidRPr="00EA0A27" w:rsidRDefault="00EA0A27" w:rsidP="00195C37">
      <w:pPr>
        <w:numPr>
          <w:ilvl w:val="1"/>
          <w:numId w:val="31"/>
        </w:numPr>
        <w:jc w:val="both"/>
      </w:pPr>
      <w:r w:rsidRPr="00EA0A27">
        <w:rPr>
          <w:b/>
          <w:bCs/>
        </w:rPr>
        <w:t>Countermeasures:</w:t>
      </w:r>
    </w:p>
    <w:p w14:paraId="022639F6" w14:textId="544AE13A" w:rsidR="00EA0A27" w:rsidRPr="00EA0A27" w:rsidRDefault="00EA0A27" w:rsidP="00195C37">
      <w:pPr>
        <w:numPr>
          <w:ilvl w:val="2"/>
          <w:numId w:val="31"/>
        </w:numPr>
        <w:jc w:val="both"/>
        <w:rPr>
          <w:lang w:val="en-US"/>
        </w:rPr>
      </w:pPr>
      <w:r w:rsidRPr="00EA0A27">
        <w:rPr>
          <w:lang w:val="en-US"/>
        </w:rPr>
        <w:t>Implement rate limiting and traffic filtering to mitigate DoS attacks</w:t>
      </w:r>
      <w:r w:rsidR="001E40CE">
        <w:rPr>
          <w:lang w:val="en-US"/>
        </w:rPr>
        <w:t>.</w:t>
      </w:r>
    </w:p>
    <w:p w14:paraId="0F8A458C" w14:textId="1312D38F" w:rsidR="00EA0A27" w:rsidRPr="00EA0A27" w:rsidRDefault="00EA0A27" w:rsidP="00195C37">
      <w:pPr>
        <w:numPr>
          <w:ilvl w:val="2"/>
          <w:numId w:val="31"/>
        </w:numPr>
        <w:jc w:val="both"/>
        <w:rPr>
          <w:lang w:val="en-US"/>
        </w:rPr>
      </w:pPr>
      <w:r w:rsidRPr="00EA0A27">
        <w:rPr>
          <w:lang w:val="en-US"/>
        </w:rPr>
        <w:t>Use redundant systems to maintain service availability</w:t>
      </w:r>
      <w:r w:rsidR="001E40CE">
        <w:rPr>
          <w:lang w:val="en-US"/>
        </w:rPr>
        <w:t>.</w:t>
      </w:r>
    </w:p>
    <w:p w14:paraId="469AC1A9" w14:textId="77777777" w:rsidR="00EA0A27" w:rsidRPr="00EA0A27" w:rsidRDefault="00EA0A27" w:rsidP="00195C37">
      <w:pPr>
        <w:numPr>
          <w:ilvl w:val="2"/>
          <w:numId w:val="31"/>
        </w:numPr>
        <w:jc w:val="both"/>
        <w:rPr>
          <w:lang w:val="en-US"/>
        </w:rPr>
      </w:pPr>
      <w:r w:rsidRPr="00EA0A27">
        <w:rPr>
          <w:lang w:val="en-US"/>
        </w:rPr>
        <w:t>Employ DDoS mitigation services as a proactive measure.</w:t>
      </w:r>
    </w:p>
    <w:p w14:paraId="3A044AE9" w14:textId="0BD1277E" w:rsidR="00EA0A27" w:rsidRPr="00EA0A27" w:rsidRDefault="00EA0A27" w:rsidP="00195C37">
      <w:pPr>
        <w:numPr>
          <w:ilvl w:val="0"/>
          <w:numId w:val="31"/>
        </w:numPr>
        <w:jc w:val="both"/>
        <w:rPr>
          <w:lang w:val="en-US"/>
        </w:rPr>
      </w:pPr>
      <w:r w:rsidRPr="00EA0A27">
        <w:rPr>
          <w:lang w:val="en-US"/>
        </w:rPr>
        <w:t xml:space="preserve">Malware infects the manager's device, allowing attackers to manipulate job approvals or steal sensitive information related to job details or </w:t>
      </w:r>
      <w:r w:rsidR="00C66263">
        <w:rPr>
          <w:lang w:val="en-US"/>
        </w:rPr>
        <w:t>customer</w:t>
      </w:r>
      <w:r w:rsidRPr="00EA0A27">
        <w:rPr>
          <w:lang w:val="en-US"/>
        </w:rPr>
        <w:t>s.</w:t>
      </w:r>
    </w:p>
    <w:p w14:paraId="51BA904E" w14:textId="77777777" w:rsidR="00EA0A27" w:rsidRPr="00EA0A27" w:rsidRDefault="00EA0A27" w:rsidP="00195C37">
      <w:pPr>
        <w:numPr>
          <w:ilvl w:val="1"/>
          <w:numId w:val="31"/>
        </w:numPr>
        <w:jc w:val="both"/>
      </w:pPr>
      <w:r w:rsidRPr="00EA0A27">
        <w:rPr>
          <w:b/>
          <w:bCs/>
        </w:rPr>
        <w:t>CVSS Risk Rating:</w:t>
      </w:r>
    </w:p>
    <w:p w14:paraId="7D3EDAFF" w14:textId="77777777" w:rsidR="00EA0A27" w:rsidRPr="00EA0A27" w:rsidRDefault="00EA0A27" w:rsidP="00195C37">
      <w:pPr>
        <w:numPr>
          <w:ilvl w:val="2"/>
          <w:numId w:val="31"/>
        </w:numPr>
        <w:jc w:val="both"/>
      </w:pPr>
      <w:r w:rsidRPr="00EA0A27">
        <w:t>7.3 (High) CVSS:3.0/AV:N/AC:H/PR:H/UI:R/S:C/C:H/I:H/A:N</w:t>
      </w:r>
    </w:p>
    <w:p w14:paraId="6F646098" w14:textId="77777777" w:rsidR="00EA0A27" w:rsidRPr="00EA0A27" w:rsidRDefault="00EA0A27" w:rsidP="00195C37">
      <w:pPr>
        <w:numPr>
          <w:ilvl w:val="1"/>
          <w:numId w:val="31"/>
        </w:numPr>
        <w:jc w:val="both"/>
      </w:pPr>
      <w:r w:rsidRPr="00EA0A27">
        <w:rPr>
          <w:b/>
          <w:bCs/>
        </w:rPr>
        <w:t>Justification:</w:t>
      </w:r>
    </w:p>
    <w:p w14:paraId="78DAA013" w14:textId="77777777" w:rsidR="00EA0A27" w:rsidRPr="00EA0A27" w:rsidRDefault="00EA0A27" w:rsidP="00195C37">
      <w:pPr>
        <w:numPr>
          <w:ilvl w:val="2"/>
          <w:numId w:val="31"/>
        </w:numPr>
        <w:jc w:val="both"/>
        <w:rPr>
          <w:lang w:val="en-US"/>
        </w:rPr>
      </w:pPr>
      <w:r w:rsidRPr="00EA0A27">
        <w:rPr>
          <w:lang w:val="en-US"/>
        </w:rPr>
        <w:t>Malware infections can compromise the manager's device, allowing attackers to manipulate job approvals or steal sensitive information.</w:t>
      </w:r>
    </w:p>
    <w:p w14:paraId="763BF8A7" w14:textId="77777777" w:rsidR="00EA0A27" w:rsidRPr="00EA0A27" w:rsidRDefault="00EA0A27" w:rsidP="00195C37">
      <w:pPr>
        <w:numPr>
          <w:ilvl w:val="1"/>
          <w:numId w:val="31"/>
        </w:numPr>
        <w:jc w:val="both"/>
      </w:pPr>
      <w:r w:rsidRPr="00EA0A27">
        <w:rPr>
          <w:b/>
          <w:bCs/>
        </w:rPr>
        <w:t>Kind of Abuse:</w:t>
      </w:r>
    </w:p>
    <w:p w14:paraId="75BF1354" w14:textId="77777777" w:rsidR="00EA0A27" w:rsidRPr="00EA0A27" w:rsidRDefault="00EA0A27" w:rsidP="00195C37">
      <w:pPr>
        <w:numPr>
          <w:ilvl w:val="2"/>
          <w:numId w:val="31"/>
        </w:numPr>
        <w:jc w:val="both"/>
      </w:pPr>
      <w:r w:rsidRPr="00EA0A27">
        <w:t>Business</w:t>
      </w:r>
    </w:p>
    <w:p w14:paraId="3E5576AD" w14:textId="77777777" w:rsidR="00EA0A27" w:rsidRPr="00EA0A27" w:rsidRDefault="00EA0A27" w:rsidP="00195C37">
      <w:pPr>
        <w:numPr>
          <w:ilvl w:val="1"/>
          <w:numId w:val="31"/>
        </w:numPr>
        <w:jc w:val="both"/>
      </w:pPr>
      <w:r w:rsidRPr="00EA0A27">
        <w:rPr>
          <w:b/>
          <w:bCs/>
        </w:rPr>
        <w:t>Countermeasures:</w:t>
      </w:r>
    </w:p>
    <w:p w14:paraId="6FB699BF" w14:textId="453811E2" w:rsidR="00EA0A27" w:rsidRPr="00EA0A27" w:rsidRDefault="00EA0A27" w:rsidP="00195C37">
      <w:pPr>
        <w:numPr>
          <w:ilvl w:val="2"/>
          <w:numId w:val="31"/>
        </w:numPr>
        <w:jc w:val="both"/>
      </w:pPr>
      <w:r w:rsidRPr="00EA0A27">
        <w:t>Implement endpoint security solutions</w:t>
      </w:r>
      <w:r w:rsidR="001E40CE">
        <w:t>.</w:t>
      </w:r>
    </w:p>
    <w:p w14:paraId="4B35187E" w14:textId="75186DC5" w:rsidR="00EA0A27" w:rsidRPr="00EA0A27" w:rsidRDefault="00EA0A27" w:rsidP="00195C37">
      <w:pPr>
        <w:numPr>
          <w:ilvl w:val="2"/>
          <w:numId w:val="31"/>
        </w:numPr>
        <w:jc w:val="both"/>
        <w:rPr>
          <w:lang w:val="en-US"/>
        </w:rPr>
      </w:pPr>
      <w:r w:rsidRPr="00EA0A27">
        <w:rPr>
          <w:lang w:val="en-US"/>
        </w:rPr>
        <w:t xml:space="preserve">Conduct regular malware scans and </w:t>
      </w:r>
      <w:r w:rsidR="001E40CE" w:rsidRPr="00EA0A27">
        <w:rPr>
          <w:lang w:val="en-US"/>
        </w:rPr>
        <w:t>updates.</w:t>
      </w:r>
    </w:p>
    <w:p w14:paraId="4EF96706" w14:textId="77777777" w:rsidR="00EA0A27" w:rsidRPr="00EA0A27" w:rsidRDefault="00EA0A27" w:rsidP="00195C37">
      <w:pPr>
        <w:numPr>
          <w:ilvl w:val="2"/>
          <w:numId w:val="31"/>
        </w:numPr>
        <w:jc w:val="both"/>
        <w:rPr>
          <w:lang w:val="en-US"/>
        </w:rPr>
      </w:pPr>
      <w:r w:rsidRPr="00EA0A27">
        <w:rPr>
          <w:lang w:val="en-US"/>
        </w:rPr>
        <w:t>Provide training on recognizing and avoiding malware threats.</w:t>
      </w:r>
    </w:p>
    <w:p w14:paraId="50F2356F" w14:textId="77777777" w:rsidR="00EA0A27" w:rsidRPr="00EA0A27" w:rsidRDefault="00EA0A27" w:rsidP="00195C37">
      <w:pPr>
        <w:numPr>
          <w:ilvl w:val="0"/>
          <w:numId w:val="31"/>
        </w:numPr>
        <w:jc w:val="both"/>
        <w:rPr>
          <w:lang w:val="en-US"/>
        </w:rPr>
      </w:pPr>
      <w:r w:rsidRPr="00EA0A27">
        <w:rPr>
          <w:lang w:val="en-US"/>
        </w:rPr>
        <w:t>Attackers intercept communication between the manager and the approval system, allowing them to manipulate job approval requests or intercept sensitive information.</w:t>
      </w:r>
    </w:p>
    <w:p w14:paraId="76F8BE82" w14:textId="77777777" w:rsidR="00EA0A27" w:rsidRPr="00EA0A27" w:rsidRDefault="00EA0A27" w:rsidP="00195C37">
      <w:pPr>
        <w:numPr>
          <w:ilvl w:val="1"/>
          <w:numId w:val="31"/>
        </w:numPr>
        <w:jc w:val="both"/>
      </w:pPr>
      <w:r w:rsidRPr="00EA0A27">
        <w:rPr>
          <w:b/>
          <w:bCs/>
        </w:rPr>
        <w:t>CVSS Risk Rating:</w:t>
      </w:r>
    </w:p>
    <w:p w14:paraId="3FB1839A" w14:textId="77777777" w:rsidR="00EA0A27" w:rsidRPr="00EA0A27" w:rsidRDefault="00EA0A27" w:rsidP="00195C37">
      <w:pPr>
        <w:numPr>
          <w:ilvl w:val="2"/>
          <w:numId w:val="31"/>
        </w:numPr>
        <w:jc w:val="both"/>
      </w:pPr>
      <w:r w:rsidRPr="00EA0A27">
        <w:t>8.7 (High) CVSS:3.0/AV:N/AC:H/PR:N/UI:N/S:C/C:H/I:H/A:N</w:t>
      </w:r>
    </w:p>
    <w:p w14:paraId="181286E3" w14:textId="77777777" w:rsidR="00EA0A27" w:rsidRPr="00EA0A27" w:rsidRDefault="00EA0A27" w:rsidP="00195C37">
      <w:pPr>
        <w:numPr>
          <w:ilvl w:val="1"/>
          <w:numId w:val="31"/>
        </w:numPr>
        <w:jc w:val="both"/>
      </w:pPr>
      <w:r w:rsidRPr="00EA0A27">
        <w:rPr>
          <w:b/>
          <w:bCs/>
        </w:rPr>
        <w:t>Justification:</w:t>
      </w:r>
    </w:p>
    <w:p w14:paraId="19CD6113" w14:textId="77777777" w:rsidR="00EA0A27" w:rsidRPr="00EA0A27" w:rsidRDefault="00EA0A27" w:rsidP="00195C37">
      <w:pPr>
        <w:numPr>
          <w:ilvl w:val="2"/>
          <w:numId w:val="31"/>
        </w:numPr>
        <w:jc w:val="both"/>
        <w:rPr>
          <w:lang w:val="en-US"/>
        </w:rPr>
      </w:pPr>
      <w:r w:rsidRPr="00EA0A27">
        <w:rPr>
          <w:lang w:val="en-US"/>
        </w:rPr>
        <w:t>MitM attacks can intercept and manipulate job approval requests, leading to unauthorized changes in service delivery.</w:t>
      </w:r>
    </w:p>
    <w:p w14:paraId="7711C8A0" w14:textId="77777777" w:rsidR="00EA0A27" w:rsidRPr="00EA0A27" w:rsidRDefault="00EA0A27" w:rsidP="00195C37">
      <w:pPr>
        <w:numPr>
          <w:ilvl w:val="1"/>
          <w:numId w:val="31"/>
        </w:numPr>
        <w:jc w:val="both"/>
      </w:pPr>
      <w:r w:rsidRPr="00EA0A27">
        <w:rPr>
          <w:b/>
          <w:bCs/>
        </w:rPr>
        <w:t>Kind of Abuse:</w:t>
      </w:r>
    </w:p>
    <w:p w14:paraId="004AA135" w14:textId="77777777" w:rsidR="00EA0A27" w:rsidRPr="00EA0A27" w:rsidRDefault="00EA0A27" w:rsidP="00195C37">
      <w:pPr>
        <w:numPr>
          <w:ilvl w:val="2"/>
          <w:numId w:val="31"/>
        </w:numPr>
        <w:jc w:val="both"/>
      </w:pPr>
      <w:r w:rsidRPr="00EA0A27">
        <w:t>Business</w:t>
      </w:r>
    </w:p>
    <w:p w14:paraId="4A172421" w14:textId="77777777" w:rsidR="00EA0A27" w:rsidRPr="00EA0A27" w:rsidRDefault="00EA0A27" w:rsidP="00195C37">
      <w:pPr>
        <w:numPr>
          <w:ilvl w:val="1"/>
          <w:numId w:val="31"/>
        </w:numPr>
        <w:jc w:val="both"/>
      </w:pPr>
      <w:r w:rsidRPr="00EA0A27">
        <w:rPr>
          <w:b/>
          <w:bCs/>
        </w:rPr>
        <w:t>Countermeasures:</w:t>
      </w:r>
    </w:p>
    <w:p w14:paraId="74D1D077" w14:textId="77777777" w:rsidR="00EA0A27" w:rsidRPr="00EA0A27" w:rsidRDefault="00EA0A27" w:rsidP="00195C37">
      <w:pPr>
        <w:numPr>
          <w:ilvl w:val="2"/>
          <w:numId w:val="31"/>
        </w:numPr>
        <w:jc w:val="both"/>
        <w:rPr>
          <w:lang w:val="en-US"/>
        </w:rPr>
      </w:pPr>
      <w:r w:rsidRPr="00EA0A27">
        <w:rPr>
          <w:lang w:val="en-US"/>
        </w:rPr>
        <w:t>Implement encryption protocols like TLS/SSL to secure communication channels.</w:t>
      </w:r>
    </w:p>
    <w:p w14:paraId="30376296" w14:textId="77777777" w:rsidR="00EA0A27" w:rsidRPr="00EA0A27" w:rsidRDefault="00EA0A27" w:rsidP="00195C37">
      <w:pPr>
        <w:numPr>
          <w:ilvl w:val="2"/>
          <w:numId w:val="31"/>
        </w:numPr>
        <w:jc w:val="both"/>
        <w:rPr>
          <w:lang w:val="en-US"/>
        </w:rPr>
      </w:pPr>
      <w:r w:rsidRPr="00EA0A27">
        <w:rPr>
          <w:lang w:val="en-US"/>
        </w:rPr>
        <w:t>Use digital signatures to verify the integrity of approval requests.</w:t>
      </w:r>
    </w:p>
    <w:p w14:paraId="57CDE9FC" w14:textId="77777777" w:rsidR="00EA0A27" w:rsidRPr="00EA0A27" w:rsidRDefault="00EA0A27" w:rsidP="00195C37">
      <w:pPr>
        <w:numPr>
          <w:ilvl w:val="2"/>
          <w:numId w:val="31"/>
        </w:numPr>
        <w:jc w:val="both"/>
        <w:rPr>
          <w:lang w:val="en-US"/>
        </w:rPr>
      </w:pPr>
      <w:r w:rsidRPr="00EA0A27">
        <w:rPr>
          <w:lang w:val="en-US"/>
        </w:rPr>
        <w:t>Educate users about the risks of unsecured networks.</w:t>
      </w:r>
    </w:p>
    <w:p w14:paraId="11964C0E" w14:textId="77777777" w:rsidR="00EA0A27" w:rsidRPr="00EA0A27" w:rsidRDefault="00EA0A27" w:rsidP="00195C37">
      <w:pPr>
        <w:numPr>
          <w:ilvl w:val="0"/>
          <w:numId w:val="31"/>
        </w:numPr>
        <w:jc w:val="both"/>
        <w:rPr>
          <w:lang w:val="en-US"/>
        </w:rPr>
      </w:pPr>
      <w:r w:rsidRPr="00EA0A27">
        <w:rPr>
          <w:lang w:val="en-US"/>
        </w:rPr>
        <w:lastRenderedPageBreak/>
        <w:t>Attackers exploit vulnerabilities in the approval system's database to manipulate job approval records or gain unauthorized access to sensitive information.</w:t>
      </w:r>
    </w:p>
    <w:p w14:paraId="4DF070F4" w14:textId="77777777" w:rsidR="00EA0A27" w:rsidRPr="00EA0A27" w:rsidRDefault="00EA0A27" w:rsidP="00195C37">
      <w:pPr>
        <w:numPr>
          <w:ilvl w:val="1"/>
          <w:numId w:val="31"/>
        </w:numPr>
        <w:jc w:val="both"/>
      </w:pPr>
      <w:r w:rsidRPr="00EA0A27">
        <w:rPr>
          <w:b/>
          <w:bCs/>
        </w:rPr>
        <w:t>CVSS Risk Rating:</w:t>
      </w:r>
    </w:p>
    <w:p w14:paraId="1C2A1F81" w14:textId="77777777" w:rsidR="00EA0A27" w:rsidRPr="00EA0A27" w:rsidRDefault="00EA0A27" w:rsidP="00195C37">
      <w:pPr>
        <w:numPr>
          <w:ilvl w:val="2"/>
          <w:numId w:val="31"/>
        </w:numPr>
        <w:jc w:val="both"/>
      </w:pPr>
      <w:r w:rsidRPr="00EA0A27">
        <w:t>9.0 (Critical) CVSS:3.0/AV:N/AC:H/PR:N/UI:N/S:C/C:H/I:H/A:H</w:t>
      </w:r>
    </w:p>
    <w:p w14:paraId="170749B2" w14:textId="77777777" w:rsidR="00EA0A27" w:rsidRPr="00EA0A27" w:rsidRDefault="00EA0A27" w:rsidP="00195C37">
      <w:pPr>
        <w:numPr>
          <w:ilvl w:val="1"/>
          <w:numId w:val="31"/>
        </w:numPr>
        <w:jc w:val="both"/>
      </w:pPr>
      <w:r w:rsidRPr="00EA0A27">
        <w:rPr>
          <w:b/>
          <w:bCs/>
        </w:rPr>
        <w:t>Justification:</w:t>
      </w:r>
    </w:p>
    <w:p w14:paraId="0DA2DD20" w14:textId="77777777" w:rsidR="00EA0A27" w:rsidRPr="00EA0A27" w:rsidRDefault="00EA0A27" w:rsidP="00195C37">
      <w:pPr>
        <w:numPr>
          <w:ilvl w:val="2"/>
          <w:numId w:val="31"/>
        </w:numPr>
        <w:jc w:val="both"/>
        <w:rPr>
          <w:lang w:val="en-US"/>
        </w:rPr>
      </w:pPr>
      <w:r w:rsidRPr="00EA0A27">
        <w:rPr>
          <w:lang w:val="en-US"/>
        </w:rPr>
        <w:t>SQL injection attacks can manipulate job approval records or gain unauthorized access to sensitive information.</w:t>
      </w:r>
    </w:p>
    <w:p w14:paraId="3C09D597" w14:textId="77777777" w:rsidR="00EA0A27" w:rsidRPr="00EA0A27" w:rsidRDefault="00EA0A27" w:rsidP="00195C37">
      <w:pPr>
        <w:numPr>
          <w:ilvl w:val="1"/>
          <w:numId w:val="31"/>
        </w:numPr>
        <w:jc w:val="both"/>
      </w:pPr>
      <w:r w:rsidRPr="00EA0A27">
        <w:rPr>
          <w:b/>
          <w:bCs/>
        </w:rPr>
        <w:t>Kind of Abuse:</w:t>
      </w:r>
    </w:p>
    <w:p w14:paraId="6053C7D6" w14:textId="77777777" w:rsidR="00EA0A27" w:rsidRPr="00EA0A27" w:rsidRDefault="00EA0A27" w:rsidP="00195C37">
      <w:pPr>
        <w:numPr>
          <w:ilvl w:val="2"/>
          <w:numId w:val="31"/>
        </w:numPr>
        <w:jc w:val="both"/>
      </w:pPr>
      <w:r w:rsidRPr="00EA0A27">
        <w:t>Business</w:t>
      </w:r>
    </w:p>
    <w:p w14:paraId="09264F9C" w14:textId="77777777" w:rsidR="00EA0A27" w:rsidRPr="00EA0A27" w:rsidRDefault="00EA0A27" w:rsidP="00195C37">
      <w:pPr>
        <w:numPr>
          <w:ilvl w:val="1"/>
          <w:numId w:val="31"/>
        </w:numPr>
        <w:jc w:val="both"/>
      </w:pPr>
      <w:r w:rsidRPr="00EA0A27">
        <w:rPr>
          <w:b/>
          <w:bCs/>
        </w:rPr>
        <w:t>Countermeasures:</w:t>
      </w:r>
    </w:p>
    <w:p w14:paraId="1DC8D89C" w14:textId="77777777" w:rsidR="00EA0A27" w:rsidRPr="00EA0A27" w:rsidRDefault="00EA0A27" w:rsidP="00195C37">
      <w:pPr>
        <w:numPr>
          <w:ilvl w:val="2"/>
          <w:numId w:val="31"/>
        </w:numPr>
        <w:jc w:val="both"/>
        <w:rPr>
          <w:lang w:val="en-US"/>
        </w:rPr>
      </w:pPr>
      <w:r w:rsidRPr="00EA0A27">
        <w:rPr>
          <w:lang w:val="en-US"/>
        </w:rPr>
        <w:t>Implement input validation and parameterized queries to prevent SQL injection.</w:t>
      </w:r>
    </w:p>
    <w:p w14:paraId="3D2A9058" w14:textId="75CEABF9" w:rsidR="00EA0A27" w:rsidRPr="00EA0A27" w:rsidRDefault="00C05E63" w:rsidP="00195C37">
      <w:pPr>
        <w:numPr>
          <w:ilvl w:val="2"/>
          <w:numId w:val="31"/>
        </w:numPr>
        <w:jc w:val="both"/>
        <w:rPr>
          <w:lang w:val="en-US"/>
        </w:rPr>
      </w:pPr>
      <w:r>
        <w:rPr>
          <w:lang w:val="en-US"/>
        </w:rPr>
        <w:t>C</w:t>
      </w:r>
      <w:r w:rsidR="00EA0A27" w:rsidRPr="00EA0A27">
        <w:rPr>
          <w:lang w:val="en-US"/>
        </w:rPr>
        <w:t>onduct regular security assessments of the approval system.</w:t>
      </w:r>
    </w:p>
    <w:p w14:paraId="24F0583C" w14:textId="77777777" w:rsidR="00EA0A27" w:rsidRPr="00EA0A27" w:rsidRDefault="00EA0A27" w:rsidP="00195C37">
      <w:pPr>
        <w:numPr>
          <w:ilvl w:val="2"/>
          <w:numId w:val="31"/>
        </w:numPr>
        <w:jc w:val="both"/>
        <w:rPr>
          <w:lang w:val="en-US"/>
        </w:rPr>
      </w:pPr>
      <w:r w:rsidRPr="00EA0A27">
        <w:rPr>
          <w:lang w:val="en-US"/>
        </w:rPr>
        <w:t>Enforce strict database access controls.</w:t>
      </w:r>
    </w:p>
    <w:p w14:paraId="3375CE97" w14:textId="77777777" w:rsidR="00EA0A27" w:rsidRPr="00EA0A27" w:rsidRDefault="00EA0A27" w:rsidP="00291825">
      <w:pPr>
        <w:jc w:val="both"/>
        <w:rPr>
          <w:b/>
          <w:bCs/>
          <w:color w:val="D6615C" w:themeColor="accent1"/>
        </w:rPr>
      </w:pPr>
      <w:r w:rsidRPr="00EA0A27">
        <w:rPr>
          <w:b/>
          <w:bCs/>
          <w:color w:val="D6615C" w:themeColor="accent1"/>
          <w:lang w:val="en-US"/>
        </w:rPr>
        <w:t xml:space="preserve">UC9. As a manager, I want to be able to dispatch services to drivers so that the Services are executed. </w:t>
      </w:r>
      <w:r w:rsidRPr="00EA0A27">
        <w:rPr>
          <w:b/>
          <w:bCs/>
          <w:color w:val="D6615C" w:themeColor="accent1"/>
        </w:rPr>
        <w:t>I should only dispatch services if the requests are approved</w:t>
      </w:r>
    </w:p>
    <w:p w14:paraId="498333B2" w14:textId="77777777" w:rsidR="00EA0A27" w:rsidRPr="00EA0A27" w:rsidRDefault="00EA0A27" w:rsidP="00195C37">
      <w:pPr>
        <w:numPr>
          <w:ilvl w:val="0"/>
          <w:numId w:val="32"/>
        </w:numPr>
        <w:jc w:val="both"/>
        <w:rPr>
          <w:lang w:val="en-US"/>
        </w:rPr>
      </w:pPr>
      <w:r w:rsidRPr="00EA0A27">
        <w:rPr>
          <w:lang w:val="en-US"/>
        </w:rPr>
        <w:t>An attacker gains unauthorized access to the dispatch system and dispatches fake or malicious services to drivers.</w:t>
      </w:r>
    </w:p>
    <w:p w14:paraId="49632062" w14:textId="77777777" w:rsidR="00EA0A27" w:rsidRPr="00EA0A27" w:rsidRDefault="00EA0A27" w:rsidP="00195C37">
      <w:pPr>
        <w:numPr>
          <w:ilvl w:val="1"/>
          <w:numId w:val="32"/>
        </w:numPr>
        <w:jc w:val="both"/>
      </w:pPr>
      <w:r w:rsidRPr="00EA0A27">
        <w:rPr>
          <w:b/>
          <w:bCs/>
        </w:rPr>
        <w:t>CVSS Risk Rating:</w:t>
      </w:r>
    </w:p>
    <w:p w14:paraId="7ADE3EF1" w14:textId="77777777" w:rsidR="00EA0A27" w:rsidRPr="00EA0A27" w:rsidRDefault="00EA0A27" w:rsidP="00195C37">
      <w:pPr>
        <w:numPr>
          <w:ilvl w:val="2"/>
          <w:numId w:val="32"/>
        </w:numPr>
        <w:jc w:val="both"/>
      </w:pPr>
      <w:r w:rsidRPr="00EA0A27">
        <w:t>7.3 (High) CVSS:3.0/AV:N/AC:H/PR:H/UI:R/S:C/C:H/I:H/A:N</w:t>
      </w:r>
    </w:p>
    <w:p w14:paraId="3B21A09B" w14:textId="77777777" w:rsidR="00EA0A27" w:rsidRPr="00EA0A27" w:rsidRDefault="00EA0A27" w:rsidP="00195C37">
      <w:pPr>
        <w:numPr>
          <w:ilvl w:val="1"/>
          <w:numId w:val="32"/>
        </w:numPr>
        <w:jc w:val="both"/>
      </w:pPr>
      <w:r w:rsidRPr="00EA0A27">
        <w:rPr>
          <w:b/>
          <w:bCs/>
        </w:rPr>
        <w:t>Justification:</w:t>
      </w:r>
    </w:p>
    <w:p w14:paraId="141B3A4B" w14:textId="77777777" w:rsidR="00EA0A27" w:rsidRPr="00EA0A27" w:rsidRDefault="00EA0A27" w:rsidP="00195C37">
      <w:pPr>
        <w:numPr>
          <w:ilvl w:val="2"/>
          <w:numId w:val="32"/>
        </w:numPr>
        <w:jc w:val="both"/>
        <w:rPr>
          <w:lang w:val="en-US"/>
        </w:rPr>
      </w:pPr>
      <w:r w:rsidRPr="00EA0A27">
        <w:rPr>
          <w:lang w:val="en-US"/>
        </w:rPr>
        <w:t>Unauthorized access can lead to the dispatch of fake services, causing confusion and potentially leading to wasted resources.</w:t>
      </w:r>
    </w:p>
    <w:p w14:paraId="73981CDE" w14:textId="77777777" w:rsidR="00EA0A27" w:rsidRPr="00EA0A27" w:rsidRDefault="00EA0A27" w:rsidP="00195C37">
      <w:pPr>
        <w:numPr>
          <w:ilvl w:val="1"/>
          <w:numId w:val="32"/>
        </w:numPr>
        <w:jc w:val="both"/>
      </w:pPr>
      <w:r w:rsidRPr="00EA0A27">
        <w:rPr>
          <w:b/>
          <w:bCs/>
        </w:rPr>
        <w:t>Kind of Abuse:</w:t>
      </w:r>
    </w:p>
    <w:p w14:paraId="2D9877BF" w14:textId="77777777" w:rsidR="00EA0A27" w:rsidRPr="00EA0A27" w:rsidRDefault="00EA0A27" w:rsidP="00195C37">
      <w:pPr>
        <w:numPr>
          <w:ilvl w:val="2"/>
          <w:numId w:val="32"/>
        </w:numPr>
        <w:jc w:val="both"/>
      </w:pPr>
      <w:r w:rsidRPr="00EA0A27">
        <w:t>Business</w:t>
      </w:r>
    </w:p>
    <w:p w14:paraId="4D36A10B" w14:textId="77777777" w:rsidR="00EA0A27" w:rsidRPr="00EA0A27" w:rsidRDefault="00EA0A27" w:rsidP="00195C37">
      <w:pPr>
        <w:numPr>
          <w:ilvl w:val="1"/>
          <w:numId w:val="32"/>
        </w:numPr>
        <w:jc w:val="both"/>
      </w:pPr>
      <w:r w:rsidRPr="00EA0A27">
        <w:rPr>
          <w:b/>
          <w:bCs/>
        </w:rPr>
        <w:t>Countermeasures:</w:t>
      </w:r>
    </w:p>
    <w:p w14:paraId="43CD07DA" w14:textId="77777777" w:rsidR="00EA0A27" w:rsidRPr="00EA0A27" w:rsidRDefault="00EA0A27" w:rsidP="00195C37">
      <w:pPr>
        <w:numPr>
          <w:ilvl w:val="2"/>
          <w:numId w:val="32"/>
        </w:numPr>
        <w:jc w:val="both"/>
        <w:rPr>
          <w:lang w:val="en-US"/>
        </w:rPr>
      </w:pPr>
      <w:r w:rsidRPr="00EA0A27">
        <w:rPr>
          <w:lang w:val="en-US"/>
        </w:rPr>
        <w:t>Implement strict access controls with multi-factor authentication.</w:t>
      </w:r>
    </w:p>
    <w:p w14:paraId="2BB2FC68" w14:textId="77777777" w:rsidR="00EA0A27" w:rsidRPr="00EA0A27" w:rsidRDefault="00EA0A27" w:rsidP="00195C37">
      <w:pPr>
        <w:numPr>
          <w:ilvl w:val="2"/>
          <w:numId w:val="32"/>
        </w:numPr>
        <w:jc w:val="both"/>
        <w:rPr>
          <w:lang w:val="en-US"/>
        </w:rPr>
      </w:pPr>
      <w:r w:rsidRPr="00EA0A27">
        <w:rPr>
          <w:lang w:val="en-US"/>
        </w:rPr>
        <w:t>Regularly monitor access logs for suspicious activity.</w:t>
      </w:r>
    </w:p>
    <w:p w14:paraId="0C89DCD4" w14:textId="77777777" w:rsidR="00EA0A27" w:rsidRPr="00EA0A27" w:rsidRDefault="00EA0A27" w:rsidP="00195C37">
      <w:pPr>
        <w:numPr>
          <w:ilvl w:val="2"/>
          <w:numId w:val="32"/>
        </w:numPr>
        <w:jc w:val="both"/>
        <w:rPr>
          <w:lang w:val="en-US"/>
        </w:rPr>
      </w:pPr>
      <w:r w:rsidRPr="00EA0A27">
        <w:rPr>
          <w:lang w:val="en-US"/>
        </w:rPr>
        <w:t>Conduct security training to educate employees on the risks of unauthorized access.</w:t>
      </w:r>
    </w:p>
    <w:p w14:paraId="1FE96997" w14:textId="77777777" w:rsidR="00EA0A27" w:rsidRPr="00EA0A27" w:rsidRDefault="00EA0A27" w:rsidP="00195C37">
      <w:pPr>
        <w:numPr>
          <w:ilvl w:val="0"/>
          <w:numId w:val="32"/>
        </w:numPr>
        <w:jc w:val="both"/>
        <w:rPr>
          <w:lang w:val="en-US"/>
        </w:rPr>
      </w:pPr>
      <w:r w:rsidRPr="00EA0A27">
        <w:rPr>
          <w:lang w:val="en-US"/>
        </w:rPr>
        <w:t>An attacker floods the dispatch system with bogus service requests, overwhelming it and preventing legitimate services from being dispatched.</w:t>
      </w:r>
    </w:p>
    <w:p w14:paraId="58847EA6" w14:textId="77777777" w:rsidR="00EA0A27" w:rsidRPr="00EA0A27" w:rsidRDefault="00EA0A27" w:rsidP="00195C37">
      <w:pPr>
        <w:numPr>
          <w:ilvl w:val="1"/>
          <w:numId w:val="32"/>
        </w:numPr>
        <w:jc w:val="both"/>
      </w:pPr>
      <w:r w:rsidRPr="00EA0A27">
        <w:rPr>
          <w:b/>
          <w:bCs/>
        </w:rPr>
        <w:t>CVSS Risk Rating:</w:t>
      </w:r>
    </w:p>
    <w:p w14:paraId="6DFB9A5E" w14:textId="77777777" w:rsidR="00EA0A27" w:rsidRPr="00EA0A27" w:rsidRDefault="00EA0A27" w:rsidP="00195C37">
      <w:pPr>
        <w:numPr>
          <w:ilvl w:val="2"/>
          <w:numId w:val="32"/>
        </w:numPr>
        <w:jc w:val="both"/>
      </w:pPr>
      <w:r w:rsidRPr="00EA0A27">
        <w:t>8.7 (High) CVSS:3.0/AV:N/AC:H/PR:N/UI:N/S:C/C:N/I:H/A:H</w:t>
      </w:r>
    </w:p>
    <w:p w14:paraId="685DEFD9" w14:textId="77777777" w:rsidR="00EA0A27" w:rsidRPr="00EA0A27" w:rsidRDefault="00EA0A27" w:rsidP="00195C37">
      <w:pPr>
        <w:numPr>
          <w:ilvl w:val="1"/>
          <w:numId w:val="32"/>
        </w:numPr>
        <w:jc w:val="both"/>
      </w:pPr>
      <w:r w:rsidRPr="00EA0A27">
        <w:rPr>
          <w:b/>
          <w:bCs/>
        </w:rPr>
        <w:t>Justification:</w:t>
      </w:r>
    </w:p>
    <w:p w14:paraId="76C740A7" w14:textId="77777777" w:rsidR="00EA0A27" w:rsidRPr="00EA0A27" w:rsidRDefault="00EA0A27" w:rsidP="00195C37">
      <w:pPr>
        <w:numPr>
          <w:ilvl w:val="2"/>
          <w:numId w:val="32"/>
        </w:numPr>
        <w:jc w:val="both"/>
        <w:rPr>
          <w:lang w:val="en-US"/>
        </w:rPr>
      </w:pPr>
      <w:r w:rsidRPr="00EA0A27">
        <w:rPr>
          <w:lang w:val="en-US"/>
        </w:rPr>
        <w:t>DoS attacks can disrupt operations and prevent critical services from being dispatched.</w:t>
      </w:r>
    </w:p>
    <w:p w14:paraId="55084B4A" w14:textId="77777777" w:rsidR="00EA0A27" w:rsidRPr="00EA0A27" w:rsidRDefault="00EA0A27" w:rsidP="00195C37">
      <w:pPr>
        <w:numPr>
          <w:ilvl w:val="1"/>
          <w:numId w:val="32"/>
        </w:numPr>
        <w:jc w:val="both"/>
      </w:pPr>
      <w:r w:rsidRPr="00EA0A27">
        <w:rPr>
          <w:b/>
          <w:bCs/>
        </w:rPr>
        <w:lastRenderedPageBreak/>
        <w:t>Kind of Abuse:</w:t>
      </w:r>
    </w:p>
    <w:p w14:paraId="3A3D4334" w14:textId="77777777" w:rsidR="00EA0A27" w:rsidRPr="00EA0A27" w:rsidRDefault="00EA0A27" w:rsidP="00195C37">
      <w:pPr>
        <w:numPr>
          <w:ilvl w:val="2"/>
          <w:numId w:val="32"/>
        </w:numPr>
        <w:jc w:val="both"/>
      </w:pPr>
      <w:r w:rsidRPr="00EA0A27">
        <w:t>Technical</w:t>
      </w:r>
    </w:p>
    <w:p w14:paraId="5B47FC41" w14:textId="77777777" w:rsidR="00EA0A27" w:rsidRPr="00EA0A27" w:rsidRDefault="00EA0A27" w:rsidP="00195C37">
      <w:pPr>
        <w:numPr>
          <w:ilvl w:val="1"/>
          <w:numId w:val="32"/>
        </w:numPr>
        <w:jc w:val="both"/>
      </w:pPr>
      <w:r w:rsidRPr="00EA0A27">
        <w:rPr>
          <w:b/>
          <w:bCs/>
        </w:rPr>
        <w:t>Countermeasures:</w:t>
      </w:r>
    </w:p>
    <w:p w14:paraId="73A525B3" w14:textId="77777777" w:rsidR="00EA0A27" w:rsidRPr="00EA0A27" w:rsidRDefault="00EA0A27" w:rsidP="00195C37">
      <w:pPr>
        <w:numPr>
          <w:ilvl w:val="2"/>
          <w:numId w:val="32"/>
        </w:numPr>
        <w:jc w:val="both"/>
        <w:rPr>
          <w:lang w:val="en-US"/>
        </w:rPr>
      </w:pPr>
      <w:r w:rsidRPr="00EA0A27">
        <w:rPr>
          <w:lang w:val="en-US"/>
        </w:rPr>
        <w:t>Implement rate limiting and traffic filtering to mitigate DoS attacks.</w:t>
      </w:r>
    </w:p>
    <w:p w14:paraId="21A426EF" w14:textId="77777777" w:rsidR="00EA0A27" w:rsidRPr="00EA0A27" w:rsidRDefault="00EA0A27" w:rsidP="00195C37">
      <w:pPr>
        <w:numPr>
          <w:ilvl w:val="2"/>
          <w:numId w:val="32"/>
        </w:numPr>
        <w:jc w:val="both"/>
        <w:rPr>
          <w:lang w:val="en-US"/>
        </w:rPr>
      </w:pPr>
      <w:r w:rsidRPr="00EA0A27">
        <w:rPr>
          <w:lang w:val="en-US"/>
        </w:rPr>
        <w:t>Use redundant systems to maintain service availability.</w:t>
      </w:r>
    </w:p>
    <w:p w14:paraId="31766FAC" w14:textId="77777777" w:rsidR="00EA0A27" w:rsidRPr="00EA0A27" w:rsidRDefault="00EA0A27" w:rsidP="00195C37">
      <w:pPr>
        <w:numPr>
          <w:ilvl w:val="2"/>
          <w:numId w:val="32"/>
        </w:numPr>
        <w:jc w:val="both"/>
        <w:rPr>
          <w:lang w:val="en-US"/>
        </w:rPr>
      </w:pPr>
      <w:r w:rsidRPr="00EA0A27">
        <w:rPr>
          <w:lang w:val="en-US"/>
        </w:rPr>
        <w:t>Employ DDoS mitigation services as a proactive measure.</w:t>
      </w:r>
    </w:p>
    <w:p w14:paraId="27A6F2F3" w14:textId="77777777" w:rsidR="00EA0A27" w:rsidRPr="00EA0A27" w:rsidRDefault="00EA0A27" w:rsidP="00195C37">
      <w:pPr>
        <w:numPr>
          <w:ilvl w:val="0"/>
          <w:numId w:val="32"/>
        </w:numPr>
        <w:jc w:val="both"/>
        <w:rPr>
          <w:lang w:val="en-US"/>
        </w:rPr>
      </w:pPr>
      <w:r w:rsidRPr="00EA0A27">
        <w:rPr>
          <w:lang w:val="en-US"/>
        </w:rPr>
        <w:t>An attacker impersonates a manager or dispatcher to dispatch services, potentially causing confusion or miscommunication among drivers.</w:t>
      </w:r>
    </w:p>
    <w:p w14:paraId="4AC32978" w14:textId="77777777" w:rsidR="00EA0A27" w:rsidRPr="00EA0A27" w:rsidRDefault="00EA0A27" w:rsidP="00195C37">
      <w:pPr>
        <w:numPr>
          <w:ilvl w:val="1"/>
          <w:numId w:val="32"/>
        </w:numPr>
        <w:jc w:val="both"/>
      </w:pPr>
      <w:r w:rsidRPr="00EA0A27">
        <w:rPr>
          <w:b/>
          <w:bCs/>
        </w:rPr>
        <w:t>CVSS Risk Rating:</w:t>
      </w:r>
    </w:p>
    <w:p w14:paraId="3C1ACE97" w14:textId="77777777" w:rsidR="00EA0A27" w:rsidRPr="00EA0A27" w:rsidRDefault="00EA0A27" w:rsidP="00195C37">
      <w:pPr>
        <w:numPr>
          <w:ilvl w:val="2"/>
          <w:numId w:val="32"/>
        </w:numPr>
        <w:jc w:val="both"/>
      </w:pPr>
      <w:r w:rsidRPr="00EA0A27">
        <w:t>7.3 (High) CVSS:3.0/AV:N/AC:H/PR:H/UI:R/S:C/C:H/I:H/A:N</w:t>
      </w:r>
    </w:p>
    <w:p w14:paraId="6B744334" w14:textId="77777777" w:rsidR="00EA0A27" w:rsidRPr="00EA0A27" w:rsidRDefault="00EA0A27" w:rsidP="00195C37">
      <w:pPr>
        <w:numPr>
          <w:ilvl w:val="1"/>
          <w:numId w:val="32"/>
        </w:numPr>
        <w:jc w:val="both"/>
      </w:pPr>
      <w:r w:rsidRPr="00EA0A27">
        <w:rPr>
          <w:b/>
          <w:bCs/>
        </w:rPr>
        <w:t>Justification:</w:t>
      </w:r>
    </w:p>
    <w:p w14:paraId="6643259D" w14:textId="77777777" w:rsidR="00EA0A27" w:rsidRPr="00EA0A27" w:rsidRDefault="00EA0A27" w:rsidP="00195C37">
      <w:pPr>
        <w:numPr>
          <w:ilvl w:val="2"/>
          <w:numId w:val="32"/>
        </w:numPr>
        <w:jc w:val="both"/>
        <w:rPr>
          <w:lang w:val="en-US"/>
        </w:rPr>
      </w:pPr>
      <w:r w:rsidRPr="00EA0A27">
        <w:rPr>
          <w:lang w:val="en-US"/>
        </w:rPr>
        <w:t>Impersonation can lead to unauthorized dispatches and miscommunication among drivers.</w:t>
      </w:r>
    </w:p>
    <w:p w14:paraId="3906DE76" w14:textId="77777777" w:rsidR="00EA0A27" w:rsidRPr="00EA0A27" w:rsidRDefault="00EA0A27" w:rsidP="00195C37">
      <w:pPr>
        <w:numPr>
          <w:ilvl w:val="1"/>
          <w:numId w:val="32"/>
        </w:numPr>
        <w:jc w:val="both"/>
      </w:pPr>
      <w:r w:rsidRPr="00EA0A27">
        <w:rPr>
          <w:b/>
          <w:bCs/>
        </w:rPr>
        <w:t>Kind of Abuse:</w:t>
      </w:r>
    </w:p>
    <w:p w14:paraId="57913A52" w14:textId="77777777" w:rsidR="00EA0A27" w:rsidRPr="00EA0A27" w:rsidRDefault="00EA0A27" w:rsidP="00195C37">
      <w:pPr>
        <w:numPr>
          <w:ilvl w:val="2"/>
          <w:numId w:val="32"/>
        </w:numPr>
        <w:jc w:val="both"/>
      </w:pPr>
      <w:r w:rsidRPr="00EA0A27">
        <w:t>Business</w:t>
      </w:r>
    </w:p>
    <w:p w14:paraId="79773361" w14:textId="77777777" w:rsidR="00EA0A27" w:rsidRPr="00EA0A27" w:rsidRDefault="00EA0A27" w:rsidP="00195C37">
      <w:pPr>
        <w:numPr>
          <w:ilvl w:val="1"/>
          <w:numId w:val="32"/>
        </w:numPr>
        <w:jc w:val="both"/>
      </w:pPr>
      <w:r w:rsidRPr="00EA0A27">
        <w:rPr>
          <w:b/>
          <w:bCs/>
        </w:rPr>
        <w:t>Countermeasures:</w:t>
      </w:r>
    </w:p>
    <w:p w14:paraId="6CFAF70A" w14:textId="77777777" w:rsidR="00EA0A27" w:rsidRPr="00EA0A27" w:rsidRDefault="00EA0A27" w:rsidP="00195C37">
      <w:pPr>
        <w:numPr>
          <w:ilvl w:val="2"/>
          <w:numId w:val="32"/>
        </w:numPr>
        <w:jc w:val="both"/>
        <w:rPr>
          <w:lang w:val="en-US"/>
        </w:rPr>
      </w:pPr>
      <w:r w:rsidRPr="00EA0A27">
        <w:rPr>
          <w:lang w:val="en-US"/>
        </w:rPr>
        <w:t>Implement strong authentication mechanisms for dispatchers.</w:t>
      </w:r>
    </w:p>
    <w:p w14:paraId="72E41C90" w14:textId="77777777" w:rsidR="00EA0A27" w:rsidRPr="00EA0A27" w:rsidRDefault="00EA0A27" w:rsidP="00195C37">
      <w:pPr>
        <w:numPr>
          <w:ilvl w:val="2"/>
          <w:numId w:val="32"/>
        </w:numPr>
        <w:jc w:val="both"/>
        <w:rPr>
          <w:lang w:val="en-US"/>
        </w:rPr>
      </w:pPr>
      <w:r w:rsidRPr="00EA0A27">
        <w:rPr>
          <w:lang w:val="en-US"/>
        </w:rPr>
        <w:t>Conduct regular verification checks for dispatched services.</w:t>
      </w:r>
    </w:p>
    <w:p w14:paraId="3428A9BD" w14:textId="77777777" w:rsidR="00EA0A27" w:rsidRPr="00EA0A27" w:rsidRDefault="00EA0A27" w:rsidP="00195C37">
      <w:pPr>
        <w:numPr>
          <w:ilvl w:val="2"/>
          <w:numId w:val="32"/>
        </w:numPr>
        <w:jc w:val="both"/>
        <w:rPr>
          <w:lang w:val="en-US"/>
        </w:rPr>
      </w:pPr>
      <w:r w:rsidRPr="00EA0A27">
        <w:rPr>
          <w:lang w:val="en-US"/>
        </w:rPr>
        <w:t>Educate drivers on verifying the authenticity of dispatch messages.</w:t>
      </w:r>
    </w:p>
    <w:p w14:paraId="17048105" w14:textId="5272D7B2" w:rsidR="00EA0A27" w:rsidRPr="00EA0A27" w:rsidRDefault="00EA0A27" w:rsidP="00195C37">
      <w:pPr>
        <w:numPr>
          <w:ilvl w:val="0"/>
          <w:numId w:val="32"/>
        </w:numPr>
        <w:jc w:val="both"/>
        <w:rPr>
          <w:lang w:val="en-US"/>
        </w:rPr>
      </w:pPr>
      <w:r w:rsidRPr="00EA0A27">
        <w:rPr>
          <w:lang w:val="en-US"/>
        </w:rPr>
        <w:t xml:space="preserve">An attacker spoofs the location data of services to drivers, making it seem like they are in a different location than they </w:t>
      </w:r>
      <w:r w:rsidR="006750C8" w:rsidRPr="00EA0A27">
        <w:rPr>
          <w:lang w:val="en-US"/>
        </w:rPr>
        <w:t>are</w:t>
      </w:r>
      <w:r w:rsidRPr="00EA0A27">
        <w:rPr>
          <w:lang w:val="en-US"/>
        </w:rPr>
        <w:t>. This could lead to misallocation of resources or fraudulent activity.</w:t>
      </w:r>
    </w:p>
    <w:p w14:paraId="22D649A0" w14:textId="77777777" w:rsidR="00EA0A27" w:rsidRPr="00EA0A27" w:rsidRDefault="00EA0A27" w:rsidP="00195C37">
      <w:pPr>
        <w:numPr>
          <w:ilvl w:val="1"/>
          <w:numId w:val="32"/>
        </w:numPr>
        <w:jc w:val="both"/>
      </w:pPr>
      <w:r w:rsidRPr="00EA0A27">
        <w:rPr>
          <w:b/>
          <w:bCs/>
        </w:rPr>
        <w:t>CVSS Risk Rating:</w:t>
      </w:r>
    </w:p>
    <w:p w14:paraId="11D34A6E" w14:textId="77777777" w:rsidR="00EA0A27" w:rsidRPr="00EA0A27" w:rsidRDefault="00EA0A27" w:rsidP="00195C37">
      <w:pPr>
        <w:numPr>
          <w:ilvl w:val="2"/>
          <w:numId w:val="32"/>
        </w:numPr>
        <w:jc w:val="both"/>
      </w:pPr>
      <w:r w:rsidRPr="00EA0A27">
        <w:t>6.2 (Medium) CVSS:3.0/AV:N/AC:H/PR:H/UI:R/S:C/C:L/I:H/A:N</w:t>
      </w:r>
    </w:p>
    <w:p w14:paraId="71DB267D" w14:textId="77777777" w:rsidR="00EA0A27" w:rsidRPr="00EA0A27" w:rsidRDefault="00EA0A27" w:rsidP="00195C37">
      <w:pPr>
        <w:numPr>
          <w:ilvl w:val="1"/>
          <w:numId w:val="32"/>
        </w:numPr>
        <w:jc w:val="both"/>
      </w:pPr>
      <w:r w:rsidRPr="00EA0A27">
        <w:rPr>
          <w:b/>
          <w:bCs/>
        </w:rPr>
        <w:t>Justification:</w:t>
      </w:r>
    </w:p>
    <w:p w14:paraId="7F608304" w14:textId="77777777" w:rsidR="00EA0A27" w:rsidRPr="00EA0A27" w:rsidRDefault="00EA0A27" w:rsidP="00195C37">
      <w:pPr>
        <w:numPr>
          <w:ilvl w:val="2"/>
          <w:numId w:val="32"/>
        </w:numPr>
        <w:jc w:val="both"/>
        <w:rPr>
          <w:lang w:val="en-US"/>
        </w:rPr>
      </w:pPr>
      <w:r w:rsidRPr="00EA0A27">
        <w:rPr>
          <w:lang w:val="en-US"/>
        </w:rPr>
        <w:t>Spoofed location data can result in incorrect resource allocation or fraudulent activities.</w:t>
      </w:r>
    </w:p>
    <w:p w14:paraId="348F292A" w14:textId="77777777" w:rsidR="00EA0A27" w:rsidRPr="00EA0A27" w:rsidRDefault="00EA0A27" w:rsidP="00195C37">
      <w:pPr>
        <w:numPr>
          <w:ilvl w:val="1"/>
          <w:numId w:val="32"/>
        </w:numPr>
        <w:jc w:val="both"/>
      </w:pPr>
      <w:r w:rsidRPr="00EA0A27">
        <w:rPr>
          <w:b/>
          <w:bCs/>
        </w:rPr>
        <w:t>Kind of Abuse:</w:t>
      </w:r>
    </w:p>
    <w:p w14:paraId="732AFBB5" w14:textId="77777777" w:rsidR="00EA0A27" w:rsidRPr="00EA0A27" w:rsidRDefault="00EA0A27" w:rsidP="00195C37">
      <w:pPr>
        <w:numPr>
          <w:ilvl w:val="2"/>
          <w:numId w:val="32"/>
        </w:numPr>
        <w:jc w:val="both"/>
      </w:pPr>
      <w:r w:rsidRPr="00EA0A27">
        <w:t>Business</w:t>
      </w:r>
    </w:p>
    <w:p w14:paraId="53074B95" w14:textId="77777777" w:rsidR="00EA0A27" w:rsidRPr="00EA0A27" w:rsidRDefault="00EA0A27" w:rsidP="00195C37">
      <w:pPr>
        <w:numPr>
          <w:ilvl w:val="1"/>
          <w:numId w:val="32"/>
        </w:numPr>
        <w:jc w:val="both"/>
      </w:pPr>
      <w:r w:rsidRPr="00EA0A27">
        <w:rPr>
          <w:b/>
          <w:bCs/>
        </w:rPr>
        <w:t>Countermeasures:</w:t>
      </w:r>
    </w:p>
    <w:p w14:paraId="59EB84A5" w14:textId="77777777" w:rsidR="00EA0A27" w:rsidRPr="00EA0A27" w:rsidRDefault="00EA0A27" w:rsidP="00195C37">
      <w:pPr>
        <w:numPr>
          <w:ilvl w:val="2"/>
          <w:numId w:val="32"/>
        </w:numPr>
        <w:jc w:val="both"/>
        <w:rPr>
          <w:lang w:val="en-US"/>
        </w:rPr>
      </w:pPr>
      <w:r w:rsidRPr="00EA0A27">
        <w:rPr>
          <w:lang w:val="en-US"/>
        </w:rPr>
        <w:t>Use secure geolocation services with validation checks.</w:t>
      </w:r>
    </w:p>
    <w:p w14:paraId="3B4C8EE6" w14:textId="77777777" w:rsidR="00EA0A27" w:rsidRPr="00EA0A27" w:rsidRDefault="00EA0A27" w:rsidP="00195C37">
      <w:pPr>
        <w:numPr>
          <w:ilvl w:val="2"/>
          <w:numId w:val="32"/>
        </w:numPr>
        <w:jc w:val="both"/>
        <w:rPr>
          <w:lang w:val="en-US"/>
        </w:rPr>
      </w:pPr>
      <w:r w:rsidRPr="00EA0A27">
        <w:rPr>
          <w:lang w:val="en-US"/>
        </w:rPr>
        <w:t>Employ GPS tracking with tamper-proof mechanisms.</w:t>
      </w:r>
    </w:p>
    <w:p w14:paraId="0312E90C" w14:textId="77777777" w:rsidR="00EA0A27" w:rsidRPr="00EA0A27" w:rsidRDefault="00EA0A27" w:rsidP="00195C37">
      <w:pPr>
        <w:numPr>
          <w:ilvl w:val="2"/>
          <w:numId w:val="32"/>
        </w:numPr>
        <w:jc w:val="both"/>
        <w:rPr>
          <w:lang w:val="en-US"/>
        </w:rPr>
      </w:pPr>
      <w:r w:rsidRPr="00EA0A27">
        <w:rPr>
          <w:lang w:val="en-US"/>
        </w:rPr>
        <w:t>Educate drivers on the importance of verifying their assigned locations.</w:t>
      </w:r>
    </w:p>
    <w:p w14:paraId="07831C86" w14:textId="77777777" w:rsidR="00EA0A27" w:rsidRPr="00EA0A27" w:rsidRDefault="00EA0A27" w:rsidP="00195C37">
      <w:pPr>
        <w:numPr>
          <w:ilvl w:val="0"/>
          <w:numId w:val="32"/>
        </w:numPr>
        <w:jc w:val="both"/>
        <w:rPr>
          <w:lang w:val="en-US"/>
        </w:rPr>
      </w:pPr>
      <w:r w:rsidRPr="00EA0A27">
        <w:rPr>
          <w:lang w:val="en-US"/>
        </w:rPr>
        <w:t>An attacker intercepts service dispatch messages and modifies them to change service details, such as pickup/delivery locations or cargo information, leading to confusion or potential theft.</w:t>
      </w:r>
    </w:p>
    <w:p w14:paraId="4BE9E5C5" w14:textId="77777777" w:rsidR="00EA0A27" w:rsidRPr="00EA0A27" w:rsidRDefault="00EA0A27" w:rsidP="00195C37">
      <w:pPr>
        <w:numPr>
          <w:ilvl w:val="1"/>
          <w:numId w:val="32"/>
        </w:numPr>
        <w:jc w:val="both"/>
      </w:pPr>
      <w:r w:rsidRPr="00EA0A27">
        <w:rPr>
          <w:b/>
          <w:bCs/>
        </w:rPr>
        <w:lastRenderedPageBreak/>
        <w:t>CVSS Risk Rating:</w:t>
      </w:r>
    </w:p>
    <w:p w14:paraId="6720A406" w14:textId="77777777" w:rsidR="00EA0A27" w:rsidRPr="00EA0A27" w:rsidRDefault="00EA0A27" w:rsidP="00195C37">
      <w:pPr>
        <w:numPr>
          <w:ilvl w:val="2"/>
          <w:numId w:val="32"/>
        </w:numPr>
        <w:jc w:val="both"/>
      </w:pPr>
      <w:r w:rsidRPr="00EA0A27">
        <w:t>8.2 (High) CVSS:3.0/AV:N/AC:H/PR:L/UI:N/S:C/C:H/I:H/A:N</w:t>
      </w:r>
    </w:p>
    <w:p w14:paraId="6A41798E" w14:textId="77777777" w:rsidR="00EA0A27" w:rsidRPr="00EA0A27" w:rsidRDefault="00EA0A27" w:rsidP="00195C37">
      <w:pPr>
        <w:numPr>
          <w:ilvl w:val="1"/>
          <w:numId w:val="32"/>
        </w:numPr>
        <w:jc w:val="both"/>
      </w:pPr>
      <w:r w:rsidRPr="00EA0A27">
        <w:rPr>
          <w:b/>
          <w:bCs/>
        </w:rPr>
        <w:t>Justification:</w:t>
      </w:r>
    </w:p>
    <w:p w14:paraId="6CE134B2" w14:textId="77777777" w:rsidR="00EA0A27" w:rsidRPr="00EA0A27" w:rsidRDefault="00EA0A27" w:rsidP="00195C37">
      <w:pPr>
        <w:numPr>
          <w:ilvl w:val="2"/>
          <w:numId w:val="32"/>
        </w:numPr>
        <w:jc w:val="both"/>
        <w:rPr>
          <w:lang w:val="en-US"/>
        </w:rPr>
      </w:pPr>
      <w:r w:rsidRPr="00EA0A27">
        <w:rPr>
          <w:lang w:val="en-US"/>
        </w:rPr>
        <w:t>Modified service details can lead to confusion, delays, or potential theft of goods.</w:t>
      </w:r>
    </w:p>
    <w:p w14:paraId="16AF7106" w14:textId="77777777" w:rsidR="00EA0A27" w:rsidRPr="00EA0A27" w:rsidRDefault="00EA0A27" w:rsidP="00195C37">
      <w:pPr>
        <w:numPr>
          <w:ilvl w:val="1"/>
          <w:numId w:val="32"/>
        </w:numPr>
        <w:jc w:val="both"/>
      </w:pPr>
      <w:r w:rsidRPr="00EA0A27">
        <w:rPr>
          <w:b/>
          <w:bCs/>
        </w:rPr>
        <w:t>Kind of Abuse:</w:t>
      </w:r>
    </w:p>
    <w:p w14:paraId="638FBD6F" w14:textId="77777777" w:rsidR="00EA0A27" w:rsidRPr="00EA0A27" w:rsidRDefault="00EA0A27" w:rsidP="00195C37">
      <w:pPr>
        <w:numPr>
          <w:ilvl w:val="2"/>
          <w:numId w:val="32"/>
        </w:numPr>
        <w:jc w:val="both"/>
      </w:pPr>
      <w:r w:rsidRPr="00EA0A27">
        <w:t>Business</w:t>
      </w:r>
    </w:p>
    <w:p w14:paraId="1C632564" w14:textId="77777777" w:rsidR="00EA0A27" w:rsidRPr="00EA0A27" w:rsidRDefault="00EA0A27" w:rsidP="00195C37">
      <w:pPr>
        <w:numPr>
          <w:ilvl w:val="1"/>
          <w:numId w:val="32"/>
        </w:numPr>
        <w:jc w:val="both"/>
      </w:pPr>
      <w:r w:rsidRPr="00EA0A27">
        <w:rPr>
          <w:b/>
          <w:bCs/>
        </w:rPr>
        <w:t>Countermeasures:</w:t>
      </w:r>
    </w:p>
    <w:p w14:paraId="229E2D8B" w14:textId="77777777" w:rsidR="00EA0A27" w:rsidRPr="00EA0A27" w:rsidRDefault="00EA0A27" w:rsidP="00195C37">
      <w:pPr>
        <w:numPr>
          <w:ilvl w:val="2"/>
          <w:numId w:val="32"/>
        </w:numPr>
        <w:jc w:val="both"/>
        <w:rPr>
          <w:lang w:val="en-US"/>
        </w:rPr>
      </w:pPr>
      <w:r w:rsidRPr="00EA0A27">
        <w:rPr>
          <w:lang w:val="en-US"/>
        </w:rPr>
        <w:t>Implement end-to-end encryption for dispatch messages.</w:t>
      </w:r>
    </w:p>
    <w:p w14:paraId="2945FA86" w14:textId="77777777" w:rsidR="00EA0A27" w:rsidRPr="00EA0A27" w:rsidRDefault="00EA0A27" w:rsidP="00195C37">
      <w:pPr>
        <w:numPr>
          <w:ilvl w:val="2"/>
          <w:numId w:val="32"/>
        </w:numPr>
        <w:jc w:val="both"/>
        <w:rPr>
          <w:lang w:val="en-US"/>
        </w:rPr>
      </w:pPr>
      <w:r w:rsidRPr="00EA0A27">
        <w:rPr>
          <w:lang w:val="en-US"/>
        </w:rPr>
        <w:t>Use digital signatures to ensure message integrity.</w:t>
      </w:r>
    </w:p>
    <w:p w14:paraId="7CA8B606" w14:textId="77777777" w:rsidR="00EA0A27" w:rsidRPr="00EA0A27" w:rsidRDefault="00EA0A27" w:rsidP="00195C37">
      <w:pPr>
        <w:numPr>
          <w:ilvl w:val="2"/>
          <w:numId w:val="32"/>
        </w:numPr>
        <w:jc w:val="both"/>
        <w:rPr>
          <w:lang w:val="en-US"/>
        </w:rPr>
      </w:pPr>
      <w:r w:rsidRPr="00EA0A27">
        <w:rPr>
          <w:lang w:val="en-US"/>
        </w:rPr>
        <w:t>Conduct regular audits and verification checks for dispatched services.</w:t>
      </w:r>
    </w:p>
    <w:p w14:paraId="6F5C1217" w14:textId="77777777" w:rsidR="00EA0A27" w:rsidRPr="00EA0A27" w:rsidRDefault="00EA0A27" w:rsidP="00195C37">
      <w:pPr>
        <w:numPr>
          <w:ilvl w:val="0"/>
          <w:numId w:val="32"/>
        </w:numPr>
        <w:jc w:val="both"/>
        <w:rPr>
          <w:lang w:val="en-US"/>
        </w:rPr>
      </w:pPr>
      <w:r w:rsidRPr="00EA0A27">
        <w:rPr>
          <w:lang w:val="en-US"/>
        </w:rPr>
        <w:t>A disgruntled employee with access to the dispatch system intentionally disrupts operations by canceling valid services or sending drivers on unnecessary routes.</w:t>
      </w:r>
    </w:p>
    <w:p w14:paraId="3A2EFDC2" w14:textId="77777777" w:rsidR="00EA0A27" w:rsidRPr="00EA0A27" w:rsidRDefault="00EA0A27" w:rsidP="00195C37">
      <w:pPr>
        <w:numPr>
          <w:ilvl w:val="1"/>
          <w:numId w:val="32"/>
        </w:numPr>
        <w:jc w:val="both"/>
      </w:pPr>
      <w:r w:rsidRPr="00EA0A27">
        <w:rPr>
          <w:b/>
          <w:bCs/>
        </w:rPr>
        <w:t>CVSS Risk Rating:</w:t>
      </w:r>
    </w:p>
    <w:p w14:paraId="37C9C9A1" w14:textId="77777777" w:rsidR="00EA0A27" w:rsidRPr="00EA0A27" w:rsidRDefault="00EA0A27" w:rsidP="00195C37">
      <w:pPr>
        <w:numPr>
          <w:ilvl w:val="2"/>
          <w:numId w:val="32"/>
        </w:numPr>
        <w:jc w:val="both"/>
      </w:pPr>
      <w:r w:rsidRPr="00EA0A27">
        <w:t>8.1 (High) CVSS:3.0/AV:N/AC:L/PR:H/UI:R/S:C/C:H/I:H/A:N</w:t>
      </w:r>
    </w:p>
    <w:p w14:paraId="5348EA46" w14:textId="77777777" w:rsidR="00EA0A27" w:rsidRPr="00EA0A27" w:rsidRDefault="00EA0A27" w:rsidP="00195C37">
      <w:pPr>
        <w:numPr>
          <w:ilvl w:val="1"/>
          <w:numId w:val="32"/>
        </w:numPr>
        <w:jc w:val="both"/>
      </w:pPr>
      <w:r w:rsidRPr="00EA0A27">
        <w:rPr>
          <w:b/>
          <w:bCs/>
        </w:rPr>
        <w:t>Justification:</w:t>
      </w:r>
    </w:p>
    <w:p w14:paraId="2F504F88" w14:textId="77777777" w:rsidR="00EA0A27" w:rsidRPr="00EA0A27" w:rsidRDefault="00EA0A27" w:rsidP="00195C37">
      <w:pPr>
        <w:numPr>
          <w:ilvl w:val="2"/>
          <w:numId w:val="32"/>
        </w:numPr>
        <w:jc w:val="both"/>
        <w:rPr>
          <w:lang w:val="en-US"/>
        </w:rPr>
      </w:pPr>
      <w:r w:rsidRPr="00EA0A27">
        <w:rPr>
          <w:lang w:val="en-US"/>
        </w:rPr>
        <w:t>Insider threats can lead to operational disruptions and financial losses.</w:t>
      </w:r>
    </w:p>
    <w:p w14:paraId="3707CE8D" w14:textId="77777777" w:rsidR="00EA0A27" w:rsidRPr="00EA0A27" w:rsidRDefault="00EA0A27" w:rsidP="00195C37">
      <w:pPr>
        <w:numPr>
          <w:ilvl w:val="1"/>
          <w:numId w:val="32"/>
        </w:numPr>
        <w:jc w:val="both"/>
      </w:pPr>
      <w:r w:rsidRPr="00EA0A27">
        <w:rPr>
          <w:b/>
          <w:bCs/>
        </w:rPr>
        <w:t>Kind of Abuse:</w:t>
      </w:r>
    </w:p>
    <w:p w14:paraId="418BCF43" w14:textId="77777777" w:rsidR="00EA0A27" w:rsidRPr="00EA0A27" w:rsidRDefault="00EA0A27" w:rsidP="00195C37">
      <w:pPr>
        <w:numPr>
          <w:ilvl w:val="2"/>
          <w:numId w:val="32"/>
        </w:numPr>
        <w:jc w:val="both"/>
      </w:pPr>
      <w:r w:rsidRPr="00EA0A27">
        <w:t>Business</w:t>
      </w:r>
    </w:p>
    <w:p w14:paraId="2B9B2797" w14:textId="77777777" w:rsidR="00EA0A27" w:rsidRPr="00EA0A27" w:rsidRDefault="00EA0A27" w:rsidP="00195C37">
      <w:pPr>
        <w:numPr>
          <w:ilvl w:val="1"/>
          <w:numId w:val="32"/>
        </w:numPr>
        <w:jc w:val="both"/>
      </w:pPr>
      <w:r w:rsidRPr="00EA0A27">
        <w:rPr>
          <w:b/>
          <w:bCs/>
        </w:rPr>
        <w:t>Countermeasures:</w:t>
      </w:r>
    </w:p>
    <w:p w14:paraId="7A4A950F" w14:textId="77777777" w:rsidR="00EA0A27" w:rsidRPr="00EA0A27" w:rsidRDefault="00EA0A27" w:rsidP="00195C37">
      <w:pPr>
        <w:numPr>
          <w:ilvl w:val="2"/>
          <w:numId w:val="32"/>
        </w:numPr>
        <w:jc w:val="both"/>
        <w:rPr>
          <w:lang w:val="en-US"/>
        </w:rPr>
      </w:pPr>
      <w:r w:rsidRPr="00EA0A27">
        <w:rPr>
          <w:lang w:val="en-US"/>
        </w:rPr>
        <w:t>Implement least privilege access controls.</w:t>
      </w:r>
    </w:p>
    <w:p w14:paraId="1A454C0D" w14:textId="77777777" w:rsidR="00EA0A27" w:rsidRPr="00EA0A27" w:rsidRDefault="00EA0A27" w:rsidP="00195C37">
      <w:pPr>
        <w:numPr>
          <w:ilvl w:val="2"/>
          <w:numId w:val="32"/>
        </w:numPr>
        <w:jc w:val="both"/>
        <w:rPr>
          <w:lang w:val="en-US"/>
        </w:rPr>
      </w:pPr>
      <w:r w:rsidRPr="00EA0A27">
        <w:rPr>
          <w:lang w:val="en-US"/>
        </w:rPr>
        <w:t>Monitor employee activities and behavior.</w:t>
      </w:r>
    </w:p>
    <w:p w14:paraId="6F833BE7" w14:textId="77777777" w:rsidR="00EA0A27" w:rsidRPr="00EA0A27" w:rsidRDefault="00EA0A27" w:rsidP="00195C37">
      <w:pPr>
        <w:numPr>
          <w:ilvl w:val="2"/>
          <w:numId w:val="32"/>
        </w:numPr>
        <w:jc w:val="both"/>
        <w:rPr>
          <w:lang w:val="en-US"/>
        </w:rPr>
      </w:pPr>
      <w:r w:rsidRPr="00EA0A27">
        <w:rPr>
          <w:lang w:val="en-US"/>
        </w:rPr>
        <w:t>Provide channels for reporting suspicious behavior.</w:t>
      </w:r>
    </w:p>
    <w:p w14:paraId="189DFB11" w14:textId="77777777" w:rsidR="00EA0A27" w:rsidRPr="00EA0A27" w:rsidRDefault="00EA0A27" w:rsidP="00195C37">
      <w:pPr>
        <w:numPr>
          <w:ilvl w:val="0"/>
          <w:numId w:val="32"/>
        </w:numPr>
        <w:jc w:val="both"/>
        <w:rPr>
          <w:lang w:val="en-US"/>
        </w:rPr>
      </w:pPr>
      <w:r w:rsidRPr="00EA0A27">
        <w:rPr>
          <w:lang w:val="en-US"/>
        </w:rPr>
        <w:t>An attacker intercepts communication between the manager and drivers, potentially gaining access to sensitive information or altering instructions.</w:t>
      </w:r>
    </w:p>
    <w:p w14:paraId="7FB56F3F" w14:textId="77777777" w:rsidR="00EA0A27" w:rsidRPr="00EA0A27" w:rsidRDefault="00EA0A27" w:rsidP="00195C37">
      <w:pPr>
        <w:numPr>
          <w:ilvl w:val="1"/>
          <w:numId w:val="32"/>
        </w:numPr>
        <w:jc w:val="both"/>
      </w:pPr>
      <w:r w:rsidRPr="00EA0A27">
        <w:rPr>
          <w:b/>
          <w:bCs/>
        </w:rPr>
        <w:t>CVSS Risk Rating:</w:t>
      </w:r>
    </w:p>
    <w:p w14:paraId="6E79CD4D" w14:textId="77777777" w:rsidR="00EA0A27" w:rsidRPr="00EA0A27" w:rsidRDefault="00EA0A27" w:rsidP="00195C37">
      <w:pPr>
        <w:numPr>
          <w:ilvl w:val="2"/>
          <w:numId w:val="32"/>
        </w:numPr>
        <w:jc w:val="both"/>
      </w:pPr>
      <w:r w:rsidRPr="00EA0A27">
        <w:t>7.7 (High) CVSS:3.0/AV:N/AC:H/PR:H/UI:N/S:C/C:H/I:H/A:N</w:t>
      </w:r>
    </w:p>
    <w:p w14:paraId="51C60845" w14:textId="77777777" w:rsidR="00EA0A27" w:rsidRPr="00EA0A27" w:rsidRDefault="00EA0A27" w:rsidP="00195C37">
      <w:pPr>
        <w:numPr>
          <w:ilvl w:val="1"/>
          <w:numId w:val="32"/>
        </w:numPr>
        <w:jc w:val="both"/>
      </w:pPr>
      <w:r w:rsidRPr="00EA0A27">
        <w:rPr>
          <w:b/>
          <w:bCs/>
        </w:rPr>
        <w:t>Justification:</w:t>
      </w:r>
    </w:p>
    <w:p w14:paraId="35381E4D" w14:textId="77777777" w:rsidR="00EA0A27" w:rsidRPr="00EA0A27" w:rsidRDefault="00EA0A27" w:rsidP="00195C37">
      <w:pPr>
        <w:numPr>
          <w:ilvl w:val="2"/>
          <w:numId w:val="32"/>
        </w:numPr>
        <w:jc w:val="both"/>
        <w:rPr>
          <w:lang w:val="en-US"/>
        </w:rPr>
      </w:pPr>
      <w:r w:rsidRPr="00EA0A27">
        <w:rPr>
          <w:lang w:val="en-US"/>
        </w:rPr>
        <w:t>MitM attacks can lead to unauthorized access to sensitive information or alteration of critical instructions.</w:t>
      </w:r>
    </w:p>
    <w:p w14:paraId="44EF44A4" w14:textId="77777777" w:rsidR="00EA0A27" w:rsidRPr="00EA0A27" w:rsidRDefault="00EA0A27" w:rsidP="00195C37">
      <w:pPr>
        <w:numPr>
          <w:ilvl w:val="1"/>
          <w:numId w:val="32"/>
        </w:numPr>
        <w:jc w:val="both"/>
      </w:pPr>
      <w:r w:rsidRPr="00EA0A27">
        <w:rPr>
          <w:b/>
          <w:bCs/>
        </w:rPr>
        <w:t>Kind of Abuse:</w:t>
      </w:r>
    </w:p>
    <w:p w14:paraId="2A292B29" w14:textId="77777777" w:rsidR="00EA0A27" w:rsidRPr="00EA0A27" w:rsidRDefault="00EA0A27" w:rsidP="00195C37">
      <w:pPr>
        <w:numPr>
          <w:ilvl w:val="2"/>
          <w:numId w:val="32"/>
        </w:numPr>
        <w:jc w:val="both"/>
      </w:pPr>
      <w:r w:rsidRPr="00EA0A27">
        <w:t>Business</w:t>
      </w:r>
    </w:p>
    <w:p w14:paraId="086986BC" w14:textId="77777777" w:rsidR="00EA0A27" w:rsidRPr="00EA0A27" w:rsidRDefault="00EA0A27" w:rsidP="00195C37">
      <w:pPr>
        <w:numPr>
          <w:ilvl w:val="1"/>
          <w:numId w:val="32"/>
        </w:numPr>
        <w:jc w:val="both"/>
      </w:pPr>
      <w:r w:rsidRPr="00EA0A27">
        <w:rPr>
          <w:b/>
          <w:bCs/>
        </w:rPr>
        <w:t>Countermeasures:</w:t>
      </w:r>
    </w:p>
    <w:p w14:paraId="53628EAC" w14:textId="77777777" w:rsidR="00EA0A27" w:rsidRPr="00EA0A27" w:rsidRDefault="00EA0A27" w:rsidP="00195C37">
      <w:pPr>
        <w:numPr>
          <w:ilvl w:val="2"/>
          <w:numId w:val="32"/>
        </w:numPr>
        <w:jc w:val="both"/>
        <w:rPr>
          <w:lang w:val="en-US"/>
        </w:rPr>
      </w:pPr>
      <w:r w:rsidRPr="00EA0A27">
        <w:rPr>
          <w:lang w:val="en-US"/>
        </w:rPr>
        <w:t>Implement encryption protocols like TLS/SSL for communication.</w:t>
      </w:r>
    </w:p>
    <w:p w14:paraId="0708350E" w14:textId="77777777" w:rsidR="00EA0A27" w:rsidRPr="00EA0A27" w:rsidRDefault="00EA0A27" w:rsidP="00195C37">
      <w:pPr>
        <w:numPr>
          <w:ilvl w:val="2"/>
          <w:numId w:val="32"/>
        </w:numPr>
        <w:jc w:val="both"/>
        <w:rPr>
          <w:lang w:val="en-US"/>
        </w:rPr>
      </w:pPr>
      <w:r w:rsidRPr="00EA0A27">
        <w:rPr>
          <w:lang w:val="en-US"/>
        </w:rPr>
        <w:t>Use digital signatures to verify message integrity.</w:t>
      </w:r>
    </w:p>
    <w:p w14:paraId="60E80205" w14:textId="77777777" w:rsidR="00EA0A27" w:rsidRPr="00EA0A27" w:rsidRDefault="00EA0A27" w:rsidP="00195C37">
      <w:pPr>
        <w:numPr>
          <w:ilvl w:val="2"/>
          <w:numId w:val="32"/>
        </w:numPr>
        <w:jc w:val="both"/>
        <w:rPr>
          <w:lang w:val="en-US"/>
        </w:rPr>
      </w:pPr>
      <w:r w:rsidRPr="00EA0A27">
        <w:rPr>
          <w:lang w:val="en-US"/>
        </w:rPr>
        <w:lastRenderedPageBreak/>
        <w:t>Educate users on detecting and reporting suspicious activities.</w:t>
      </w:r>
    </w:p>
    <w:p w14:paraId="3FA272E7" w14:textId="134CA6FE" w:rsidR="00EA0A27" w:rsidRPr="00B05886" w:rsidRDefault="00EA0A27" w:rsidP="00291825">
      <w:pPr>
        <w:jc w:val="both"/>
        <w:rPr>
          <w:b/>
          <w:bCs/>
          <w:color w:val="D6615C" w:themeColor="accent1"/>
          <w:lang w:val="en-US"/>
        </w:rPr>
      </w:pPr>
      <w:r w:rsidRPr="005C7914">
        <w:rPr>
          <w:b/>
          <w:color w:val="D6615C" w:themeColor="accent1"/>
          <w:lang w:val="en-US"/>
        </w:rPr>
        <w:t xml:space="preserve">UC 10. </w:t>
      </w:r>
      <w:r w:rsidR="004D2BC4" w:rsidRPr="005C7914">
        <w:rPr>
          <w:b/>
          <w:color w:val="D6615C" w:themeColor="accent1"/>
          <w:lang w:val="en-US"/>
        </w:rPr>
        <w:t>As a manager, I want to be able to register Drivers in the application so that the Transports can be executed by them.</w:t>
      </w:r>
    </w:p>
    <w:p w14:paraId="561ECFC6" w14:textId="77777777" w:rsidR="00EA0A27" w:rsidRPr="00EA0A27" w:rsidRDefault="00EA0A27" w:rsidP="00195C37">
      <w:pPr>
        <w:numPr>
          <w:ilvl w:val="0"/>
          <w:numId w:val="33"/>
        </w:numPr>
        <w:jc w:val="both"/>
        <w:rPr>
          <w:lang w:val="en-US"/>
        </w:rPr>
      </w:pPr>
      <w:r w:rsidRPr="00EA0A27">
        <w:rPr>
          <w:lang w:val="en-US"/>
        </w:rPr>
        <w:t>An attacker registers fake drivers in the application, possibly using stolen identities, to gain access to the system.</w:t>
      </w:r>
    </w:p>
    <w:p w14:paraId="7715C02F" w14:textId="77777777" w:rsidR="00EA0A27" w:rsidRPr="00EA0A27" w:rsidRDefault="00EA0A27" w:rsidP="00195C37">
      <w:pPr>
        <w:numPr>
          <w:ilvl w:val="1"/>
          <w:numId w:val="33"/>
        </w:numPr>
        <w:jc w:val="both"/>
      </w:pPr>
      <w:r w:rsidRPr="00EA0A27">
        <w:rPr>
          <w:b/>
          <w:bCs/>
        </w:rPr>
        <w:t>CVSS Risk Rating:</w:t>
      </w:r>
    </w:p>
    <w:p w14:paraId="187AC270" w14:textId="77777777" w:rsidR="00EA0A27" w:rsidRPr="00EA0A27" w:rsidRDefault="00EA0A27" w:rsidP="00195C37">
      <w:pPr>
        <w:numPr>
          <w:ilvl w:val="2"/>
          <w:numId w:val="33"/>
        </w:numPr>
        <w:jc w:val="both"/>
      </w:pPr>
      <w:r w:rsidRPr="00EA0A27">
        <w:t>7.7 (High) CVSS:3.0/AV:N/AC:H/PR:H/UI:N/S:C/C:H/I:H/A:N</w:t>
      </w:r>
    </w:p>
    <w:p w14:paraId="388203CD" w14:textId="77777777" w:rsidR="00EA0A27" w:rsidRPr="00EA0A27" w:rsidRDefault="00EA0A27" w:rsidP="00195C37">
      <w:pPr>
        <w:numPr>
          <w:ilvl w:val="1"/>
          <w:numId w:val="33"/>
        </w:numPr>
        <w:jc w:val="both"/>
      </w:pPr>
      <w:r w:rsidRPr="00EA0A27">
        <w:rPr>
          <w:b/>
          <w:bCs/>
        </w:rPr>
        <w:t>Justification:</w:t>
      </w:r>
    </w:p>
    <w:p w14:paraId="6ED8A364" w14:textId="77777777" w:rsidR="00EA0A27" w:rsidRPr="00EA0A27" w:rsidRDefault="00EA0A27" w:rsidP="00195C37">
      <w:pPr>
        <w:numPr>
          <w:ilvl w:val="2"/>
          <w:numId w:val="33"/>
        </w:numPr>
        <w:jc w:val="both"/>
        <w:rPr>
          <w:lang w:val="en-US"/>
        </w:rPr>
      </w:pPr>
      <w:r w:rsidRPr="00EA0A27">
        <w:rPr>
          <w:lang w:val="en-US"/>
        </w:rPr>
        <w:t>Fake driver registrations can lead to unauthorized access and misuse of the system.</w:t>
      </w:r>
    </w:p>
    <w:p w14:paraId="08011DF4" w14:textId="77777777" w:rsidR="00EA0A27" w:rsidRPr="00EA0A27" w:rsidRDefault="00EA0A27" w:rsidP="00195C37">
      <w:pPr>
        <w:numPr>
          <w:ilvl w:val="1"/>
          <w:numId w:val="33"/>
        </w:numPr>
        <w:jc w:val="both"/>
      </w:pPr>
      <w:r w:rsidRPr="00EA0A27">
        <w:rPr>
          <w:b/>
          <w:bCs/>
        </w:rPr>
        <w:t>Kind of Abuse:</w:t>
      </w:r>
    </w:p>
    <w:p w14:paraId="2DE6DF66" w14:textId="77777777" w:rsidR="00EA0A27" w:rsidRPr="00EA0A27" w:rsidRDefault="00EA0A27" w:rsidP="00195C37">
      <w:pPr>
        <w:numPr>
          <w:ilvl w:val="2"/>
          <w:numId w:val="33"/>
        </w:numPr>
        <w:jc w:val="both"/>
      </w:pPr>
      <w:r w:rsidRPr="00EA0A27">
        <w:t>Business.</w:t>
      </w:r>
    </w:p>
    <w:p w14:paraId="0D152A05" w14:textId="77777777" w:rsidR="00EA0A27" w:rsidRPr="00EA0A27" w:rsidRDefault="00EA0A27" w:rsidP="00195C37">
      <w:pPr>
        <w:numPr>
          <w:ilvl w:val="1"/>
          <w:numId w:val="33"/>
        </w:numPr>
        <w:jc w:val="both"/>
      </w:pPr>
      <w:r w:rsidRPr="00EA0A27">
        <w:rPr>
          <w:b/>
          <w:bCs/>
        </w:rPr>
        <w:t>Countermeasures:</w:t>
      </w:r>
    </w:p>
    <w:p w14:paraId="7FF9ACBF" w14:textId="77777777" w:rsidR="00EA0A27" w:rsidRPr="00EA0A27" w:rsidRDefault="00EA0A27" w:rsidP="00195C37">
      <w:pPr>
        <w:numPr>
          <w:ilvl w:val="2"/>
          <w:numId w:val="33"/>
        </w:numPr>
        <w:jc w:val="both"/>
        <w:rPr>
          <w:lang w:val="en-US"/>
        </w:rPr>
      </w:pPr>
      <w:r w:rsidRPr="00EA0A27">
        <w:rPr>
          <w:lang w:val="en-US"/>
        </w:rPr>
        <w:t>Implement identity verification checks for driver registration.</w:t>
      </w:r>
    </w:p>
    <w:p w14:paraId="28651EAA" w14:textId="77777777" w:rsidR="00EA0A27" w:rsidRPr="00EA0A27" w:rsidRDefault="00EA0A27" w:rsidP="00195C37">
      <w:pPr>
        <w:numPr>
          <w:ilvl w:val="2"/>
          <w:numId w:val="33"/>
        </w:numPr>
        <w:jc w:val="both"/>
        <w:rPr>
          <w:lang w:val="en-US"/>
        </w:rPr>
      </w:pPr>
      <w:r w:rsidRPr="00EA0A27">
        <w:rPr>
          <w:lang w:val="en-US"/>
        </w:rPr>
        <w:t>Use CAPTCHA or similar mechanisms to prevent automated registrations.</w:t>
      </w:r>
    </w:p>
    <w:p w14:paraId="4A561C3A" w14:textId="77777777" w:rsidR="00EA0A27" w:rsidRPr="00EA0A27" w:rsidRDefault="00EA0A27" w:rsidP="00195C37">
      <w:pPr>
        <w:numPr>
          <w:ilvl w:val="2"/>
          <w:numId w:val="33"/>
        </w:numPr>
        <w:jc w:val="both"/>
        <w:rPr>
          <w:lang w:val="en-US"/>
        </w:rPr>
      </w:pPr>
      <w:r w:rsidRPr="00EA0A27">
        <w:rPr>
          <w:lang w:val="en-US"/>
        </w:rPr>
        <w:t>Conduct regular audits of registered drivers for anomalies.</w:t>
      </w:r>
    </w:p>
    <w:p w14:paraId="6485A6F3" w14:textId="77777777" w:rsidR="00EA0A27" w:rsidRPr="00EA0A27" w:rsidRDefault="00EA0A27" w:rsidP="00195C37">
      <w:pPr>
        <w:numPr>
          <w:ilvl w:val="0"/>
          <w:numId w:val="33"/>
        </w:numPr>
        <w:jc w:val="both"/>
        <w:rPr>
          <w:lang w:val="en-US"/>
        </w:rPr>
      </w:pPr>
      <w:r w:rsidRPr="00EA0A27">
        <w:rPr>
          <w:lang w:val="en-US"/>
        </w:rPr>
        <w:t>An attacker injects malicious SQL queries into the registration form, gaining unauthorized access to the database or causing data loss.</w:t>
      </w:r>
    </w:p>
    <w:p w14:paraId="766295DC" w14:textId="77777777" w:rsidR="00EA0A27" w:rsidRPr="00EA0A27" w:rsidRDefault="00EA0A27" w:rsidP="00195C37">
      <w:pPr>
        <w:numPr>
          <w:ilvl w:val="1"/>
          <w:numId w:val="33"/>
        </w:numPr>
        <w:jc w:val="both"/>
      </w:pPr>
      <w:r w:rsidRPr="00EA0A27">
        <w:rPr>
          <w:b/>
          <w:bCs/>
        </w:rPr>
        <w:t>CVSS Risk Rating:</w:t>
      </w:r>
    </w:p>
    <w:p w14:paraId="3F1C141B" w14:textId="77777777" w:rsidR="00EA0A27" w:rsidRPr="00EA0A27" w:rsidRDefault="00EA0A27" w:rsidP="00195C37">
      <w:pPr>
        <w:numPr>
          <w:ilvl w:val="2"/>
          <w:numId w:val="33"/>
        </w:numPr>
        <w:jc w:val="both"/>
      </w:pPr>
      <w:r w:rsidRPr="00EA0A27">
        <w:t>7.7 (Critical) CVSS:3.0/AV:N/AC:H/PR:H/UI:N/S:C/C:H/I:H/A:N</w:t>
      </w:r>
    </w:p>
    <w:p w14:paraId="333C1AF6" w14:textId="77777777" w:rsidR="00EA0A27" w:rsidRPr="00EA0A27" w:rsidRDefault="00EA0A27" w:rsidP="00195C37">
      <w:pPr>
        <w:numPr>
          <w:ilvl w:val="1"/>
          <w:numId w:val="33"/>
        </w:numPr>
        <w:jc w:val="both"/>
      </w:pPr>
      <w:r w:rsidRPr="00EA0A27">
        <w:rPr>
          <w:b/>
          <w:bCs/>
        </w:rPr>
        <w:t>Justification:</w:t>
      </w:r>
    </w:p>
    <w:p w14:paraId="23E33054" w14:textId="77777777" w:rsidR="00EA0A27" w:rsidRPr="00EA0A27" w:rsidRDefault="00EA0A27" w:rsidP="00195C37">
      <w:pPr>
        <w:numPr>
          <w:ilvl w:val="2"/>
          <w:numId w:val="33"/>
        </w:numPr>
        <w:jc w:val="both"/>
        <w:rPr>
          <w:lang w:val="en-US"/>
        </w:rPr>
      </w:pPr>
      <w:r w:rsidRPr="00EA0A27">
        <w:rPr>
          <w:lang w:val="en-US"/>
        </w:rPr>
        <w:t>SQL injection can lead to unauthorized access to sensitive data and compromise the integrity of the system.</w:t>
      </w:r>
    </w:p>
    <w:p w14:paraId="5DC1BBA3" w14:textId="77777777" w:rsidR="00EA0A27" w:rsidRPr="00EA0A27" w:rsidRDefault="00EA0A27" w:rsidP="00195C37">
      <w:pPr>
        <w:numPr>
          <w:ilvl w:val="1"/>
          <w:numId w:val="33"/>
        </w:numPr>
        <w:jc w:val="both"/>
      </w:pPr>
      <w:r w:rsidRPr="00EA0A27">
        <w:rPr>
          <w:b/>
          <w:bCs/>
        </w:rPr>
        <w:t>Kind of Abuse:</w:t>
      </w:r>
    </w:p>
    <w:p w14:paraId="6C485419" w14:textId="77777777" w:rsidR="00EA0A27" w:rsidRPr="00EA0A27" w:rsidRDefault="00EA0A27" w:rsidP="00195C37">
      <w:pPr>
        <w:numPr>
          <w:ilvl w:val="2"/>
          <w:numId w:val="33"/>
        </w:numPr>
        <w:jc w:val="both"/>
      </w:pPr>
      <w:r w:rsidRPr="00EA0A27">
        <w:t>Technical and Business.</w:t>
      </w:r>
    </w:p>
    <w:p w14:paraId="2DCF34E6" w14:textId="77777777" w:rsidR="00EA0A27" w:rsidRPr="00EA0A27" w:rsidRDefault="00EA0A27" w:rsidP="00195C37">
      <w:pPr>
        <w:numPr>
          <w:ilvl w:val="1"/>
          <w:numId w:val="33"/>
        </w:numPr>
        <w:jc w:val="both"/>
      </w:pPr>
      <w:r w:rsidRPr="00EA0A27">
        <w:rPr>
          <w:b/>
          <w:bCs/>
        </w:rPr>
        <w:t>Countermeasures:</w:t>
      </w:r>
    </w:p>
    <w:p w14:paraId="012D321A" w14:textId="77777777" w:rsidR="00EA0A27" w:rsidRPr="00EA0A27" w:rsidRDefault="00EA0A27" w:rsidP="00195C37">
      <w:pPr>
        <w:numPr>
          <w:ilvl w:val="2"/>
          <w:numId w:val="33"/>
        </w:numPr>
        <w:jc w:val="both"/>
        <w:rPr>
          <w:lang w:val="en-US"/>
        </w:rPr>
      </w:pPr>
      <w:r w:rsidRPr="00EA0A27">
        <w:rPr>
          <w:lang w:val="en-US"/>
        </w:rPr>
        <w:t>Implement input validation and parameterized queries to prevent SQL injection.</w:t>
      </w:r>
    </w:p>
    <w:p w14:paraId="3DE7BB0E" w14:textId="77777777" w:rsidR="00EA0A27" w:rsidRPr="00EA0A27" w:rsidRDefault="00EA0A27" w:rsidP="00195C37">
      <w:pPr>
        <w:numPr>
          <w:ilvl w:val="2"/>
          <w:numId w:val="33"/>
        </w:numPr>
        <w:jc w:val="both"/>
        <w:rPr>
          <w:lang w:val="en-US"/>
        </w:rPr>
      </w:pPr>
      <w:r w:rsidRPr="00EA0A27">
        <w:rPr>
          <w:lang w:val="en-US"/>
        </w:rPr>
        <w:t>Conduct regular security audits of the registration system.</w:t>
      </w:r>
    </w:p>
    <w:p w14:paraId="7DFFD6FC" w14:textId="77777777" w:rsidR="00EA0A27" w:rsidRPr="00EA0A27" w:rsidRDefault="00EA0A27" w:rsidP="00195C37">
      <w:pPr>
        <w:numPr>
          <w:ilvl w:val="2"/>
          <w:numId w:val="33"/>
        </w:numPr>
        <w:jc w:val="both"/>
        <w:rPr>
          <w:lang w:val="en-US"/>
        </w:rPr>
      </w:pPr>
      <w:r w:rsidRPr="00EA0A27">
        <w:rPr>
          <w:lang w:val="en-US"/>
        </w:rPr>
        <w:t>Use secure coding practices to mitigate injection vulnerabilities.</w:t>
      </w:r>
    </w:p>
    <w:p w14:paraId="5AE7711D" w14:textId="77777777" w:rsidR="00EA0A27" w:rsidRPr="00EA0A27" w:rsidRDefault="00EA0A27" w:rsidP="00195C37">
      <w:pPr>
        <w:numPr>
          <w:ilvl w:val="0"/>
          <w:numId w:val="33"/>
        </w:numPr>
        <w:jc w:val="both"/>
        <w:rPr>
          <w:lang w:val="en-US"/>
        </w:rPr>
      </w:pPr>
      <w:r w:rsidRPr="00EA0A27">
        <w:rPr>
          <w:lang w:val="en-US"/>
        </w:rPr>
        <w:t>A malicious insider or hacker gains access to sensitive driver information stored in the system, such as personal details or driving history.</w:t>
      </w:r>
    </w:p>
    <w:p w14:paraId="7BEB5134" w14:textId="77777777" w:rsidR="00EA0A27" w:rsidRPr="00EA0A27" w:rsidRDefault="00EA0A27" w:rsidP="00195C37">
      <w:pPr>
        <w:numPr>
          <w:ilvl w:val="1"/>
          <w:numId w:val="33"/>
        </w:numPr>
        <w:jc w:val="both"/>
      </w:pPr>
      <w:r w:rsidRPr="00EA0A27">
        <w:rPr>
          <w:b/>
          <w:bCs/>
        </w:rPr>
        <w:t>CVSS Risk Rating:</w:t>
      </w:r>
    </w:p>
    <w:p w14:paraId="0D9738C5" w14:textId="77777777" w:rsidR="00EA0A27" w:rsidRPr="00EA0A27" w:rsidRDefault="00EA0A27" w:rsidP="00195C37">
      <w:pPr>
        <w:numPr>
          <w:ilvl w:val="2"/>
          <w:numId w:val="33"/>
        </w:numPr>
        <w:jc w:val="both"/>
      </w:pPr>
      <w:r w:rsidRPr="00EA0A27">
        <w:t>7.7 (High) CVSS:3.0/AV:N/AC:H/PR:H/UI:N/S:C/C:H/I:H/A:N</w:t>
      </w:r>
    </w:p>
    <w:p w14:paraId="7D69A139" w14:textId="77777777" w:rsidR="00EA0A27" w:rsidRPr="00EA0A27" w:rsidRDefault="00EA0A27" w:rsidP="00195C37">
      <w:pPr>
        <w:numPr>
          <w:ilvl w:val="1"/>
          <w:numId w:val="33"/>
        </w:numPr>
        <w:jc w:val="both"/>
      </w:pPr>
      <w:r w:rsidRPr="00EA0A27">
        <w:rPr>
          <w:b/>
          <w:bCs/>
        </w:rPr>
        <w:t>Justification:</w:t>
      </w:r>
    </w:p>
    <w:p w14:paraId="585B08BB" w14:textId="77777777" w:rsidR="00EA0A27" w:rsidRPr="00EA0A27" w:rsidRDefault="00EA0A27" w:rsidP="00195C37">
      <w:pPr>
        <w:numPr>
          <w:ilvl w:val="2"/>
          <w:numId w:val="33"/>
        </w:numPr>
        <w:jc w:val="both"/>
        <w:rPr>
          <w:lang w:val="en-US"/>
        </w:rPr>
      </w:pPr>
      <w:r w:rsidRPr="00EA0A27">
        <w:rPr>
          <w:lang w:val="en-US"/>
        </w:rPr>
        <w:lastRenderedPageBreak/>
        <w:t>Unauthorized access to driver information can lead to privacy violations and misuse of personal data.</w:t>
      </w:r>
    </w:p>
    <w:p w14:paraId="376AE60B" w14:textId="77777777" w:rsidR="00EA0A27" w:rsidRPr="00EA0A27" w:rsidRDefault="00EA0A27" w:rsidP="00195C37">
      <w:pPr>
        <w:numPr>
          <w:ilvl w:val="1"/>
          <w:numId w:val="33"/>
        </w:numPr>
        <w:jc w:val="both"/>
      </w:pPr>
      <w:r w:rsidRPr="00EA0A27">
        <w:rPr>
          <w:b/>
          <w:bCs/>
        </w:rPr>
        <w:t>Kind of Abuse:</w:t>
      </w:r>
    </w:p>
    <w:p w14:paraId="1B08145B" w14:textId="77777777" w:rsidR="00EA0A27" w:rsidRPr="00EA0A27" w:rsidRDefault="00EA0A27" w:rsidP="00195C37">
      <w:pPr>
        <w:numPr>
          <w:ilvl w:val="2"/>
          <w:numId w:val="33"/>
        </w:numPr>
        <w:jc w:val="both"/>
      </w:pPr>
      <w:r w:rsidRPr="00EA0A27">
        <w:t>Business.</w:t>
      </w:r>
    </w:p>
    <w:p w14:paraId="2001B12A" w14:textId="77777777" w:rsidR="00EA0A27" w:rsidRPr="00EA0A27" w:rsidRDefault="00EA0A27" w:rsidP="00195C37">
      <w:pPr>
        <w:numPr>
          <w:ilvl w:val="1"/>
          <w:numId w:val="33"/>
        </w:numPr>
        <w:jc w:val="both"/>
      </w:pPr>
      <w:r w:rsidRPr="00EA0A27">
        <w:rPr>
          <w:b/>
          <w:bCs/>
        </w:rPr>
        <w:t>Countermeasures:</w:t>
      </w:r>
    </w:p>
    <w:p w14:paraId="7BF66462" w14:textId="77777777" w:rsidR="00EA0A27" w:rsidRPr="00EA0A27" w:rsidRDefault="00EA0A27" w:rsidP="00195C37">
      <w:pPr>
        <w:numPr>
          <w:ilvl w:val="2"/>
          <w:numId w:val="33"/>
        </w:numPr>
        <w:jc w:val="both"/>
        <w:rPr>
          <w:lang w:val="en-US"/>
        </w:rPr>
      </w:pPr>
      <w:r w:rsidRPr="00EA0A27">
        <w:rPr>
          <w:lang w:val="en-US"/>
        </w:rPr>
        <w:t>Implement strict access controls and least privilege principles.</w:t>
      </w:r>
    </w:p>
    <w:p w14:paraId="3675F26C" w14:textId="77777777" w:rsidR="00EA0A27" w:rsidRPr="00EA0A27" w:rsidRDefault="00EA0A27" w:rsidP="00195C37">
      <w:pPr>
        <w:numPr>
          <w:ilvl w:val="2"/>
          <w:numId w:val="33"/>
        </w:numPr>
        <w:jc w:val="both"/>
        <w:rPr>
          <w:lang w:val="en-US"/>
        </w:rPr>
      </w:pPr>
      <w:r w:rsidRPr="00EA0A27">
        <w:rPr>
          <w:lang w:val="en-US"/>
        </w:rPr>
        <w:t>Encrypt sensitive driver information at rest and in transit.</w:t>
      </w:r>
    </w:p>
    <w:p w14:paraId="65E1E596" w14:textId="77777777" w:rsidR="00EA0A27" w:rsidRPr="00EA0A27" w:rsidRDefault="00EA0A27" w:rsidP="00195C37">
      <w:pPr>
        <w:numPr>
          <w:ilvl w:val="2"/>
          <w:numId w:val="33"/>
        </w:numPr>
        <w:jc w:val="both"/>
        <w:rPr>
          <w:lang w:val="en-US"/>
        </w:rPr>
      </w:pPr>
      <w:r w:rsidRPr="00EA0A27">
        <w:rPr>
          <w:lang w:val="en-US"/>
        </w:rPr>
        <w:t>Monitor access logs for suspicious activity and unauthorized access attempts.</w:t>
      </w:r>
    </w:p>
    <w:p w14:paraId="263188DB" w14:textId="77777777" w:rsidR="00EA0A27" w:rsidRPr="00EA0A27" w:rsidRDefault="00EA0A27" w:rsidP="00195C37">
      <w:pPr>
        <w:numPr>
          <w:ilvl w:val="0"/>
          <w:numId w:val="33"/>
        </w:numPr>
        <w:jc w:val="both"/>
        <w:rPr>
          <w:lang w:val="en-US"/>
        </w:rPr>
      </w:pPr>
      <w:r w:rsidRPr="00EA0A27">
        <w:rPr>
          <w:lang w:val="en-US"/>
        </w:rPr>
        <w:t>An attacker floods the registration system with automated requests, overwhelming it and preventing legitimate drivers from registering.</w:t>
      </w:r>
    </w:p>
    <w:p w14:paraId="555BF979" w14:textId="77777777" w:rsidR="00EA0A27" w:rsidRPr="00EA0A27" w:rsidRDefault="00EA0A27" w:rsidP="00195C37">
      <w:pPr>
        <w:numPr>
          <w:ilvl w:val="1"/>
          <w:numId w:val="33"/>
        </w:numPr>
        <w:jc w:val="both"/>
      </w:pPr>
      <w:r w:rsidRPr="00EA0A27">
        <w:rPr>
          <w:b/>
          <w:bCs/>
        </w:rPr>
        <w:t>CVSS Risk Rating:</w:t>
      </w:r>
    </w:p>
    <w:p w14:paraId="447E6E79" w14:textId="77777777" w:rsidR="00EA0A27" w:rsidRPr="00EA0A27" w:rsidRDefault="00EA0A27" w:rsidP="00195C37">
      <w:pPr>
        <w:numPr>
          <w:ilvl w:val="2"/>
          <w:numId w:val="33"/>
        </w:numPr>
        <w:jc w:val="both"/>
      </w:pPr>
      <w:r w:rsidRPr="00EA0A27">
        <w:t>9.0 (Critical) CVSS:3.0/AV:N/AC:H/PR:N/UI:N/S:C/C:H/I:H/A:H</w:t>
      </w:r>
    </w:p>
    <w:p w14:paraId="4160F7CA" w14:textId="77777777" w:rsidR="00EA0A27" w:rsidRPr="00EA0A27" w:rsidRDefault="00EA0A27" w:rsidP="00195C37">
      <w:pPr>
        <w:numPr>
          <w:ilvl w:val="1"/>
          <w:numId w:val="33"/>
        </w:numPr>
        <w:jc w:val="both"/>
      </w:pPr>
      <w:r w:rsidRPr="00EA0A27">
        <w:rPr>
          <w:b/>
          <w:bCs/>
        </w:rPr>
        <w:t>Justification:</w:t>
      </w:r>
    </w:p>
    <w:p w14:paraId="400EE66F" w14:textId="77777777" w:rsidR="00EA0A27" w:rsidRPr="00EA0A27" w:rsidRDefault="00EA0A27" w:rsidP="00195C37">
      <w:pPr>
        <w:numPr>
          <w:ilvl w:val="2"/>
          <w:numId w:val="33"/>
        </w:numPr>
        <w:jc w:val="both"/>
        <w:rPr>
          <w:lang w:val="en-US"/>
        </w:rPr>
      </w:pPr>
      <w:r w:rsidRPr="00EA0A27">
        <w:rPr>
          <w:lang w:val="en-US"/>
        </w:rPr>
        <w:t>DoS attacks can disrupt the registration process, preventing legitimate drivers from accessing the system.</w:t>
      </w:r>
    </w:p>
    <w:p w14:paraId="16AB194D" w14:textId="77777777" w:rsidR="00EA0A27" w:rsidRPr="00EA0A27" w:rsidRDefault="00EA0A27" w:rsidP="00195C37">
      <w:pPr>
        <w:numPr>
          <w:ilvl w:val="1"/>
          <w:numId w:val="33"/>
        </w:numPr>
        <w:jc w:val="both"/>
      </w:pPr>
      <w:r w:rsidRPr="00EA0A27">
        <w:rPr>
          <w:b/>
          <w:bCs/>
        </w:rPr>
        <w:t>Kind of Abuse:</w:t>
      </w:r>
    </w:p>
    <w:p w14:paraId="3CF664CE" w14:textId="77777777" w:rsidR="00EA0A27" w:rsidRPr="00EA0A27" w:rsidRDefault="00EA0A27" w:rsidP="00195C37">
      <w:pPr>
        <w:numPr>
          <w:ilvl w:val="2"/>
          <w:numId w:val="33"/>
        </w:numPr>
        <w:jc w:val="both"/>
      </w:pPr>
      <w:r w:rsidRPr="00EA0A27">
        <w:t>Technical.</w:t>
      </w:r>
    </w:p>
    <w:p w14:paraId="538617C3" w14:textId="77777777" w:rsidR="00EA0A27" w:rsidRPr="00EA0A27" w:rsidRDefault="00EA0A27" w:rsidP="00195C37">
      <w:pPr>
        <w:numPr>
          <w:ilvl w:val="1"/>
          <w:numId w:val="33"/>
        </w:numPr>
        <w:jc w:val="both"/>
      </w:pPr>
      <w:r w:rsidRPr="00EA0A27">
        <w:rPr>
          <w:b/>
          <w:bCs/>
        </w:rPr>
        <w:t>Countermeasures:</w:t>
      </w:r>
    </w:p>
    <w:p w14:paraId="5A4A8761" w14:textId="77777777" w:rsidR="00EA0A27" w:rsidRPr="00EA0A27" w:rsidRDefault="00EA0A27" w:rsidP="00195C37">
      <w:pPr>
        <w:numPr>
          <w:ilvl w:val="2"/>
          <w:numId w:val="33"/>
        </w:numPr>
        <w:jc w:val="both"/>
        <w:rPr>
          <w:lang w:val="en-US"/>
        </w:rPr>
      </w:pPr>
      <w:r w:rsidRPr="00EA0A27">
        <w:rPr>
          <w:lang w:val="en-US"/>
        </w:rPr>
        <w:t>Implement rate limiting and captcha mechanisms to mitigate DoS attacks.</w:t>
      </w:r>
    </w:p>
    <w:p w14:paraId="78387185" w14:textId="77777777" w:rsidR="00EA0A27" w:rsidRPr="00EA0A27" w:rsidRDefault="00EA0A27" w:rsidP="00195C37">
      <w:pPr>
        <w:numPr>
          <w:ilvl w:val="2"/>
          <w:numId w:val="33"/>
        </w:numPr>
        <w:jc w:val="both"/>
        <w:rPr>
          <w:lang w:val="en-US"/>
        </w:rPr>
      </w:pPr>
      <w:r w:rsidRPr="00EA0A27">
        <w:rPr>
          <w:lang w:val="en-US"/>
        </w:rPr>
        <w:t>Use scalable infrastructure to handle increased registration traffic.</w:t>
      </w:r>
    </w:p>
    <w:p w14:paraId="286800FE" w14:textId="77777777" w:rsidR="00EA0A27" w:rsidRPr="00EA0A27" w:rsidRDefault="00EA0A27" w:rsidP="00195C37">
      <w:pPr>
        <w:numPr>
          <w:ilvl w:val="2"/>
          <w:numId w:val="33"/>
        </w:numPr>
        <w:jc w:val="both"/>
        <w:rPr>
          <w:lang w:val="en-US"/>
        </w:rPr>
      </w:pPr>
      <w:r w:rsidRPr="00EA0A27">
        <w:rPr>
          <w:lang w:val="en-US"/>
        </w:rPr>
        <w:t>Employ intrusion detection systems to detect and block suspicious activities.</w:t>
      </w:r>
    </w:p>
    <w:p w14:paraId="38FAC58C" w14:textId="77777777" w:rsidR="00EA0A27" w:rsidRPr="00EA0A27" w:rsidRDefault="00EA0A27" w:rsidP="00195C37">
      <w:pPr>
        <w:numPr>
          <w:ilvl w:val="0"/>
          <w:numId w:val="33"/>
        </w:numPr>
        <w:jc w:val="both"/>
        <w:rPr>
          <w:lang w:val="en-US"/>
        </w:rPr>
      </w:pPr>
      <w:r w:rsidRPr="00EA0A27">
        <w:rPr>
          <w:lang w:val="en-US"/>
        </w:rPr>
        <w:t>An attacker uses automated scripts to try known username and password combinations (obtained from previous data breaches) to gain unauthorized access to driver accounts.</w:t>
      </w:r>
    </w:p>
    <w:p w14:paraId="07796B52" w14:textId="77777777" w:rsidR="00EA0A27" w:rsidRPr="00EA0A27" w:rsidRDefault="00EA0A27" w:rsidP="00195C37">
      <w:pPr>
        <w:numPr>
          <w:ilvl w:val="1"/>
          <w:numId w:val="33"/>
        </w:numPr>
        <w:jc w:val="both"/>
      </w:pPr>
      <w:r w:rsidRPr="00EA0A27">
        <w:rPr>
          <w:b/>
          <w:bCs/>
        </w:rPr>
        <w:t>CVSS Risk Rating:</w:t>
      </w:r>
    </w:p>
    <w:p w14:paraId="5816EC00" w14:textId="77777777" w:rsidR="00EA0A27" w:rsidRPr="00EA0A27" w:rsidRDefault="00EA0A27" w:rsidP="00195C37">
      <w:pPr>
        <w:numPr>
          <w:ilvl w:val="2"/>
          <w:numId w:val="33"/>
        </w:numPr>
        <w:jc w:val="both"/>
      </w:pPr>
      <w:r w:rsidRPr="00EA0A27">
        <w:t>6.1 (Medium) CVSS:3.0/AV:N/AC:H/PR:N/UI:R/S:C/C:H/I:N/A:N</w:t>
      </w:r>
    </w:p>
    <w:p w14:paraId="02689338" w14:textId="77777777" w:rsidR="00EA0A27" w:rsidRPr="00EA0A27" w:rsidRDefault="00EA0A27" w:rsidP="00195C37">
      <w:pPr>
        <w:numPr>
          <w:ilvl w:val="1"/>
          <w:numId w:val="33"/>
        </w:numPr>
        <w:jc w:val="both"/>
      </w:pPr>
      <w:r w:rsidRPr="00EA0A27">
        <w:rPr>
          <w:b/>
          <w:bCs/>
        </w:rPr>
        <w:t>Justification:</w:t>
      </w:r>
    </w:p>
    <w:p w14:paraId="00E48F4F" w14:textId="77777777" w:rsidR="00EA0A27" w:rsidRPr="00EA0A27" w:rsidRDefault="00EA0A27" w:rsidP="00195C37">
      <w:pPr>
        <w:numPr>
          <w:ilvl w:val="2"/>
          <w:numId w:val="33"/>
        </w:numPr>
        <w:jc w:val="both"/>
        <w:rPr>
          <w:lang w:val="en-US"/>
        </w:rPr>
      </w:pPr>
      <w:r w:rsidRPr="00EA0A27">
        <w:rPr>
          <w:lang w:val="en-US"/>
        </w:rPr>
        <w:t>Credential stuffing exploits weak passwords and can lead to unauthorized access to driver accounts.</w:t>
      </w:r>
    </w:p>
    <w:p w14:paraId="5B5A7383" w14:textId="77777777" w:rsidR="00EA0A27" w:rsidRPr="00EA0A27" w:rsidRDefault="00EA0A27" w:rsidP="00195C37">
      <w:pPr>
        <w:numPr>
          <w:ilvl w:val="1"/>
          <w:numId w:val="33"/>
        </w:numPr>
        <w:jc w:val="both"/>
      </w:pPr>
      <w:r w:rsidRPr="00EA0A27">
        <w:rPr>
          <w:b/>
          <w:bCs/>
        </w:rPr>
        <w:t>Kind of Abuse:</w:t>
      </w:r>
    </w:p>
    <w:p w14:paraId="380E40B3" w14:textId="77777777" w:rsidR="00EA0A27" w:rsidRPr="00EA0A27" w:rsidRDefault="00EA0A27" w:rsidP="00195C37">
      <w:pPr>
        <w:numPr>
          <w:ilvl w:val="2"/>
          <w:numId w:val="33"/>
        </w:numPr>
        <w:jc w:val="both"/>
      </w:pPr>
      <w:r w:rsidRPr="00EA0A27">
        <w:t>Business.</w:t>
      </w:r>
    </w:p>
    <w:p w14:paraId="15D4F124" w14:textId="77777777" w:rsidR="00EA0A27" w:rsidRPr="00EA0A27" w:rsidRDefault="00EA0A27" w:rsidP="00195C37">
      <w:pPr>
        <w:numPr>
          <w:ilvl w:val="1"/>
          <w:numId w:val="33"/>
        </w:numPr>
        <w:jc w:val="both"/>
      </w:pPr>
      <w:r w:rsidRPr="00EA0A27">
        <w:rPr>
          <w:b/>
          <w:bCs/>
        </w:rPr>
        <w:t>Countermeasures:</w:t>
      </w:r>
    </w:p>
    <w:p w14:paraId="2533AAF3" w14:textId="77777777" w:rsidR="00EA0A27" w:rsidRPr="00EA0A27" w:rsidRDefault="00EA0A27" w:rsidP="00195C37">
      <w:pPr>
        <w:numPr>
          <w:ilvl w:val="2"/>
          <w:numId w:val="33"/>
        </w:numPr>
        <w:jc w:val="both"/>
        <w:rPr>
          <w:lang w:val="en-US"/>
        </w:rPr>
      </w:pPr>
      <w:r w:rsidRPr="00EA0A27">
        <w:rPr>
          <w:lang w:val="en-US"/>
        </w:rPr>
        <w:t>Enforce strong password policies for driver accounts.</w:t>
      </w:r>
    </w:p>
    <w:p w14:paraId="4A3200F2" w14:textId="77777777" w:rsidR="00EA0A27" w:rsidRPr="00EA0A27" w:rsidRDefault="00EA0A27" w:rsidP="00195C37">
      <w:pPr>
        <w:numPr>
          <w:ilvl w:val="2"/>
          <w:numId w:val="33"/>
        </w:numPr>
        <w:jc w:val="both"/>
        <w:rPr>
          <w:lang w:val="en-US"/>
        </w:rPr>
      </w:pPr>
      <w:r w:rsidRPr="00EA0A27">
        <w:rPr>
          <w:lang w:val="en-US"/>
        </w:rPr>
        <w:t>Implement multi-factor authentication to mitigate credential stuffing.</w:t>
      </w:r>
    </w:p>
    <w:p w14:paraId="7B5B277E" w14:textId="77777777" w:rsidR="00EA0A27" w:rsidRPr="00EA0A27" w:rsidRDefault="00EA0A27" w:rsidP="00195C37">
      <w:pPr>
        <w:numPr>
          <w:ilvl w:val="2"/>
          <w:numId w:val="33"/>
        </w:numPr>
        <w:jc w:val="both"/>
        <w:rPr>
          <w:lang w:val="en-US"/>
        </w:rPr>
      </w:pPr>
      <w:r w:rsidRPr="00EA0A27">
        <w:rPr>
          <w:lang w:val="en-US"/>
        </w:rPr>
        <w:t>Educate drivers on creating and using strong, unique passwords.</w:t>
      </w:r>
    </w:p>
    <w:p w14:paraId="7306F5F8" w14:textId="77777777" w:rsidR="00EA0A27" w:rsidRPr="00EA0A27" w:rsidRDefault="00EA0A27" w:rsidP="00195C37">
      <w:pPr>
        <w:numPr>
          <w:ilvl w:val="0"/>
          <w:numId w:val="33"/>
        </w:numPr>
        <w:jc w:val="both"/>
        <w:rPr>
          <w:lang w:val="en-US"/>
        </w:rPr>
      </w:pPr>
      <w:r w:rsidRPr="00EA0A27">
        <w:rPr>
          <w:lang w:val="en-US"/>
        </w:rPr>
        <w:lastRenderedPageBreak/>
        <w:t>Weak authentication mechanisms allow an attacker to easily bypass the login process and gain access to driver accounts.</w:t>
      </w:r>
    </w:p>
    <w:p w14:paraId="6D172C31" w14:textId="77777777" w:rsidR="00EA0A27" w:rsidRPr="00EA0A27" w:rsidRDefault="00EA0A27" w:rsidP="00195C37">
      <w:pPr>
        <w:numPr>
          <w:ilvl w:val="1"/>
          <w:numId w:val="33"/>
        </w:numPr>
        <w:jc w:val="both"/>
      </w:pPr>
      <w:r w:rsidRPr="00EA0A27">
        <w:rPr>
          <w:b/>
          <w:bCs/>
        </w:rPr>
        <w:t>CVSS Risk Rating:</w:t>
      </w:r>
    </w:p>
    <w:p w14:paraId="2D0752CE" w14:textId="77777777" w:rsidR="00EA0A27" w:rsidRPr="00EA0A27" w:rsidRDefault="00EA0A27" w:rsidP="00195C37">
      <w:pPr>
        <w:numPr>
          <w:ilvl w:val="2"/>
          <w:numId w:val="33"/>
        </w:numPr>
        <w:jc w:val="both"/>
      </w:pPr>
      <w:r w:rsidRPr="00EA0A27">
        <w:t>7.7 (High) CVSS:3.0/AV:N/AC:H/PR:L/UI:R/S:C/C:H/I:H/A:N</w:t>
      </w:r>
    </w:p>
    <w:p w14:paraId="0D007E2F" w14:textId="77777777" w:rsidR="00EA0A27" w:rsidRPr="00EA0A27" w:rsidRDefault="00EA0A27" w:rsidP="00195C37">
      <w:pPr>
        <w:numPr>
          <w:ilvl w:val="1"/>
          <w:numId w:val="33"/>
        </w:numPr>
        <w:jc w:val="both"/>
      </w:pPr>
      <w:r w:rsidRPr="00EA0A27">
        <w:rPr>
          <w:b/>
          <w:bCs/>
        </w:rPr>
        <w:t>Justification:</w:t>
      </w:r>
    </w:p>
    <w:p w14:paraId="66F58047" w14:textId="77777777" w:rsidR="00EA0A27" w:rsidRPr="00EA0A27" w:rsidRDefault="00EA0A27" w:rsidP="00195C37">
      <w:pPr>
        <w:numPr>
          <w:ilvl w:val="2"/>
          <w:numId w:val="33"/>
        </w:numPr>
        <w:jc w:val="both"/>
        <w:rPr>
          <w:lang w:val="en-US"/>
        </w:rPr>
      </w:pPr>
      <w:r w:rsidRPr="00EA0A27">
        <w:rPr>
          <w:lang w:val="en-US"/>
        </w:rPr>
        <w:t>Insecure authentication can lead to unauthorized access and compromise the security of driver accounts.</w:t>
      </w:r>
    </w:p>
    <w:p w14:paraId="73470E43" w14:textId="77777777" w:rsidR="00EA0A27" w:rsidRPr="00EA0A27" w:rsidRDefault="00EA0A27" w:rsidP="00195C37">
      <w:pPr>
        <w:numPr>
          <w:ilvl w:val="1"/>
          <w:numId w:val="33"/>
        </w:numPr>
        <w:jc w:val="both"/>
      </w:pPr>
      <w:r w:rsidRPr="00EA0A27">
        <w:rPr>
          <w:b/>
          <w:bCs/>
        </w:rPr>
        <w:t>Kind of Abuse:</w:t>
      </w:r>
    </w:p>
    <w:p w14:paraId="07FB24D1" w14:textId="77777777" w:rsidR="00EA0A27" w:rsidRPr="00EA0A27" w:rsidRDefault="00EA0A27" w:rsidP="00195C37">
      <w:pPr>
        <w:numPr>
          <w:ilvl w:val="2"/>
          <w:numId w:val="33"/>
        </w:numPr>
        <w:jc w:val="both"/>
      </w:pPr>
      <w:r w:rsidRPr="00EA0A27">
        <w:t>Business.</w:t>
      </w:r>
    </w:p>
    <w:p w14:paraId="48C01ECC" w14:textId="77777777" w:rsidR="00EA0A27" w:rsidRPr="00EA0A27" w:rsidRDefault="00EA0A27" w:rsidP="00195C37">
      <w:pPr>
        <w:numPr>
          <w:ilvl w:val="1"/>
          <w:numId w:val="33"/>
        </w:numPr>
        <w:jc w:val="both"/>
      </w:pPr>
      <w:r w:rsidRPr="00EA0A27">
        <w:rPr>
          <w:b/>
          <w:bCs/>
        </w:rPr>
        <w:t>Countermeasures:</w:t>
      </w:r>
    </w:p>
    <w:p w14:paraId="0D6A4CC8" w14:textId="77777777" w:rsidR="00EA0A27" w:rsidRPr="00EA0A27" w:rsidRDefault="00EA0A27" w:rsidP="00195C37">
      <w:pPr>
        <w:numPr>
          <w:ilvl w:val="2"/>
          <w:numId w:val="33"/>
        </w:numPr>
        <w:jc w:val="both"/>
        <w:rPr>
          <w:lang w:val="en-US"/>
        </w:rPr>
      </w:pPr>
      <w:r w:rsidRPr="00EA0A27">
        <w:rPr>
          <w:lang w:val="en-US"/>
        </w:rPr>
        <w:t>Implement strong authentication protocols such as OAuth 2.0 or OpenID Connect.</w:t>
      </w:r>
    </w:p>
    <w:p w14:paraId="421051DF" w14:textId="77777777" w:rsidR="00EA0A27" w:rsidRPr="00EA0A27" w:rsidRDefault="00EA0A27" w:rsidP="00195C37">
      <w:pPr>
        <w:numPr>
          <w:ilvl w:val="2"/>
          <w:numId w:val="33"/>
        </w:numPr>
        <w:jc w:val="both"/>
        <w:rPr>
          <w:lang w:val="en-US"/>
        </w:rPr>
      </w:pPr>
      <w:r w:rsidRPr="00EA0A27">
        <w:rPr>
          <w:lang w:val="en-US"/>
        </w:rPr>
        <w:t>Use secure token-based authentication for API access.</w:t>
      </w:r>
    </w:p>
    <w:p w14:paraId="0721C137" w14:textId="77777777" w:rsidR="00EA0A27" w:rsidRPr="00EA0A27" w:rsidRDefault="00EA0A27" w:rsidP="00195C37">
      <w:pPr>
        <w:numPr>
          <w:ilvl w:val="2"/>
          <w:numId w:val="33"/>
        </w:numPr>
        <w:jc w:val="both"/>
        <w:rPr>
          <w:lang w:val="en-US"/>
        </w:rPr>
      </w:pPr>
      <w:r w:rsidRPr="00EA0A27">
        <w:rPr>
          <w:lang w:val="en-US"/>
        </w:rPr>
        <w:t>Conduct regular security assessments to identify and address authentication vulnerabilities.</w:t>
      </w:r>
    </w:p>
    <w:p w14:paraId="34FE0F5B" w14:textId="1A68FB3D" w:rsidR="00EA0A27" w:rsidRPr="00EA0A27" w:rsidRDefault="00EA0A27" w:rsidP="00195C37">
      <w:pPr>
        <w:numPr>
          <w:ilvl w:val="0"/>
          <w:numId w:val="33"/>
        </w:numPr>
        <w:jc w:val="both"/>
        <w:rPr>
          <w:lang w:val="en-US"/>
        </w:rPr>
      </w:pPr>
      <w:r w:rsidRPr="00EA0A27">
        <w:rPr>
          <w:lang w:val="en-US"/>
        </w:rPr>
        <w:t xml:space="preserve">Hackers gain access to the </w:t>
      </w:r>
      <w:r w:rsidR="0086375C" w:rsidRPr="00EA0A27">
        <w:rPr>
          <w:lang w:val="en-US"/>
        </w:rPr>
        <w:t>database by</w:t>
      </w:r>
      <w:r w:rsidRPr="00EA0A27">
        <w:rPr>
          <w:lang w:val="en-US"/>
        </w:rPr>
        <w:t xml:space="preserve"> storing driver information, compromising sensitive data such as driver licenses, insurance details, or personal addresses.</w:t>
      </w:r>
    </w:p>
    <w:p w14:paraId="119FEEA1" w14:textId="77777777" w:rsidR="00EA0A27" w:rsidRPr="00EA0A27" w:rsidRDefault="00EA0A27" w:rsidP="00195C37">
      <w:pPr>
        <w:numPr>
          <w:ilvl w:val="1"/>
          <w:numId w:val="33"/>
        </w:numPr>
        <w:jc w:val="both"/>
      </w:pPr>
      <w:r w:rsidRPr="00EA0A27">
        <w:rPr>
          <w:b/>
          <w:bCs/>
        </w:rPr>
        <w:t>CVSS Risk Rating:</w:t>
      </w:r>
    </w:p>
    <w:p w14:paraId="3F923E6D" w14:textId="77777777" w:rsidR="00EA0A27" w:rsidRPr="00EA0A27" w:rsidRDefault="00EA0A27" w:rsidP="00195C37">
      <w:pPr>
        <w:numPr>
          <w:ilvl w:val="2"/>
          <w:numId w:val="33"/>
        </w:numPr>
        <w:jc w:val="both"/>
      </w:pPr>
      <w:r w:rsidRPr="00EA0A27">
        <w:t>7.3 (High) CVSS:3.0/AV:N/AC:H/PR:H/UI:R/S:C/C:H/I:H/A:N</w:t>
      </w:r>
    </w:p>
    <w:p w14:paraId="6871AE51" w14:textId="77777777" w:rsidR="00EA0A27" w:rsidRPr="00EA0A27" w:rsidRDefault="00EA0A27" w:rsidP="00195C37">
      <w:pPr>
        <w:numPr>
          <w:ilvl w:val="1"/>
          <w:numId w:val="33"/>
        </w:numPr>
        <w:jc w:val="both"/>
      </w:pPr>
      <w:r w:rsidRPr="00EA0A27">
        <w:rPr>
          <w:b/>
          <w:bCs/>
        </w:rPr>
        <w:t>Justification:</w:t>
      </w:r>
    </w:p>
    <w:p w14:paraId="6C3947A5" w14:textId="77777777" w:rsidR="00EA0A27" w:rsidRPr="00EA0A27" w:rsidRDefault="00EA0A27" w:rsidP="00195C37">
      <w:pPr>
        <w:numPr>
          <w:ilvl w:val="2"/>
          <w:numId w:val="33"/>
        </w:numPr>
        <w:jc w:val="both"/>
        <w:rPr>
          <w:lang w:val="en-US"/>
        </w:rPr>
      </w:pPr>
      <w:r w:rsidRPr="00EA0A27">
        <w:rPr>
          <w:lang w:val="en-US"/>
        </w:rPr>
        <w:t>Data breaches can lead to severe privacy violations and financial losses for both drivers and the organization.</w:t>
      </w:r>
    </w:p>
    <w:p w14:paraId="6C7E6632" w14:textId="77777777" w:rsidR="00EA0A27" w:rsidRPr="00EA0A27" w:rsidRDefault="00EA0A27" w:rsidP="00195C37">
      <w:pPr>
        <w:numPr>
          <w:ilvl w:val="1"/>
          <w:numId w:val="33"/>
        </w:numPr>
        <w:jc w:val="both"/>
      </w:pPr>
      <w:r w:rsidRPr="00EA0A27">
        <w:rPr>
          <w:b/>
          <w:bCs/>
        </w:rPr>
        <w:t>Kind of Abuse:</w:t>
      </w:r>
    </w:p>
    <w:p w14:paraId="482383AD" w14:textId="77777777" w:rsidR="00EA0A27" w:rsidRPr="00EA0A27" w:rsidRDefault="00EA0A27" w:rsidP="00195C37">
      <w:pPr>
        <w:numPr>
          <w:ilvl w:val="2"/>
          <w:numId w:val="33"/>
        </w:numPr>
        <w:jc w:val="both"/>
      </w:pPr>
      <w:r w:rsidRPr="00EA0A27">
        <w:t>Business.</w:t>
      </w:r>
    </w:p>
    <w:p w14:paraId="157F52E6" w14:textId="77777777" w:rsidR="00EA0A27" w:rsidRPr="00EA0A27" w:rsidRDefault="00EA0A27" w:rsidP="00195C37">
      <w:pPr>
        <w:numPr>
          <w:ilvl w:val="1"/>
          <w:numId w:val="33"/>
        </w:numPr>
        <w:jc w:val="both"/>
      </w:pPr>
      <w:r w:rsidRPr="00EA0A27">
        <w:rPr>
          <w:b/>
          <w:bCs/>
        </w:rPr>
        <w:t>Countermeasures:</w:t>
      </w:r>
    </w:p>
    <w:p w14:paraId="509C0D3B" w14:textId="77777777" w:rsidR="00EA0A27" w:rsidRPr="00EA0A27" w:rsidRDefault="00EA0A27" w:rsidP="00195C37">
      <w:pPr>
        <w:numPr>
          <w:ilvl w:val="2"/>
          <w:numId w:val="33"/>
        </w:numPr>
        <w:jc w:val="both"/>
        <w:rPr>
          <w:lang w:val="en-US"/>
        </w:rPr>
      </w:pPr>
      <w:r w:rsidRPr="00EA0A27">
        <w:rPr>
          <w:lang w:val="en-US"/>
        </w:rPr>
        <w:t>Encrypt sensitive data at rest and in transit.</w:t>
      </w:r>
    </w:p>
    <w:p w14:paraId="0DB47BCF" w14:textId="77777777" w:rsidR="00EA0A27" w:rsidRPr="00EA0A27" w:rsidRDefault="00EA0A27" w:rsidP="00195C37">
      <w:pPr>
        <w:numPr>
          <w:ilvl w:val="2"/>
          <w:numId w:val="33"/>
        </w:numPr>
        <w:jc w:val="both"/>
        <w:rPr>
          <w:lang w:val="en-US"/>
        </w:rPr>
      </w:pPr>
      <w:r w:rsidRPr="00EA0A27">
        <w:rPr>
          <w:lang w:val="en-US"/>
        </w:rPr>
        <w:t>Implement intrusion detection and prevention systems.</w:t>
      </w:r>
    </w:p>
    <w:p w14:paraId="5FFE72D6" w14:textId="77777777" w:rsidR="00EA0A27" w:rsidRPr="00EA0A27" w:rsidRDefault="00EA0A27" w:rsidP="00195C37">
      <w:pPr>
        <w:numPr>
          <w:ilvl w:val="2"/>
          <w:numId w:val="33"/>
        </w:numPr>
        <w:jc w:val="both"/>
        <w:rPr>
          <w:lang w:val="en-US"/>
        </w:rPr>
      </w:pPr>
      <w:r w:rsidRPr="00EA0A27">
        <w:rPr>
          <w:lang w:val="en-US"/>
        </w:rPr>
        <w:t>Comply with data protection regulations such as GDPR or CCPA.</w:t>
      </w:r>
    </w:p>
    <w:p w14:paraId="3F887640" w14:textId="77777777" w:rsidR="00EA0A27" w:rsidRPr="00EA0A27" w:rsidRDefault="00EA0A27" w:rsidP="00195C37">
      <w:pPr>
        <w:numPr>
          <w:ilvl w:val="0"/>
          <w:numId w:val="33"/>
        </w:numPr>
        <w:jc w:val="both"/>
        <w:rPr>
          <w:lang w:val="en-US"/>
        </w:rPr>
      </w:pPr>
      <w:r w:rsidRPr="00EA0A27">
        <w:rPr>
          <w:lang w:val="en-US"/>
        </w:rPr>
        <w:t>An attacker gains access to a legitimate driver's account by stealing their credentials through phishing or other means, and then misuses this access for malicious purposes.</w:t>
      </w:r>
    </w:p>
    <w:p w14:paraId="712D4E69" w14:textId="77777777" w:rsidR="00EA0A27" w:rsidRPr="00EA0A27" w:rsidRDefault="00EA0A27" w:rsidP="00195C37">
      <w:pPr>
        <w:numPr>
          <w:ilvl w:val="1"/>
          <w:numId w:val="33"/>
        </w:numPr>
        <w:jc w:val="both"/>
      </w:pPr>
      <w:r w:rsidRPr="00EA0A27">
        <w:rPr>
          <w:b/>
          <w:bCs/>
        </w:rPr>
        <w:t>CVSS Risk Rating:</w:t>
      </w:r>
    </w:p>
    <w:p w14:paraId="72261830" w14:textId="77777777" w:rsidR="00EA0A27" w:rsidRPr="00EA0A27" w:rsidRDefault="00EA0A27" w:rsidP="00195C37">
      <w:pPr>
        <w:numPr>
          <w:ilvl w:val="2"/>
          <w:numId w:val="33"/>
        </w:numPr>
        <w:jc w:val="both"/>
      </w:pPr>
      <w:r w:rsidRPr="00EA0A27">
        <w:t>7.7 (High) CVSS:3.0/AV:N/AC:H/PR:L/UI:R/S:C/C:H/I:H/A:N</w:t>
      </w:r>
    </w:p>
    <w:p w14:paraId="3A7AE7FE" w14:textId="77777777" w:rsidR="00EA0A27" w:rsidRPr="00EA0A27" w:rsidRDefault="00EA0A27" w:rsidP="00195C37">
      <w:pPr>
        <w:numPr>
          <w:ilvl w:val="1"/>
          <w:numId w:val="33"/>
        </w:numPr>
        <w:jc w:val="both"/>
      </w:pPr>
      <w:r w:rsidRPr="00EA0A27">
        <w:rPr>
          <w:b/>
          <w:bCs/>
        </w:rPr>
        <w:t>Justification:</w:t>
      </w:r>
    </w:p>
    <w:p w14:paraId="1822CD2C" w14:textId="77777777" w:rsidR="00EA0A27" w:rsidRPr="00EA0A27" w:rsidRDefault="00EA0A27" w:rsidP="00195C37">
      <w:pPr>
        <w:numPr>
          <w:ilvl w:val="2"/>
          <w:numId w:val="33"/>
        </w:numPr>
        <w:jc w:val="both"/>
        <w:rPr>
          <w:lang w:val="en-US"/>
        </w:rPr>
      </w:pPr>
      <w:r w:rsidRPr="00EA0A27">
        <w:rPr>
          <w:lang w:val="en-US"/>
        </w:rPr>
        <w:t>Account takeovers can lead to fraudulent activities and misuse of driver accounts.</w:t>
      </w:r>
    </w:p>
    <w:p w14:paraId="0A25D8EB" w14:textId="77777777" w:rsidR="00EA0A27" w:rsidRPr="00EA0A27" w:rsidRDefault="00EA0A27" w:rsidP="00195C37">
      <w:pPr>
        <w:numPr>
          <w:ilvl w:val="1"/>
          <w:numId w:val="33"/>
        </w:numPr>
        <w:jc w:val="both"/>
      </w:pPr>
      <w:r w:rsidRPr="00EA0A27">
        <w:rPr>
          <w:b/>
          <w:bCs/>
        </w:rPr>
        <w:t>Kind of Abuse:</w:t>
      </w:r>
    </w:p>
    <w:p w14:paraId="68FF713B" w14:textId="77777777" w:rsidR="00EA0A27" w:rsidRPr="00EA0A27" w:rsidRDefault="00EA0A27" w:rsidP="00195C37">
      <w:pPr>
        <w:numPr>
          <w:ilvl w:val="2"/>
          <w:numId w:val="33"/>
        </w:numPr>
        <w:jc w:val="both"/>
      </w:pPr>
      <w:r w:rsidRPr="00EA0A27">
        <w:lastRenderedPageBreak/>
        <w:t>Business.</w:t>
      </w:r>
    </w:p>
    <w:p w14:paraId="2AA7D7AD" w14:textId="77777777" w:rsidR="00EA0A27" w:rsidRPr="00EA0A27" w:rsidRDefault="00EA0A27" w:rsidP="00195C37">
      <w:pPr>
        <w:numPr>
          <w:ilvl w:val="1"/>
          <w:numId w:val="33"/>
        </w:numPr>
        <w:jc w:val="both"/>
      </w:pPr>
      <w:r w:rsidRPr="00EA0A27">
        <w:rPr>
          <w:b/>
          <w:bCs/>
        </w:rPr>
        <w:t>Countermeasures:</w:t>
      </w:r>
    </w:p>
    <w:p w14:paraId="0409C944" w14:textId="5F81DFBE" w:rsidR="00EA0A27" w:rsidRPr="00EA0A27" w:rsidRDefault="00EA0A27" w:rsidP="00195C37">
      <w:pPr>
        <w:numPr>
          <w:ilvl w:val="2"/>
          <w:numId w:val="33"/>
        </w:numPr>
        <w:jc w:val="both"/>
        <w:rPr>
          <w:lang w:val="en-US"/>
        </w:rPr>
      </w:pPr>
      <w:r w:rsidRPr="00EA0A27">
        <w:rPr>
          <w:lang w:val="en-US"/>
        </w:rPr>
        <w:t xml:space="preserve">Educate drivers on phishing awareness and safe </w:t>
      </w:r>
      <w:r w:rsidR="00282761" w:rsidRPr="00EA0A27">
        <w:rPr>
          <w:lang w:val="en-US"/>
        </w:rPr>
        <w:t>accounting</w:t>
      </w:r>
      <w:r w:rsidRPr="00EA0A27">
        <w:rPr>
          <w:lang w:val="en-US"/>
        </w:rPr>
        <w:t xml:space="preserve"> practices.</w:t>
      </w:r>
    </w:p>
    <w:p w14:paraId="067AD8C6" w14:textId="77777777" w:rsidR="00EA0A27" w:rsidRPr="00EA0A27" w:rsidRDefault="00EA0A27" w:rsidP="00195C37">
      <w:pPr>
        <w:numPr>
          <w:ilvl w:val="2"/>
          <w:numId w:val="33"/>
        </w:numPr>
        <w:jc w:val="both"/>
        <w:rPr>
          <w:lang w:val="en-US"/>
        </w:rPr>
      </w:pPr>
      <w:r w:rsidRPr="00EA0A27">
        <w:rPr>
          <w:lang w:val="en-US"/>
        </w:rPr>
        <w:t>Implement anomaly detection for unusual account activities.</w:t>
      </w:r>
    </w:p>
    <w:p w14:paraId="31DAD7B5" w14:textId="77777777" w:rsidR="00EA0A27" w:rsidRPr="00EA0A27" w:rsidRDefault="00EA0A27" w:rsidP="00195C37">
      <w:pPr>
        <w:numPr>
          <w:ilvl w:val="2"/>
          <w:numId w:val="33"/>
        </w:numPr>
        <w:jc w:val="both"/>
        <w:rPr>
          <w:lang w:val="en-US"/>
        </w:rPr>
      </w:pPr>
      <w:r w:rsidRPr="00EA0A27">
        <w:rPr>
          <w:lang w:val="en-US"/>
        </w:rPr>
        <w:t>Provide a mechanism for drivers to report suspicious account access.</w:t>
      </w:r>
    </w:p>
    <w:p w14:paraId="339201F0" w14:textId="6EA7B4D1" w:rsidR="00EA0A27" w:rsidRPr="004A2FE1" w:rsidRDefault="00EA0A27" w:rsidP="00291825">
      <w:pPr>
        <w:jc w:val="both"/>
        <w:rPr>
          <w:b/>
          <w:bCs/>
          <w:color w:val="D6615C" w:themeColor="accent1"/>
          <w:lang w:val="en-US"/>
        </w:rPr>
      </w:pPr>
      <w:r w:rsidRPr="004A2FE1">
        <w:rPr>
          <w:b/>
          <w:bCs/>
          <w:color w:val="D6615C" w:themeColor="accent1"/>
          <w:lang w:val="en-US"/>
        </w:rPr>
        <w:t xml:space="preserve">UC11. </w:t>
      </w:r>
      <w:r w:rsidR="004A2FE1" w:rsidRPr="004A2FE1">
        <w:rPr>
          <w:b/>
          <w:bCs/>
          <w:color w:val="D6615C" w:themeColor="accent1"/>
          <w:lang w:val="en-US"/>
        </w:rPr>
        <w:t xml:space="preserve">As a manager, I want to be able to register </w:t>
      </w:r>
      <w:r w:rsidR="00C66263">
        <w:rPr>
          <w:b/>
          <w:bCs/>
          <w:color w:val="D6615C" w:themeColor="accent1"/>
          <w:lang w:val="en-US"/>
        </w:rPr>
        <w:t>Customer</w:t>
      </w:r>
      <w:r w:rsidR="0034422B">
        <w:rPr>
          <w:b/>
          <w:bCs/>
          <w:color w:val="D6615C" w:themeColor="accent1"/>
          <w:lang w:val="en-US"/>
        </w:rPr>
        <w:t>s</w:t>
      </w:r>
      <w:r w:rsidR="004A2FE1" w:rsidRPr="004A2FE1">
        <w:rPr>
          <w:b/>
          <w:bCs/>
          <w:color w:val="D6615C" w:themeColor="accent1"/>
          <w:lang w:val="en-US"/>
        </w:rPr>
        <w:t xml:space="preserve"> in the application so that I have the possibility of new Services be asked.</w:t>
      </w:r>
    </w:p>
    <w:p w14:paraId="03611D19" w14:textId="0B2FEA04" w:rsidR="00EA0A27" w:rsidRPr="00EA0A27" w:rsidRDefault="00EA0A27" w:rsidP="00195C37">
      <w:pPr>
        <w:numPr>
          <w:ilvl w:val="0"/>
          <w:numId w:val="34"/>
        </w:numPr>
        <w:jc w:val="both"/>
        <w:rPr>
          <w:lang w:val="en-US"/>
        </w:rPr>
      </w:pPr>
      <w:r w:rsidRPr="00EA0A27">
        <w:rPr>
          <w:lang w:val="en-US"/>
        </w:rPr>
        <w:t xml:space="preserve">An attacker registers fake </w:t>
      </w:r>
      <w:r w:rsidR="00C66263">
        <w:rPr>
          <w:lang w:val="en-US"/>
        </w:rPr>
        <w:t>customer</w:t>
      </w:r>
      <w:r w:rsidR="0034422B">
        <w:rPr>
          <w:lang w:val="en-US"/>
        </w:rPr>
        <w:t>s</w:t>
      </w:r>
      <w:r w:rsidRPr="00EA0A27">
        <w:rPr>
          <w:lang w:val="en-US"/>
        </w:rPr>
        <w:t xml:space="preserve"> in the application to place fraudulent service requests or obtain sensitive information.</w:t>
      </w:r>
    </w:p>
    <w:p w14:paraId="3FA5F171" w14:textId="77777777" w:rsidR="00EA0A27" w:rsidRPr="00EA0A27" w:rsidRDefault="00EA0A27" w:rsidP="00195C37">
      <w:pPr>
        <w:numPr>
          <w:ilvl w:val="1"/>
          <w:numId w:val="34"/>
        </w:numPr>
        <w:jc w:val="both"/>
      </w:pPr>
      <w:r w:rsidRPr="00EA0A27">
        <w:rPr>
          <w:b/>
          <w:bCs/>
        </w:rPr>
        <w:t>CVSS Risk Rating:</w:t>
      </w:r>
    </w:p>
    <w:p w14:paraId="5C2C6014" w14:textId="77777777" w:rsidR="00EA0A27" w:rsidRPr="00EA0A27" w:rsidRDefault="00EA0A27" w:rsidP="00195C37">
      <w:pPr>
        <w:numPr>
          <w:ilvl w:val="2"/>
          <w:numId w:val="34"/>
        </w:numPr>
        <w:jc w:val="both"/>
      </w:pPr>
      <w:r w:rsidRPr="00EA0A27">
        <w:t>7.7 (High) CVSS:3.0/AV:N/AC:H/PR:H/UI:N/S:C/C:H/I:H/A:N</w:t>
      </w:r>
    </w:p>
    <w:p w14:paraId="2D6ECBEA" w14:textId="77777777" w:rsidR="00EA0A27" w:rsidRPr="00EA0A27" w:rsidRDefault="00EA0A27" w:rsidP="00195C37">
      <w:pPr>
        <w:numPr>
          <w:ilvl w:val="1"/>
          <w:numId w:val="34"/>
        </w:numPr>
        <w:jc w:val="both"/>
      </w:pPr>
      <w:r w:rsidRPr="00EA0A27">
        <w:rPr>
          <w:b/>
          <w:bCs/>
        </w:rPr>
        <w:t>Justification:</w:t>
      </w:r>
    </w:p>
    <w:p w14:paraId="0E919206" w14:textId="26EFEF29" w:rsidR="00EA0A27" w:rsidRPr="00EA0A27" w:rsidRDefault="00EA0A27" w:rsidP="00195C37">
      <w:pPr>
        <w:numPr>
          <w:ilvl w:val="2"/>
          <w:numId w:val="34"/>
        </w:numPr>
        <w:jc w:val="both"/>
        <w:rPr>
          <w:lang w:val="en-US"/>
        </w:rPr>
      </w:pPr>
      <w:r w:rsidRPr="00EA0A27">
        <w:rPr>
          <w:lang w:val="en-US"/>
        </w:rPr>
        <w:t xml:space="preserve">Fake </w:t>
      </w:r>
      <w:r w:rsidR="00C66263">
        <w:rPr>
          <w:lang w:val="en-US"/>
        </w:rPr>
        <w:t>customer</w:t>
      </w:r>
      <w:r w:rsidRPr="00EA0A27">
        <w:rPr>
          <w:lang w:val="en-US"/>
        </w:rPr>
        <w:t xml:space="preserve"> registrations can lead to fraudulent transactions and misuse of the system.</w:t>
      </w:r>
    </w:p>
    <w:p w14:paraId="019BA4A2" w14:textId="77777777" w:rsidR="00EA0A27" w:rsidRPr="00EA0A27" w:rsidRDefault="00EA0A27" w:rsidP="00195C37">
      <w:pPr>
        <w:numPr>
          <w:ilvl w:val="1"/>
          <w:numId w:val="34"/>
        </w:numPr>
        <w:jc w:val="both"/>
      </w:pPr>
      <w:r w:rsidRPr="00EA0A27">
        <w:rPr>
          <w:b/>
          <w:bCs/>
        </w:rPr>
        <w:t>Kind of Abuse:</w:t>
      </w:r>
    </w:p>
    <w:p w14:paraId="4B079406" w14:textId="77777777" w:rsidR="00EA0A27" w:rsidRPr="00EA0A27" w:rsidRDefault="00EA0A27" w:rsidP="00195C37">
      <w:pPr>
        <w:numPr>
          <w:ilvl w:val="2"/>
          <w:numId w:val="34"/>
        </w:numPr>
        <w:jc w:val="both"/>
      </w:pPr>
      <w:r w:rsidRPr="00EA0A27">
        <w:t>Technical and Business.</w:t>
      </w:r>
    </w:p>
    <w:p w14:paraId="7CC6745B" w14:textId="77777777" w:rsidR="00EA0A27" w:rsidRPr="00EA0A27" w:rsidRDefault="00EA0A27" w:rsidP="00195C37">
      <w:pPr>
        <w:numPr>
          <w:ilvl w:val="1"/>
          <w:numId w:val="34"/>
        </w:numPr>
        <w:jc w:val="both"/>
      </w:pPr>
      <w:r w:rsidRPr="00EA0A27">
        <w:rPr>
          <w:b/>
          <w:bCs/>
        </w:rPr>
        <w:t>Countermeasures:</w:t>
      </w:r>
    </w:p>
    <w:p w14:paraId="646ACBFB" w14:textId="46D2EAEA" w:rsidR="00EA0A27" w:rsidRPr="00EA0A27" w:rsidRDefault="00EA0A27" w:rsidP="00195C37">
      <w:pPr>
        <w:numPr>
          <w:ilvl w:val="2"/>
          <w:numId w:val="34"/>
        </w:numPr>
        <w:jc w:val="both"/>
        <w:rPr>
          <w:lang w:val="en-US"/>
        </w:rPr>
      </w:pPr>
      <w:r w:rsidRPr="00EA0A27">
        <w:rPr>
          <w:lang w:val="en-US"/>
        </w:rPr>
        <w:t xml:space="preserve">Implement identity verification checks for </w:t>
      </w:r>
      <w:r w:rsidR="00C66263">
        <w:rPr>
          <w:lang w:val="en-US"/>
        </w:rPr>
        <w:t>customer</w:t>
      </w:r>
      <w:r w:rsidRPr="00EA0A27">
        <w:rPr>
          <w:lang w:val="en-US"/>
        </w:rPr>
        <w:t xml:space="preserve"> registration.</w:t>
      </w:r>
    </w:p>
    <w:p w14:paraId="70203F03" w14:textId="77777777" w:rsidR="00EA0A27" w:rsidRPr="00EA0A27" w:rsidRDefault="00EA0A27" w:rsidP="00195C37">
      <w:pPr>
        <w:numPr>
          <w:ilvl w:val="2"/>
          <w:numId w:val="34"/>
        </w:numPr>
        <w:jc w:val="both"/>
        <w:rPr>
          <w:lang w:val="en-US"/>
        </w:rPr>
      </w:pPr>
      <w:r w:rsidRPr="00EA0A27">
        <w:rPr>
          <w:lang w:val="en-US"/>
        </w:rPr>
        <w:t>Use CAPTCHA or similar mechanisms to prevent automated registrations.</w:t>
      </w:r>
    </w:p>
    <w:p w14:paraId="201E4656" w14:textId="7DECD22F" w:rsidR="00EA0A27" w:rsidRPr="00EA0A27" w:rsidRDefault="00EA0A27" w:rsidP="00195C37">
      <w:pPr>
        <w:numPr>
          <w:ilvl w:val="2"/>
          <w:numId w:val="34"/>
        </w:numPr>
        <w:jc w:val="both"/>
        <w:rPr>
          <w:lang w:val="en-US"/>
        </w:rPr>
      </w:pPr>
      <w:r w:rsidRPr="00EA0A27">
        <w:rPr>
          <w:lang w:val="en-US"/>
        </w:rPr>
        <w:t xml:space="preserve">Conduct regular audits of registered </w:t>
      </w:r>
      <w:r w:rsidR="00C66263">
        <w:rPr>
          <w:lang w:val="en-US"/>
        </w:rPr>
        <w:t>customer</w:t>
      </w:r>
      <w:r w:rsidR="0034422B">
        <w:rPr>
          <w:lang w:val="en-US"/>
        </w:rPr>
        <w:t>s</w:t>
      </w:r>
      <w:r w:rsidRPr="00EA0A27">
        <w:rPr>
          <w:lang w:val="en-US"/>
        </w:rPr>
        <w:t xml:space="preserve"> for anomalies.</w:t>
      </w:r>
    </w:p>
    <w:p w14:paraId="447D089D" w14:textId="50BFA229" w:rsidR="00EA0A27" w:rsidRPr="00EA0A27" w:rsidRDefault="00EA0A27" w:rsidP="00195C37">
      <w:pPr>
        <w:numPr>
          <w:ilvl w:val="0"/>
          <w:numId w:val="34"/>
        </w:numPr>
        <w:jc w:val="both"/>
        <w:rPr>
          <w:lang w:val="en-US"/>
        </w:rPr>
      </w:pPr>
      <w:r w:rsidRPr="00EA0A27">
        <w:rPr>
          <w:lang w:val="en-US"/>
        </w:rPr>
        <w:t xml:space="preserve">A rogue employee or unauthorized user accesses and misuses </w:t>
      </w:r>
      <w:r w:rsidR="00C66263">
        <w:rPr>
          <w:lang w:val="en-US"/>
        </w:rPr>
        <w:t>customer</w:t>
      </w:r>
      <w:r w:rsidRPr="00EA0A27">
        <w:rPr>
          <w:lang w:val="en-US"/>
        </w:rPr>
        <w:t xml:space="preserve"> data for personal gain or malicious purposes.</w:t>
      </w:r>
    </w:p>
    <w:p w14:paraId="0BC051CB" w14:textId="77777777" w:rsidR="00EA0A27" w:rsidRPr="00EA0A27" w:rsidRDefault="00EA0A27" w:rsidP="00195C37">
      <w:pPr>
        <w:numPr>
          <w:ilvl w:val="1"/>
          <w:numId w:val="34"/>
        </w:numPr>
        <w:jc w:val="both"/>
      </w:pPr>
      <w:r w:rsidRPr="00EA0A27">
        <w:rPr>
          <w:b/>
          <w:bCs/>
        </w:rPr>
        <w:t>CVSS Risk Rating:</w:t>
      </w:r>
    </w:p>
    <w:p w14:paraId="6C0E9BA8" w14:textId="77777777" w:rsidR="00EA0A27" w:rsidRPr="00EA0A27" w:rsidRDefault="00EA0A27" w:rsidP="00195C37">
      <w:pPr>
        <w:numPr>
          <w:ilvl w:val="2"/>
          <w:numId w:val="34"/>
        </w:numPr>
        <w:jc w:val="both"/>
      </w:pPr>
      <w:r w:rsidRPr="00EA0A27">
        <w:t>7.7 (High) CVSS:3.0/AV:N/AC:H/PR:H/UI:N/S:C/C:H/I:H/A:N</w:t>
      </w:r>
    </w:p>
    <w:p w14:paraId="07765DBE" w14:textId="77777777" w:rsidR="00EA0A27" w:rsidRPr="00EA0A27" w:rsidRDefault="00EA0A27" w:rsidP="00195C37">
      <w:pPr>
        <w:numPr>
          <w:ilvl w:val="1"/>
          <w:numId w:val="34"/>
        </w:numPr>
        <w:jc w:val="both"/>
      </w:pPr>
      <w:r w:rsidRPr="00EA0A27">
        <w:rPr>
          <w:b/>
          <w:bCs/>
        </w:rPr>
        <w:t>Justification:</w:t>
      </w:r>
    </w:p>
    <w:p w14:paraId="62F6F01A" w14:textId="0288994A" w:rsidR="00EA0A27" w:rsidRPr="00EA0A27" w:rsidRDefault="00EA0A27" w:rsidP="00195C37">
      <w:pPr>
        <w:numPr>
          <w:ilvl w:val="2"/>
          <w:numId w:val="34"/>
        </w:numPr>
        <w:jc w:val="both"/>
        <w:rPr>
          <w:lang w:val="en-US"/>
        </w:rPr>
      </w:pPr>
      <w:r w:rsidRPr="00EA0A27">
        <w:rPr>
          <w:lang w:val="en-US"/>
        </w:rPr>
        <w:t xml:space="preserve">Privacy violations can lead to legal repercussions and loss of trust from </w:t>
      </w:r>
      <w:r w:rsidR="00C66263">
        <w:rPr>
          <w:lang w:val="en-US"/>
        </w:rPr>
        <w:t>customer</w:t>
      </w:r>
      <w:r w:rsidR="0034422B">
        <w:rPr>
          <w:lang w:val="en-US"/>
        </w:rPr>
        <w:t>s</w:t>
      </w:r>
      <w:r w:rsidRPr="00EA0A27">
        <w:rPr>
          <w:lang w:val="en-US"/>
        </w:rPr>
        <w:t>.</w:t>
      </w:r>
    </w:p>
    <w:p w14:paraId="36660A7C" w14:textId="77777777" w:rsidR="00EA0A27" w:rsidRPr="00EA0A27" w:rsidRDefault="00EA0A27" w:rsidP="00195C37">
      <w:pPr>
        <w:numPr>
          <w:ilvl w:val="1"/>
          <w:numId w:val="34"/>
        </w:numPr>
        <w:jc w:val="both"/>
      </w:pPr>
      <w:r w:rsidRPr="00EA0A27">
        <w:rPr>
          <w:b/>
          <w:bCs/>
        </w:rPr>
        <w:t>Kind of Abuse:</w:t>
      </w:r>
    </w:p>
    <w:p w14:paraId="03AD0640" w14:textId="77777777" w:rsidR="00EA0A27" w:rsidRPr="00EA0A27" w:rsidRDefault="00EA0A27" w:rsidP="00195C37">
      <w:pPr>
        <w:numPr>
          <w:ilvl w:val="2"/>
          <w:numId w:val="34"/>
        </w:numPr>
        <w:jc w:val="both"/>
      </w:pPr>
      <w:r w:rsidRPr="00EA0A27">
        <w:t>Business.</w:t>
      </w:r>
    </w:p>
    <w:p w14:paraId="1FD57881" w14:textId="77777777" w:rsidR="00EA0A27" w:rsidRPr="00EA0A27" w:rsidRDefault="00EA0A27" w:rsidP="00195C37">
      <w:pPr>
        <w:numPr>
          <w:ilvl w:val="1"/>
          <w:numId w:val="34"/>
        </w:numPr>
        <w:jc w:val="both"/>
      </w:pPr>
      <w:r w:rsidRPr="00EA0A27">
        <w:rPr>
          <w:b/>
          <w:bCs/>
        </w:rPr>
        <w:t>Countermeasures:</w:t>
      </w:r>
    </w:p>
    <w:p w14:paraId="5B7CA9A1" w14:textId="78015D51" w:rsidR="00EA0A27" w:rsidRPr="00EA0A27" w:rsidRDefault="00EA0A27" w:rsidP="00195C37">
      <w:pPr>
        <w:numPr>
          <w:ilvl w:val="2"/>
          <w:numId w:val="34"/>
        </w:numPr>
        <w:jc w:val="both"/>
        <w:rPr>
          <w:lang w:val="en-US"/>
        </w:rPr>
      </w:pPr>
      <w:r w:rsidRPr="00EA0A27">
        <w:rPr>
          <w:lang w:val="en-US"/>
        </w:rPr>
        <w:t xml:space="preserve">Implement strict access controls and data encryption for </w:t>
      </w:r>
      <w:r w:rsidR="00C66263">
        <w:rPr>
          <w:lang w:val="en-US"/>
        </w:rPr>
        <w:t>customer</w:t>
      </w:r>
      <w:r w:rsidRPr="00EA0A27">
        <w:rPr>
          <w:lang w:val="en-US"/>
        </w:rPr>
        <w:t xml:space="preserve"> data.</w:t>
      </w:r>
    </w:p>
    <w:p w14:paraId="58846B3D" w14:textId="77777777" w:rsidR="00EA0A27" w:rsidRPr="00EA0A27" w:rsidRDefault="00EA0A27" w:rsidP="00195C37">
      <w:pPr>
        <w:numPr>
          <w:ilvl w:val="2"/>
          <w:numId w:val="34"/>
        </w:numPr>
        <w:jc w:val="both"/>
        <w:rPr>
          <w:lang w:val="en-US"/>
        </w:rPr>
      </w:pPr>
      <w:r w:rsidRPr="00EA0A27">
        <w:rPr>
          <w:lang w:val="en-US"/>
        </w:rPr>
        <w:t>Conduct background checks on employees with access to sensitive data.</w:t>
      </w:r>
    </w:p>
    <w:p w14:paraId="6B12F69F" w14:textId="77777777" w:rsidR="00EA0A27" w:rsidRPr="00EA0A27" w:rsidRDefault="00EA0A27" w:rsidP="00195C37">
      <w:pPr>
        <w:numPr>
          <w:ilvl w:val="2"/>
          <w:numId w:val="34"/>
        </w:numPr>
        <w:jc w:val="both"/>
        <w:rPr>
          <w:lang w:val="en-US"/>
        </w:rPr>
      </w:pPr>
      <w:r w:rsidRPr="00EA0A27">
        <w:rPr>
          <w:lang w:val="en-US"/>
        </w:rPr>
        <w:t>Monitor access logs for unauthorized access attempts.</w:t>
      </w:r>
    </w:p>
    <w:p w14:paraId="518C2E71" w14:textId="4BE0520F" w:rsidR="00EA0A27" w:rsidRPr="00EA0A27" w:rsidRDefault="00EA0A27" w:rsidP="00195C37">
      <w:pPr>
        <w:numPr>
          <w:ilvl w:val="0"/>
          <w:numId w:val="34"/>
        </w:numPr>
        <w:jc w:val="both"/>
        <w:rPr>
          <w:lang w:val="en-US"/>
        </w:rPr>
      </w:pPr>
      <w:r w:rsidRPr="00EA0A27">
        <w:rPr>
          <w:lang w:val="en-US"/>
        </w:rPr>
        <w:t xml:space="preserve">An attacker alters </w:t>
      </w:r>
      <w:r w:rsidR="00C66263">
        <w:rPr>
          <w:lang w:val="en-US"/>
        </w:rPr>
        <w:t>customer</w:t>
      </w:r>
      <w:r w:rsidRPr="00EA0A27">
        <w:rPr>
          <w:lang w:val="en-US"/>
        </w:rPr>
        <w:t xml:space="preserve"> details in the system, such as contact information or billing details, leading to confusion or financial loss.</w:t>
      </w:r>
    </w:p>
    <w:p w14:paraId="09DE887C" w14:textId="77777777" w:rsidR="00EA0A27" w:rsidRPr="00EA0A27" w:rsidRDefault="00EA0A27" w:rsidP="00195C37">
      <w:pPr>
        <w:numPr>
          <w:ilvl w:val="1"/>
          <w:numId w:val="34"/>
        </w:numPr>
        <w:jc w:val="both"/>
      </w:pPr>
      <w:r w:rsidRPr="00EA0A27">
        <w:rPr>
          <w:b/>
          <w:bCs/>
        </w:rPr>
        <w:t>CVSS Risk Rating:</w:t>
      </w:r>
    </w:p>
    <w:p w14:paraId="3926B1F2" w14:textId="77777777" w:rsidR="00EA0A27" w:rsidRPr="00EA0A27" w:rsidRDefault="00EA0A27" w:rsidP="00195C37">
      <w:pPr>
        <w:numPr>
          <w:ilvl w:val="2"/>
          <w:numId w:val="34"/>
        </w:numPr>
        <w:jc w:val="both"/>
      </w:pPr>
      <w:r w:rsidRPr="00EA0A27">
        <w:lastRenderedPageBreak/>
        <w:t>7.3 (High) CVSS:3.0/AV:N/AC:H/PR:H/UI:R/S:C/C:H/I:H/A:N</w:t>
      </w:r>
    </w:p>
    <w:p w14:paraId="1C8573E6" w14:textId="77777777" w:rsidR="00EA0A27" w:rsidRPr="00EA0A27" w:rsidRDefault="00EA0A27" w:rsidP="00195C37">
      <w:pPr>
        <w:numPr>
          <w:ilvl w:val="1"/>
          <w:numId w:val="34"/>
        </w:numPr>
        <w:jc w:val="both"/>
      </w:pPr>
      <w:r w:rsidRPr="00EA0A27">
        <w:rPr>
          <w:b/>
          <w:bCs/>
        </w:rPr>
        <w:t>Justification:</w:t>
      </w:r>
    </w:p>
    <w:p w14:paraId="46BBF002" w14:textId="0DA360A6" w:rsidR="00EA0A27" w:rsidRPr="00EA0A27" w:rsidRDefault="00EA0A27" w:rsidP="00195C37">
      <w:pPr>
        <w:numPr>
          <w:ilvl w:val="2"/>
          <w:numId w:val="34"/>
        </w:numPr>
        <w:jc w:val="both"/>
        <w:rPr>
          <w:lang w:val="en-US"/>
        </w:rPr>
      </w:pPr>
      <w:r w:rsidRPr="00EA0A27">
        <w:rPr>
          <w:lang w:val="en-US"/>
        </w:rPr>
        <w:t xml:space="preserve">Altered </w:t>
      </w:r>
      <w:r w:rsidR="00C66263">
        <w:rPr>
          <w:lang w:val="en-US"/>
        </w:rPr>
        <w:t>customer</w:t>
      </w:r>
      <w:r w:rsidRPr="00EA0A27">
        <w:rPr>
          <w:lang w:val="en-US"/>
        </w:rPr>
        <w:t xml:space="preserve"> details can lead to service disruptions and financial harm.</w:t>
      </w:r>
    </w:p>
    <w:p w14:paraId="32F35212" w14:textId="77777777" w:rsidR="00EA0A27" w:rsidRPr="00EA0A27" w:rsidRDefault="00EA0A27" w:rsidP="00195C37">
      <w:pPr>
        <w:numPr>
          <w:ilvl w:val="1"/>
          <w:numId w:val="34"/>
        </w:numPr>
        <w:jc w:val="both"/>
      </w:pPr>
      <w:r w:rsidRPr="00EA0A27">
        <w:rPr>
          <w:b/>
          <w:bCs/>
        </w:rPr>
        <w:t>Kind of Abuse:</w:t>
      </w:r>
    </w:p>
    <w:p w14:paraId="3BA0521C" w14:textId="77777777" w:rsidR="00EA0A27" w:rsidRPr="00EA0A27" w:rsidRDefault="00EA0A27" w:rsidP="00195C37">
      <w:pPr>
        <w:numPr>
          <w:ilvl w:val="2"/>
          <w:numId w:val="34"/>
        </w:numPr>
        <w:jc w:val="both"/>
      </w:pPr>
      <w:r w:rsidRPr="00EA0A27">
        <w:t>Business.</w:t>
      </w:r>
    </w:p>
    <w:p w14:paraId="107AC049" w14:textId="77777777" w:rsidR="00EA0A27" w:rsidRPr="00EA0A27" w:rsidRDefault="00EA0A27" w:rsidP="00195C37">
      <w:pPr>
        <w:numPr>
          <w:ilvl w:val="1"/>
          <w:numId w:val="34"/>
        </w:numPr>
        <w:jc w:val="both"/>
      </w:pPr>
      <w:r w:rsidRPr="00EA0A27">
        <w:rPr>
          <w:b/>
          <w:bCs/>
        </w:rPr>
        <w:t>Countermeasures:</w:t>
      </w:r>
    </w:p>
    <w:p w14:paraId="502F6844" w14:textId="77777777" w:rsidR="00EA0A27" w:rsidRPr="00EA0A27" w:rsidRDefault="00EA0A27" w:rsidP="00195C37">
      <w:pPr>
        <w:numPr>
          <w:ilvl w:val="2"/>
          <w:numId w:val="34"/>
        </w:numPr>
        <w:jc w:val="both"/>
        <w:rPr>
          <w:lang w:val="en-US"/>
        </w:rPr>
      </w:pPr>
      <w:r w:rsidRPr="00EA0A27">
        <w:rPr>
          <w:lang w:val="en-US"/>
        </w:rPr>
        <w:t>Implement data integrity checks and validation rules.</w:t>
      </w:r>
    </w:p>
    <w:p w14:paraId="45BFD7F0" w14:textId="009B3C62" w:rsidR="00EA0A27" w:rsidRPr="00EA0A27" w:rsidRDefault="00EA0A27" w:rsidP="00195C37">
      <w:pPr>
        <w:numPr>
          <w:ilvl w:val="2"/>
          <w:numId w:val="34"/>
        </w:numPr>
        <w:jc w:val="both"/>
        <w:rPr>
          <w:lang w:val="en-US"/>
        </w:rPr>
      </w:pPr>
      <w:r w:rsidRPr="00EA0A27">
        <w:rPr>
          <w:lang w:val="en-US"/>
        </w:rPr>
        <w:t xml:space="preserve">Encrypt sensitive </w:t>
      </w:r>
      <w:r w:rsidR="00C66263">
        <w:rPr>
          <w:lang w:val="en-US"/>
        </w:rPr>
        <w:t>customer</w:t>
      </w:r>
      <w:r w:rsidRPr="00EA0A27">
        <w:rPr>
          <w:lang w:val="en-US"/>
        </w:rPr>
        <w:t xml:space="preserve"> information to prevent tampering.</w:t>
      </w:r>
    </w:p>
    <w:p w14:paraId="6BCBE6DB" w14:textId="5B817F5B" w:rsidR="00EA0A27" w:rsidRPr="00EA0A27" w:rsidRDefault="00EA0A27" w:rsidP="00195C37">
      <w:pPr>
        <w:numPr>
          <w:ilvl w:val="2"/>
          <w:numId w:val="34"/>
        </w:numPr>
        <w:jc w:val="both"/>
        <w:rPr>
          <w:lang w:val="en-US"/>
        </w:rPr>
      </w:pPr>
      <w:r w:rsidRPr="00EA0A27">
        <w:rPr>
          <w:lang w:val="en-US"/>
        </w:rPr>
        <w:t xml:space="preserve">Provide </w:t>
      </w:r>
      <w:r w:rsidR="00C66263">
        <w:rPr>
          <w:lang w:val="en-US"/>
        </w:rPr>
        <w:t>customer</w:t>
      </w:r>
      <w:r w:rsidR="0034422B">
        <w:rPr>
          <w:lang w:val="en-US"/>
        </w:rPr>
        <w:t>s</w:t>
      </w:r>
      <w:r w:rsidRPr="00EA0A27">
        <w:rPr>
          <w:lang w:val="en-US"/>
        </w:rPr>
        <w:t xml:space="preserve"> with the ability to review and verify their information.</w:t>
      </w:r>
    </w:p>
    <w:p w14:paraId="08644324" w14:textId="16FF2838" w:rsidR="00EA0A27" w:rsidRPr="00EA0A27" w:rsidRDefault="00EA0A27" w:rsidP="00195C37">
      <w:pPr>
        <w:numPr>
          <w:ilvl w:val="0"/>
          <w:numId w:val="34"/>
        </w:numPr>
        <w:jc w:val="both"/>
        <w:rPr>
          <w:lang w:val="en-US"/>
        </w:rPr>
      </w:pPr>
      <w:r w:rsidRPr="00EA0A27">
        <w:rPr>
          <w:lang w:val="en-US"/>
        </w:rPr>
        <w:t xml:space="preserve">An attacker takes over a legitimate </w:t>
      </w:r>
      <w:r w:rsidR="00C66263">
        <w:rPr>
          <w:lang w:val="en-US"/>
        </w:rPr>
        <w:t>customer</w:t>
      </w:r>
      <w:r w:rsidRPr="00EA0A27">
        <w:rPr>
          <w:lang w:val="en-US"/>
        </w:rPr>
        <w:t xml:space="preserve"> account, changes their contact information, and places orders under their name, leading to confusion and potential financial harm.</w:t>
      </w:r>
    </w:p>
    <w:p w14:paraId="09707EFE" w14:textId="77777777" w:rsidR="00EA0A27" w:rsidRPr="00EA0A27" w:rsidRDefault="00EA0A27" w:rsidP="00195C37">
      <w:pPr>
        <w:numPr>
          <w:ilvl w:val="1"/>
          <w:numId w:val="34"/>
        </w:numPr>
        <w:jc w:val="both"/>
      </w:pPr>
      <w:r w:rsidRPr="00EA0A27">
        <w:rPr>
          <w:b/>
          <w:bCs/>
        </w:rPr>
        <w:t>CVSS Risk Rating:</w:t>
      </w:r>
    </w:p>
    <w:p w14:paraId="3BC4919E" w14:textId="77777777" w:rsidR="00EA0A27" w:rsidRPr="00EA0A27" w:rsidRDefault="00EA0A27" w:rsidP="00195C37">
      <w:pPr>
        <w:numPr>
          <w:ilvl w:val="2"/>
          <w:numId w:val="34"/>
        </w:numPr>
        <w:jc w:val="both"/>
      </w:pPr>
      <w:r w:rsidRPr="00EA0A27">
        <w:t>7.3 (High) CVSS:3.0/AV:N/AC:H/PR:H/UI:R/S:C/C:H/I:H/A:N</w:t>
      </w:r>
    </w:p>
    <w:p w14:paraId="7F132ED7" w14:textId="77777777" w:rsidR="00EA0A27" w:rsidRPr="00EA0A27" w:rsidRDefault="00EA0A27" w:rsidP="00195C37">
      <w:pPr>
        <w:numPr>
          <w:ilvl w:val="1"/>
          <w:numId w:val="34"/>
        </w:numPr>
        <w:jc w:val="both"/>
      </w:pPr>
      <w:r w:rsidRPr="00EA0A27">
        <w:rPr>
          <w:b/>
          <w:bCs/>
        </w:rPr>
        <w:t>Justification:</w:t>
      </w:r>
    </w:p>
    <w:p w14:paraId="1DF8E325" w14:textId="5DE6C160" w:rsidR="00EA0A27" w:rsidRPr="00EA0A27" w:rsidRDefault="00EA0A27" w:rsidP="00195C37">
      <w:pPr>
        <w:numPr>
          <w:ilvl w:val="2"/>
          <w:numId w:val="34"/>
        </w:numPr>
        <w:jc w:val="both"/>
        <w:rPr>
          <w:lang w:val="en-US"/>
        </w:rPr>
      </w:pPr>
      <w:r w:rsidRPr="00EA0A27">
        <w:rPr>
          <w:lang w:val="en-US"/>
        </w:rPr>
        <w:t xml:space="preserve">Account hijacking can result in fraudulent transactions and damage to the </w:t>
      </w:r>
      <w:r w:rsidR="00C66263">
        <w:rPr>
          <w:lang w:val="en-US"/>
        </w:rPr>
        <w:t>customer</w:t>
      </w:r>
      <w:r w:rsidRPr="00EA0A27">
        <w:rPr>
          <w:lang w:val="en-US"/>
        </w:rPr>
        <w:t>'s reputation.</w:t>
      </w:r>
    </w:p>
    <w:p w14:paraId="702ED1CA" w14:textId="77777777" w:rsidR="00EA0A27" w:rsidRPr="00EA0A27" w:rsidRDefault="00EA0A27" w:rsidP="00195C37">
      <w:pPr>
        <w:numPr>
          <w:ilvl w:val="1"/>
          <w:numId w:val="34"/>
        </w:numPr>
        <w:jc w:val="both"/>
      </w:pPr>
      <w:r w:rsidRPr="00EA0A27">
        <w:rPr>
          <w:b/>
          <w:bCs/>
        </w:rPr>
        <w:t>Kind of Abuse:</w:t>
      </w:r>
    </w:p>
    <w:p w14:paraId="4F3319EF" w14:textId="77777777" w:rsidR="00EA0A27" w:rsidRPr="00EA0A27" w:rsidRDefault="00EA0A27" w:rsidP="00195C37">
      <w:pPr>
        <w:numPr>
          <w:ilvl w:val="2"/>
          <w:numId w:val="34"/>
        </w:numPr>
        <w:jc w:val="both"/>
      </w:pPr>
      <w:r w:rsidRPr="00EA0A27">
        <w:t>Business.</w:t>
      </w:r>
    </w:p>
    <w:p w14:paraId="7676C0DC" w14:textId="77777777" w:rsidR="00EA0A27" w:rsidRPr="00EA0A27" w:rsidRDefault="00EA0A27" w:rsidP="00195C37">
      <w:pPr>
        <w:numPr>
          <w:ilvl w:val="1"/>
          <w:numId w:val="34"/>
        </w:numPr>
        <w:jc w:val="both"/>
      </w:pPr>
      <w:r w:rsidRPr="00EA0A27">
        <w:rPr>
          <w:b/>
          <w:bCs/>
        </w:rPr>
        <w:t>Countermeasures:</w:t>
      </w:r>
    </w:p>
    <w:p w14:paraId="44D1AC5C" w14:textId="1925FF09" w:rsidR="00EA0A27" w:rsidRPr="00EA0A27" w:rsidRDefault="00EA0A27" w:rsidP="00195C37">
      <w:pPr>
        <w:numPr>
          <w:ilvl w:val="2"/>
          <w:numId w:val="34"/>
        </w:numPr>
        <w:jc w:val="both"/>
        <w:rPr>
          <w:lang w:val="en-US"/>
        </w:rPr>
      </w:pPr>
      <w:r w:rsidRPr="00EA0A27">
        <w:rPr>
          <w:lang w:val="en-US"/>
        </w:rPr>
        <w:t xml:space="preserve">Implement multi-factor authentication for </w:t>
      </w:r>
      <w:r w:rsidR="00C66263">
        <w:rPr>
          <w:lang w:val="en-US"/>
        </w:rPr>
        <w:t>customer</w:t>
      </w:r>
      <w:r w:rsidRPr="00EA0A27">
        <w:rPr>
          <w:lang w:val="en-US"/>
        </w:rPr>
        <w:t xml:space="preserve"> accounts.</w:t>
      </w:r>
    </w:p>
    <w:p w14:paraId="3ACE29C0" w14:textId="162915C3" w:rsidR="00EA0A27" w:rsidRPr="00EA0A27" w:rsidRDefault="00EA0A27" w:rsidP="00195C37">
      <w:pPr>
        <w:numPr>
          <w:ilvl w:val="2"/>
          <w:numId w:val="34"/>
        </w:numPr>
        <w:jc w:val="both"/>
        <w:rPr>
          <w:lang w:val="en-US"/>
        </w:rPr>
      </w:pPr>
      <w:r w:rsidRPr="00EA0A27">
        <w:rPr>
          <w:lang w:val="en-US"/>
        </w:rPr>
        <w:t xml:space="preserve">Notify </w:t>
      </w:r>
      <w:r w:rsidR="00C66263">
        <w:rPr>
          <w:lang w:val="en-US"/>
        </w:rPr>
        <w:t>customer</w:t>
      </w:r>
      <w:r w:rsidR="0034422B">
        <w:rPr>
          <w:lang w:val="en-US"/>
        </w:rPr>
        <w:t>s</w:t>
      </w:r>
      <w:r w:rsidRPr="00EA0A27">
        <w:rPr>
          <w:lang w:val="en-US"/>
        </w:rPr>
        <w:t xml:space="preserve"> of any changes to their account information.</w:t>
      </w:r>
    </w:p>
    <w:p w14:paraId="12248CE9" w14:textId="1B2C0AEC" w:rsidR="00EA0A27" w:rsidRPr="00EA0A27" w:rsidRDefault="00EA0A27" w:rsidP="00195C37">
      <w:pPr>
        <w:numPr>
          <w:ilvl w:val="2"/>
          <w:numId w:val="34"/>
        </w:numPr>
        <w:jc w:val="both"/>
        <w:rPr>
          <w:lang w:val="en-US"/>
        </w:rPr>
      </w:pPr>
      <w:r w:rsidRPr="00EA0A27">
        <w:rPr>
          <w:lang w:val="en-US"/>
        </w:rPr>
        <w:t xml:space="preserve">Provide a mechanism for </w:t>
      </w:r>
      <w:r w:rsidR="00C66263">
        <w:rPr>
          <w:lang w:val="en-US"/>
        </w:rPr>
        <w:t>customer</w:t>
      </w:r>
      <w:r w:rsidR="0034422B">
        <w:rPr>
          <w:lang w:val="en-US"/>
        </w:rPr>
        <w:t>s</w:t>
      </w:r>
      <w:r w:rsidRPr="00EA0A27">
        <w:rPr>
          <w:lang w:val="en-US"/>
        </w:rPr>
        <w:t xml:space="preserve"> to report suspicious account activities.</w:t>
      </w:r>
    </w:p>
    <w:p w14:paraId="1F3E782D" w14:textId="5D7F5B9E" w:rsidR="00EA0A27" w:rsidRPr="00EA0A27" w:rsidRDefault="00EA0A27" w:rsidP="00195C37">
      <w:pPr>
        <w:numPr>
          <w:ilvl w:val="0"/>
          <w:numId w:val="34"/>
        </w:numPr>
        <w:jc w:val="both"/>
        <w:rPr>
          <w:lang w:val="en-US"/>
        </w:rPr>
      </w:pPr>
      <w:r w:rsidRPr="00EA0A27">
        <w:rPr>
          <w:lang w:val="en-US"/>
        </w:rPr>
        <w:t xml:space="preserve">If the application has APIs for </w:t>
      </w:r>
      <w:r w:rsidR="00C66263">
        <w:rPr>
          <w:lang w:val="en-US"/>
        </w:rPr>
        <w:t>customer</w:t>
      </w:r>
      <w:r w:rsidRPr="00EA0A27">
        <w:rPr>
          <w:lang w:val="en-US"/>
        </w:rPr>
        <w:t xml:space="preserve"> registration, an attacker could abuse these APIs to register fake </w:t>
      </w:r>
      <w:r w:rsidR="00C66263">
        <w:rPr>
          <w:lang w:val="en-US"/>
        </w:rPr>
        <w:t>customer</w:t>
      </w:r>
      <w:r w:rsidR="0034422B">
        <w:rPr>
          <w:lang w:val="en-US"/>
        </w:rPr>
        <w:t>s</w:t>
      </w:r>
      <w:r w:rsidRPr="00EA0A27">
        <w:rPr>
          <w:lang w:val="en-US"/>
        </w:rPr>
        <w:t xml:space="preserve"> in bulk, overwhelming the system and causing disruption.</w:t>
      </w:r>
    </w:p>
    <w:p w14:paraId="3A950C4C" w14:textId="77777777" w:rsidR="00EA0A27" w:rsidRPr="00EA0A27" w:rsidRDefault="00EA0A27" w:rsidP="00195C37">
      <w:pPr>
        <w:numPr>
          <w:ilvl w:val="1"/>
          <w:numId w:val="34"/>
        </w:numPr>
        <w:jc w:val="both"/>
      </w:pPr>
      <w:r w:rsidRPr="00EA0A27">
        <w:rPr>
          <w:b/>
          <w:bCs/>
        </w:rPr>
        <w:t>CVSS Risk Rating:</w:t>
      </w:r>
    </w:p>
    <w:p w14:paraId="0305910F" w14:textId="77777777" w:rsidR="00EA0A27" w:rsidRPr="00EA0A27" w:rsidRDefault="00EA0A27" w:rsidP="00195C37">
      <w:pPr>
        <w:numPr>
          <w:ilvl w:val="2"/>
          <w:numId w:val="34"/>
        </w:numPr>
        <w:jc w:val="both"/>
      </w:pPr>
      <w:r w:rsidRPr="00EA0A27">
        <w:t>9.0 (Critical) CVSS:3.0/AV:N/AC:H/PR:N/UI:N/S:C/C:H/I:H/A:H</w:t>
      </w:r>
    </w:p>
    <w:p w14:paraId="079AB0F0" w14:textId="77777777" w:rsidR="00EA0A27" w:rsidRPr="00EA0A27" w:rsidRDefault="00EA0A27" w:rsidP="00195C37">
      <w:pPr>
        <w:numPr>
          <w:ilvl w:val="1"/>
          <w:numId w:val="34"/>
        </w:numPr>
        <w:jc w:val="both"/>
      </w:pPr>
      <w:r w:rsidRPr="00EA0A27">
        <w:rPr>
          <w:b/>
          <w:bCs/>
        </w:rPr>
        <w:t>Justification:</w:t>
      </w:r>
    </w:p>
    <w:p w14:paraId="54829B6A" w14:textId="77777777" w:rsidR="00EA0A27" w:rsidRPr="00EA0A27" w:rsidRDefault="00EA0A27" w:rsidP="00195C37">
      <w:pPr>
        <w:numPr>
          <w:ilvl w:val="2"/>
          <w:numId w:val="34"/>
        </w:numPr>
        <w:jc w:val="both"/>
        <w:rPr>
          <w:lang w:val="en-US"/>
        </w:rPr>
      </w:pPr>
      <w:r w:rsidRPr="00EA0A27">
        <w:rPr>
          <w:lang w:val="en-US"/>
        </w:rPr>
        <w:t>API abuse can lead to system overload and service disruption.</w:t>
      </w:r>
    </w:p>
    <w:p w14:paraId="31911322" w14:textId="77777777" w:rsidR="00EA0A27" w:rsidRPr="00EA0A27" w:rsidRDefault="00EA0A27" w:rsidP="00195C37">
      <w:pPr>
        <w:numPr>
          <w:ilvl w:val="1"/>
          <w:numId w:val="34"/>
        </w:numPr>
        <w:jc w:val="both"/>
      </w:pPr>
      <w:r w:rsidRPr="00EA0A27">
        <w:rPr>
          <w:b/>
          <w:bCs/>
        </w:rPr>
        <w:t>Kind of Abuse:</w:t>
      </w:r>
    </w:p>
    <w:p w14:paraId="2597BD8B" w14:textId="77777777" w:rsidR="00EA0A27" w:rsidRPr="00EA0A27" w:rsidRDefault="00EA0A27" w:rsidP="00195C37">
      <w:pPr>
        <w:numPr>
          <w:ilvl w:val="2"/>
          <w:numId w:val="34"/>
        </w:numPr>
        <w:jc w:val="both"/>
      </w:pPr>
      <w:r w:rsidRPr="00EA0A27">
        <w:t>Technical.</w:t>
      </w:r>
    </w:p>
    <w:p w14:paraId="494F4E32" w14:textId="77777777" w:rsidR="00EA0A27" w:rsidRPr="00EA0A27" w:rsidRDefault="00EA0A27" w:rsidP="00195C37">
      <w:pPr>
        <w:numPr>
          <w:ilvl w:val="1"/>
          <w:numId w:val="34"/>
        </w:numPr>
        <w:jc w:val="both"/>
      </w:pPr>
      <w:r w:rsidRPr="00EA0A27">
        <w:rPr>
          <w:b/>
          <w:bCs/>
        </w:rPr>
        <w:t>Countermeasures:</w:t>
      </w:r>
    </w:p>
    <w:p w14:paraId="02779FB2" w14:textId="77777777" w:rsidR="00EA0A27" w:rsidRPr="00EA0A27" w:rsidRDefault="00EA0A27" w:rsidP="00195C37">
      <w:pPr>
        <w:numPr>
          <w:ilvl w:val="2"/>
          <w:numId w:val="34"/>
        </w:numPr>
        <w:jc w:val="both"/>
        <w:rPr>
          <w:lang w:val="en-US"/>
        </w:rPr>
      </w:pPr>
      <w:r w:rsidRPr="00EA0A27">
        <w:rPr>
          <w:lang w:val="en-US"/>
        </w:rPr>
        <w:t>Implement API rate limiting and authentication.</w:t>
      </w:r>
    </w:p>
    <w:p w14:paraId="423626BD" w14:textId="77777777" w:rsidR="00EA0A27" w:rsidRPr="00EA0A27" w:rsidRDefault="00EA0A27" w:rsidP="00195C37">
      <w:pPr>
        <w:numPr>
          <w:ilvl w:val="2"/>
          <w:numId w:val="34"/>
        </w:numPr>
        <w:jc w:val="both"/>
        <w:rPr>
          <w:lang w:val="en-US"/>
        </w:rPr>
      </w:pPr>
      <w:r w:rsidRPr="00EA0A27">
        <w:rPr>
          <w:lang w:val="en-US"/>
        </w:rPr>
        <w:t>Use API keys with proper access controls.</w:t>
      </w:r>
    </w:p>
    <w:p w14:paraId="3278E78C" w14:textId="77777777" w:rsidR="00EA0A27" w:rsidRPr="00EA0A27" w:rsidRDefault="00EA0A27" w:rsidP="00195C37">
      <w:pPr>
        <w:numPr>
          <w:ilvl w:val="2"/>
          <w:numId w:val="34"/>
        </w:numPr>
        <w:jc w:val="both"/>
        <w:rPr>
          <w:lang w:val="en-US"/>
        </w:rPr>
      </w:pPr>
      <w:r w:rsidRPr="00EA0A27">
        <w:rPr>
          <w:lang w:val="en-US"/>
        </w:rPr>
        <w:lastRenderedPageBreak/>
        <w:t>Monitor API usage for unusual patterns and behavior.</w:t>
      </w:r>
    </w:p>
    <w:p w14:paraId="6357A9E4" w14:textId="77777777" w:rsidR="00EA0A27" w:rsidRPr="00EA0A27" w:rsidRDefault="00EA0A27" w:rsidP="00291825">
      <w:pPr>
        <w:jc w:val="both"/>
        <w:rPr>
          <w:b/>
          <w:bCs/>
          <w:color w:val="D6615C" w:themeColor="accent1"/>
          <w:lang w:val="en-US"/>
        </w:rPr>
      </w:pPr>
      <w:r w:rsidRPr="00EA0A27">
        <w:rPr>
          <w:b/>
          <w:bCs/>
          <w:color w:val="D6615C" w:themeColor="accent1"/>
          <w:lang w:val="en-US"/>
        </w:rPr>
        <w:t>UC12. As a user of the system, I want to be able to login into the application so that I can access the application features.</w:t>
      </w:r>
    </w:p>
    <w:p w14:paraId="351D8D56" w14:textId="77777777" w:rsidR="00EA0A27" w:rsidRPr="00EA0A27" w:rsidRDefault="00EA0A27" w:rsidP="00195C37">
      <w:pPr>
        <w:numPr>
          <w:ilvl w:val="0"/>
          <w:numId w:val="35"/>
        </w:numPr>
        <w:jc w:val="both"/>
        <w:rPr>
          <w:lang w:val="en-US"/>
        </w:rPr>
      </w:pPr>
      <w:r w:rsidRPr="00EA0A27">
        <w:rPr>
          <w:lang w:val="en-US"/>
        </w:rPr>
        <w:t>An attacker attempts to gain unauthorized access to user accounts by repeatedly guessing usernames and passwords. This could be done manually or using automated scripts or tools to systematically try different combinations until a valid login is found with the purpose of getting sensitive information.</w:t>
      </w:r>
    </w:p>
    <w:p w14:paraId="49C3D93C" w14:textId="77777777" w:rsidR="00EA0A27" w:rsidRPr="00EA0A27" w:rsidRDefault="00EA0A27" w:rsidP="00195C37">
      <w:pPr>
        <w:numPr>
          <w:ilvl w:val="1"/>
          <w:numId w:val="35"/>
        </w:numPr>
        <w:jc w:val="both"/>
      </w:pPr>
      <w:r w:rsidRPr="00EA0A27">
        <w:rPr>
          <w:b/>
          <w:bCs/>
        </w:rPr>
        <w:t>CVSS Risk Rating:</w:t>
      </w:r>
    </w:p>
    <w:p w14:paraId="7971A717" w14:textId="77777777" w:rsidR="00EA0A27" w:rsidRPr="00EA0A27" w:rsidRDefault="00EA0A27" w:rsidP="00195C37">
      <w:pPr>
        <w:numPr>
          <w:ilvl w:val="2"/>
          <w:numId w:val="35"/>
        </w:numPr>
        <w:jc w:val="both"/>
      </w:pPr>
      <w:r w:rsidRPr="00EA0A27">
        <w:t>7.5 (High) CVSS:3.0/AV:N/AC:H/PR:N/UI:N/S:C/C:H/I:L/A:N</w:t>
      </w:r>
    </w:p>
    <w:p w14:paraId="18240476" w14:textId="77777777" w:rsidR="00EA0A27" w:rsidRPr="00EA0A27" w:rsidRDefault="00EA0A27" w:rsidP="00195C37">
      <w:pPr>
        <w:numPr>
          <w:ilvl w:val="1"/>
          <w:numId w:val="35"/>
        </w:numPr>
        <w:jc w:val="both"/>
      </w:pPr>
      <w:r w:rsidRPr="00EA0A27">
        <w:rPr>
          <w:b/>
          <w:bCs/>
        </w:rPr>
        <w:t>Justification:</w:t>
      </w:r>
    </w:p>
    <w:p w14:paraId="38CBD3F2" w14:textId="77777777" w:rsidR="00EA0A27" w:rsidRPr="00EA0A27" w:rsidRDefault="00EA0A27" w:rsidP="00195C37">
      <w:pPr>
        <w:numPr>
          <w:ilvl w:val="2"/>
          <w:numId w:val="35"/>
        </w:numPr>
        <w:jc w:val="both"/>
        <w:rPr>
          <w:lang w:val="en-US"/>
        </w:rPr>
      </w:pPr>
      <w:r w:rsidRPr="00EA0A27">
        <w:rPr>
          <w:lang w:val="en-US"/>
        </w:rPr>
        <w:t>Brute force attacks can lead to unauthorized access to user accounts, potentially compromising sensitive information.</w:t>
      </w:r>
    </w:p>
    <w:p w14:paraId="7E8EC3C7" w14:textId="77777777" w:rsidR="00EA0A27" w:rsidRPr="00EA0A27" w:rsidRDefault="00EA0A27" w:rsidP="00195C37">
      <w:pPr>
        <w:numPr>
          <w:ilvl w:val="1"/>
          <w:numId w:val="35"/>
        </w:numPr>
        <w:jc w:val="both"/>
      </w:pPr>
      <w:r w:rsidRPr="00EA0A27">
        <w:rPr>
          <w:b/>
          <w:bCs/>
        </w:rPr>
        <w:t>Kind of Abuse:</w:t>
      </w:r>
    </w:p>
    <w:p w14:paraId="45F99377" w14:textId="77777777" w:rsidR="00EA0A27" w:rsidRPr="00EA0A27" w:rsidRDefault="00EA0A27" w:rsidP="00195C37">
      <w:pPr>
        <w:numPr>
          <w:ilvl w:val="2"/>
          <w:numId w:val="35"/>
        </w:numPr>
        <w:jc w:val="both"/>
      </w:pPr>
      <w:r w:rsidRPr="00EA0A27">
        <w:t>Business.</w:t>
      </w:r>
    </w:p>
    <w:p w14:paraId="129B24E9" w14:textId="77777777" w:rsidR="00EA0A27" w:rsidRPr="00EA0A27" w:rsidRDefault="00EA0A27" w:rsidP="00195C37">
      <w:pPr>
        <w:numPr>
          <w:ilvl w:val="1"/>
          <w:numId w:val="35"/>
        </w:numPr>
        <w:jc w:val="both"/>
      </w:pPr>
      <w:r w:rsidRPr="00EA0A27">
        <w:rPr>
          <w:b/>
          <w:bCs/>
        </w:rPr>
        <w:t>Countermeasures:</w:t>
      </w:r>
    </w:p>
    <w:p w14:paraId="64E3A89A" w14:textId="77777777" w:rsidR="00EA0A27" w:rsidRPr="00EA0A27" w:rsidRDefault="00EA0A27" w:rsidP="00195C37">
      <w:pPr>
        <w:numPr>
          <w:ilvl w:val="2"/>
          <w:numId w:val="35"/>
        </w:numPr>
        <w:jc w:val="both"/>
        <w:rPr>
          <w:lang w:val="en-US"/>
        </w:rPr>
      </w:pPr>
      <w:r w:rsidRPr="00EA0A27">
        <w:rPr>
          <w:lang w:val="en-US"/>
        </w:rPr>
        <w:t>Implement account lockout mechanisms after a certain number of failed login attempts.</w:t>
      </w:r>
    </w:p>
    <w:p w14:paraId="0CC8115D" w14:textId="77777777" w:rsidR="00EA0A27" w:rsidRPr="00EA0A27" w:rsidRDefault="00EA0A27" w:rsidP="00195C37">
      <w:pPr>
        <w:numPr>
          <w:ilvl w:val="2"/>
          <w:numId w:val="35"/>
        </w:numPr>
        <w:jc w:val="both"/>
      </w:pPr>
      <w:r w:rsidRPr="00EA0A27">
        <w:t>Enforce strong password policies.</w:t>
      </w:r>
    </w:p>
    <w:p w14:paraId="724EC219" w14:textId="77777777" w:rsidR="00EA0A27" w:rsidRPr="00EA0A27" w:rsidRDefault="00EA0A27" w:rsidP="00195C37">
      <w:pPr>
        <w:numPr>
          <w:ilvl w:val="2"/>
          <w:numId w:val="35"/>
        </w:numPr>
        <w:jc w:val="both"/>
        <w:rPr>
          <w:lang w:val="en-US"/>
        </w:rPr>
      </w:pPr>
      <w:r w:rsidRPr="00EA0A27">
        <w:rPr>
          <w:lang w:val="en-US"/>
        </w:rPr>
        <w:t>Employ CAPTCHA or multi-factor authentication to mitigate brute force attacks.</w:t>
      </w:r>
    </w:p>
    <w:p w14:paraId="52792474" w14:textId="77777777" w:rsidR="00EA0A27" w:rsidRPr="00EA0A27" w:rsidRDefault="00EA0A27" w:rsidP="00195C37">
      <w:pPr>
        <w:numPr>
          <w:ilvl w:val="0"/>
          <w:numId w:val="35"/>
        </w:numPr>
        <w:jc w:val="both"/>
        <w:rPr>
          <w:lang w:val="en-US"/>
        </w:rPr>
      </w:pPr>
      <w:r w:rsidRPr="00EA0A27">
        <w:rPr>
          <w:lang w:val="en-US"/>
        </w:rPr>
        <w:t>Attackers use previously leaked username/password pairs from other breaches and attempt to log in with those credentials on your application with the purpose of stealing sensitive information. Since users often reuse passwords across multiple services, this can lead to successful unauthorized access.</w:t>
      </w:r>
    </w:p>
    <w:p w14:paraId="0C785B39" w14:textId="77777777" w:rsidR="00EA0A27" w:rsidRPr="00EA0A27" w:rsidRDefault="00EA0A27" w:rsidP="00195C37">
      <w:pPr>
        <w:numPr>
          <w:ilvl w:val="1"/>
          <w:numId w:val="35"/>
        </w:numPr>
        <w:jc w:val="both"/>
      </w:pPr>
      <w:r w:rsidRPr="00EA0A27">
        <w:rPr>
          <w:b/>
          <w:bCs/>
        </w:rPr>
        <w:t>CVSS Risk Rating:</w:t>
      </w:r>
    </w:p>
    <w:p w14:paraId="00504E76" w14:textId="77777777" w:rsidR="00EA0A27" w:rsidRPr="00EA0A27" w:rsidRDefault="00EA0A27" w:rsidP="00195C37">
      <w:pPr>
        <w:numPr>
          <w:ilvl w:val="2"/>
          <w:numId w:val="35"/>
        </w:numPr>
        <w:jc w:val="both"/>
      </w:pPr>
      <w:r w:rsidRPr="00EA0A27">
        <w:t>6.9 (Medium) CVSS:3.0/AV:N/AC:H/PR:N/UI:R/S:C/C:H/I:L/A:N</w:t>
      </w:r>
    </w:p>
    <w:p w14:paraId="23DEB38D" w14:textId="77777777" w:rsidR="00EA0A27" w:rsidRPr="00EA0A27" w:rsidRDefault="00EA0A27" w:rsidP="00195C37">
      <w:pPr>
        <w:numPr>
          <w:ilvl w:val="1"/>
          <w:numId w:val="35"/>
        </w:numPr>
        <w:jc w:val="both"/>
      </w:pPr>
      <w:r w:rsidRPr="00EA0A27">
        <w:rPr>
          <w:b/>
          <w:bCs/>
        </w:rPr>
        <w:t>Justification:</w:t>
      </w:r>
    </w:p>
    <w:p w14:paraId="319AE1EC" w14:textId="77777777" w:rsidR="00EA0A27" w:rsidRPr="00EA0A27" w:rsidRDefault="00EA0A27" w:rsidP="00195C37">
      <w:pPr>
        <w:numPr>
          <w:ilvl w:val="2"/>
          <w:numId w:val="35"/>
        </w:numPr>
        <w:jc w:val="both"/>
        <w:rPr>
          <w:lang w:val="en-US"/>
        </w:rPr>
      </w:pPr>
      <w:r w:rsidRPr="00EA0A27">
        <w:rPr>
          <w:lang w:val="en-US"/>
        </w:rPr>
        <w:t>Credential stuffing exploits users' tendencies to reuse passwords across multiple services, potentially granting unauthorized access to accounts.</w:t>
      </w:r>
    </w:p>
    <w:p w14:paraId="1DD9D75B" w14:textId="77777777" w:rsidR="00EA0A27" w:rsidRPr="00EA0A27" w:rsidRDefault="00EA0A27" w:rsidP="00195C37">
      <w:pPr>
        <w:numPr>
          <w:ilvl w:val="1"/>
          <w:numId w:val="35"/>
        </w:numPr>
        <w:jc w:val="both"/>
      </w:pPr>
      <w:r w:rsidRPr="00EA0A27">
        <w:rPr>
          <w:b/>
          <w:bCs/>
        </w:rPr>
        <w:t>Kind of Abuse:</w:t>
      </w:r>
    </w:p>
    <w:p w14:paraId="49276F83" w14:textId="77777777" w:rsidR="00EA0A27" w:rsidRPr="00EA0A27" w:rsidRDefault="00EA0A27" w:rsidP="00195C37">
      <w:pPr>
        <w:numPr>
          <w:ilvl w:val="2"/>
          <w:numId w:val="35"/>
        </w:numPr>
        <w:jc w:val="both"/>
      </w:pPr>
      <w:r w:rsidRPr="00EA0A27">
        <w:t>Business.</w:t>
      </w:r>
    </w:p>
    <w:p w14:paraId="08EDC9F0" w14:textId="77777777" w:rsidR="00EA0A27" w:rsidRPr="00EA0A27" w:rsidRDefault="00EA0A27" w:rsidP="00195C37">
      <w:pPr>
        <w:numPr>
          <w:ilvl w:val="1"/>
          <w:numId w:val="35"/>
        </w:numPr>
        <w:jc w:val="both"/>
      </w:pPr>
      <w:r w:rsidRPr="00EA0A27">
        <w:rPr>
          <w:b/>
          <w:bCs/>
        </w:rPr>
        <w:t>Countermeasures:</w:t>
      </w:r>
    </w:p>
    <w:p w14:paraId="2568AB65" w14:textId="77777777" w:rsidR="00EA0A27" w:rsidRPr="00EA0A27" w:rsidRDefault="00EA0A27" w:rsidP="00195C37">
      <w:pPr>
        <w:numPr>
          <w:ilvl w:val="2"/>
          <w:numId w:val="35"/>
        </w:numPr>
        <w:jc w:val="both"/>
        <w:rPr>
          <w:lang w:val="en-US"/>
        </w:rPr>
      </w:pPr>
      <w:r w:rsidRPr="00EA0A27">
        <w:rPr>
          <w:lang w:val="en-US"/>
        </w:rPr>
        <w:t>Encourage users to use unique passwords for each service.</w:t>
      </w:r>
    </w:p>
    <w:p w14:paraId="3B8405CD" w14:textId="77777777" w:rsidR="00EA0A27" w:rsidRPr="00EA0A27" w:rsidRDefault="00EA0A27" w:rsidP="00195C37">
      <w:pPr>
        <w:numPr>
          <w:ilvl w:val="2"/>
          <w:numId w:val="35"/>
        </w:numPr>
        <w:jc w:val="both"/>
      </w:pPr>
      <w:r w:rsidRPr="00EA0A27">
        <w:t>Implement multi-factor authentication.</w:t>
      </w:r>
    </w:p>
    <w:p w14:paraId="52DF6795" w14:textId="77777777" w:rsidR="00EA0A27" w:rsidRPr="00EA0A27" w:rsidRDefault="00EA0A27" w:rsidP="00195C37">
      <w:pPr>
        <w:numPr>
          <w:ilvl w:val="2"/>
          <w:numId w:val="35"/>
        </w:numPr>
        <w:jc w:val="both"/>
        <w:rPr>
          <w:lang w:val="en-US"/>
        </w:rPr>
      </w:pPr>
      <w:r w:rsidRPr="00EA0A27">
        <w:rPr>
          <w:lang w:val="en-US"/>
        </w:rPr>
        <w:t>Regularly monitor for suspicious login attempts or patterns.</w:t>
      </w:r>
    </w:p>
    <w:p w14:paraId="5F959E5C" w14:textId="77777777" w:rsidR="00EA0A27" w:rsidRPr="00EA0A27" w:rsidRDefault="00EA0A27" w:rsidP="00195C37">
      <w:pPr>
        <w:numPr>
          <w:ilvl w:val="0"/>
          <w:numId w:val="35"/>
        </w:numPr>
        <w:jc w:val="both"/>
        <w:rPr>
          <w:lang w:val="en-US"/>
        </w:rPr>
      </w:pPr>
      <w:r w:rsidRPr="00EA0A27">
        <w:rPr>
          <w:lang w:val="en-US"/>
        </w:rPr>
        <w:t xml:space="preserve">Attackers send deceptive emails or messages pretending to be from the application, tricking users into providing their login credentials on a fake login page with the purpose </w:t>
      </w:r>
      <w:r w:rsidRPr="00EA0A27">
        <w:rPr>
          <w:lang w:val="en-US"/>
        </w:rPr>
        <w:lastRenderedPageBreak/>
        <w:t>of getting sensitive information. Once the user submits their credentials, the attacker can use them to access the legitimate application.</w:t>
      </w:r>
    </w:p>
    <w:p w14:paraId="09E92A75" w14:textId="77777777" w:rsidR="00EA0A27" w:rsidRPr="00EA0A27" w:rsidRDefault="00EA0A27" w:rsidP="00195C37">
      <w:pPr>
        <w:numPr>
          <w:ilvl w:val="1"/>
          <w:numId w:val="35"/>
        </w:numPr>
        <w:jc w:val="both"/>
      </w:pPr>
      <w:r w:rsidRPr="00EA0A27">
        <w:rPr>
          <w:b/>
          <w:bCs/>
        </w:rPr>
        <w:t>CVSS Risk Rating:</w:t>
      </w:r>
    </w:p>
    <w:p w14:paraId="510E87B8" w14:textId="77777777" w:rsidR="00EA0A27" w:rsidRPr="00EA0A27" w:rsidRDefault="00EA0A27" w:rsidP="00195C37">
      <w:pPr>
        <w:numPr>
          <w:ilvl w:val="2"/>
          <w:numId w:val="35"/>
        </w:numPr>
        <w:jc w:val="both"/>
      </w:pPr>
      <w:r w:rsidRPr="00EA0A27">
        <w:t>8.6 (High) CVSS:3.0/AV:N/AC:L/PR:N/UI:N/S:C/C:H/I:N/A:N</w:t>
      </w:r>
    </w:p>
    <w:p w14:paraId="3579870B" w14:textId="77777777" w:rsidR="00EA0A27" w:rsidRPr="00EA0A27" w:rsidRDefault="00EA0A27" w:rsidP="00195C37">
      <w:pPr>
        <w:numPr>
          <w:ilvl w:val="1"/>
          <w:numId w:val="35"/>
        </w:numPr>
        <w:jc w:val="both"/>
      </w:pPr>
      <w:r w:rsidRPr="00EA0A27">
        <w:rPr>
          <w:b/>
          <w:bCs/>
        </w:rPr>
        <w:t>Justification:</w:t>
      </w:r>
    </w:p>
    <w:p w14:paraId="123E8BBD" w14:textId="77777777" w:rsidR="00EA0A27" w:rsidRPr="00EA0A27" w:rsidRDefault="00EA0A27" w:rsidP="00195C37">
      <w:pPr>
        <w:numPr>
          <w:ilvl w:val="2"/>
          <w:numId w:val="35"/>
        </w:numPr>
        <w:jc w:val="both"/>
        <w:rPr>
          <w:lang w:val="en-US"/>
        </w:rPr>
      </w:pPr>
      <w:r w:rsidRPr="00EA0A27">
        <w:rPr>
          <w:lang w:val="en-US"/>
        </w:rPr>
        <w:t xml:space="preserve">Phishing attacks can deceive users into providing their login credentials, compromising their </w:t>
      </w:r>
      <w:proofErr w:type="gramStart"/>
      <w:r w:rsidRPr="00EA0A27">
        <w:rPr>
          <w:lang w:val="en-US"/>
        </w:rPr>
        <w:t>accounts</w:t>
      </w:r>
      <w:proofErr w:type="gramEnd"/>
      <w:r w:rsidRPr="00EA0A27">
        <w:rPr>
          <w:lang w:val="en-US"/>
        </w:rPr>
        <w:t xml:space="preserve"> and potentially leading to further exploitation.</w:t>
      </w:r>
    </w:p>
    <w:p w14:paraId="048383DE" w14:textId="77777777" w:rsidR="00EA0A27" w:rsidRPr="00EA0A27" w:rsidRDefault="00EA0A27" w:rsidP="00195C37">
      <w:pPr>
        <w:numPr>
          <w:ilvl w:val="1"/>
          <w:numId w:val="35"/>
        </w:numPr>
        <w:jc w:val="both"/>
      </w:pPr>
      <w:r w:rsidRPr="00EA0A27">
        <w:rPr>
          <w:b/>
          <w:bCs/>
        </w:rPr>
        <w:t>Kind of Abuse:</w:t>
      </w:r>
    </w:p>
    <w:p w14:paraId="44668396" w14:textId="77777777" w:rsidR="00EA0A27" w:rsidRPr="00EA0A27" w:rsidRDefault="00EA0A27" w:rsidP="00195C37">
      <w:pPr>
        <w:numPr>
          <w:ilvl w:val="2"/>
          <w:numId w:val="35"/>
        </w:numPr>
        <w:jc w:val="both"/>
      </w:pPr>
      <w:r w:rsidRPr="00EA0A27">
        <w:t>Business.</w:t>
      </w:r>
    </w:p>
    <w:p w14:paraId="2BD2E437" w14:textId="77777777" w:rsidR="00EA0A27" w:rsidRPr="00EA0A27" w:rsidRDefault="00EA0A27" w:rsidP="00195C37">
      <w:pPr>
        <w:numPr>
          <w:ilvl w:val="1"/>
          <w:numId w:val="35"/>
        </w:numPr>
        <w:jc w:val="both"/>
      </w:pPr>
      <w:r w:rsidRPr="00EA0A27">
        <w:rPr>
          <w:b/>
          <w:bCs/>
        </w:rPr>
        <w:t>Countermeasures:</w:t>
      </w:r>
    </w:p>
    <w:p w14:paraId="5489D9D6" w14:textId="77777777" w:rsidR="00EA0A27" w:rsidRPr="00EA0A27" w:rsidRDefault="00EA0A27" w:rsidP="00195C37">
      <w:pPr>
        <w:numPr>
          <w:ilvl w:val="2"/>
          <w:numId w:val="35"/>
        </w:numPr>
        <w:jc w:val="both"/>
        <w:rPr>
          <w:lang w:val="en-US"/>
        </w:rPr>
      </w:pPr>
      <w:r w:rsidRPr="00EA0A27">
        <w:rPr>
          <w:lang w:val="en-US"/>
        </w:rPr>
        <w:t>Educate users about identifying phishing attempts.</w:t>
      </w:r>
    </w:p>
    <w:p w14:paraId="4776C800" w14:textId="77777777" w:rsidR="00EA0A27" w:rsidRPr="00EA0A27" w:rsidRDefault="00EA0A27" w:rsidP="00195C37">
      <w:pPr>
        <w:numPr>
          <w:ilvl w:val="2"/>
          <w:numId w:val="35"/>
        </w:numPr>
        <w:jc w:val="both"/>
        <w:rPr>
          <w:lang w:val="en-US"/>
        </w:rPr>
      </w:pPr>
      <w:r w:rsidRPr="00EA0A27">
        <w:rPr>
          <w:lang w:val="en-US"/>
        </w:rPr>
        <w:t>Implement email filtering to detect and block phishing emails.</w:t>
      </w:r>
    </w:p>
    <w:p w14:paraId="32E37900" w14:textId="77777777" w:rsidR="00EA0A27" w:rsidRPr="00EA0A27" w:rsidRDefault="00EA0A27" w:rsidP="00195C37">
      <w:pPr>
        <w:numPr>
          <w:ilvl w:val="2"/>
          <w:numId w:val="35"/>
        </w:numPr>
        <w:jc w:val="both"/>
        <w:rPr>
          <w:lang w:val="en-US"/>
        </w:rPr>
      </w:pPr>
      <w:r w:rsidRPr="00EA0A27">
        <w:rPr>
          <w:lang w:val="en-US"/>
        </w:rPr>
        <w:t>Use domain validation techniques to verify legitimate login pages.</w:t>
      </w:r>
    </w:p>
    <w:p w14:paraId="5BA5B609" w14:textId="77777777" w:rsidR="00EA0A27" w:rsidRPr="00EA0A27" w:rsidRDefault="00EA0A27" w:rsidP="00195C37">
      <w:pPr>
        <w:numPr>
          <w:ilvl w:val="0"/>
          <w:numId w:val="35"/>
        </w:numPr>
        <w:jc w:val="both"/>
        <w:rPr>
          <w:lang w:val="en-US"/>
        </w:rPr>
      </w:pPr>
      <w:r w:rsidRPr="00EA0A27">
        <w:rPr>
          <w:lang w:val="en-US"/>
        </w:rPr>
        <w:t>Attackers intercept or steal a valid session token or cookie after a user successfully logs in. With the stolen session token, the attacker can then impersonate the logged-in user without needing to know their credentials.</w:t>
      </w:r>
    </w:p>
    <w:p w14:paraId="7F456A95" w14:textId="77777777" w:rsidR="00EA0A27" w:rsidRPr="00EA0A27" w:rsidRDefault="00EA0A27" w:rsidP="00195C37">
      <w:pPr>
        <w:numPr>
          <w:ilvl w:val="1"/>
          <w:numId w:val="35"/>
        </w:numPr>
        <w:jc w:val="both"/>
      </w:pPr>
      <w:r w:rsidRPr="00EA0A27">
        <w:rPr>
          <w:b/>
          <w:bCs/>
        </w:rPr>
        <w:t>CVSS Risk Rating:</w:t>
      </w:r>
    </w:p>
    <w:p w14:paraId="2516C4E0" w14:textId="77777777" w:rsidR="00EA0A27" w:rsidRPr="00EA0A27" w:rsidRDefault="00EA0A27" w:rsidP="00195C37">
      <w:pPr>
        <w:numPr>
          <w:ilvl w:val="2"/>
          <w:numId w:val="35"/>
        </w:numPr>
        <w:jc w:val="both"/>
      </w:pPr>
      <w:r w:rsidRPr="00EA0A27">
        <w:t>8.5 (High) CVSS:3.0/AV:N/AC:H/PR:N/UI:R/S:C/C:H/I:N/A:N</w:t>
      </w:r>
    </w:p>
    <w:p w14:paraId="758B8AD5" w14:textId="77777777" w:rsidR="00EA0A27" w:rsidRPr="00EA0A27" w:rsidRDefault="00EA0A27" w:rsidP="00195C37">
      <w:pPr>
        <w:numPr>
          <w:ilvl w:val="1"/>
          <w:numId w:val="35"/>
        </w:numPr>
        <w:jc w:val="both"/>
      </w:pPr>
      <w:r w:rsidRPr="00EA0A27">
        <w:rPr>
          <w:b/>
          <w:bCs/>
        </w:rPr>
        <w:t>Justification:</w:t>
      </w:r>
    </w:p>
    <w:p w14:paraId="0559F5D5" w14:textId="77777777" w:rsidR="00EA0A27" w:rsidRPr="00EA0A27" w:rsidRDefault="00EA0A27" w:rsidP="00195C37">
      <w:pPr>
        <w:numPr>
          <w:ilvl w:val="2"/>
          <w:numId w:val="35"/>
        </w:numPr>
        <w:jc w:val="both"/>
        <w:rPr>
          <w:lang w:val="en-US"/>
        </w:rPr>
      </w:pPr>
      <w:r w:rsidRPr="00EA0A27">
        <w:rPr>
          <w:lang w:val="en-US"/>
        </w:rPr>
        <w:t>Session hijacking can result in unauthorized access to user accounts and sensitive information without requiring knowledge of login credentials.</w:t>
      </w:r>
    </w:p>
    <w:p w14:paraId="6738A7F2" w14:textId="77777777" w:rsidR="00EA0A27" w:rsidRPr="00EA0A27" w:rsidRDefault="00EA0A27" w:rsidP="00195C37">
      <w:pPr>
        <w:numPr>
          <w:ilvl w:val="1"/>
          <w:numId w:val="35"/>
        </w:numPr>
        <w:jc w:val="both"/>
      </w:pPr>
      <w:r w:rsidRPr="00EA0A27">
        <w:rPr>
          <w:b/>
          <w:bCs/>
        </w:rPr>
        <w:t>Kind of Abuse:</w:t>
      </w:r>
    </w:p>
    <w:p w14:paraId="038FD844" w14:textId="77777777" w:rsidR="00EA0A27" w:rsidRPr="00EA0A27" w:rsidRDefault="00EA0A27" w:rsidP="00195C37">
      <w:pPr>
        <w:numPr>
          <w:ilvl w:val="2"/>
          <w:numId w:val="35"/>
        </w:numPr>
        <w:jc w:val="both"/>
      </w:pPr>
      <w:r w:rsidRPr="00EA0A27">
        <w:t>Business.</w:t>
      </w:r>
    </w:p>
    <w:p w14:paraId="40686B04" w14:textId="77777777" w:rsidR="00EA0A27" w:rsidRPr="00EA0A27" w:rsidRDefault="00EA0A27" w:rsidP="00195C37">
      <w:pPr>
        <w:numPr>
          <w:ilvl w:val="1"/>
          <w:numId w:val="35"/>
        </w:numPr>
        <w:jc w:val="both"/>
      </w:pPr>
      <w:r w:rsidRPr="00EA0A27">
        <w:rPr>
          <w:b/>
          <w:bCs/>
        </w:rPr>
        <w:t>Countermeasures:</w:t>
      </w:r>
    </w:p>
    <w:p w14:paraId="00DE48C8" w14:textId="77777777" w:rsidR="00EA0A27" w:rsidRPr="00EA0A27" w:rsidRDefault="00EA0A27" w:rsidP="00195C37">
      <w:pPr>
        <w:numPr>
          <w:ilvl w:val="2"/>
          <w:numId w:val="35"/>
        </w:numPr>
        <w:jc w:val="both"/>
        <w:rPr>
          <w:lang w:val="en-US"/>
        </w:rPr>
      </w:pPr>
      <w:r w:rsidRPr="00EA0A27">
        <w:rPr>
          <w:lang w:val="en-US"/>
        </w:rPr>
        <w:t>Implement secure session management techniques such as using HTTPS.</w:t>
      </w:r>
    </w:p>
    <w:p w14:paraId="6A9AC957" w14:textId="77777777" w:rsidR="00EA0A27" w:rsidRPr="00EA0A27" w:rsidRDefault="00EA0A27" w:rsidP="00195C37">
      <w:pPr>
        <w:numPr>
          <w:ilvl w:val="2"/>
          <w:numId w:val="35"/>
        </w:numPr>
        <w:jc w:val="both"/>
        <w:rPr>
          <w:lang w:val="en-US"/>
        </w:rPr>
      </w:pPr>
      <w:r w:rsidRPr="00EA0A27">
        <w:rPr>
          <w:lang w:val="en-US"/>
        </w:rPr>
        <w:t xml:space="preserve">Use secure cookies with </w:t>
      </w:r>
      <w:proofErr w:type="spellStart"/>
      <w:r w:rsidRPr="00EA0A27">
        <w:rPr>
          <w:lang w:val="en-US"/>
        </w:rPr>
        <w:t>HttpOnly</w:t>
      </w:r>
      <w:proofErr w:type="spellEnd"/>
      <w:r w:rsidRPr="00EA0A27">
        <w:rPr>
          <w:lang w:val="en-US"/>
        </w:rPr>
        <w:t xml:space="preserve"> and Secure flags.</w:t>
      </w:r>
    </w:p>
    <w:p w14:paraId="4F2B00A6" w14:textId="77777777" w:rsidR="00EA0A27" w:rsidRPr="00EA0A27" w:rsidRDefault="00EA0A27" w:rsidP="00195C37">
      <w:pPr>
        <w:numPr>
          <w:ilvl w:val="2"/>
          <w:numId w:val="35"/>
        </w:numPr>
        <w:jc w:val="both"/>
      </w:pPr>
      <w:r w:rsidRPr="00EA0A27">
        <w:t>Regularly rotating session tokens.</w:t>
      </w:r>
    </w:p>
    <w:p w14:paraId="3FC4B0C7" w14:textId="77777777" w:rsidR="00EA0A27" w:rsidRPr="00EA0A27" w:rsidRDefault="00EA0A27" w:rsidP="00195C37">
      <w:pPr>
        <w:numPr>
          <w:ilvl w:val="0"/>
          <w:numId w:val="35"/>
        </w:numPr>
        <w:jc w:val="both"/>
        <w:rPr>
          <w:lang w:val="en-US"/>
        </w:rPr>
      </w:pPr>
      <w:r w:rsidRPr="00EA0A27">
        <w:rPr>
          <w:lang w:val="en-US"/>
        </w:rPr>
        <w:t>Attackers intercept communication between the user and the application during the login process. They can eavesdrop on the login credentials being transmitted, potentially capturing sensitive information like usernames and passwords.</w:t>
      </w:r>
    </w:p>
    <w:p w14:paraId="77BE9F47" w14:textId="77777777" w:rsidR="00EA0A27" w:rsidRPr="00EA0A27" w:rsidRDefault="00EA0A27" w:rsidP="00195C37">
      <w:pPr>
        <w:numPr>
          <w:ilvl w:val="1"/>
          <w:numId w:val="35"/>
        </w:numPr>
        <w:jc w:val="both"/>
      </w:pPr>
      <w:r w:rsidRPr="00EA0A27">
        <w:rPr>
          <w:b/>
          <w:bCs/>
        </w:rPr>
        <w:t>CVSS Risk Rating:</w:t>
      </w:r>
    </w:p>
    <w:p w14:paraId="66F15097" w14:textId="77777777" w:rsidR="00EA0A27" w:rsidRPr="00EA0A27" w:rsidRDefault="00EA0A27" w:rsidP="00195C37">
      <w:pPr>
        <w:numPr>
          <w:ilvl w:val="2"/>
          <w:numId w:val="35"/>
        </w:numPr>
        <w:jc w:val="both"/>
      </w:pPr>
      <w:r w:rsidRPr="00EA0A27">
        <w:t>8.7 (High) CVSS:3.0/AV:N/AC:H/PR:N/UI:N/S:C/C:H/I:H/A:N</w:t>
      </w:r>
    </w:p>
    <w:p w14:paraId="52AD9CFA" w14:textId="77777777" w:rsidR="00EA0A27" w:rsidRPr="00EA0A27" w:rsidRDefault="00EA0A27" w:rsidP="00195C37">
      <w:pPr>
        <w:numPr>
          <w:ilvl w:val="1"/>
          <w:numId w:val="35"/>
        </w:numPr>
        <w:jc w:val="both"/>
      </w:pPr>
      <w:r w:rsidRPr="00EA0A27">
        <w:rPr>
          <w:b/>
          <w:bCs/>
        </w:rPr>
        <w:t>Justification:</w:t>
      </w:r>
    </w:p>
    <w:p w14:paraId="696C00C7" w14:textId="77777777" w:rsidR="00EA0A27" w:rsidRPr="00EA0A27" w:rsidRDefault="00EA0A27" w:rsidP="00195C37">
      <w:pPr>
        <w:numPr>
          <w:ilvl w:val="2"/>
          <w:numId w:val="35"/>
        </w:numPr>
        <w:jc w:val="both"/>
        <w:rPr>
          <w:lang w:val="en-US"/>
        </w:rPr>
      </w:pPr>
      <w:r w:rsidRPr="00EA0A27">
        <w:rPr>
          <w:lang w:val="en-US"/>
        </w:rPr>
        <w:t>MitM attacks during login can intercept sensitive information like usernames and passwords, leading to unauthorized access to accounts.</w:t>
      </w:r>
    </w:p>
    <w:p w14:paraId="6F66C9F3" w14:textId="77777777" w:rsidR="00EA0A27" w:rsidRPr="00EA0A27" w:rsidRDefault="00EA0A27" w:rsidP="00195C37">
      <w:pPr>
        <w:numPr>
          <w:ilvl w:val="1"/>
          <w:numId w:val="35"/>
        </w:numPr>
        <w:jc w:val="both"/>
      </w:pPr>
      <w:r w:rsidRPr="00EA0A27">
        <w:rPr>
          <w:b/>
          <w:bCs/>
        </w:rPr>
        <w:t>Kind of Abuse:</w:t>
      </w:r>
    </w:p>
    <w:p w14:paraId="555E728D" w14:textId="77777777" w:rsidR="00EA0A27" w:rsidRPr="00EA0A27" w:rsidRDefault="00EA0A27" w:rsidP="00195C37">
      <w:pPr>
        <w:numPr>
          <w:ilvl w:val="2"/>
          <w:numId w:val="35"/>
        </w:numPr>
        <w:jc w:val="both"/>
      </w:pPr>
      <w:r w:rsidRPr="00EA0A27">
        <w:lastRenderedPageBreak/>
        <w:t>Business.</w:t>
      </w:r>
    </w:p>
    <w:p w14:paraId="235D6E0E" w14:textId="77777777" w:rsidR="00EA0A27" w:rsidRPr="00EA0A27" w:rsidRDefault="00EA0A27" w:rsidP="00195C37">
      <w:pPr>
        <w:numPr>
          <w:ilvl w:val="1"/>
          <w:numId w:val="35"/>
        </w:numPr>
        <w:jc w:val="both"/>
      </w:pPr>
      <w:r w:rsidRPr="00EA0A27">
        <w:rPr>
          <w:b/>
          <w:bCs/>
        </w:rPr>
        <w:t>Countermeasures:</w:t>
      </w:r>
    </w:p>
    <w:p w14:paraId="5253D8F7" w14:textId="77777777" w:rsidR="00EA0A27" w:rsidRPr="00EA0A27" w:rsidRDefault="00EA0A27" w:rsidP="00195C37">
      <w:pPr>
        <w:numPr>
          <w:ilvl w:val="2"/>
          <w:numId w:val="35"/>
        </w:numPr>
        <w:jc w:val="both"/>
        <w:rPr>
          <w:lang w:val="en-US"/>
        </w:rPr>
      </w:pPr>
      <w:r w:rsidRPr="00EA0A27">
        <w:rPr>
          <w:lang w:val="en-US"/>
        </w:rPr>
        <w:t>Use encryption protocols like TLS/SSL to secure communication channels.</w:t>
      </w:r>
    </w:p>
    <w:p w14:paraId="75B75950" w14:textId="77777777" w:rsidR="00EA0A27" w:rsidRPr="00EA0A27" w:rsidRDefault="00EA0A27" w:rsidP="00195C37">
      <w:pPr>
        <w:numPr>
          <w:ilvl w:val="2"/>
          <w:numId w:val="35"/>
        </w:numPr>
        <w:jc w:val="both"/>
      </w:pPr>
      <w:r w:rsidRPr="00EA0A27">
        <w:t>Implement certificate pinning.</w:t>
      </w:r>
    </w:p>
    <w:p w14:paraId="15EA4D3F" w14:textId="77777777" w:rsidR="00EA0A27" w:rsidRPr="00EA0A27" w:rsidRDefault="00EA0A27" w:rsidP="00195C37">
      <w:pPr>
        <w:numPr>
          <w:ilvl w:val="2"/>
          <w:numId w:val="35"/>
        </w:numPr>
        <w:jc w:val="both"/>
        <w:rPr>
          <w:lang w:val="en-US"/>
        </w:rPr>
      </w:pPr>
      <w:r w:rsidRPr="00EA0A27">
        <w:rPr>
          <w:lang w:val="en-US"/>
        </w:rPr>
        <w:t>Educate users about connecting to trusted networks.</w:t>
      </w:r>
    </w:p>
    <w:p w14:paraId="58A2350A" w14:textId="77777777" w:rsidR="00EA0A27" w:rsidRPr="00EA0A27" w:rsidRDefault="00EA0A27" w:rsidP="00195C37">
      <w:pPr>
        <w:numPr>
          <w:ilvl w:val="0"/>
          <w:numId w:val="35"/>
        </w:numPr>
        <w:jc w:val="both"/>
        <w:rPr>
          <w:lang w:val="en-US"/>
        </w:rPr>
      </w:pPr>
      <w:r w:rsidRPr="00EA0A27">
        <w:rPr>
          <w:lang w:val="en-US"/>
        </w:rPr>
        <w:t>If the application displays database content retrieved via SQL injection in user-accessible pages without proper sanitization, it can lead to XSS vulnerabilities Attackers can inject malicious scripts into the database, which are then executed in the context of other users' sessions when the data is displayed in the application.</w:t>
      </w:r>
    </w:p>
    <w:p w14:paraId="61D9A197" w14:textId="77777777" w:rsidR="00EA0A27" w:rsidRPr="00EA0A27" w:rsidRDefault="00EA0A27" w:rsidP="00195C37">
      <w:pPr>
        <w:numPr>
          <w:ilvl w:val="1"/>
          <w:numId w:val="35"/>
        </w:numPr>
        <w:jc w:val="both"/>
      </w:pPr>
      <w:r w:rsidRPr="00EA0A27">
        <w:rPr>
          <w:b/>
          <w:bCs/>
        </w:rPr>
        <w:t>CVSS Risk Rating:</w:t>
      </w:r>
    </w:p>
    <w:p w14:paraId="7518F957" w14:textId="77777777" w:rsidR="00EA0A27" w:rsidRPr="00EA0A27" w:rsidRDefault="00EA0A27" w:rsidP="00195C37">
      <w:pPr>
        <w:numPr>
          <w:ilvl w:val="2"/>
          <w:numId w:val="35"/>
        </w:numPr>
        <w:jc w:val="both"/>
      </w:pPr>
      <w:r w:rsidRPr="00EA0A27">
        <w:t>9.0 (Critical) CVSS:3.0/AV:N/AC:H/PR:N/UI:N/S:C/C:H/I:H/A:H</w:t>
      </w:r>
    </w:p>
    <w:p w14:paraId="5A22767D" w14:textId="77777777" w:rsidR="00EA0A27" w:rsidRPr="00EA0A27" w:rsidRDefault="00EA0A27" w:rsidP="00195C37">
      <w:pPr>
        <w:numPr>
          <w:ilvl w:val="1"/>
          <w:numId w:val="35"/>
        </w:numPr>
        <w:jc w:val="both"/>
      </w:pPr>
      <w:r w:rsidRPr="00EA0A27">
        <w:rPr>
          <w:b/>
          <w:bCs/>
        </w:rPr>
        <w:t>Justification:</w:t>
      </w:r>
    </w:p>
    <w:p w14:paraId="77288B39" w14:textId="77777777" w:rsidR="00EA0A27" w:rsidRPr="00EA0A27" w:rsidRDefault="00EA0A27" w:rsidP="00195C37">
      <w:pPr>
        <w:numPr>
          <w:ilvl w:val="2"/>
          <w:numId w:val="35"/>
        </w:numPr>
        <w:jc w:val="both"/>
        <w:rPr>
          <w:lang w:val="en-US"/>
        </w:rPr>
      </w:pPr>
      <w:r w:rsidRPr="00EA0A27">
        <w:rPr>
          <w:lang w:val="en-US"/>
        </w:rPr>
        <w:t>XSS via SQL injection can lead to the execution of malicious scripts in the context of other users' sessions, compromising the security of the application and user data.</w:t>
      </w:r>
    </w:p>
    <w:p w14:paraId="69720689" w14:textId="77777777" w:rsidR="00EA0A27" w:rsidRPr="00EA0A27" w:rsidRDefault="00EA0A27" w:rsidP="00195C37">
      <w:pPr>
        <w:numPr>
          <w:ilvl w:val="1"/>
          <w:numId w:val="35"/>
        </w:numPr>
        <w:jc w:val="both"/>
      </w:pPr>
      <w:r w:rsidRPr="00EA0A27">
        <w:rPr>
          <w:b/>
          <w:bCs/>
        </w:rPr>
        <w:t>Kind of Abuse:</w:t>
      </w:r>
    </w:p>
    <w:p w14:paraId="5671A749" w14:textId="77777777" w:rsidR="00EA0A27" w:rsidRPr="00EA0A27" w:rsidRDefault="00EA0A27" w:rsidP="00195C37">
      <w:pPr>
        <w:numPr>
          <w:ilvl w:val="2"/>
          <w:numId w:val="35"/>
        </w:numPr>
        <w:jc w:val="both"/>
      </w:pPr>
      <w:r w:rsidRPr="00EA0A27">
        <w:t>Business.</w:t>
      </w:r>
    </w:p>
    <w:p w14:paraId="612B7C7A" w14:textId="77777777" w:rsidR="00EA0A27" w:rsidRPr="00EA0A27" w:rsidRDefault="00EA0A27" w:rsidP="00195C37">
      <w:pPr>
        <w:numPr>
          <w:ilvl w:val="1"/>
          <w:numId w:val="35"/>
        </w:numPr>
        <w:jc w:val="both"/>
      </w:pPr>
      <w:r w:rsidRPr="00EA0A27">
        <w:rPr>
          <w:b/>
          <w:bCs/>
        </w:rPr>
        <w:t>Countermeasures:</w:t>
      </w:r>
    </w:p>
    <w:p w14:paraId="5C532FCE" w14:textId="77777777" w:rsidR="00EA0A27" w:rsidRPr="00EA0A27" w:rsidRDefault="00EA0A27" w:rsidP="00195C37">
      <w:pPr>
        <w:numPr>
          <w:ilvl w:val="2"/>
          <w:numId w:val="35"/>
        </w:numPr>
        <w:jc w:val="both"/>
        <w:rPr>
          <w:lang w:val="en-US"/>
        </w:rPr>
      </w:pPr>
      <w:r w:rsidRPr="00EA0A27">
        <w:rPr>
          <w:lang w:val="en-US"/>
        </w:rPr>
        <w:t>Implement input validation and parameterized queries to prevent SQL injection.</w:t>
      </w:r>
    </w:p>
    <w:p w14:paraId="7E5DE9B8" w14:textId="77777777" w:rsidR="00EA0A27" w:rsidRPr="00EA0A27" w:rsidRDefault="00EA0A27" w:rsidP="00195C37">
      <w:pPr>
        <w:numPr>
          <w:ilvl w:val="2"/>
          <w:numId w:val="35"/>
        </w:numPr>
        <w:jc w:val="both"/>
        <w:rPr>
          <w:lang w:val="en-US"/>
        </w:rPr>
      </w:pPr>
      <w:r w:rsidRPr="00EA0A27">
        <w:rPr>
          <w:lang w:val="en-US"/>
        </w:rPr>
        <w:t>Sanitize user input to mitigate XSS vulnerabilities.</w:t>
      </w:r>
    </w:p>
    <w:p w14:paraId="127E5159" w14:textId="74998B0E" w:rsidR="00B02AE0" w:rsidRPr="00282761" w:rsidRDefault="00EA0A27" w:rsidP="00282761">
      <w:pPr>
        <w:numPr>
          <w:ilvl w:val="2"/>
          <w:numId w:val="35"/>
        </w:numPr>
        <w:jc w:val="both"/>
        <w:rPr>
          <w:lang w:val="en-US"/>
        </w:rPr>
      </w:pPr>
      <w:r w:rsidRPr="00EA0A27">
        <w:rPr>
          <w:lang w:val="en-US"/>
        </w:rPr>
        <w:t>Regularly patch and update application frameworks and libraries.</w:t>
      </w:r>
    </w:p>
    <w:p w14:paraId="4B21C402" w14:textId="77777777" w:rsidR="00D75BCE" w:rsidRDefault="008820FF" w:rsidP="00291825">
      <w:pPr>
        <w:pStyle w:val="Heading1"/>
        <w:numPr>
          <w:ilvl w:val="1"/>
          <w:numId w:val="2"/>
        </w:numPr>
        <w:jc w:val="both"/>
      </w:pPr>
      <w:bookmarkStart w:id="22" w:name="_Toc164526084"/>
      <w:bookmarkStart w:id="23" w:name="_Toc164614224"/>
      <w:r w:rsidRPr="00C471CB">
        <w:t>Functional Security Requirements</w:t>
      </w:r>
      <w:bookmarkEnd w:id="22"/>
      <w:bookmarkEnd w:id="23"/>
    </w:p>
    <w:p w14:paraId="77975E72" w14:textId="20774005" w:rsidR="00D75BCE" w:rsidRDefault="00D75BCE" w:rsidP="00671A73">
      <w:pPr>
        <w:pStyle w:val="Heading1"/>
        <w:numPr>
          <w:ilvl w:val="2"/>
          <w:numId w:val="2"/>
        </w:numPr>
        <w:jc w:val="both"/>
      </w:pPr>
      <w:bookmarkStart w:id="24" w:name="_Toc164526085"/>
      <w:bookmarkStart w:id="25" w:name="_Toc164614225"/>
      <w:r>
        <w:t>Authentication and Authorization</w:t>
      </w:r>
      <w:bookmarkEnd w:id="24"/>
      <w:bookmarkEnd w:id="25"/>
    </w:p>
    <w:p w14:paraId="050F266A" w14:textId="3B4CC8E5" w:rsidR="00D75BCE" w:rsidRPr="00B02AE0" w:rsidRDefault="00D75BCE" w:rsidP="008D0031">
      <w:pPr>
        <w:pStyle w:val="ListParagraph"/>
        <w:numPr>
          <w:ilvl w:val="0"/>
          <w:numId w:val="5"/>
        </w:numPr>
        <w:rPr>
          <w:lang w:val="en-US"/>
        </w:rPr>
      </w:pPr>
      <w:r w:rsidRPr="00B02AE0">
        <w:rPr>
          <w:lang w:val="en-US"/>
        </w:rPr>
        <w:t>Users (</w:t>
      </w:r>
      <w:r w:rsidR="00C66263">
        <w:rPr>
          <w:lang w:val="en-US"/>
        </w:rPr>
        <w:t>customer</w:t>
      </w:r>
      <w:r w:rsidR="0034422B">
        <w:rPr>
          <w:lang w:val="en-US"/>
        </w:rPr>
        <w:t>s</w:t>
      </w:r>
      <w:r w:rsidRPr="00B02AE0">
        <w:rPr>
          <w:lang w:val="en-US"/>
        </w:rPr>
        <w:t>, managers, drivers) must authenticate before accessing the system.</w:t>
      </w:r>
    </w:p>
    <w:p w14:paraId="096D0B7D" w14:textId="746695D9" w:rsidR="00D75BCE" w:rsidRPr="00B02AE0" w:rsidRDefault="00C66263" w:rsidP="008D0031">
      <w:pPr>
        <w:pStyle w:val="ListParagraph"/>
        <w:numPr>
          <w:ilvl w:val="0"/>
          <w:numId w:val="5"/>
        </w:numPr>
        <w:rPr>
          <w:lang w:val="en-US"/>
        </w:rPr>
      </w:pPr>
      <w:r>
        <w:rPr>
          <w:lang w:val="en-US"/>
        </w:rPr>
        <w:t>Customer</w:t>
      </w:r>
      <w:r w:rsidR="0034422B">
        <w:rPr>
          <w:lang w:val="en-US"/>
        </w:rPr>
        <w:t>s</w:t>
      </w:r>
      <w:r w:rsidR="00D75BCE" w:rsidRPr="00B02AE0">
        <w:rPr>
          <w:lang w:val="en-US"/>
        </w:rPr>
        <w:t xml:space="preserve"> should have the authority to create </w:t>
      </w:r>
      <w:r w:rsidR="00B47CAB">
        <w:rPr>
          <w:lang w:val="en-US"/>
        </w:rPr>
        <w:t>Services</w:t>
      </w:r>
      <w:r w:rsidR="00D75BCE" w:rsidRPr="00B02AE0">
        <w:rPr>
          <w:lang w:val="en-US"/>
        </w:rPr>
        <w:t>.</w:t>
      </w:r>
    </w:p>
    <w:p w14:paraId="36D8F2DF" w14:textId="50AEFA2E" w:rsidR="00D75BCE" w:rsidRPr="00B02AE0" w:rsidRDefault="00D75BCE" w:rsidP="008D0031">
      <w:pPr>
        <w:pStyle w:val="ListParagraph"/>
        <w:numPr>
          <w:ilvl w:val="0"/>
          <w:numId w:val="5"/>
        </w:numPr>
        <w:rPr>
          <w:lang w:val="en-US"/>
        </w:rPr>
      </w:pPr>
      <w:r w:rsidRPr="00B02AE0">
        <w:rPr>
          <w:lang w:val="en-US"/>
        </w:rPr>
        <w:t xml:space="preserve">Managers should have the authority to assign </w:t>
      </w:r>
      <w:r w:rsidR="00E90B93">
        <w:rPr>
          <w:lang w:val="en-US"/>
        </w:rPr>
        <w:t>Services</w:t>
      </w:r>
      <w:r w:rsidRPr="00B02AE0">
        <w:rPr>
          <w:lang w:val="en-US"/>
        </w:rPr>
        <w:t xml:space="preserve"> to drivers.</w:t>
      </w:r>
    </w:p>
    <w:p w14:paraId="21B27744" w14:textId="503D466C" w:rsidR="00D75BCE" w:rsidRPr="00282761" w:rsidRDefault="00D75BCE" w:rsidP="008D0031">
      <w:pPr>
        <w:pStyle w:val="ListParagraph"/>
        <w:numPr>
          <w:ilvl w:val="0"/>
          <w:numId w:val="5"/>
        </w:numPr>
        <w:rPr>
          <w:lang w:val="en-US"/>
        </w:rPr>
      </w:pPr>
      <w:r w:rsidRPr="00B02AE0">
        <w:rPr>
          <w:lang w:val="en-US"/>
        </w:rPr>
        <w:t xml:space="preserve">Drivers should only be able to access </w:t>
      </w:r>
      <w:r w:rsidR="00594B98">
        <w:rPr>
          <w:lang w:val="en-US"/>
        </w:rPr>
        <w:t>Services</w:t>
      </w:r>
      <w:r w:rsidRPr="00B02AE0">
        <w:rPr>
          <w:lang w:val="en-US"/>
        </w:rPr>
        <w:t xml:space="preserve"> assigned to them.</w:t>
      </w:r>
    </w:p>
    <w:p w14:paraId="528B223C" w14:textId="5C194A6E" w:rsidR="005C7914" w:rsidRPr="005C7914" w:rsidRDefault="005C7914" w:rsidP="005C7914">
      <w:pPr>
        <w:pStyle w:val="ListParagraph"/>
        <w:numPr>
          <w:ilvl w:val="0"/>
          <w:numId w:val="5"/>
        </w:numPr>
        <w:rPr>
          <w:lang w:val="en-US"/>
        </w:rPr>
      </w:pPr>
      <w:r w:rsidRPr="005C7914">
        <w:rPr>
          <w:lang w:val="en-US"/>
        </w:rPr>
        <w:t>No default passwords in use for the application framework or any components used by the application.</w:t>
      </w:r>
    </w:p>
    <w:p w14:paraId="3EAD4125" w14:textId="17BCCE72" w:rsidR="005C7914" w:rsidRPr="005C7914" w:rsidRDefault="005C7914" w:rsidP="005C7914">
      <w:pPr>
        <w:pStyle w:val="ListParagraph"/>
        <w:numPr>
          <w:ilvl w:val="0"/>
          <w:numId w:val="5"/>
        </w:numPr>
        <w:rPr>
          <w:lang w:val="en-US"/>
        </w:rPr>
      </w:pPr>
      <w:r w:rsidRPr="005C7914">
        <w:rPr>
          <w:lang w:val="en-US"/>
        </w:rPr>
        <w:t xml:space="preserve">Usage of JWT Token for Authentication managed by </w:t>
      </w:r>
      <w:r w:rsidR="00671A73" w:rsidRPr="005C7914">
        <w:rPr>
          <w:lang w:val="en-US"/>
        </w:rPr>
        <w:t>Server-Side</w:t>
      </w:r>
      <w:r w:rsidRPr="005C7914">
        <w:rPr>
          <w:lang w:val="en-US"/>
        </w:rPr>
        <w:t xml:space="preserve"> Code.</w:t>
      </w:r>
    </w:p>
    <w:p w14:paraId="17A9111E" w14:textId="09F23762" w:rsidR="005C7914" w:rsidRPr="005C7914" w:rsidRDefault="005C7914" w:rsidP="005C7914">
      <w:pPr>
        <w:pStyle w:val="ListParagraph"/>
        <w:numPr>
          <w:ilvl w:val="0"/>
          <w:numId w:val="5"/>
        </w:numPr>
        <w:rPr>
          <w:lang w:val="en-US"/>
        </w:rPr>
      </w:pPr>
      <w:r w:rsidRPr="005C7914">
        <w:rPr>
          <w:lang w:val="en-US"/>
        </w:rPr>
        <w:t>Invalidate Token when user Logouts.</w:t>
      </w:r>
    </w:p>
    <w:p w14:paraId="4C027C39" w14:textId="3405900F" w:rsidR="005C7914" w:rsidRPr="005C7914" w:rsidRDefault="005C7914" w:rsidP="005C7914">
      <w:pPr>
        <w:pStyle w:val="ListParagraph"/>
        <w:numPr>
          <w:ilvl w:val="0"/>
          <w:numId w:val="5"/>
        </w:numPr>
        <w:rPr>
          <w:lang w:val="en-US"/>
        </w:rPr>
      </w:pPr>
      <w:r w:rsidRPr="005C7914">
        <w:rPr>
          <w:lang w:val="en-US"/>
        </w:rPr>
        <w:t xml:space="preserve">Whenever the JWT Token expires, disable every transaction or data </w:t>
      </w:r>
      <w:r w:rsidR="00CE3D3B" w:rsidRPr="005C7914">
        <w:rPr>
          <w:lang w:val="en-US"/>
        </w:rPr>
        <w:t>modification</w:t>
      </w:r>
      <w:r w:rsidRPr="005C7914">
        <w:rPr>
          <w:lang w:val="en-US"/>
        </w:rPr>
        <w:t>.</w:t>
      </w:r>
    </w:p>
    <w:p w14:paraId="166465C2" w14:textId="50BA21CE" w:rsidR="005C7914" w:rsidRPr="005C7914" w:rsidRDefault="005C7914" w:rsidP="005C7914">
      <w:pPr>
        <w:pStyle w:val="ListParagraph"/>
        <w:numPr>
          <w:ilvl w:val="0"/>
          <w:numId w:val="5"/>
        </w:numPr>
        <w:rPr>
          <w:lang w:val="en-US"/>
        </w:rPr>
      </w:pPr>
      <w:r w:rsidRPr="005C7914">
        <w:rPr>
          <w:lang w:val="en-US"/>
        </w:rPr>
        <w:t>The password policy should follow:</w:t>
      </w:r>
    </w:p>
    <w:p w14:paraId="24A08F28" w14:textId="63D350AA" w:rsidR="005C7914" w:rsidRPr="005C7914" w:rsidRDefault="005C7914" w:rsidP="005C7914">
      <w:pPr>
        <w:ind w:left="720"/>
        <w:rPr>
          <w:lang w:val="en-US"/>
        </w:rPr>
      </w:pPr>
      <w:r w:rsidRPr="005C7914">
        <w:rPr>
          <w:lang w:val="en-US"/>
        </w:rPr>
        <w:t>1. Must be at least 12 characters long, after multiple spaces are combined.</w:t>
      </w:r>
    </w:p>
    <w:p w14:paraId="3EA0B68A" w14:textId="53C0BD15" w:rsidR="005C7914" w:rsidRPr="005C7914" w:rsidRDefault="005C7914" w:rsidP="005C7914">
      <w:pPr>
        <w:ind w:left="720"/>
        <w:rPr>
          <w:lang w:val="en-US"/>
        </w:rPr>
      </w:pPr>
      <w:r w:rsidRPr="005C7914">
        <w:rPr>
          <w:lang w:val="en-US"/>
        </w:rPr>
        <w:lastRenderedPageBreak/>
        <w:t xml:space="preserve">2. Must not be more </w:t>
      </w:r>
      <w:r w:rsidR="00671A73" w:rsidRPr="005C7914">
        <w:rPr>
          <w:lang w:val="en-US"/>
        </w:rPr>
        <w:t>than</w:t>
      </w:r>
      <w:r w:rsidRPr="005C7914">
        <w:rPr>
          <w:lang w:val="en-US"/>
        </w:rPr>
        <w:t xml:space="preserve"> 128 characters.</w:t>
      </w:r>
    </w:p>
    <w:p w14:paraId="3687B123" w14:textId="239D91CF" w:rsidR="005C7914" w:rsidRPr="005C7914" w:rsidRDefault="005C7914" w:rsidP="005C7914">
      <w:pPr>
        <w:ind w:left="720"/>
        <w:rPr>
          <w:lang w:val="en-US"/>
        </w:rPr>
      </w:pPr>
      <w:r w:rsidRPr="005C7914">
        <w:rPr>
          <w:lang w:val="en-US"/>
        </w:rPr>
        <w:t>3. Must not be truncated, only multiple concatenated spaces should b</w:t>
      </w:r>
      <w:r w:rsidR="00CD13F3">
        <w:rPr>
          <w:lang w:val="en-US"/>
        </w:rPr>
        <w:t>e</w:t>
      </w:r>
      <w:r w:rsidRPr="005C7914">
        <w:rPr>
          <w:lang w:val="en-US"/>
        </w:rPr>
        <w:t xml:space="preserve"> replaced </w:t>
      </w:r>
      <w:r w:rsidR="00CD13F3" w:rsidRPr="005C7914">
        <w:rPr>
          <w:lang w:val="en-US"/>
        </w:rPr>
        <w:t>by</w:t>
      </w:r>
      <w:r w:rsidRPr="005C7914">
        <w:rPr>
          <w:lang w:val="en-US"/>
        </w:rPr>
        <w:t xml:space="preserve"> a single space.</w:t>
      </w:r>
    </w:p>
    <w:p w14:paraId="0EA35FDD" w14:textId="57174CD2" w:rsidR="005C7914" w:rsidRPr="005C7914" w:rsidRDefault="005C7914" w:rsidP="005C7914">
      <w:pPr>
        <w:ind w:left="720"/>
        <w:rPr>
          <w:lang w:val="en-US"/>
        </w:rPr>
      </w:pPr>
      <w:r w:rsidRPr="005C7914">
        <w:rPr>
          <w:lang w:val="en-US"/>
        </w:rPr>
        <w:t xml:space="preserve">4. Must allow any printable </w:t>
      </w:r>
      <w:r w:rsidR="001754D0" w:rsidRPr="005C7914">
        <w:rPr>
          <w:lang w:val="en-US"/>
        </w:rPr>
        <w:t>Unicode</w:t>
      </w:r>
      <w:r w:rsidRPr="005C7914">
        <w:rPr>
          <w:lang w:val="en-US"/>
        </w:rPr>
        <w:t xml:space="preserve"> character such as emojis.</w:t>
      </w:r>
    </w:p>
    <w:p w14:paraId="2CA15417" w14:textId="54B670E6" w:rsidR="005C7914" w:rsidRPr="009807A0" w:rsidRDefault="005C7914" w:rsidP="0061416A">
      <w:pPr>
        <w:ind w:left="720"/>
        <w:rPr>
          <w:lang w:val="en-US"/>
        </w:rPr>
      </w:pPr>
      <w:r w:rsidRPr="009807A0">
        <w:rPr>
          <w:lang w:val="en-US"/>
        </w:rPr>
        <w:t xml:space="preserve">5. Must not be any requirement for upper or </w:t>
      </w:r>
      <w:r w:rsidR="001754D0" w:rsidRPr="009807A0">
        <w:rPr>
          <w:lang w:val="en-US"/>
        </w:rPr>
        <w:t>lower</w:t>
      </w:r>
      <w:r w:rsidRPr="009807A0">
        <w:rPr>
          <w:lang w:val="en-US"/>
        </w:rPr>
        <w:t xml:space="preserve"> case or numbers or special </w:t>
      </w:r>
      <w:r w:rsidR="0061416A">
        <w:rPr>
          <w:lang w:val="en-US"/>
        </w:rPr>
        <w:t>characters</w:t>
      </w:r>
      <w:r w:rsidRPr="009807A0">
        <w:rPr>
          <w:lang w:val="en-US"/>
        </w:rPr>
        <w:t>.</w:t>
      </w:r>
    </w:p>
    <w:p w14:paraId="4423AFAD" w14:textId="3EBCEF54" w:rsidR="005C7914" w:rsidRPr="005C7914" w:rsidRDefault="005C7914" w:rsidP="005C7914">
      <w:pPr>
        <w:ind w:left="720"/>
        <w:rPr>
          <w:lang w:val="en-US"/>
        </w:rPr>
      </w:pPr>
      <w:r w:rsidRPr="005C7914">
        <w:rPr>
          <w:lang w:val="en-US"/>
        </w:rPr>
        <w:t>6. "Paste" functionality should be allowed.</w:t>
      </w:r>
    </w:p>
    <w:p w14:paraId="281757F7" w14:textId="5628C062" w:rsidR="005C7914" w:rsidRPr="005C7914" w:rsidRDefault="005C7914" w:rsidP="005C7914">
      <w:pPr>
        <w:pStyle w:val="ListParagraph"/>
        <w:numPr>
          <w:ilvl w:val="0"/>
          <w:numId w:val="5"/>
        </w:numPr>
        <w:rPr>
          <w:lang w:val="en-US"/>
        </w:rPr>
      </w:pPr>
      <w:r w:rsidRPr="005C7914">
        <w:rPr>
          <w:lang w:val="en-US"/>
        </w:rPr>
        <w:t>The e-mail/</w:t>
      </w:r>
      <w:r w:rsidR="001754D0" w:rsidRPr="005C7914">
        <w:rPr>
          <w:lang w:val="en-US"/>
        </w:rPr>
        <w:t>SMS</w:t>
      </w:r>
      <w:r w:rsidRPr="005C7914">
        <w:rPr>
          <w:lang w:val="en-US"/>
        </w:rPr>
        <w:t xml:space="preserve"> push-up notification should not contain any sensitive information.</w:t>
      </w:r>
    </w:p>
    <w:p w14:paraId="22966996" w14:textId="078B3CE6" w:rsidR="005C7914" w:rsidRPr="005C7914" w:rsidRDefault="005C7914" w:rsidP="005C7914">
      <w:pPr>
        <w:pStyle w:val="ListParagraph"/>
        <w:numPr>
          <w:ilvl w:val="0"/>
          <w:numId w:val="5"/>
        </w:numPr>
        <w:rPr>
          <w:lang w:val="en-US"/>
        </w:rPr>
      </w:pPr>
      <w:r w:rsidRPr="005C7914">
        <w:rPr>
          <w:lang w:val="en-US"/>
        </w:rPr>
        <w:t xml:space="preserve">Any password generated (such as for drivers and </w:t>
      </w:r>
      <w:r w:rsidR="00C66263">
        <w:rPr>
          <w:lang w:val="en-US"/>
        </w:rPr>
        <w:t>customer</w:t>
      </w:r>
      <w:r w:rsidR="0009375C">
        <w:rPr>
          <w:lang w:val="en-US"/>
        </w:rPr>
        <w:t>s</w:t>
      </w:r>
      <w:r w:rsidRPr="005C7914">
        <w:rPr>
          <w:lang w:val="en-US"/>
        </w:rPr>
        <w:t>) should be at least 6 characters long, may contain letters and numbers and expire after a short period of time. It should be securely randomly generated.</w:t>
      </w:r>
    </w:p>
    <w:p w14:paraId="7F5D6493" w14:textId="7C305A39" w:rsidR="005C7914" w:rsidRPr="005C7914" w:rsidRDefault="005C7914" w:rsidP="005C7914">
      <w:pPr>
        <w:pStyle w:val="ListParagraph"/>
        <w:numPr>
          <w:ilvl w:val="0"/>
          <w:numId w:val="5"/>
        </w:numPr>
        <w:rPr>
          <w:lang w:val="en-US"/>
        </w:rPr>
      </w:pPr>
      <w:r w:rsidRPr="005C7914">
        <w:rPr>
          <w:lang w:val="en-US"/>
        </w:rPr>
        <w:t>No Secrets Questions used.</w:t>
      </w:r>
    </w:p>
    <w:p w14:paraId="3CE84760" w14:textId="7E776D5B" w:rsidR="005C7914" w:rsidRPr="005C7914" w:rsidRDefault="005C7914" w:rsidP="005C7914">
      <w:pPr>
        <w:pStyle w:val="ListParagraph"/>
        <w:numPr>
          <w:ilvl w:val="0"/>
          <w:numId w:val="5"/>
        </w:numPr>
        <w:rPr>
          <w:lang w:val="en-US"/>
        </w:rPr>
      </w:pPr>
      <w:r w:rsidRPr="005C7914">
        <w:rPr>
          <w:lang w:val="en-US"/>
        </w:rPr>
        <w:t>Credential recovery must not reveal the current password.</w:t>
      </w:r>
    </w:p>
    <w:p w14:paraId="3606FDF9" w14:textId="33393C65" w:rsidR="005C7914" w:rsidRPr="005C7914" w:rsidRDefault="005C7914" w:rsidP="005C7914">
      <w:pPr>
        <w:pStyle w:val="ListParagraph"/>
        <w:numPr>
          <w:ilvl w:val="0"/>
          <w:numId w:val="5"/>
        </w:numPr>
        <w:rPr>
          <w:lang w:val="en-US"/>
        </w:rPr>
      </w:pPr>
      <w:r w:rsidRPr="005C7914">
        <w:rPr>
          <w:lang w:val="en-US"/>
        </w:rPr>
        <w:t xml:space="preserve">No default accounts should be present (admin, root or </w:t>
      </w:r>
      <w:proofErr w:type="spellStart"/>
      <w:r w:rsidRPr="005C7914">
        <w:rPr>
          <w:lang w:val="en-US"/>
        </w:rPr>
        <w:t>sa</w:t>
      </w:r>
      <w:proofErr w:type="spellEnd"/>
      <w:r w:rsidRPr="005C7914">
        <w:rPr>
          <w:lang w:val="en-US"/>
        </w:rPr>
        <w:t>).</w:t>
      </w:r>
    </w:p>
    <w:p w14:paraId="454A19F7" w14:textId="56801724" w:rsidR="005C7914" w:rsidRPr="005C7914" w:rsidRDefault="005C7914" w:rsidP="005C7914">
      <w:pPr>
        <w:pStyle w:val="ListParagraph"/>
        <w:numPr>
          <w:ilvl w:val="0"/>
          <w:numId w:val="5"/>
        </w:numPr>
        <w:rPr>
          <w:lang w:val="en-US"/>
        </w:rPr>
      </w:pPr>
      <w:r w:rsidRPr="005C7914">
        <w:rPr>
          <w:lang w:val="en-US"/>
        </w:rPr>
        <w:t>Any authentication factor replaced or changed should be notified.</w:t>
      </w:r>
    </w:p>
    <w:p w14:paraId="447FE2C5" w14:textId="4C496A41" w:rsidR="005C7914" w:rsidRPr="00B02AE0" w:rsidRDefault="005C7914" w:rsidP="005C7914">
      <w:pPr>
        <w:pStyle w:val="ListParagraph"/>
        <w:numPr>
          <w:ilvl w:val="0"/>
          <w:numId w:val="5"/>
        </w:numPr>
        <w:rPr>
          <w:lang w:val="en-US"/>
        </w:rPr>
      </w:pPr>
      <w:r w:rsidRPr="005C7914">
        <w:rPr>
          <w:lang w:val="en-US"/>
        </w:rPr>
        <w:t>Lookup secrets should not be predictable.</w:t>
      </w:r>
    </w:p>
    <w:p w14:paraId="5BE5CEF6" w14:textId="42D76933" w:rsidR="00D75BCE" w:rsidRDefault="00D75BCE" w:rsidP="00C15410">
      <w:pPr>
        <w:pStyle w:val="Heading1"/>
        <w:numPr>
          <w:ilvl w:val="2"/>
          <w:numId w:val="2"/>
        </w:numPr>
        <w:jc w:val="both"/>
      </w:pPr>
      <w:bookmarkStart w:id="26" w:name="_Toc164526086"/>
      <w:bookmarkStart w:id="27" w:name="_Toc164614226"/>
      <w:r w:rsidRPr="00D75BCE">
        <w:t>Data Encryption</w:t>
      </w:r>
      <w:bookmarkEnd w:id="26"/>
      <w:bookmarkEnd w:id="27"/>
    </w:p>
    <w:p w14:paraId="3C7DD467" w14:textId="6F482147" w:rsidR="00BB2295" w:rsidRPr="00BB2295" w:rsidRDefault="00BB2295" w:rsidP="00BB2295">
      <w:pPr>
        <w:pStyle w:val="ListParagraph"/>
        <w:numPr>
          <w:ilvl w:val="0"/>
          <w:numId w:val="6"/>
        </w:numPr>
        <w:rPr>
          <w:lang w:val="en-US"/>
        </w:rPr>
      </w:pPr>
      <w:r w:rsidRPr="00BB2295">
        <w:rPr>
          <w:lang w:val="en-US"/>
        </w:rPr>
        <w:t>User</w:t>
      </w:r>
      <w:r w:rsidR="003C299F">
        <w:rPr>
          <w:lang w:val="en-US"/>
        </w:rPr>
        <w:t>s’</w:t>
      </w:r>
      <w:r w:rsidRPr="00BB2295">
        <w:rPr>
          <w:lang w:val="en-US"/>
        </w:rPr>
        <w:t xml:space="preserve"> passwords will be encrypted during transmission and storage.</w:t>
      </w:r>
    </w:p>
    <w:p w14:paraId="424A5234" w14:textId="135792D0" w:rsidR="00BB2295" w:rsidRPr="00BB2295" w:rsidRDefault="00BB2295" w:rsidP="00BB2295">
      <w:pPr>
        <w:pStyle w:val="ListParagraph"/>
        <w:numPr>
          <w:ilvl w:val="0"/>
          <w:numId w:val="6"/>
        </w:numPr>
        <w:rPr>
          <w:lang w:val="en-US"/>
        </w:rPr>
      </w:pPr>
      <w:r w:rsidRPr="00BB2295">
        <w:rPr>
          <w:lang w:val="en-US"/>
        </w:rPr>
        <w:t>Encryption should handle errors and problems in a way that does not enable Padding Oracle attacks.</w:t>
      </w:r>
    </w:p>
    <w:p w14:paraId="2831FC3C" w14:textId="09313EA8" w:rsidR="00C43A91" w:rsidRPr="00C43A91" w:rsidRDefault="00C43A91" w:rsidP="00C43A91">
      <w:pPr>
        <w:pStyle w:val="ListParagraph"/>
        <w:numPr>
          <w:ilvl w:val="0"/>
          <w:numId w:val="6"/>
        </w:numPr>
        <w:rPr>
          <w:lang w:val="en-US"/>
        </w:rPr>
      </w:pPr>
      <w:r w:rsidRPr="00C43A91">
        <w:rPr>
          <w:lang w:val="en-US"/>
        </w:rPr>
        <w:t>AES 256 will be the encryption mechanism used since it is industry proven and even approved by the NSA.</w:t>
      </w:r>
    </w:p>
    <w:p w14:paraId="20A649DD" w14:textId="69B8103C" w:rsidR="00C43A91" w:rsidRPr="00C43A91" w:rsidRDefault="00C43A91" w:rsidP="00C43A91">
      <w:pPr>
        <w:pStyle w:val="ListParagraph"/>
        <w:numPr>
          <w:ilvl w:val="0"/>
          <w:numId w:val="6"/>
        </w:numPr>
        <w:rPr>
          <w:lang w:val="en-US"/>
        </w:rPr>
      </w:pPr>
      <w:r w:rsidRPr="00C43A91">
        <w:rPr>
          <w:lang w:val="en-US"/>
        </w:rPr>
        <w:t>All configuration related to the encryption will use the latest advice.</w:t>
      </w:r>
    </w:p>
    <w:p w14:paraId="266C6260" w14:textId="096C1AB0" w:rsidR="00C43A91" w:rsidRPr="00C43A91" w:rsidRDefault="00C43A91" w:rsidP="00C43A91">
      <w:pPr>
        <w:pStyle w:val="ListParagraph"/>
        <w:numPr>
          <w:ilvl w:val="0"/>
          <w:numId w:val="6"/>
        </w:numPr>
        <w:rPr>
          <w:lang w:val="en-US"/>
        </w:rPr>
      </w:pPr>
      <w:r w:rsidRPr="00C43A91">
        <w:rPr>
          <w:lang w:val="en-US"/>
        </w:rPr>
        <w:t xml:space="preserve">The system will allow easy configuration of any configuration related to the encryption (random number, encryption or hashing algorithms, key lengths, rounds, </w:t>
      </w:r>
      <w:proofErr w:type="gramStart"/>
      <w:r w:rsidRPr="00C43A91">
        <w:rPr>
          <w:lang w:val="en-US"/>
        </w:rPr>
        <w:t>ciphers</w:t>
      </w:r>
      <w:proofErr w:type="gramEnd"/>
      <w:r w:rsidRPr="00C43A91">
        <w:rPr>
          <w:lang w:val="en-US"/>
        </w:rPr>
        <w:t xml:space="preserve"> or modes).</w:t>
      </w:r>
    </w:p>
    <w:p w14:paraId="2706D478" w14:textId="1C64A795" w:rsidR="00C43A91" w:rsidRPr="00C43A91" w:rsidRDefault="00C43A91" w:rsidP="00C43A91">
      <w:pPr>
        <w:pStyle w:val="ListParagraph"/>
        <w:numPr>
          <w:ilvl w:val="0"/>
          <w:numId w:val="6"/>
        </w:numPr>
        <w:rPr>
          <w:lang w:val="en-US"/>
        </w:rPr>
      </w:pPr>
      <w:r w:rsidRPr="00C43A91">
        <w:rPr>
          <w:lang w:val="en-US"/>
        </w:rPr>
        <w:t>The system won't use repeated nonces per encryption key.</w:t>
      </w:r>
    </w:p>
    <w:p w14:paraId="4C11C008" w14:textId="606FD0FE" w:rsidR="00C43A91" w:rsidRPr="00C43A91" w:rsidRDefault="00C43A91" w:rsidP="00C43A91">
      <w:pPr>
        <w:pStyle w:val="ListParagraph"/>
        <w:numPr>
          <w:ilvl w:val="0"/>
          <w:numId w:val="6"/>
        </w:numPr>
        <w:rPr>
          <w:lang w:val="en-US"/>
        </w:rPr>
      </w:pPr>
      <w:r w:rsidRPr="00C43A91">
        <w:rPr>
          <w:lang w:val="en-US"/>
        </w:rPr>
        <w:t>The system will verify if the encrypted data is authenticated via signatures and other authenticated cipher modes, or HMAC to ensure that ciphertext is not altered by an unauthorized party.</w:t>
      </w:r>
    </w:p>
    <w:p w14:paraId="6000D4D6" w14:textId="3818A558" w:rsidR="00C43A91" w:rsidRPr="00C43A91" w:rsidRDefault="00C43A91" w:rsidP="00C43A91">
      <w:pPr>
        <w:pStyle w:val="ListParagraph"/>
        <w:numPr>
          <w:ilvl w:val="0"/>
          <w:numId w:val="6"/>
        </w:numPr>
        <w:rPr>
          <w:lang w:val="en-US"/>
        </w:rPr>
      </w:pPr>
      <w:r w:rsidRPr="00C43A91">
        <w:rPr>
          <w:lang w:val="en-US"/>
        </w:rPr>
        <w:t>The system won't use "short-circuit" operations to avoid leaking information.</w:t>
      </w:r>
    </w:p>
    <w:p w14:paraId="70E89590" w14:textId="5AE209DF" w:rsidR="00012B77" w:rsidRPr="00BB2295" w:rsidRDefault="00C43A91" w:rsidP="00BB2295">
      <w:pPr>
        <w:pStyle w:val="ListParagraph"/>
        <w:numPr>
          <w:ilvl w:val="0"/>
          <w:numId w:val="6"/>
        </w:numPr>
        <w:rPr>
          <w:lang w:val="en-US"/>
        </w:rPr>
      </w:pPr>
      <w:r w:rsidRPr="00C43A91">
        <w:rPr>
          <w:lang w:val="en-US"/>
        </w:rPr>
        <w:t xml:space="preserve">All generated GUIDs will be created with the GUID v4 algorithm and with a </w:t>
      </w:r>
      <w:r w:rsidR="00BB0D8E" w:rsidRPr="00C43A91">
        <w:rPr>
          <w:lang w:val="en-US"/>
        </w:rPr>
        <w:t>Cryptographically secure</w:t>
      </w:r>
      <w:r w:rsidRPr="00C43A91">
        <w:rPr>
          <w:lang w:val="en-US"/>
        </w:rPr>
        <w:t xml:space="preserve"> Pseudo-random Number Generator (CSPRNG) to avoid predictability.</w:t>
      </w:r>
    </w:p>
    <w:p w14:paraId="678653E7" w14:textId="15BD3457" w:rsidR="00D75BCE" w:rsidRPr="003C20E0" w:rsidRDefault="00D75BCE" w:rsidP="00291825">
      <w:pPr>
        <w:pStyle w:val="Heading1"/>
        <w:numPr>
          <w:ilvl w:val="2"/>
          <w:numId w:val="2"/>
        </w:numPr>
        <w:jc w:val="both"/>
        <w:rPr>
          <w:lang w:val="en-US"/>
        </w:rPr>
      </w:pPr>
      <w:bookmarkStart w:id="28" w:name="_Toc164526087"/>
      <w:bookmarkStart w:id="29" w:name="_Toc164614227"/>
      <w:r w:rsidRPr="008408E5">
        <w:t>Secure Communication</w:t>
      </w:r>
      <w:bookmarkEnd w:id="28"/>
      <w:bookmarkEnd w:id="29"/>
    </w:p>
    <w:p w14:paraId="303A1657" w14:textId="79728595" w:rsidR="00D75BCE" w:rsidRPr="00282761" w:rsidRDefault="00D75BCE" w:rsidP="008D0031">
      <w:pPr>
        <w:pStyle w:val="ListParagraph"/>
        <w:numPr>
          <w:ilvl w:val="0"/>
          <w:numId w:val="7"/>
        </w:numPr>
        <w:rPr>
          <w:lang w:val="en-US"/>
        </w:rPr>
      </w:pPr>
      <w:r w:rsidRPr="00B02AE0">
        <w:rPr>
          <w:lang w:val="en-US"/>
        </w:rPr>
        <w:t xml:space="preserve">Secure communication channels (HTTPS) should be used between </w:t>
      </w:r>
      <w:r w:rsidR="00C66263">
        <w:rPr>
          <w:lang w:val="en-US"/>
        </w:rPr>
        <w:t>customer</w:t>
      </w:r>
      <w:r w:rsidRPr="00B02AE0">
        <w:rPr>
          <w:lang w:val="en-US"/>
        </w:rPr>
        <w:t>s, managers, drivers, and the server to prevent data interception.</w:t>
      </w:r>
    </w:p>
    <w:p w14:paraId="3F77D681" w14:textId="168D9DF0" w:rsidR="00D75BCE" w:rsidRPr="008408E5" w:rsidRDefault="00D75BCE" w:rsidP="00291825">
      <w:pPr>
        <w:pStyle w:val="Heading1"/>
        <w:numPr>
          <w:ilvl w:val="2"/>
          <w:numId w:val="2"/>
        </w:numPr>
        <w:jc w:val="both"/>
      </w:pPr>
      <w:bookmarkStart w:id="30" w:name="_Toc164526088"/>
      <w:bookmarkStart w:id="31" w:name="_Toc164614228"/>
      <w:r w:rsidRPr="008408E5">
        <w:lastRenderedPageBreak/>
        <w:t>Access Control</w:t>
      </w:r>
      <w:bookmarkEnd w:id="30"/>
      <w:bookmarkEnd w:id="31"/>
    </w:p>
    <w:p w14:paraId="364B5559" w14:textId="761375C6" w:rsidR="00D75BCE" w:rsidRPr="00B02AE0" w:rsidRDefault="00D75BCE" w:rsidP="008D0031">
      <w:pPr>
        <w:pStyle w:val="ListParagraph"/>
        <w:numPr>
          <w:ilvl w:val="0"/>
          <w:numId w:val="7"/>
        </w:numPr>
        <w:rPr>
          <w:lang w:val="en-US"/>
        </w:rPr>
      </w:pPr>
      <w:r w:rsidRPr="00B02AE0">
        <w:rPr>
          <w:lang w:val="en-US"/>
        </w:rPr>
        <w:t>Role-based access control (RBAC) should be implemented to restrict access to specific features based on user roles.</w:t>
      </w:r>
    </w:p>
    <w:p w14:paraId="0315F54D" w14:textId="7095DDAC" w:rsidR="00D75BCE" w:rsidRPr="00B02AE0" w:rsidRDefault="00D75BCE" w:rsidP="008D0031">
      <w:pPr>
        <w:pStyle w:val="ListParagraph"/>
        <w:numPr>
          <w:ilvl w:val="0"/>
          <w:numId w:val="7"/>
        </w:numPr>
        <w:rPr>
          <w:lang w:val="en-US"/>
        </w:rPr>
      </w:pPr>
      <w:r w:rsidRPr="00B02AE0">
        <w:rPr>
          <w:lang w:val="en-US"/>
        </w:rPr>
        <w:t xml:space="preserve">Managers should have access to administrative functions such as assigning requests, drivers should only have access to request details and navigation features and </w:t>
      </w:r>
      <w:r w:rsidR="00DC169E">
        <w:rPr>
          <w:lang w:val="en-US"/>
        </w:rPr>
        <w:t>customers</w:t>
      </w:r>
      <w:r w:rsidRPr="00B02AE0">
        <w:rPr>
          <w:lang w:val="en-US"/>
        </w:rPr>
        <w:t xml:space="preserve"> should access the create </w:t>
      </w:r>
      <w:r w:rsidR="00DC169E">
        <w:rPr>
          <w:lang w:val="en-US"/>
        </w:rPr>
        <w:t>service</w:t>
      </w:r>
      <w:r w:rsidRPr="00B02AE0">
        <w:rPr>
          <w:lang w:val="en-US"/>
        </w:rPr>
        <w:t xml:space="preserve"> page.</w:t>
      </w:r>
    </w:p>
    <w:p w14:paraId="7C7046C3" w14:textId="3E820F01" w:rsidR="00D75BCE" w:rsidRPr="00282761" w:rsidRDefault="1D1FC34B" w:rsidP="008D0031">
      <w:pPr>
        <w:pStyle w:val="ListParagraph"/>
        <w:numPr>
          <w:ilvl w:val="0"/>
          <w:numId w:val="7"/>
        </w:numPr>
        <w:rPr>
          <w:lang w:val="en-US"/>
        </w:rPr>
      </w:pPr>
      <w:r w:rsidRPr="00B02AE0">
        <w:rPr>
          <w:lang w:val="en-US"/>
        </w:rPr>
        <w:t>Every performed request must be identified with the Logged in Users' Token</w:t>
      </w:r>
      <w:r w:rsidR="008D0031">
        <w:rPr>
          <w:lang w:val="en-US"/>
        </w:rPr>
        <w:t>.</w:t>
      </w:r>
    </w:p>
    <w:p w14:paraId="7A57A518" w14:textId="51F0B9BB" w:rsidR="00D75BCE" w:rsidRPr="00A0030E" w:rsidRDefault="00D75BCE" w:rsidP="008D0031">
      <w:pPr>
        <w:pStyle w:val="Heading1"/>
        <w:numPr>
          <w:ilvl w:val="2"/>
          <w:numId w:val="2"/>
        </w:numPr>
        <w:rPr>
          <w:lang w:val="en-US"/>
        </w:rPr>
      </w:pPr>
      <w:bookmarkStart w:id="32" w:name="_Toc164526089"/>
      <w:bookmarkStart w:id="33" w:name="_Toc164614229"/>
      <w:r w:rsidRPr="008408E5">
        <w:t>Audit Trails</w:t>
      </w:r>
      <w:bookmarkEnd w:id="32"/>
      <w:bookmarkEnd w:id="33"/>
    </w:p>
    <w:p w14:paraId="437A8ABA" w14:textId="71F6E10D" w:rsidR="00D75BCE" w:rsidRPr="00B02AE0" w:rsidRDefault="00D75BCE" w:rsidP="008D0031">
      <w:pPr>
        <w:pStyle w:val="ListParagraph"/>
        <w:numPr>
          <w:ilvl w:val="0"/>
          <w:numId w:val="8"/>
        </w:numPr>
        <w:rPr>
          <w:lang w:val="en-US"/>
        </w:rPr>
      </w:pPr>
      <w:r w:rsidRPr="00B02AE0">
        <w:rPr>
          <w:lang w:val="en-US"/>
        </w:rPr>
        <w:t>Log and monitor user activities to create an audit trail.</w:t>
      </w:r>
    </w:p>
    <w:p w14:paraId="4302983E" w14:textId="4DED5055" w:rsidR="005D30E9" w:rsidRPr="00282761" w:rsidRDefault="00D75BCE" w:rsidP="008D0031">
      <w:pPr>
        <w:pStyle w:val="ListParagraph"/>
        <w:numPr>
          <w:ilvl w:val="0"/>
          <w:numId w:val="8"/>
        </w:numPr>
        <w:rPr>
          <w:lang w:val="en-US"/>
        </w:rPr>
      </w:pPr>
      <w:r w:rsidRPr="00B02AE0">
        <w:rPr>
          <w:lang w:val="en-US"/>
        </w:rPr>
        <w:t>The system should log login attempts, access to sensitive data, and any actions performed by users.</w:t>
      </w:r>
    </w:p>
    <w:p w14:paraId="17F57DB7" w14:textId="77777777" w:rsidR="001E4D06" w:rsidRDefault="0062323E" w:rsidP="00291825">
      <w:pPr>
        <w:pStyle w:val="Heading1"/>
        <w:numPr>
          <w:ilvl w:val="1"/>
          <w:numId w:val="2"/>
        </w:numPr>
        <w:jc w:val="both"/>
      </w:pPr>
      <w:bookmarkStart w:id="34" w:name="_Toc164526090"/>
      <w:bookmarkStart w:id="35" w:name="_Toc164614230"/>
      <w:r w:rsidRPr="00C471CB">
        <w:t>Non-functional Security Requirements</w:t>
      </w:r>
      <w:bookmarkEnd w:id="34"/>
      <w:bookmarkEnd w:id="35"/>
    </w:p>
    <w:p w14:paraId="06EB7C50" w14:textId="1B1227F5" w:rsidR="009D6539" w:rsidRPr="001E4D06" w:rsidRDefault="009D6539" w:rsidP="00291825">
      <w:pPr>
        <w:pStyle w:val="Heading1"/>
        <w:numPr>
          <w:ilvl w:val="2"/>
          <w:numId w:val="2"/>
        </w:numPr>
        <w:jc w:val="both"/>
      </w:pPr>
      <w:bookmarkStart w:id="36" w:name="_Toc164526091"/>
      <w:bookmarkStart w:id="37" w:name="_Toc164614231"/>
      <w:r w:rsidRPr="001E4D06">
        <w:t>Performance</w:t>
      </w:r>
      <w:bookmarkEnd w:id="36"/>
      <w:bookmarkEnd w:id="37"/>
    </w:p>
    <w:p w14:paraId="6A5C2F4B" w14:textId="40D6891A" w:rsidR="009D6539" w:rsidRPr="00B02AE0" w:rsidRDefault="009D6539" w:rsidP="008D0031">
      <w:pPr>
        <w:pStyle w:val="ListParagraph"/>
        <w:numPr>
          <w:ilvl w:val="0"/>
          <w:numId w:val="10"/>
        </w:numPr>
        <w:rPr>
          <w:lang w:val="en-US"/>
        </w:rPr>
      </w:pPr>
      <w:r w:rsidRPr="00B02AE0">
        <w:rPr>
          <w:lang w:val="en-US"/>
        </w:rPr>
        <w:t>Security measures should not significantly impact system performance.</w:t>
      </w:r>
    </w:p>
    <w:p w14:paraId="2D6A44D2" w14:textId="03748797" w:rsidR="009D6539" w:rsidRPr="00282761" w:rsidRDefault="009D6539" w:rsidP="008D0031">
      <w:pPr>
        <w:pStyle w:val="ListParagraph"/>
        <w:numPr>
          <w:ilvl w:val="0"/>
          <w:numId w:val="10"/>
        </w:numPr>
        <w:rPr>
          <w:lang w:val="en-US"/>
        </w:rPr>
      </w:pPr>
      <w:r w:rsidRPr="00B02AE0">
        <w:rPr>
          <w:lang w:val="en-US"/>
        </w:rPr>
        <w:t>Encryption and decryption processes should be optimized to minimize latency.</w:t>
      </w:r>
    </w:p>
    <w:p w14:paraId="60DF0A79" w14:textId="2293A07F" w:rsidR="009D6539" w:rsidRDefault="009D6539" w:rsidP="00291825">
      <w:pPr>
        <w:pStyle w:val="Heading1"/>
        <w:numPr>
          <w:ilvl w:val="2"/>
          <w:numId w:val="2"/>
        </w:numPr>
        <w:jc w:val="both"/>
      </w:pPr>
      <w:bookmarkStart w:id="38" w:name="_Toc164526092"/>
      <w:bookmarkStart w:id="39" w:name="_Toc164614232"/>
      <w:r>
        <w:t>Scalability</w:t>
      </w:r>
      <w:bookmarkEnd w:id="38"/>
      <w:bookmarkEnd w:id="39"/>
    </w:p>
    <w:p w14:paraId="03CB6DEC" w14:textId="77777777" w:rsidR="001E4D06" w:rsidRPr="00B02AE0" w:rsidRDefault="009D6539" w:rsidP="008D0031">
      <w:pPr>
        <w:pStyle w:val="ListParagraph"/>
        <w:numPr>
          <w:ilvl w:val="0"/>
          <w:numId w:val="9"/>
        </w:numPr>
        <w:rPr>
          <w:lang w:val="en-US"/>
        </w:rPr>
      </w:pPr>
      <w:r w:rsidRPr="00B02AE0">
        <w:rPr>
          <w:lang w:val="en-US"/>
        </w:rPr>
        <w:t>The system should be designed to handle an increasing number of users, requests, and data without compromising security.</w:t>
      </w:r>
    </w:p>
    <w:p w14:paraId="3013297A" w14:textId="536E2419" w:rsidR="001E4D06" w:rsidRPr="00B02AE0" w:rsidRDefault="009D6539" w:rsidP="008D0031">
      <w:pPr>
        <w:pStyle w:val="ListParagraph"/>
        <w:numPr>
          <w:ilvl w:val="0"/>
          <w:numId w:val="9"/>
        </w:numPr>
        <w:rPr>
          <w:lang w:val="en-US"/>
        </w:rPr>
      </w:pPr>
      <w:r w:rsidRPr="00B02AE0">
        <w:rPr>
          <w:lang w:val="en-US"/>
        </w:rPr>
        <w:t>Scalability should be considered in terms of both hardware infrastructure and software architecture.</w:t>
      </w:r>
    </w:p>
    <w:p w14:paraId="346DFA6E" w14:textId="1480EE59" w:rsidR="009D6539" w:rsidRDefault="009D6539" w:rsidP="00291825">
      <w:pPr>
        <w:pStyle w:val="Heading1"/>
        <w:numPr>
          <w:ilvl w:val="2"/>
          <w:numId w:val="2"/>
        </w:numPr>
        <w:jc w:val="both"/>
      </w:pPr>
      <w:bookmarkStart w:id="40" w:name="_Toc164526093"/>
      <w:bookmarkStart w:id="41" w:name="_Toc164614233"/>
      <w:r>
        <w:t>Availability</w:t>
      </w:r>
      <w:bookmarkEnd w:id="40"/>
      <w:bookmarkEnd w:id="41"/>
    </w:p>
    <w:p w14:paraId="7A2D0AA6" w14:textId="0D20BFB4" w:rsidR="009D6539" w:rsidRPr="00B02AE0" w:rsidRDefault="009D6539" w:rsidP="008D0031">
      <w:pPr>
        <w:pStyle w:val="ListParagraph"/>
        <w:numPr>
          <w:ilvl w:val="0"/>
          <w:numId w:val="11"/>
        </w:numPr>
        <w:rPr>
          <w:lang w:val="en-US"/>
        </w:rPr>
      </w:pPr>
      <w:r w:rsidRPr="00B02AE0">
        <w:rPr>
          <w:lang w:val="en-US"/>
        </w:rPr>
        <w:t>The system should be highly available to ensure users can access it whenever needed.</w:t>
      </w:r>
    </w:p>
    <w:p w14:paraId="3B9F3E70" w14:textId="1C40B38F" w:rsidR="009D6539" w:rsidRPr="00A0030E" w:rsidRDefault="009D6539" w:rsidP="00A0030E">
      <w:pPr>
        <w:pStyle w:val="ListParagraph"/>
        <w:numPr>
          <w:ilvl w:val="0"/>
          <w:numId w:val="11"/>
        </w:numPr>
        <w:rPr>
          <w:lang w:val="en-US"/>
        </w:rPr>
      </w:pPr>
      <w:r w:rsidRPr="00B02AE0">
        <w:rPr>
          <w:lang w:val="en-US"/>
        </w:rPr>
        <w:t>Redundancy and failover mechanisms should be in place to mitigate the impact of potential downtime due to security incidents or hardware failures.</w:t>
      </w:r>
    </w:p>
    <w:p w14:paraId="672B2B99" w14:textId="31448760" w:rsidR="009D6539" w:rsidRDefault="009D6539" w:rsidP="00291825">
      <w:pPr>
        <w:pStyle w:val="Heading1"/>
        <w:numPr>
          <w:ilvl w:val="2"/>
          <w:numId w:val="2"/>
        </w:numPr>
        <w:jc w:val="both"/>
      </w:pPr>
      <w:bookmarkStart w:id="42" w:name="_Toc164526094"/>
      <w:bookmarkStart w:id="43" w:name="_Toc164614234"/>
      <w:r>
        <w:t>Reliability</w:t>
      </w:r>
      <w:bookmarkEnd w:id="42"/>
      <w:bookmarkEnd w:id="43"/>
    </w:p>
    <w:p w14:paraId="3CA2FF63" w14:textId="23A1145B" w:rsidR="009D6539" w:rsidRPr="00B02AE0" w:rsidRDefault="009D6539" w:rsidP="008D0031">
      <w:pPr>
        <w:pStyle w:val="ListParagraph"/>
        <w:numPr>
          <w:ilvl w:val="0"/>
          <w:numId w:val="12"/>
        </w:numPr>
        <w:rPr>
          <w:lang w:val="en-US"/>
        </w:rPr>
      </w:pPr>
      <w:r w:rsidRPr="00B02AE0">
        <w:rPr>
          <w:lang w:val="en-US"/>
        </w:rPr>
        <w:t>Security mechanisms should be reliable and consistently enforce access controls, encryption, and other security measures.</w:t>
      </w:r>
    </w:p>
    <w:p w14:paraId="4406F3C8" w14:textId="66DCDDD0" w:rsidR="009D6539" w:rsidRPr="00B02AE0" w:rsidRDefault="009D6539" w:rsidP="008D0031">
      <w:pPr>
        <w:pStyle w:val="ListParagraph"/>
        <w:numPr>
          <w:ilvl w:val="0"/>
          <w:numId w:val="12"/>
        </w:numPr>
        <w:rPr>
          <w:lang w:val="en-US"/>
        </w:rPr>
      </w:pPr>
      <w:r w:rsidRPr="00B02AE0">
        <w:rPr>
          <w:lang w:val="en-US"/>
        </w:rPr>
        <w:t>Regular security testing and updates should be performed to address vulnerabilities and maintain system reliability.</w:t>
      </w:r>
    </w:p>
    <w:p w14:paraId="59C328EE" w14:textId="2D0A4CD0" w:rsidR="009D6539" w:rsidRDefault="009D6539" w:rsidP="00291825">
      <w:pPr>
        <w:pStyle w:val="Heading1"/>
        <w:numPr>
          <w:ilvl w:val="2"/>
          <w:numId w:val="2"/>
        </w:numPr>
        <w:jc w:val="both"/>
      </w:pPr>
      <w:bookmarkStart w:id="44" w:name="_Toc164526095"/>
      <w:bookmarkStart w:id="45" w:name="_Toc164614235"/>
      <w:r>
        <w:lastRenderedPageBreak/>
        <w:t>Compliance</w:t>
      </w:r>
      <w:bookmarkEnd w:id="44"/>
      <w:bookmarkEnd w:id="45"/>
    </w:p>
    <w:p w14:paraId="17408A11" w14:textId="05FE8A54" w:rsidR="009D6539" w:rsidRPr="00B02AE0" w:rsidRDefault="009D6539" w:rsidP="008D0031">
      <w:pPr>
        <w:pStyle w:val="ListParagraph"/>
        <w:numPr>
          <w:ilvl w:val="0"/>
          <w:numId w:val="13"/>
        </w:numPr>
        <w:rPr>
          <w:lang w:val="en-US"/>
        </w:rPr>
      </w:pPr>
      <w:r w:rsidRPr="00B02AE0">
        <w:rPr>
          <w:lang w:val="en-US"/>
        </w:rPr>
        <w:t xml:space="preserve">Ensure compliance with relevant security standards and regulations </w:t>
      </w:r>
      <w:r w:rsidR="004D451A">
        <w:rPr>
          <w:lang w:val="en-US"/>
        </w:rPr>
        <w:t>like</w:t>
      </w:r>
      <w:r w:rsidRPr="00B02AE0">
        <w:rPr>
          <w:lang w:val="en-US"/>
        </w:rPr>
        <w:t xml:space="preserve"> GDPR.</w:t>
      </w:r>
    </w:p>
    <w:p w14:paraId="509EB04A" w14:textId="0A1BEE0F" w:rsidR="008408E5" w:rsidRPr="00B02AE0" w:rsidRDefault="009D6539" w:rsidP="008D0031">
      <w:pPr>
        <w:pStyle w:val="ListParagraph"/>
        <w:numPr>
          <w:ilvl w:val="0"/>
          <w:numId w:val="13"/>
        </w:numPr>
        <w:rPr>
          <w:lang w:val="en-US"/>
        </w:rPr>
      </w:pPr>
      <w:r w:rsidRPr="00B02AE0">
        <w:rPr>
          <w:lang w:val="en-US"/>
        </w:rPr>
        <w:t>Implement features such as data anonymization and user consent management to comply with privacy regulations.</w:t>
      </w:r>
    </w:p>
    <w:p w14:paraId="2573465D" w14:textId="608A2690" w:rsidR="0062323E" w:rsidRDefault="00C471CB" w:rsidP="00291825">
      <w:pPr>
        <w:pStyle w:val="Heading1"/>
        <w:numPr>
          <w:ilvl w:val="1"/>
          <w:numId w:val="2"/>
        </w:numPr>
        <w:jc w:val="both"/>
      </w:pPr>
      <w:bookmarkStart w:id="46" w:name="_Toc164526096"/>
      <w:bookmarkStart w:id="47" w:name="_Toc164614236"/>
      <w:r w:rsidRPr="00C471CB">
        <w:t>Secure Development Requirements</w:t>
      </w:r>
      <w:bookmarkEnd w:id="46"/>
      <w:bookmarkEnd w:id="47"/>
    </w:p>
    <w:p w14:paraId="5BC46823" w14:textId="7F31805B" w:rsidR="001E4D06" w:rsidRDefault="001E4D06" w:rsidP="00291825">
      <w:pPr>
        <w:pStyle w:val="Heading1"/>
        <w:numPr>
          <w:ilvl w:val="2"/>
          <w:numId w:val="2"/>
        </w:numPr>
        <w:jc w:val="both"/>
      </w:pPr>
      <w:bookmarkStart w:id="48" w:name="_Toc164526097"/>
      <w:bookmarkStart w:id="49" w:name="_Toc164614237"/>
      <w:r>
        <w:t>Secure Design</w:t>
      </w:r>
      <w:bookmarkEnd w:id="48"/>
      <w:bookmarkEnd w:id="49"/>
    </w:p>
    <w:p w14:paraId="18DBDADD" w14:textId="46D51A5A" w:rsidR="001E4D06" w:rsidRPr="00B02AE0" w:rsidRDefault="001E4D06" w:rsidP="00BB3B00">
      <w:pPr>
        <w:pStyle w:val="ListParagraph"/>
        <w:numPr>
          <w:ilvl w:val="0"/>
          <w:numId w:val="14"/>
        </w:numPr>
        <w:rPr>
          <w:lang w:val="en-US"/>
        </w:rPr>
      </w:pPr>
      <w:r w:rsidRPr="00B02AE0">
        <w:rPr>
          <w:lang w:val="en-US"/>
        </w:rPr>
        <w:t>Conduct threat modeling to identify potential security threats and vulnerabilities early in the design phase.</w:t>
      </w:r>
    </w:p>
    <w:p w14:paraId="424B42AD" w14:textId="5E90D705" w:rsidR="001E4D06" w:rsidRPr="00282761" w:rsidRDefault="001E4D06" w:rsidP="00BB3B00">
      <w:pPr>
        <w:pStyle w:val="ListParagraph"/>
        <w:numPr>
          <w:ilvl w:val="0"/>
          <w:numId w:val="14"/>
        </w:numPr>
        <w:rPr>
          <w:lang w:val="en-US"/>
        </w:rPr>
      </w:pPr>
      <w:r w:rsidRPr="00B02AE0">
        <w:rPr>
          <w:lang w:val="en-US"/>
        </w:rPr>
        <w:t>Design the application with security in mind, following security best practices and principles such as the principle of least privilege and defense-in-depth.</w:t>
      </w:r>
    </w:p>
    <w:p w14:paraId="5C49BEF6" w14:textId="29161720" w:rsidR="001E4D06" w:rsidRDefault="001E4D06" w:rsidP="00291825">
      <w:pPr>
        <w:pStyle w:val="Heading1"/>
        <w:numPr>
          <w:ilvl w:val="2"/>
          <w:numId w:val="2"/>
        </w:numPr>
        <w:jc w:val="both"/>
      </w:pPr>
      <w:bookmarkStart w:id="50" w:name="_Toc164526098"/>
      <w:bookmarkStart w:id="51" w:name="_Toc164614238"/>
      <w:r>
        <w:t>Secure Coding Practices</w:t>
      </w:r>
      <w:bookmarkEnd w:id="50"/>
      <w:bookmarkEnd w:id="51"/>
    </w:p>
    <w:p w14:paraId="09FB4394" w14:textId="45F58E6A" w:rsidR="001E4D06" w:rsidRPr="00B02AE0" w:rsidRDefault="001E4D06" w:rsidP="00BB3B00">
      <w:pPr>
        <w:pStyle w:val="ListParagraph"/>
        <w:numPr>
          <w:ilvl w:val="0"/>
          <w:numId w:val="15"/>
        </w:numPr>
        <w:rPr>
          <w:lang w:val="en-US"/>
        </w:rPr>
      </w:pPr>
      <w:r w:rsidRPr="00B02AE0">
        <w:rPr>
          <w:lang w:val="en-US"/>
        </w:rPr>
        <w:t>Follow secure coding guidelines and standards such as OWASP Top 10 and CWE/SANS Top 25.</w:t>
      </w:r>
    </w:p>
    <w:p w14:paraId="075C4A61" w14:textId="0AA39113" w:rsidR="001E4D06" w:rsidRDefault="001E4D06" w:rsidP="00BB3B00">
      <w:pPr>
        <w:pStyle w:val="ListParagraph"/>
        <w:numPr>
          <w:ilvl w:val="0"/>
          <w:numId w:val="15"/>
        </w:numPr>
        <w:rPr>
          <w:lang w:val="en-US"/>
        </w:rPr>
      </w:pPr>
      <w:r w:rsidRPr="00B02AE0">
        <w:rPr>
          <w:lang w:val="en-US"/>
        </w:rPr>
        <w:t>Use secure coding practices to prevent common vulnerabilities such as injection attacks (SQL injection, XSS), insecure direct object references, and buffer overflows.</w:t>
      </w:r>
    </w:p>
    <w:p w14:paraId="65B5F521" w14:textId="346FDB2E" w:rsidR="0096479E" w:rsidRPr="00B02AE0" w:rsidRDefault="0096479E" w:rsidP="00BB3B00">
      <w:pPr>
        <w:pStyle w:val="ListParagraph"/>
        <w:numPr>
          <w:ilvl w:val="0"/>
          <w:numId w:val="15"/>
        </w:numPr>
        <w:rPr>
          <w:lang w:val="en-US"/>
        </w:rPr>
      </w:pPr>
      <w:r w:rsidRPr="0096479E">
        <w:rPr>
          <w:lang w:val="en-US"/>
        </w:rPr>
        <w:t>Do not use unsupported, insecure or deprecate client-side technologies.</w:t>
      </w:r>
    </w:p>
    <w:p w14:paraId="20741B6C" w14:textId="77777777" w:rsidR="00170F33" w:rsidRDefault="102AD760" w:rsidP="00BB3B00">
      <w:pPr>
        <w:pStyle w:val="ListParagraph"/>
        <w:numPr>
          <w:ilvl w:val="0"/>
          <w:numId w:val="15"/>
        </w:numPr>
        <w:rPr>
          <w:lang w:val="en-US"/>
        </w:rPr>
      </w:pPr>
      <w:r w:rsidRPr="20887F9A">
        <w:rPr>
          <w:lang w:val="en-US"/>
        </w:rPr>
        <w:t xml:space="preserve">Avoid the usage of </w:t>
      </w:r>
      <w:proofErr w:type="gramStart"/>
      <w:r w:rsidRPr="20887F9A">
        <w:rPr>
          <w:lang w:val="en-US"/>
        </w:rPr>
        <w:t>eval(</w:t>
      </w:r>
      <w:proofErr w:type="gramEnd"/>
      <w:r w:rsidRPr="20887F9A">
        <w:rPr>
          <w:lang w:val="en-US"/>
        </w:rPr>
        <w:t>) or other similar dynamic coding.</w:t>
      </w:r>
    </w:p>
    <w:p w14:paraId="6FA35AE6" w14:textId="0667ABD4" w:rsidR="00357987" w:rsidRDefault="00170F33" w:rsidP="00784875">
      <w:pPr>
        <w:pStyle w:val="ListParagraph"/>
        <w:numPr>
          <w:ilvl w:val="0"/>
          <w:numId w:val="15"/>
        </w:numPr>
        <w:rPr>
          <w:lang w:val="en-US"/>
        </w:rPr>
      </w:pPr>
      <w:r w:rsidRPr="00170F33">
        <w:rPr>
          <w:lang w:val="en-US"/>
        </w:rPr>
        <w:t xml:space="preserve">Code Integrity and malicious code search will be </w:t>
      </w:r>
      <w:r w:rsidR="00282761" w:rsidRPr="00170F33">
        <w:rPr>
          <w:lang w:val="en-US"/>
        </w:rPr>
        <w:t>analyzed</w:t>
      </w:r>
      <w:r w:rsidRPr="00170F33">
        <w:rPr>
          <w:lang w:val="en-US"/>
        </w:rPr>
        <w:t xml:space="preserve"> by tools such as </w:t>
      </w:r>
      <w:proofErr w:type="spellStart"/>
      <w:r w:rsidRPr="00170F33">
        <w:rPr>
          <w:lang w:val="en-US"/>
        </w:rPr>
        <w:t>Sonarqube</w:t>
      </w:r>
      <w:proofErr w:type="spellEnd"/>
      <w:r w:rsidRPr="00170F33">
        <w:rPr>
          <w:lang w:val="en-US"/>
        </w:rPr>
        <w:t xml:space="preserve"> and Dependency track. If possible, with integration of quality gates.</w:t>
      </w:r>
    </w:p>
    <w:p w14:paraId="1A108251" w14:textId="65A638A2" w:rsidR="001E4D06" w:rsidRPr="00282761" w:rsidRDefault="001C5E18" w:rsidP="00BB3B00">
      <w:pPr>
        <w:pStyle w:val="ListParagraph"/>
        <w:numPr>
          <w:ilvl w:val="0"/>
          <w:numId w:val="15"/>
        </w:numPr>
        <w:rPr>
          <w:lang w:val="en-US"/>
        </w:rPr>
      </w:pPr>
      <w:r>
        <w:rPr>
          <w:lang w:val="en-US"/>
        </w:rPr>
        <w:t>ZAP</w:t>
      </w:r>
      <w:r w:rsidR="00921D32">
        <w:rPr>
          <w:lang w:val="en-US"/>
        </w:rPr>
        <w:t xml:space="preserve"> to test the application security.</w:t>
      </w:r>
    </w:p>
    <w:p w14:paraId="1D949519" w14:textId="4F81E809" w:rsidR="001E4D06" w:rsidRDefault="001E4D06" w:rsidP="00291825">
      <w:pPr>
        <w:pStyle w:val="Heading1"/>
        <w:numPr>
          <w:ilvl w:val="2"/>
          <w:numId w:val="2"/>
        </w:numPr>
        <w:jc w:val="both"/>
      </w:pPr>
      <w:bookmarkStart w:id="52" w:name="_Toc164526099"/>
      <w:bookmarkStart w:id="53" w:name="_Toc164614239"/>
      <w:r>
        <w:t>Input Validation</w:t>
      </w:r>
      <w:bookmarkEnd w:id="52"/>
      <w:bookmarkEnd w:id="53"/>
    </w:p>
    <w:p w14:paraId="5EE037D1" w14:textId="77777777" w:rsidR="001E4D06" w:rsidRPr="00B02AE0" w:rsidRDefault="001E4D06" w:rsidP="00BB3B00">
      <w:pPr>
        <w:pStyle w:val="ListParagraph"/>
        <w:numPr>
          <w:ilvl w:val="0"/>
          <w:numId w:val="16"/>
        </w:numPr>
        <w:rPr>
          <w:lang w:val="en-US"/>
        </w:rPr>
      </w:pPr>
      <w:r w:rsidRPr="00B02AE0">
        <w:rPr>
          <w:lang w:val="en-US"/>
        </w:rPr>
        <w:t>Implement input validation to prevent injection attacks and ensure that user input is properly sanitized and validated before processing.</w:t>
      </w:r>
    </w:p>
    <w:p w14:paraId="3E1F37A7" w14:textId="03B5573B" w:rsidR="001E4D06" w:rsidRDefault="001E4D06" w:rsidP="00BB3B00">
      <w:pPr>
        <w:pStyle w:val="ListParagraph"/>
        <w:numPr>
          <w:ilvl w:val="0"/>
          <w:numId w:val="16"/>
        </w:numPr>
        <w:rPr>
          <w:lang w:val="en-US"/>
        </w:rPr>
      </w:pPr>
      <w:r w:rsidRPr="00B02AE0">
        <w:rPr>
          <w:lang w:val="en-US"/>
        </w:rPr>
        <w:t>Validate input data types, length, format, and range to mitigate the risk of malicious input.</w:t>
      </w:r>
    </w:p>
    <w:p w14:paraId="32A1F7C2" w14:textId="47C36B2F" w:rsidR="00250E68" w:rsidRPr="00B02AE0" w:rsidRDefault="00250E68" w:rsidP="00BB3B00">
      <w:pPr>
        <w:pStyle w:val="ListParagraph"/>
        <w:numPr>
          <w:ilvl w:val="0"/>
          <w:numId w:val="16"/>
        </w:numPr>
        <w:rPr>
          <w:lang w:val="en-US"/>
        </w:rPr>
      </w:pPr>
      <w:r w:rsidRPr="00250E68">
        <w:rPr>
          <w:lang w:val="en-US"/>
        </w:rPr>
        <w:t>Data images should be served by their octet stream.</w:t>
      </w:r>
    </w:p>
    <w:p w14:paraId="2D312E87" w14:textId="72EC19F5" w:rsidR="1389B97F" w:rsidRPr="00B02AE0" w:rsidRDefault="1389B97F" w:rsidP="00BB3B00">
      <w:pPr>
        <w:pStyle w:val="ListParagraph"/>
        <w:numPr>
          <w:ilvl w:val="0"/>
          <w:numId w:val="16"/>
        </w:numPr>
        <w:rPr>
          <w:lang w:val="en-US"/>
        </w:rPr>
      </w:pPr>
      <w:r w:rsidRPr="00B02AE0">
        <w:rPr>
          <w:lang w:val="en-US"/>
        </w:rPr>
        <w:t>Protection against OS Command Injection.</w:t>
      </w:r>
    </w:p>
    <w:p w14:paraId="4EA6DBF5" w14:textId="1DDC5F81" w:rsidR="001E4D06" w:rsidRPr="00282761" w:rsidRDefault="1389B97F" w:rsidP="00BB3B00">
      <w:pPr>
        <w:pStyle w:val="ListParagraph"/>
        <w:numPr>
          <w:ilvl w:val="0"/>
          <w:numId w:val="16"/>
        </w:numPr>
        <w:rPr>
          <w:lang w:val="en-US"/>
        </w:rPr>
      </w:pPr>
      <w:r w:rsidRPr="00B02AE0">
        <w:rPr>
          <w:lang w:val="en-US"/>
        </w:rPr>
        <w:t>Verify that sign, range, and input validation techniques are used to prevent integer overflows.</w:t>
      </w:r>
    </w:p>
    <w:p w14:paraId="72511B1F" w14:textId="45AF9110" w:rsidR="001E4D06" w:rsidRDefault="001E4D06" w:rsidP="00BB3B00">
      <w:pPr>
        <w:pStyle w:val="Heading1"/>
        <w:numPr>
          <w:ilvl w:val="2"/>
          <w:numId w:val="2"/>
        </w:numPr>
      </w:pPr>
      <w:bookmarkStart w:id="54" w:name="_Toc164526100"/>
      <w:bookmarkStart w:id="55" w:name="_Toc164614240"/>
      <w:r>
        <w:t>Output Encoding</w:t>
      </w:r>
      <w:bookmarkEnd w:id="54"/>
      <w:bookmarkEnd w:id="55"/>
    </w:p>
    <w:p w14:paraId="52DCF66E" w14:textId="538CA05A" w:rsidR="001E4D06" w:rsidRPr="00B02AE0" w:rsidRDefault="001E4D06" w:rsidP="00BB3B00">
      <w:pPr>
        <w:pStyle w:val="ListParagraph"/>
        <w:numPr>
          <w:ilvl w:val="0"/>
          <w:numId w:val="17"/>
        </w:numPr>
        <w:rPr>
          <w:lang w:val="en-US"/>
        </w:rPr>
      </w:pPr>
      <w:r w:rsidRPr="00B02AE0">
        <w:rPr>
          <w:lang w:val="en-US"/>
        </w:rPr>
        <w:t>Encode output data to prevent cross-site scripting (XSS) attacks.</w:t>
      </w:r>
    </w:p>
    <w:p w14:paraId="01E6BDEB" w14:textId="06566546" w:rsidR="001E4D06" w:rsidRPr="00B02AE0" w:rsidRDefault="001E4D06" w:rsidP="00BB3B00">
      <w:pPr>
        <w:pStyle w:val="ListParagraph"/>
        <w:numPr>
          <w:ilvl w:val="0"/>
          <w:numId w:val="17"/>
        </w:numPr>
        <w:rPr>
          <w:lang w:val="en-US"/>
        </w:rPr>
      </w:pPr>
      <w:r w:rsidRPr="00B02AE0">
        <w:rPr>
          <w:lang w:val="en-US"/>
        </w:rPr>
        <w:lastRenderedPageBreak/>
        <w:t>Use output encoding techniques such as HTML entity encoding or escaping to neutralize user-controlled data before rendering it in the browser.</w:t>
      </w:r>
    </w:p>
    <w:p w14:paraId="0C9FB359" w14:textId="4910B615" w:rsidR="75D095BE" w:rsidRPr="00B02AE0" w:rsidRDefault="75D095BE" w:rsidP="00BB3B00">
      <w:pPr>
        <w:pStyle w:val="ListParagraph"/>
        <w:numPr>
          <w:ilvl w:val="0"/>
          <w:numId w:val="17"/>
        </w:numPr>
        <w:rPr>
          <w:lang w:val="en-US"/>
        </w:rPr>
      </w:pPr>
      <w:r w:rsidRPr="00B02AE0">
        <w:rPr>
          <w:lang w:val="en-US"/>
        </w:rPr>
        <w:t>Output encoding preserves the user's chosen character set and locale.</w:t>
      </w:r>
    </w:p>
    <w:p w14:paraId="0C109FB0" w14:textId="4B85FFDC" w:rsidR="001E4D06" w:rsidRPr="00282761" w:rsidRDefault="75D095BE" w:rsidP="00BB3B00">
      <w:pPr>
        <w:pStyle w:val="ListParagraph"/>
        <w:numPr>
          <w:ilvl w:val="0"/>
          <w:numId w:val="17"/>
        </w:numPr>
        <w:rPr>
          <w:lang w:val="en-US"/>
        </w:rPr>
      </w:pPr>
      <w:r w:rsidRPr="00B02AE0">
        <w:rPr>
          <w:lang w:val="en-US"/>
        </w:rPr>
        <w:t>Guarantee that output encoding is not vulnerable against injection attacks.</w:t>
      </w:r>
    </w:p>
    <w:p w14:paraId="74CAE912" w14:textId="7B5CECF3" w:rsidR="001E4D06" w:rsidRDefault="001E4D06" w:rsidP="00291825">
      <w:pPr>
        <w:pStyle w:val="Heading1"/>
        <w:numPr>
          <w:ilvl w:val="2"/>
          <w:numId w:val="2"/>
        </w:numPr>
        <w:jc w:val="both"/>
      </w:pPr>
      <w:bookmarkStart w:id="56" w:name="_Toc164526101"/>
      <w:bookmarkStart w:id="57" w:name="_Toc164614241"/>
      <w:r>
        <w:t xml:space="preserve">Secure </w:t>
      </w:r>
      <w:r w:rsidRPr="00BB6048">
        <w:rPr>
          <w:lang w:val="en-US"/>
        </w:rPr>
        <w:t>Configuration</w:t>
      </w:r>
      <w:bookmarkEnd w:id="56"/>
      <w:bookmarkEnd w:id="57"/>
    </w:p>
    <w:p w14:paraId="1A684350" w14:textId="7F0F7B8B" w:rsidR="001E4D06" w:rsidRPr="00B02AE0" w:rsidRDefault="001E4D06" w:rsidP="00BB3B00">
      <w:pPr>
        <w:pStyle w:val="ListParagraph"/>
        <w:numPr>
          <w:ilvl w:val="0"/>
          <w:numId w:val="18"/>
        </w:numPr>
        <w:rPr>
          <w:lang w:val="en-US"/>
        </w:rPr>
      </w:pPr>
      <w:r w:rsidRPr="00B02AE0">
        <w:rPr>
          <w:lang w:val="en-US"/>
        </w:rPr>
        <w:t>Configure the application and underlying components securely, following vendor recommendations and security best practices.</w:t>
      </w:r>
    </w:p>
    <w:p w14:paraId="52308C6A" w14:textId="1D6B96B8" w:rsidR="001E4D06" w:rsidRPr="008B1CEA" w:rsidRDefault="001E4D06" w:rsidP="00BB3B00">
      <w:pPr>
        <w:pStyle w:val="ListParagraph"/>
        <w:numPr>
          <w:ilvl w:val="0"/>
          <w:numId w:val="18"/>
        </w:numPr>
        <w:rPr>
          <w:lang w:val="en-US"/>
        </w:rPr>
      </w:pPr>
      <w:r w:rsidRPr="00B02AE0">
        <w:rPr>
          <w:lang w:val="en-US"/>
        </w:rPr>
        <w:t>Disable unnecessary services, ports, and functionalities to reduce the attack surface.</w:t>
      </w:r>
    </w:p>
    <w:p w14:paraId="36230453" w14:textId="2FFD8693" w:rsidR="000909D6" w:rsidRPr="000909D6" w:rsidRDefault="000909D6" w:rsidP="000909D6">
      <w:pPr>
        <w:pStyle w:val="ListParagraph"/>
        <w:numPr>
          <w:ilvl w:val="0"/>
          <w:numId w:val="18"/>
        </w:numPr>
        <w:rPr>
          <w:lang w:val="en-US"/>
        </w:rPr>
      </w:pPr>
      <w:r w:rsidRPr="000909D6">
        <w:rPr>
          <w:lang w:val="en-US"/>
        </w:rPr>
        <w:t>Never reveal Session Tokens in URL parameters</w:t>
      </w:r>
      <w:r w:rsidR="0058581E">
        <w:rPr>
          <w:lang w:val="en-US"/>
        </w:rPr>
        <w:t>.</w:t>
      </w:r>
    </w:p>
    <w:p w14:paraId="333A5878" w14:textId="4418B846" w:rsidR="000909D6" w:rsidRPr="008B1CEA" w:rsidRDefault="000909D6" w:rsidP="000909D6">
      <w:pPr>
        <w:pStyle w:val="ListParagraph"/>
        <w:numPr>
          <w:ilvl w:val="0"/>
          <w:numId w:val="18"/>
        </w:numPr>
        <w:rPr>
          <w:lang w:val="en-US"/>
        </w:rPr>
      </w:pPr>
      <w:r w:rsidRPr="000909D6">
        <w:rPr>
          <w:lang w:val="en-US"/>
        </w:rPr>
        <w:t xml:space="preserve">Never use </w:t>
      </w:r>
      <w:r w:rsidR="00C66263">
        <w:rPr>
          <w:lang w:val="en-US"/>
        </w:rPr>
        <w:t>customer</w:t>
      </w:r>
      <w:r w:rsidRPr="000909D6">
        <w:rPr>
          <w:lang w:val="en-US"/>
        </w:rPr>
        <w:t xml:space="preserve">-side secrets, such as symmetric keys, </w:t>
      </w:r>
      <w:proofErr w:type="gramStart"/>
      <w:r w:rsidRPr="000909D6">
        <w:rPr>
          <w:lang w:val="en-US"/>
        </w:rPr>
        <w:t>passwords</w:t>
      </w:r>
      <w:proofErr w:type="gramEnd"/>
      <w:r w:rsidRPr="000909D6">
        <w:rPr>
          <w:lang w:val="en-US"/>
        </w:rPr>
        <w:t xml:space="preserve"> or API tokens to protect or access sensitive data.</w:t>
      </w:r>
    </w:p>
    <w:p w14:paraId="515F100A" w14:textId="789D629F" w:rsidR="00F64D43" w:rsidRPr="00F64D43" w:rsidRDefault="00F64D43" w:rsidP="00F64D43">
      <w:pPr>
        <w:pStyle w:val="ListParagraph"/>
        <w:numPr>
          <w:ilvl w:val="0"/>
          <w:numId w:val="18"/>
        </w:numPr>
        <w:rPr>
          <w:lang w:val="en-US"/>
        </w:rPr>
      </w:pPr>
      <w:r w:rsidRPr="00F64D43">
        <w:rPr>
          <w:lang w:val="en-US"/>
        </w:rPr>
        <w:t>The application will have CI/CD automation, automated configuration management and automated deployment scripts.</w:t>
      </w:r>
    </w:p>
    <w:p w14:paraId="46F73F93" w14:textId="32963718" w:rsidR="00F64D43" w:rsidRPr="00F64D43" w:rsidRDefault="00F64D43" w:rsidP="00F64D43">
      <w:pPr>
        <w:pStyle w:val="ListParagraph"/>
        <w:numPr>
          <w:ilvl w:val="0"/>
          <w:numId w:val="18"/>
        </w:numPr>
        <w:rPr>
          <w:lang w:val="en-US"/>
        </w:rPr>
      </w:pPr>
      <w:r w:rsidRPr="00F64D43">
        <w:rPr>
          <w:lang w:val="en-US"/>
        </w:rPr>
        <w:t>The application will have the compiler flags so that all available buffer overflow protections and warnings are active.</w:t>
      </w:r>
    </w:p>
    <w:p w14:paraId="164ED27B" w14:textId="3F10836B" w:rsidR="00F64D43" w:rsidRPr="00F64D43" w:rsidRDefault="00F64D43" w:rsidP="00F64D43">
      <w:pPr>
        <w:pStyle w:val="ListParagraph"/>
        <w:numPr>
          <w:ilvl w:val="0"/>
          <w:numId w:val="18"/>
        </w:numPr>
        <w:rPr>
          <w:lang w:val="en-US"/>
        </w:rPr>
      </w:pPr>
      <w:r w:rsidRPr="00F64D43">
        <w:rPr>
          <w:lang w:val="en-US"/>
        </w:rPr>
        <w:t>The server configuration will be hardened to follow the recommendations of the application server and frameworks in use.</w:t>
      </w:r>
    </w:p>
    <w:p w14:paraId="68ED779F" w14:textId="09D803FA" w:rsidR="00F64D43" w:rsidRPr="00F64D43" w:rsidRDefault="00F64D43" w:rsidP="00F64D43">
      <w:pPr>
        <w:pStyle w:val="ListParagraph"/>
        <w:numPr>
          <w:ilvl w:val="0"/>
          <w:numId w:val="18"/>
        </w:numPr>
        <w:rPr>
          <w:lang w:val="en-US"/>
        </w:rPr>
      </w:pPr>
      <w:r w:rsidRPr="00F64D43">
        <w:rPr>
          <w:lang w:val="en-US"/>
        </w:rPr>
        <w:t>The application will be able to be re-deployed using automated deployment scripts.</w:t>
      </w:r>
    </w:p>
    <w:p w14:paraId="7912FEC7" w14:textId="5E0BCD0D" w:rsidR="00F64D43" w:rsidRPr="00F64D43" w:rsidRDefault="00F64D43" w:rsidP="00F64D43">
      <w:pPr>
        <w:pStyle w:val="ListParagraph"/>
        <w:numPr>
          <w:ilvl w:val="0"/>
          <w:numId w:val="18"/>
        </w:numPr>
        <w:rPr>
          <w:lang w:val="en-US"/>
        </w:rPr>
      </w:pPr>
      <w:r w:rsidRPr="00F64D43">
        <w:rPr>
          <w:lang w:val="en-US"/>
        </w:rPr>
        <w:t>Only Admin level users will be able to verify the integrity of all security-relevant configurations to detect tampering.</w:t>
      </w:r>
    </w:p>
    <w:p w14:paraId="68C50756" w14:textId="02C29E35" w:rsidR="00F64D43" w:rsidRPr="00F64D43" w:rsidRDefault="000B1336" w:rsidP="00F64D43">
      <w:pPr>
        <w:pStyle w:val="ListParagraph"/>
        <w:numPr>
          <w:ilvl w:val="0"/>
          <w:numId w:val="18"/>
        </w:numPr>
        <w:rPr>
          <w:lang w:val="en-US"/>
        </w:rPr>
      </w:pPr>
      <w:r w:rsidRPr="00F64D43">
        <w:rPr>
          <w:lang w:val="en-US"/>
        </w:rPr>
        <w:t>A dependency</w:t>
      </w:r>
      <w:r w:rsidR="00F64D43" w:rsidRPr="00F64D43">
        <w:rPr>
          <w:lang w:val="en-US"/>
        </w:rPr>
        <w:t xml:space="preserve"> checker will be used during build or </w:t>
      </w:r>
      <w:r w:rsidR="008C7812" w:rsidRPr="00F64D43">
        <w:rPr>
          <w:lang w:val="en-US"/>
        </w:rPr>
        <w:t>compilation</w:t>
      </w:r>
      <w:r w:rsidR="00F64D43" w:rsidRPr="00F64D43">
        <w:rPr>
          <w:lang w:val="en-US"/>
        </w:rPr>
        <w:t xml:space="preserve"> time to see if all components are up to date.</w:t>
      </w:r>
    </w:p>
    <w:p w14:paraId="69B74F6C" w14:textId="6FDB1D7C" w:rsidR="00F64D43" w:rsidRPr="00F64D43" w:rsidRDefault="00F64D43" w:rsidP="00F64D43">
      <w:pPr>
        <w:pStyle w:val="ListParagraph"/>
        <w:numPr>
          <w:ilvl w:val="0"/>
          <w:numId w:val="18"/>
        </w:numPr>
        <w:rPr>
          <w:lang w:val="en-US"/>
        </w:rPr>
      </w:pPr>
      <w:r w:rsidRPr="00F64D43">
        <w:rPr>
          <w:lang w:val="en-US"/>
        </w:rPr>
        <w:t xml:space="preserve">Clean-up of unnecessary </w:t>
      </w:r>
      <w:r w:rsidR="008C7812" w:rsidRPr="00F64D43">
        <w:rPr>
          <w:lang w:val="en-US"/>
        </w:rPr>
        <w:t>features</w:t>
      </w:r>
      <w:r w:rsidRPr="00F64D43">
        <w:rPr>
          <w:lang w:val="en-US"/>
        </w:rPr>
        <w:t>, documentation and configuration will be done.</w:t>
      </w:r>
    </w:p>
    <w:p w14:paraId="386ED2A1" w14:textId="2ED3096E" w:rsidR="00F64D43" w:rsidRPr="00F64D43" w:rsidRDefault="00F64D43" w:rsidP="00F64D43">
      <w:pPr>
        <w:pStyle w:val="ListParagraph"/>
        <w:numPr>
          <w:ilvl w:val="0"/>
          <w:numId w:val="18"/>
        </w:numPr>
        <w:rPr>
          <w:lang w:val="en-US"/>
        </w:rPr>
      </w:pPr>
      <w:r w:rsidRPr="00F64D43">
        <w:rPr>
          <w:lang w:val="en-US"/>
        </w:rPr>
        <w:t>All application assets will be hosted externally on a content delivery network or external provider.</w:t>
      </w:r>
    </w:p>
    <w:p w14:paraId="0E932FA7" w14:textId="74243ABC" w:rsidR="00F64D43" w:rsidRPr="00F64D43" w:rsidRDefault="00F64D43" w:rsidP="00F64D43">
      <w:pPr>
        <w:pStyle w:val="ListParagraph"/>
        <w:numPr>
          <w:ilvl w:val="0"/>
          <w:numId w:val="18"/>
        </w:numPr>
        <w:rPr>
          <w:lang w:val="en-US"/>
        </w:rPr>
      </w:pPr>
      <w:r w:rsidRPr="00F64D43">
        <w:rPr>
          <w:lang w:val="en-US"/>
        </w:rPr>
        <w:t>All third-party components will come from pre-defined, trusted and continually maintained repositories.</w:t>
      </w:r>
    </w:p>
    <w:p w14:paraId="3F97BFE2" w14:textId="16A7849C" w:rsidR="00F64D43" w:rsidRPr="00F64D43" w:rsidRDefault="00F64D43" w:rsidP="00F64D43">
      <w:pPr>
        <w:pStyle w:val="ListParagraph"/>
        <w:numPr>
          <w:ilvl w:val="0"/>
          <w:numId w:val="18"/>
        </w:numPr>
        <w:rPr>
          <w:lang w:val="en-US"/>
        </w:rPr>
      </w:pPr>
      <w:r w:rsidRPr="00F64D43">
        <w:rPr>
          <w:lang w:val="en-US"/>
        </w:rPr>
        <w:t>All third-party libraries in use will be exposed only for the required behavior of the application to reduce attack surface.</w:t>
      </w:r>
    </w:p>
    <w:p w14:paraId="3BA90D01" w14:textId="68AB8592" w:rsidR="00F64D43" w:rsidRPr="00F64D43" w:rsidRDefault="00F64D43" w:rsidP="00F64D43">
      <w:pPr>
        <w:pStyle w:val="ListParagraph"/>
        <w:numPr>
          <w:ilvl w:val="0"/>
          <w:numId w:val="18"/>
        </w:numPr>
        <w:rPr>
          <w:lang w:val="en-US"/>
        </w:rPr>
      </w:pPr>
      <w:r w:rsidRPr="00F64D43">
        <w:rPr>
          <w:lang w:val="en-US"/>
        </w:rPr>
        <w:t>Debug mode of the application will be disabled on the web application to avoid possible security disclosures and debug features.</w:t>
      </w:r>
    </w:p>
    <w:p w14:paraId="5F64B947" w14:textId="2BF66960" w:rsidR="00F64D43" w:rsidRPr="00F64D43" w:rsidRDefault="00F64D43" w:rsidP="00F64D43">
      <w:pPr>
        <w:pStyle w:val="ListParagraph"/>
        <w:numPr>
          <w:ilvl w:val="0"/>
          <w:numId w:val="18"/>
        </w:numPr>
        <w:rPr>
          <w:lang w:val="en-US"/>
        </w:rPr>
      </w:pPr>
      <w:r w:rsidRPr="00F64D43">
        <w:rPr>
          <w:lang w:val="en-US"/>
        </w:rPr>
        <w:t>System components information will be removed from the HTTP headers/response.</w:t>
      </w:r>
    </w:p>
    <w:p w14:paraId="3624B16F" w14:textId="41636FA9" w:rsidR="00F64D43" w:rsidRPr="00F64D43" w:rsidRDefault="00F64D43" w:rsidP="00F64D43">
      <w:pPr>
        <w:pStyle w:val="ListParagraph"/>
        <w:numPr>
          <w:ilvl w:val="0"/>
          <w:numId w:val="18"/>
        </w:numPr>
        <w:rPr>
          <w:lang w:val="en-US"/>
        </w:rPr>
      </w:pPr>
      <w:r w:rsidRPr="00F64D43">
        <w:rPr>
          <w:lang w:val="en-US"/>
        </w:rPr>
        <w:t>HTTP response will contain a Content-Type header.</w:t>
      </w:r>
    </w:p>
    <w:p w14:paraId="38B7C498" w14:textId="315CE9DA" w:rsidR="00F64D43" w:rsidRPr="00F64D43" w:rsidRDefault="00F64D43" w:rsidP="00F64D43">
      <w:pPr>
        <w:pStyle w:val="ListParagraph"/>
        <w:numPr>
          <w:ilvl w:val="0"/>
          <w:numId w:val="18"/>
        </w:numPr>
        <w:rPr>
          <w:lang w:val="en-US"/>
        </w:rPr>
      </w:pPr>
      <w:r w:rsidRPr="00F64D43">
        <w:rPr>
          <w:lang w:val="en-US"/>
        </w:rPr>
        <w:t>All API responses will have a Content-Disposition: attachment; filename="</w:t>
      </w:r>
      <w:proofErr w:type="spellStart"/>
      <w:proofErr w:type="gramStart"/>
      <w:r w:rsidRPr="00F64D43">
        <w:rPr>
          <w:lang w:val="en-US"/>
        </w:rPr>
        <w:t>api.json</w:t>
      </w:r>
      <w:proofErr w:type="spellEnd"/>
      <w:proofErr w:type="gramEnd"/>
      <w:r w:rsidRPr="00F64D43">
        <w:rPr>
          <w:lang w:val="en-US"/>
        </w:rPr>
        <w:t>" header.</w:t>
      </w:r>
    </w:p>
    <w:p w14:paraId="7CFDC9D1" w14:textId="575579AA" w:rsidR="00F64D43" w:rsidRPr="00F64D43" w:rsidRDefault="00F64D43" w:rsidP="00F64D43">
      <w:pPr>
        <w:pStyle w:val="ListParagraph"/>
        <w:numPr>
          <w:ilvl w:val="0"/>
          <w:numId w:val="18"/>
        </w:numPr>
        <w:rPr>
          <w:lang w:val="en-US"/>
        </w:rPr>
      </w:pPr>
      <w:r w:rsidRPr="00F64D43">
        <w:rPr>
          <w:lang w:val="en-US"/>
        </w:rPr>
        <w:t>A Content Security Policy (CSP) will exist to avoid possible XSS attacks.</w:t>
      </w:r>
    </w:p>
    <w:p w14:paraId="2F344585" w14:textId="7477595A" w:rsidR="00F64D43" w:rsidRPr="00F64D43" w:rsidRDefault="00F64D43" w:rsidP="00F64D43">
      <w:pPr>
        <w:pStyle w:val="ListParagraph"/>
        <w:numPr>
          <w:ilvl w:val="0"/>
          <w:numId w:val="18"/>
        </w:numPr>
        <w:rPr>
          <w:lang w:val="en-US"/>
        </w:rPr>
      </w:pPr>
      <w:r w:rsidRPr="00F64D43">
        <w:rPr>
          <w:lang w:val="en-US"/>
        </w:rPr>
        <w:t xml:space="preserve">All API responses will have a X-Content-Type-Options: </w:t>
      </w:r>
      <w:proofErr w:type="spellStart"/>
      <w:r w:rsidRPr="00F64D43">
        <w:rPr>
          <w:lang w:val="en-US"/>
        </w:rPr>
        <w:t>nosniff</w:t>
      </w:r>
      <w:proofErr w:type="spellEnd"/>
      <w:r w:rsidRPr="00F64D43">
        <w:rPr>
          <w:lang w:val="en-US"/>
        </w:rPr>
        <w:t xml:space="preserve"> header.</w:t>
      </w:r>
    </w:p>
    <w:p w14:paraId="035BDD0E" w14:textId="5682EF84" w:rsidR="00F64D43" w:rsidRPr="00F64D43" w:rsidRDefault="00F64D43" w:rsidP="00F64D43">
      <w:pPr>
        <w:pStyle w:val="ListParagraph"/>
        <w:numPr>
          <w:ilvl w:val="0"/>
          <w:numId w:val="18"/>
        </w:numPr>
        <w:rPr>
          <w:lang w:val="en-US"/>
        </w:rPr>
      </w:pPr>
      <w:r w:rsidRPr="00F64D43">
        <w:rPr>
          <w:lang w:val="en-US"/>
        </w:rPr>
        <w:t>A Strict-Transport-Header will be used in all responses and for all subdomains.</w:t>
      </w:r>
    </w:p>
    <w:p w14:paraId="763C1E7A" w14:textId="38BEA3CE" w:rsidR="00F64D43" w:rsidRPr="00F64D43" w:rsidRDefault="00F64D43" w:rsidP="00F64D43">
      <w:pPr>
        <w:pStyle w:val="ListParagraph"/>
        <w:numPr>
          <w:ilvl w:val="0"/>
          <w:numId w:val="18"/>
        </w:numPr>
        <w:rPr>
          <w:lang w:val="en-US"/>
        </w:rPr>
      </w:pPr>
      <w:r w:rsidRPr="00F64D43">
        <w:rPr>
          <w:lang w:val="en-US"/>
        </w:rPr>
        <w:t>A Referrer-Policy header will be used to avoid exposing sensitive information in the URL to untrusted parties.</w:t>
      </w:r>
    </w:p>
    <w:p w14:paraId="7B6A1797" w14:textId="5CDCB9DE" w:rsidR="00F64D43" w:rsidRPr="00F64D43" w:rsidRDefault="00F64D43" w:rsidP="00F64D43">
      <w:pPr>
        <w:pStyle w:val="ListParagraph"/>
        <w:numPr>
          <w:ilvl w:val="0"/>
          <w:numId w:val="18"/>
        </w:numPr>
        <w:rPr>
          <w:lang w:val="en-US"/>
        </w:rPr>
      </w:pPr>
      <w:r w:rsidRPr="00F64D43">
        <w:rPr>
          <w:lang w:val="en-US"/>
        </w:rPr>
        <w:t xml:space="preserve">Origin header will not be used for authentication or access control </w:t>
      </w:r>
      <w:proofErr w:type="gramStart"/>
      <w:r w:rsidRPr="00F64D43">
        <w:rPr>
          <w:lang w:val="en-US"/>
        </w:rPr>
        <w:t>decisions, since</w:t>
      </w:r>
      <w:proofErr w:type="gramEnd"/>
      <w:r w:rsidRPr="00F64D43">
        <w:rPr>
          <w:lang w:val="en-US"/>
        </w:rPr>
        <w:t xml:space="preserve"> it can be easily changed by an attacker.</w:t>
      </w:r>
    </w:p>
    <w:p w14:paraId="5ACC4B60" w14:textId="3B1C52B7" w:rsidR="00F64D43" w:rsidRPr="008B1CEA" w:rsidRDefault="00F64D43" w:rsidP="00F64D43">
      <w:pPr>
        <w:pStyle w:val="ListParagraph"/>
        <w:numPr>
          <w:ilvl w:val="0"/>
          <w:numId w:val="18"/>
        </w:numPr>
        <w:rPr>
          <w:lang w:val="en-US"/>
        </w:rPr>
      </w:pPr>
      <w:r w:rsidRPr="00F64D43">
        <w:rPr>
          <w:lang w:val="en-US"/>
        </w:rPr>
        <w:t>CORS (Cross-Origin Resource Sharing) will use a strict allow list of trusted domains and subdomains.</w:t>
      </w:r>
    </w:p>
    <w:p w14:paraId="2B878E88" w14:textId="36FB13D3" w:rsidR="001E4D06" w:rsidRPr="008B1CEA" w:rsidRDefault="001E4D06" w:rsidP="00291825">
      <w:pPr>
        <w:pStyle w:val="Heading1"/>
        <w:numPr>
          <w:ilvl w:val="2"/>
          <w:numId w:val="2"/>
        </w:numPr>
        <w:jc w:val="both"/>
        <w:rPr>
          <w:lang w:val="en-US"/>
        </w:rPr>
      </w:pPr>
      <w:bookmarkStart w:id="58" w:name="_Toc164526102"/>
      <w:bookmarkStart w:id="59" w:name="_Toc164614242"/>
      <w:r w:rsidRPr="008B1CEA">
        <w:rPr>
          <w:lang w:val="en-US"/>
        </w:rPr>
        <w:lastRenderedPageBreak/>
        <w:t>Secure Authentication and Session Management</w:t>
      </w:r>
      <w:bookmarkEnd w:id="58"/>
      <w:bookmarkEnd w:id="59"/>
    </w:p>
    <w:p w14:paraId="2C26B2C7" w14:textId="0C9597C5" w:rsidR="001E4D06" w:rsidRPr="00B02AE0" w:rsidRDefault="001E4D06" w:rsidP="00BB3B00">
      <w:pPr>
        <w:pStyle w:val="ListParagraph"/>
        <w:numPr>
          <w:ilvl w:val="0"/>
          <w:numId w:val="19"/>
        </w:numPr>
        <w:rPr>
          <w:lang w:val="en-US"/>
        </w:rPr>
      </w:pPr>
      <w:r w:rsidRPr="00B02AE0">
        <w:rPr>
          <w:lang w:val="en-US"/>
        </w:rPr>
        <w:t>Implement secure session management practices, including session expiration, session token regeneration, and secure cookie attributes.</w:t>
      </w:r>
    </w:p>
    <w:p w14:paraId="63A54905" w14:textId="4A1B3A00" w:rsidR="001E4D06" w:rsidRPr="00282761" w:rsidRDefault="1BD1DC3F" w:rsidP="00BB3B00">
      <w:pPr>
        <w:pStyle w:val="ListParagraph"/>
        <w:numPr>
          <w:ilvl w:val="0"/>
          <w:numId w:val="19"/>
        </w:numPr>
        <w:rPr>
          <w:lang w:val="en-US"/>
        </w:rPr>
      </w:pPr>
      <w:r w:rsidRPr="00B02AE0">
        <w:rPr>
          <w:lang w:val="en-US"/>
        </w:rPr>
        <w:t>Never reveal Session Tokens in URL parameters.</w:t>
      </w:r>
    </w:p>
    <w:p w14:paraId="56EF1EA8" w14:textId="59344EB5" w:rsidR="001E4D06" w:rsidRDefault="001E4D06" w:rsidP="00291825">
      <w:pPr>
        <w:pStyle w:val="Heading1"/>
        <w:numPr>
          <w:ilvl w:val="2"/>
          <w:numId w:val="2"/>
        </w:numPr>
        <w:jc w:val="both"/>
      </w:pPr>
      <w:bookmarkStart w:id="60" w:name="_Toc164526103"/>
      <w:bookmarkStart w:id="61" w:name="_Toc164614243"/>
      <w:r>
        <w:t>Error Handling and Logging</w:t>
      </w:r>
      <w:bookmarkEnd w:id="60"/>
      <w:bookmarkEnd w:id="61"/>
    </w:p>
    <w:p w14:paraId="1AB1916E" w14:textId="77777777" w:rsidR="001E4D06" w:rsidRPr="00B02AE0" w:rsidRDefault="001E4D06" w:rsidP="00BB3B00">
      <w:pPr>
        <w:pStyle w:val="ListParagraph"/>
        <w:numPr>
          <w:ilvl w:val="0"/>
          <w:numId w:val="20"/>
        </w:numPr>
        <w:rPr>
          <w:lang w:val="en-US"/>
        </w:rPr>
      </w:pPr>
      <w:r w:rsidRPr="00B02AE0">
        <w:rPr>
          <w:lang w:val="en-US"/>
        </w:rPr>
        <w:t>Implement robust error handling mechanisms to provide meaningful error messages to users without exposing sensitive information.</w:t>
      </w:r>
    </w:p>
    <w:p w14:paraId="6DB33F95" w14:textId="603FFD46" w:rsidR="001E4D06" w:rsidRPr="00282761" w:rsidRDefault="001E4D06" w:rsidP="00BB3B00">
      <w:pPr>
        <w:pStyle w:val="ListParagraph"/>
        <w:numPr>
          <w:ilvl w:val="0"/>
          <w:numId w:val="20"/>
        </w:numPr>
        <w:rPr>
          <w:lang w:val="en-US"/>
        </w:rPr>
      </w:pPr>
      <w:r w:rsidRPr="00B02AE0">
        <w:rPr>
          <w:lang w:val="en-US"/>
        </w:rPr>
        <w:t>Log security-related events, errors, and exceptions to facilitate incident response and forensic analysis.</w:t>
      </w:r>
    </w:p>
    <w:p w14:paraId="7A45E7DE" w14:textId="71062F03" w:rsidR="004F71EB" w:rsidRPr="00B02AE0" w:rsidRDefault="004F71EB" w:rsidP="00BB3B00">
      <w:pPr>
        <w:pStyle w:val="ListParagraph"/>
        <w:numPr>
          <w:ilvl w:val="0"/>
          <w:numId w:val="20"/>
        </w:numPr>
        <w:rPr>
          <w:lang w:val="en-US"/>
        </w:rPr>
      </w:pPr>
      <w:r w:rsidRPr="004F71EB">
        <w:rPr>
          <w:lang w:val="en-US"/>
        </w:rPr>
        <w:t>When an unexpected or security sensitive error occurs, show a generic message, potentially with a unique ID.</w:t>
      </w:r>
    </w:p>
    <w:p w14:paraId="716EB69C" w14:textId="46BC536A" w:rsidR="001E4D06" w:rsidRDefault="001E4D06" w:rsidP="00291825">
      <w:pPr>
        <w:pStyle w:val="Heading1"/>
        <w:numPr>
          <w:ilvl w:val="2"/>
          <w:numId w:val="2"/>
        </w:numPr>
        <w:jc w:val="both"/>
      </w:pPr>
      <w:bookmarkStart w:id="62" w:name="_Toc164526104"/>
      <w:bookmarkStart w:id="63" w:name="_Toc164614244"/>
      <w:r>
        <w:t>Secure Communication</w:t>
      </w:r>
      <w:bookmarkEnd w:id="62"/>
      <w:bookmarkEnd w:id="63"/>
    </w:p>
    <w:p w14:paraId="7049F33A" w14:textId="68D33AB4" w:rsidR="001E4D06" w:rsidRPr="00B02AE0" w:rsidRDefault="001E4D06" w:rsidP="00BB3B00">
      <w:pPr>
        <w:pStyle w:val="ListParagraph"/>
        <w:numPr>
          <w:ilvl w:val="0"/>
          <w:numId w:val="21"/>
        </w:numPr>
        <w:rPr>
          <w:lang w:val="en-US"/>
        </w:rPr>
      </w:pPr>
      <w:r w:rsidRPr="00B02AE0">
        <w:rPr>
          <w:lang w:val="en-US"/>
        </w:rPr>
        <w:t xml:space="preserve">Use secure communication protocols (e.g., TLS/SSL) to encrypt data transmitted between </w:t>
      </w:r>
      <w:r w:rsidR="00C66263">
        <w:rPr>
          <w:lang w:val="en-US"/>
        </w:rPr>
        <w:t>customer</w:t>
      </w:r>
      <w:r w:rsidRPr="00B02AE0">
        <w:rPr>
          <w:lang w:val="en-US"/>
        </w:rPr>
        <w:t>s and servers.</w:t>
      </w:r>
    </w:p>
    <w:p w14:paraId="6004DC06" w14:textId="5EDB93AE" w:rsidR="001E4D06" w:rsidRPr="00B02AE0" w:rsidRDefault="001E4D06" w:rsidP="00BB3B00">
      <w:pPr>
        <w:pStyle w:val="ListParagraph"/>
        <w:numPr>
          <w:ilvl w:val="0"/>
          <w:numId w:val="21"/>
        </w:numPr>
        <w:rPr>
          <w:lang w:val="en-US"/>
        </w:rPr>
      </w:pPr>
      <w:r w:rsidRPr="00B02AE0">
        <w:rPr>
          <w:lang w:val="en-US"/>
        </w:rPr>
        <w:t>Verify server certificates and use strong cipher suites to prevent man-in-the-middle attacks.</w:t>
      </w:r>
    </w:p>
    <w:p w14:paraId="36B6A32F" w14:textId="36144DE2" w:rsidR="315968A2" w:rsidRDefault="315968A2" w:rsidP="00BB3B00">
      <w:pPr>
        <w:pStyle w:val="ListParagraph"/>
        <w:numPr>
          <w:ilvl w:val="0"/>
          <w:numId w:val="21"/>
        </w:numPr>
        <w:rPr>
          <w:lang w:val="en-US"/>
        </w:rPr>
      </w:pPr>
      <w:r w:rsidRPr="00B02AE0">
        <w:rPr>
          <w:lang w:val="en-US"/>
        </w:rPr>
        <w:t>The communication with Backend must be protected against JSON injection attacks.</w:t>
      </w:r>
    </w:p>
    <w:p w14:paraId="3579B802" w14:textId="22CEA03E" w:rsidR="001E4D06" w:rsidRPr="00282761" w:rsidRDefault="008B1CEA" w:rsidP="00BB3B00">
      <w:pPr>
        <w:pStyle w:val="ListParagraph"/>
        <w:numPr>
          <w:ilvl w:val="0"/>
          <w:numId w:val="21"/>
        </w:numPr>
        <w:rPr>
          <w:lang w:val="en-US"/>
        </w:rPr>
      </w:pPr>
      <w:r w:rsidRPr="00AB25B6">
        <w:rPr>
          <w:lang w:val="en-US"/>
        </w:rPr>
        <w:t>Will run the application on port 443, is the most common port used for encrypted HTTPS traffic.</w:t>
      </w:r>
    </w:p>
    <w:p w14:paraId="1994F8CC" w14:textId="45FCCD52" w:rsidR="001E4D06" w:rsidRDefault="001E4D06" w:rsidP="00291825">
      <w:pPr>
        <w:pStyle w:val="Heading1"/>
        <w:numPr>
          <w:ilvl w:val="2"/>
          <w:numId w:val="2"/>
        </w:numPr>
        <w:jc w:val="both"/>
      </w:pPr>
      <w:bookmarkStart w:id="64" w:name="_Toc164526105"/>
      <w:bookmarkStart w:id="65" w:name="_Toc164614245"/>
      <w:r>
        <w:t>Secure Data Storage</w:t>
      </w:r>
      <w:bookmarkEnd w:id="64"/>
      <w:bookmarkEnd w:id="65"/>
    </w:p>
    <w:p w14:paraId="03C2A025" w14:textId="663A94CF" w:rsidR="001E4D06" w:rsidRPr="00B02AE0" w:rsidRDefault="001E4D06" w:rsidP="00BB3B00">
      <w:pPr>
        <w:pStyle w:val="ListParagraph"/>
        <w:numPr>
          <w:ilvl w:val="0"/>
          <w:numId w:val="22"/>
        </w:numPr>
        <w:rPr>
          <w:lang w:val="en-US"/>
        </w:rPr>
      </w:pPr>
      <w:r w:rsidRPr="00B02AE0">
        <w:rPr>
          <w:lang w:val="en-US"/>
        </w:rPr>
        <w:t>Encrypt sensitive data at rest using strong encryption algorithms and key management practices.</w:t>
      </w:r>
    </w:p>
    <w:p w14:paraId="3D4B98D7" w14:textId="77777777" w:rsidR="00F450B6" w:rsidRDefault="001E4D06" w:rsidP="00BB3B00">
      <w:pPr>
        <w:pStyle w:val="ListParagraph"/>
        <w:numPr>
          <w:ilvl w:val="0"/>
          <w:numId w:val="22"/>
        </w:numPr>
        <w:rPr>
          <w:lang w:val="en-US"/>
        </w:rPr>
      </w:pPr>
      <w:r w:rsidRPr="00B02AE0">
        <w:rPr>
          <w:lang w:val="en-US"/>
        </w:rPr>
        <w:t>Implement access controls and authorization mechanisms to restrict access to sensitive data based on user roles and permissions.</w:t>
      </w:r>
    </w:p>
    <w:p w14:paraId="29A3C9A9" w14:textId="07F6E3AA" w:rsidR="001E4D06" w:rsidRPr="00282761" w:rsidRDefault="00F450B6" w:rsidP="00BB3B00">
      <w:pPr>
        <w:pStyle w:val="ListParagraph"/>
        <w:numPr>
          <w:ilvl w:val="0"/>
          <w:numId w:val="22"/>
        </w:numPr>
        <w:rPr>
          <w:lang w:val="en-US"/>
        </w:rPr>
      </w:pPr>
      <w:r w:rsidRPr="00F450B6">
        <w:rPr>
          <w:lang w:val="en-US"/>
        </w:rPr>
        <w:t>Cron job that does a database backup every 24 hours.</w:t>
      </w:r>
    </w:p>
    <w:p w14:paraId="0B7C19BC" w14:textId="38E15BA4" w:rsidR="001E4D06" w:rsidRDefault="001E4D06" w:rsidP="00291825">
      <w:pPr>
        <w:pStyle w:val="Heading1"/>
        <w:numPr>
          <w:ilvl w:val="2"/>
          <w:numId w:val="2"/>
        </w:numPr>
        <w:jc w:val="both"/>
      </w:pPr>
      <w:bookmarkStart w:id="66" w:name="_Toc164526106"/>
      <w:bookmarkStart w:id="67" w:name="_Toc164614246"/>
      <w:r>
        <w:t>Security Testing</w:t>
      </w:r>
      <w:bookmarkEnd w:id="66"/>
      <w:bookmarkEnd w:id="67"/>
    </w:p>
    <w:p w14:paraId="564107BC" w14:textId="39BE00E8" w:rsidR="001E4D06" w:rsidRPr="00B02AE0" w:rsidRDefault="001E4D06" w:rsidP="00BB3B00">
      <w:pPr>
        <w:pStyle w:val="ListParagraph"/>
        <w:numPr>
          <w:ilvl w:val="0"/>
          <w:numId w:val="23"/>
        </w:numPr>
        <w:rPr>
          <w:lang w:val="en-US"/>
        </w:rPr>
      </w:pPr>
      <w:r w:rsidRPr="00B02AE0">
        <w:rPr>
          <w:lang w:val="en-US"/>
        </w:rPr>
        <w:t>Conduct regular security testing throughout the development lifecycle, including static code analysis, dynamic application security testing (DAST), and penetration testing.</w:t>
      </w:r>
    </w:p>
    <w:p w14:paraId="46666225" w14:textId="42FF9986" w:rsidR="009D6539" w:rsidRPr="00282761" w:rsidRDefault="001E4D06" w:rsidP="00BB3B00">
      <w:pPr>
        <w:pStyle w:val="ListParagraph"/>
        <w:numPr>
          <w:ilvl w:val="0"/>
          <w:numId w:val="23"/>
        </w:numPr>
        <w:rPr>
          <w:lang w:val="en-US"/>
        </w:rPr>
      </w:pPr>
      <w:r w:rsidRPr="00B02AE0">
        <w:rPr>
          <w:lang w:val="en-US"/>
        </w:rPr>
        <w:t>Perform security reviews and code reviews to identify and remediate security vulnerabilities before deployment.</w:t>
      </w:r>
    </w:p>
    <w:p w14:paraId="37491786" w14:textId="13D936EA" w:rsidR="00C471CB" w:rsidRDefault="00466BA1" w:rsidP="00D54A32">
      <w:pPr>
        <w:pStyle w:val="Heading1"/>
        <w:jc w:val="both"/>
      </w:pPr>
      <w:bookmarkStart w:id="68" w:name="_Toc164526107"/>
      <w:bookmarkStart w:id="69" w:name="_Toc164614247"/>
      <w:r w:rsidRPr="00466BA1">
        <w:lastRenderedPageBreak/>
        <w:t>Design</w:t>
      </w:r>
      <w:bookmarkEnd w:id="68"/>
      <w:bookmarkEnd w:id="69"/>
    </w:p>
    <w:p w14:paraId="4FDF8B6D" w14:textId="566A0981" w:rsidR="00124875" w:rsidRPr="00B76654" w:rsidRDefault="00C471CB" w:rsidP="00291825">
      <w:pPr>
        <w:pStyle w:val="Heading1"/>
        <w:numPr>
          <w:ilvl w:val="1"/>
          <w:numId w:val="2"/>
        </w:numPr>
        <w:jc w:val="both"/>
      </w:pPr>
      <w:bookmarkStart w:id="70" w:name="_Toc164526109"/>
      <w:bookmarkStart w:id="71" w:name="_Toc164614248"/>
      <w:r>
        <w:t>Secure Design Pattern</w:t>
      </w:r>
      <w:bookmarkEnd w:id="70"/>
      <w:bookmarkEnd w:id="71"/>
    </w:p>
    <w:p w14:paraId="06DC6E08" w14:textId="5216EF3B" w:rsidR="000F660F" w:rsidRPr="00282761" w:rsidRDefault="000F660F" w:rsidP="00282761">
      <w:pPr>
        <w:pStyle w:val="Heading1"/>
        <w:numPr>
          <w:ilvl w:val="2"/>
          <w:numId w:val="2"/>
        </w:numPr>
        <w:jc w:val="both"/>
      </w:pPr>
      <w:bookmarkStart w:id="72" w:name="_Toc164614249"/>
      <w:r w:rsidRPr="000C299D">
        <w:t>Exposure Minization</w:t>
      </w:r>
      <w:bookmarkEnd w:id="72"/>
    </w:p>
    <w:p w14:paraId="3C2260E7" w14:textId="6F76D171" w:rsidR="00990933" w:rsidRPr="00990933" w:rsidRDefault="000F660F" w:rsidP="00BB3B00">
      <w:pPr>
        <w:rPr>
          <w:lang w:val="en-US"/>
        </w:rPr>
      </w:pPr>
      <w:r w:rsidRPr="00990933">
        <w:rPr>
          <w:lang w:val="en-US"/>
        </w:rPr>
        <w:t>Least Privilege</w:t>
      </w:r>
    </w:p>
    <w:p w14:paraId="3135918B" w14:textId="3AB0F472" w:rsidR="000F660F" w:rsidRDefault="000F660F" w:rsidP="00BB3B00">
      <w:pPr>
        <w:pStyle w:val="ListParagraph"/>
        <w:numPr>
          <w:ilvl w:val="0"/>
          <w:numId w:val="36"/>
        </w:numPr>
        <w:rPr>
          <w:lang w:val="en-US"/>
        </w:rPr>
      </w:pPr>
      <w:r w:rsidRPr="00B76654">
        <w:rPr>
          <w:lang w:val="en-US"/>
        </w:rPr>
        <w:t>Always give the user the minimum leve</w:t>
      </w:r>
      <w:r w:rsidR="00A809C1">
        <w:rPr>
          <w:lang w:val="en-US"/>
        </w:rPr>
        <w:t>l</w:t>
      </w:r>
      <w:r w:rsidRPr="00B76654">
        <w:rPr>
          <w:lang w:val="en-US"/>
        </w:rPr>
        <w:t>s of acce</w:t>
      </w:r>
      <w:r w:rsidR="00A809C1">
        <w:rPr>
          <w:lang w:val="en-US"/>
        </w:rPr>
        <w:t>s</w:t>
      </w:r>
      <w:r w:rsidRPr="00B76654">
        <w:rPr>
          <w:lang w:val="en-US"/>
        </w:rPr>
        <w:t>s (or permissions) needed to perform their actions.</w:t>
      </w:r>
    </w:p>
    <w:p w14:paraId="4DA4B1A9" w14:textId="7B8D3ECC" w:rsidR="00DC2688" w:rsidRPr="00B76654" w:rsidRDefault="00DC2688" w:rsidP="00DC2688">
      <w:pPr>
        <w:pStyle w:val="ListParagraph"/>
        <w:numPr>
          <w:ilvl w:val="1"/>
          <w:numId w:val="36"/>
        </w:numPr>
        <w:rPr>
          <w:lang w:val="en-US"/>
        </w:rPr>
      </w:pPr>
      <w:r>
        <w:rPr>
          <w:lang w:val="en-US"/>
        </w:rPr>
        <w:t xml:space="preserve">Our application will use </w:t>
      </w:r>
      <w:proofErr w:type="gramStart"/>
      <w:r>
        <w:rPr>
          <w:lang w:val="en-US"/>
        </w:rPr>
        <w:t>roles</w:t>
      </w:r>
      <w:proofErr w:type="gramEnd"/>
      <w:r>
        <w:rPr>
          <w:lang w:val="en-US"/>
        </w:rPr>
        <w:t xml:space="preserve"> and authorization; thus, this will be implemented in all endpoints, using those roles. The endpoints must have only one action (single responsibility, for example, one endpoint is going to be for the customer check their service request list.</w:t>
      </w:r>
    </w:p>
    <w:p w14:paraId="6F1D496D" w14:textId="7C54ED8C" w:rsidR="000F660F" w:rsidRPr="00990933" w:rsidRDefault="000F660F" w:rsidP="00BB3B00">
      <w:pPr>
        <w:rPr>
          <w:lang w:val="en-US"/>
        </w:rPr>
      </w:pPr>
      <w:r w:rsidRPr="00990933">
        <w:rPr>
          <w:lang w:val="en-US"/>
        </w:rPr>
        <w:t>Least Information</w:t>
      </w:r>
    </w:p>
    <w:p w14:paraId="5196C2D2" w14:textId="771ECD98" w:rsidR="000F660F" w:rsidRDefault="000F660F" w:rsidP="00BB3B00">
      <w:pPr>
        <w:pStyle w:val="ListParagraph"/>
        <w:numPr>
          <w:ilvl w:val="0"/>
          <w:numId w:val="36"/>
        </w:numPr>
        <w:rPr>
          <w:lang w:val="en-US"/>
        </w:rPr>
      </w:pPr>
      <w:r w:rsidRPr="00B76654">
        <w:rPr>
          <w:lang w:val="en-US"/>
        </w:rPr>
        <w:t xml:space="preserve">Do not </w:t>
      </w:r>
      <w:r w:rsidR="00B00DB5" w:rsidRPr="00B76654">
        <w:rPr>
          <w:lang w:val="en-US"/>
        </w:rPr>
        <w:t>provide</w:t>
      </w:r>
      <w:r w:rsidRPr="00B76654">
        <w:rPr>
          <w:lang w:val="en-US"/>
        </w:rPr>
        <w:t xml:space="preserve"> unnecessary information. In </w:t>
      </w:r>
      <w:r w:rsidR="00B00DB5" w:rsidRPr="00B76654">
        <w:rPr>
          <w:lang w:val="en-US"/>
        </w:rPr>
        <w:t>implementation</w:t>
      </w:r>
      <w:r w:rsidRPr="00B76654">
        <w:rPr>
          <w:lang w:val="en-US"/>
        </w:rPr>
        <w:t xml:space="preserve"> level, the cache should be cleaned when no longer needed.</w:t>
      </w:r>
    </w:p>
    <w:p w14:paraId="7BE5AB26" w14:textId="51A9CDE1" w:rsidR="00DC2688" w:rsidRPr="00B76654" w:rsidRDefault="00DC2688" w:rsidP="00DC2688">
      <w:pPr>
        <w:pStyle w:val="ListParagraph"/>
        <w:numPr>
          <w:ilvl w:val="1"/>
          <w:numId w:val="36"/>
        </w:numPr>
        <w:rPr>
          <w:lang w:val="en-US"/>
        </w:rPr>
      </w:pPr>
      <w:r>
        <w:rPr>
          <w:lang w:val="en-US"/>
        </w:rPr>
        <w:t>Implementation of DTOs is a good way to check this design pattern, as done so.</w:t>
      </w:r>
    </w:p>
    <w:p w14:paraId="1FBCE59B" w14:textId="67AE699F" w:rsidR="000F660F" w:rsidRPr="00990933" w:rsidRDefault="000F660F" w:rsidP="00BB3B00">
      <w:pPr>
        <w:rPr>
          <w:lang w:val="en-US"/>
        </w:rPr>
      </w:pPr>
      <w:r w:rsidRPr="00990933">
        <w:rPr>
          <w:lang w:val="en-US"/>
        </w:rPr>
        <w:t>Secure by Default</w:t>
      </w:r>
    </w:p>
    <w:p w14:paraId="2CC133B1" w14:textId="0A00951C" w:rsidR="000F660F" w:rsidRDefault="000F660F" w:rsidP="00BB3B00">
      <w:pPr>
        <w:pStyle w:val="ListParagraph"/>
        <w:numPr>
          <w:ilvl w:val="0"/>
          <w:numId w:val="36"/>
        </w:numPr>
        <w:rPr>
          <w:lang w:val="en-US"/>
        </w:rPr>
      </w:pPr>
      <w:r w:rsidRPr="00B76654">
        <w:rPr>
          <w:lang w:val="en-US"/>
        </w:rPr>
        <w:t>The software must be secure in the default state and not insecure and treated after.</w:t>
      </w:r>
    </w:p>
    <w:p w14:paraId="53DC8ED0" w14:textId="36913304" w:rsidR="00DC2688" w:rsidRPr="00B76654" w:rsidRDefault="00DC2688" w:rsidP="00DC2688">
      <w:pPr>
        <w:pStyle w:val="ListParagraph"/>
        <w:numPr>
          <w:ilvl w:val="1"/>
          <w:numId w:val="36"/>
        </w:numPr>
        <w:rPr>
          <w:lang w:val="en-US"/>
        </w:rPr>
      </w:pPr>
      <w:r>
        <w:rPr>
          <w:lang w:val="en-US"/>
        </w:rPr>
        <w:t xml:space="preserve">Our start </w:t>
      </w:r>
      <w:proofErr w:type="gramStart"/>
      <w:r>
        <w:rPr>
          <w:lang w:val="en-US"/>
        </w:rPr>
        <w:t>up of</w:t>
      </w:r>
      <w:proofErr w:type="gramEnd"/>
      <w:r>
        <w:rPr>
          <w:lang w:val="en-US"/>
        </w:rPr>
        <w:t xml:space="preserve"> application let us use </w:t>
      </w:r>
      <w:proofErr w:type="spellStart"/>
      <w:r w:rsidR="002D20EB">
        <w:rPr>
          <w:lang w:val="en-US"/>
        </w:rPr>
        <w:t>boostrap</w:t>
      </w:r>
      <w:proofErr w:type="spellEnd"/>
      <w:r w:rsidR="002D20EB">
        <w:rPr>
          <w:lang w:val="en-US"/>
        </w:rPr>
        <w:t xml:space="preserve"> data for demonstration, however, this data is not needed to achieve a secure state.</w:t>
      </w:r>
    </w:p>
    <w:p w14:paraId="0AE8D29D" w14:textId="2AE3A658" w:rsidR="000F660F" w:rsidRPr="00990933" w:rsidRDefault="000F660F" w:rsidP="00BB3B00">
      <w:pPr>
        <w:rPr>
          <w:lang w:val="en-US"/>
        </w:rPr>
      </w:pPr>
      <w:r w:rsidRPr="00990933">
        <w:rPr>
          <w:lang w:val="en-US"/>
        </w:rPr>
        <w:t>Allowlists over Blocklists</w:t>
      </w:r>
    </w:p>
    <w:p w14:paraId="20E48530" w14:textId="36D500B7" w:rsidR="000F660F" w:rsidRDefault="000F660F" w:rsidP="00BB3B00">
      <w:pPr>
        <w:pStyle w:val="ListParagraph"/>
        <w:numPr>
          <w:ilvl w:val="0"/>
          <w:numId w:val="36"/>
        </w:numPr>
        <w:rPr>
          <w:lang w:val="en-US"/>
        </w:rPr>
      </w:pPr>
      <w:r w:rsidRPr="00B76654">
        <w:rPr>
          <w:lang w:val="en-US"/>
        </w:rPr>
        <w:t>Define what is possible, not what is not possible.</w:t>
      </w:r>
    </w:p>
    <w:p w14:paraId="07139125" w14:textId="26C19A10" w:rsidR="002D20EB" w:rsidRPr="00B76654" w:rsidRDefault="002D20EB" w:rsidP="002D20EB">
      <w:pPr>
        <w:pStyle w:val="ListParagraph"/>
        <w:numPr>
          <w:ilvl w:val="1"/>
          <w:numId w:val="36"/>
        </w:numPr>
        <w:rPr>
          <w:lang w:val="en-US"/>
        </w:rPr>
      </w:pPr>
      <w:r>
        <w:rPr>
          <w:lang w:val="en-US"/>
        </w:rPr>
        <w:t>With permissions, it is always defined what is possible.</w:t>
      </w:r>
    </w:p>
    <w:p w14:paraId="79D64618" w14:textId="7A374E2B" w:rsidR="000F660F" w:rsidRPr="00990933" w:rsidRDefault="000F660F" w:rsidP="00BB3B00">
      <w:pPr>
        <w:rPr>
          <w:lang w:val="en-US"/>
        </w:rPr>
      </w:pPr>
      <w:r w:rsidRPr="00990933">
        <w:rPr>
          <w:lang w:val="en-US"/>
        </w:rPr>
        <w:t>Avoid Predictability</w:t>
      </w:r>
    </w:p>
    <w:p w14:paraId="2C4C07BF" w14:textId="3ECFF6B6" w:rsidR="000F660F" w:rsidRPr="00B76654" w:rsidRDefault="000F660F" w:rsidP="00BB3B00">
      <w:pPr>
        <w:pStyle w:val="ListParagraph"/>
        <w:numPr>
          <w:ilvl w:val="0"/>
          <w:numId w:val="36"/>
        </w:numPr>
        <w:rPr>
          <w:lang w:val="en-US"/>
        </w:rPr>
      </w:pPr>
      <w:r w:rsidRPr="00B76654">
        <w:rPr>
          <w:lang w:val="en-US"/>
        </w:rPr>
        <w:t>Any data (or behavior) that is predictable cannot be kept private.</w:t>
      </w:r>
    </w:p>
    <w:p w14:paraId="7BD1FC21" w14:textId="408E406C" w:rsidR="000F660F" w:rsidRDefault="000F660F" w:rsidP="00BB3B00">
      <w:r>
        <w:t>Fail Securely</w:t>
      </w:r>
    </w:p>
    <w:p w14:paraId="1A8E2BA9" w14:textId="50EA7686" w:rsidR="00DA2260" w:rsidRDefault="000F660F" w:rsidP="00BB3B00">
      <w:pPr>
        <w:pStyle w:val="ListParagraph"/>
        <w:numPr>
          <w:ilvl w:val="0"/>
          <w:numId w:val="36"/>
        </w:numPr>
        <w:rPr>
          <w:lang w:val="en-US"/>
        </w:rPr>
      </w:pPr>
      <w:r w:rsidRPr="00B76654">
        <w:rPr>
          <w:lang w:val="en-US"/>
        </w:rPr>
        <w:t>Whenever the system fails, it should fail in a secure state.</w:t>
      </w:r>
    </w:p>
    <w:p w14:paraId="75928747" w14:textId="18FBD95D" w:rsidR="002D20EB" w:rsidRPr="00282761" w:rsidRDefault="002D20EB" w:rsidP="002D20EB">
      <w:pPr>
        <w:pStyle w:val="ListParagraph"/>
        <w:numPr>
          <w:ilvl w:val="1"/>
          <w:numId w:val="36"/>
        </w:numPr>
        <w:rPr>
          <w:lang w:val="en-US"/>
        </w:rPr>
      </w:pPr>
      <w:r>
        <w:rPr>
          <w:lang w:val="en-US"/>
        </w:rPr>
        <w:t xml:space="preserve">There </w:t>
      </w:r>
      <w:proofErr w:type="gramStart"/>
      <w:r>
        <w:rPr>
          <w:lang w:val="en-US"/>
        </w:rPr>
        <w:t>is</w:t>
      </w:r>
      <w:proofErr w:type="gramEnd"/>
      <w:r>
        <w:rPr>
          <w:lang w:val="en-US"/>
        </w:rPr>
        <w:t xml:space="preserve"> exceptions treatment in our application, so it always </w:t>
      </w:r>
      <w:proofErr w:type="gramStart"/>
      <w:r>
        <w:rPr>
          <w:lang w:val="en-US"/>
        </w:rPr>
        <w:t>achieve</w:t>
      </w:r>
      <w:proofErr w:type="gramEnd"/>
      <w:r>
        <w:rPr>
          <w:lang w:val="en-US"/>
        </w:rPr>
        <w:t xml:space="preserve"> this pattern.</w:t>
      </w:r>
    </w:p>
    <w:p w14:paraId="1F9D8906" w14:textId="57623C91" w:rsidR="00DA2260" w:rsidRPr="00282761" w:rsidRDefault="00DA2260" w:rsidP="00BB3B00">
      <w:pPr>
        <w:pStyle w:val="Heading1"/>
        <w:numPr>
          <w:ilvl w:val="2"/>
          <w:numId w:val="2"/>
        </w:numPr>
      </w:pPr>
      <w:bookmarkStart w:id="73" w:name="_Toc164614250"/>
      <w:r w:rsidRPr="00DA2260">
        <w:t>Strong Enforcement</w:t>
      </w:r>
      <w:bookmarkEnd w:id="73"/>
    </w:p>
    <w:p w14:paraId="1BA464EC" w14:textId="77777777" w:rsidR="00553265" w:rsidRDefault="00DA2260" w:rsidP="00BB3B00">
      <w:pPr>
        <w:ind w:left="0"/>
        <w:rPr>
          <w:lang w:val="en-US"/>
        </w:rPr>
      </w:pPr>
      <w:r w:rsidRPr="00DA2260">
        <w:rPr>
          <w:lang w:val="en-US"/>
        </w:rPr>
        <w:t>Complete Mediation</w:t>
      </w:r>
    </w:p>
    <w:p w14:paraId="5E6C570B" w14:textId="545E3DB4" w:rsidR="002D20EB" w:rsidRPr="002D20EB" w:rsidRDefault="00DA2260" w:rsidP="002D20EB">
      <w:pPr>
        <w:pStyle w:val="ListParagraph"/>
        <w:numPr>
          <w:ilvl w:val="0"/>
          <w:numId w:val="36"/>
        </w:numPr>
        <w:rPr>
          <w:lang w:val="en-US"/>
        </w:rPr>
      </w:pPr>
      <w:r w:rsidRPr="00553265">
        <w:rPr>
          <w:lang w:val="en-US"/>
        </w:rPr>
        <w:t>Securely check all accesses to protected assets through the same authorization check.</w:t>
      </w:r>
    </w:p>
    <w:p w14:paraId="671C1EBF" w14:textId="53153ED6" w:rsidR="00DA2260" w:rsidRPr="00DA2260" w:rsidRDefault="00DA2260" w:rsidP="00BB3B00">
      <w:pPr>
        <w:ind w:left="0"/>
        <w:rPr>
          <w:lang w:val="en-US"/>
        </w:rPr>
      </w:pPr>
      <w:r w:rsidRPr="00DA2260">
        <w:rPr>
          <w:lang w:val="en-US"/>
        </w:rPr>
        <w:t>Least Common Mechanism</w:t>
      </w:r>
    </w:p>
    <w:p w14:paraId="3D3E843F" w14:textId="3A1C75EA" w:rsidR="00DA2260" w:rsidRPr="00DA2260" w:rsidRDefault="00DA2260" w:rsidP="00BB3B00">
      <w:pPr>
        <w:pStyle w:val="ListParagraph"/>
        <w:numPr>
          <w:ilvl w:val="0"/>
          <w:numId w:val="36"/>
        </w:numPr>
        <w:rPr>
          <w:lang w:val="en-US"/>
        </w:rPr>
      </w:pPr>
      <w:r w:rsidRPr="00553265">
        <w:rPr>
          <w:lang w:val="en-US"/>
        </w:rPr>
        <w:lastRenderedPageBreak/>
        <w:t>Do not share system mechanisms among users or programs except when necessary.</w:t>
      </w:r>
    </w:p>
    <w:p w14:paraId="7BBB8C3F" w14:textId="1B64D087" w:rsidR="00DA2260" w:rsidRPr="00282761" w:rsidRDefault="00DA2260" w:rsidP="00BB3B00">
      <w:pPr>
        <w:pStyle w:val="Heading1"/>
        <w:numPr>
          <w:ilvl w:val="2"/>
          <w:numId w:val="2"/>
        </w:numPr>
      </w:pPr>
      <w:bookmarkStart w:id="74" w:name="_Toc164614251"/>
      <w:r w:rsidRPr="00553265">
        <w:t>Redundancy</w:t>
      </w:r>
      <w:bookmarkEnd w:id="74"/>
    </w:p>
    <w:p w14:paraId="0EE07980" w14:textId="77777777" w:rsidR="00553265" w:rsidRDefault="00DA2260" w:rsidP="00BB3B00">
      <w:pPr>
        <w:ind w:left="0"/>
        <w:rPr>
          <w:lang w:val="en-US"/>
        </w:rPr>
      </w:pPr>
      <w:r w:rsidRPr="00DA2260">
        <w:rPr>
          <w:lang w:val="en-US"/>
        </w:rPr>
        <w:t>Defense in Depth</w:t>
      </w:r>
    </w:p>
    <w:p w14:paraId="3F179750" w14:textId="77777777" w:rsidR="00553265" w:rsidRDefault="00DA2260" w:rsidP="00BB3B00">
      <w:pPr>
        <w:pStyle w:val="ListParagraph"/>
        <w:numPr>
          <w:ilvl w:val="0"/>
          <w:numId w:val="36"/>
        </w:numPr>
        <w:rPr>
          <w:lang w:val="en-US"/>
        </w:rPr>
      </w:pPr>
      <w:r w:rsidRPr="00553265">
        <w:rPr>
          <w:lang w:val="en-US"/>
        </w:rPr>
        <w:t>Make security layers with defensive mechanisms to protect an asset.</w:t>
      </w:r>
    </w:p>
    <w:p w14:paraId="61159CA7" w14:textId="38D0D8BD" w:rsidR="00DA2260" w:rsidRPr="00553265" w:rsidRDefault="00DA2260" w:rsidP="00BB3B00">
      <w:pPr>
        <w:ind w:left="0"/>
        <w:rPr>
          <w:lang w:val="en-US"/>
        </w:rPr>
      </w:pPr>
      <w:r w:rsidRPr="00553265">
        <w:rPr>
          <w:lang w:val="en-US"/>
        </w:rPr>
        <w:t>Separation of Privilege</w:t>
      </w:r>
    </w:p>
    <w:p w14:paraId="2DB2B5F2" w14:textId="204E9661" w:rsidR="00DA2260" w:rsidRDefault="00DA2260" w:rsidP="00BB3B00">
      <w:pPr>
        <w:pStyle w:val="ListParagraph"/>
        <w:numPr>
          <w:ilvl w:val="0"/>
          <w:numId w:val="36"/>
        </w:numPr>
        <w:rPr>
          <w:lang w:val="en-US"/>
        </w:rPr>
      </w:pPr>
      <w:r w:rsidRPr="00553265">
        <w:rPr>
          <w:lang w:val="en-US"/>
        </w:rPr>
        <w:t>Do not grant permission based on a single condition. Segregate parts of an IT environment based on its users and their roles.</w:t>
      </w:r>
    </w:p>
    <w:p w14:paraId="3853192C" w14:textId="0A1D108C" w:rsidR="002D20EB" w:rsidRPr="00282761" w:rsidRDefault="002D20EB" w:rsidP="002D20EB">
      <w:pPr>
        <w:pStyle w:val="ListParagraph"/>
        <w:numPr>
          <w:ilvl w:val="1"/>
          <w:numId w:val="36"/>
        </w:numPr>
        <w:rPr>
          <w:lang w:val="en-US"/>
        </w:rPr>
      </w:pPr>
      <w:r>
        <w:rPr>
          <w:lang w:val="en-US"/>
        </w:rPr>
        <w:t>In this report and further in ASVS Checklist, it will be specified that there should be permissions based on their roles, such as write and read users for the database.</w:t>
      </w:r>
    </w:p>
    <w:p w14:paraId="2051FA08" w14:textId="42691A78" w:rsidR="00DA2260" w:rsidRPr="00282761" w:rsidRDefault="00DA2260" w:rsidP="00282761">
      <w:pPr>
        <w:pStyle w:val="Heading1"/>
        <w:numPr>
          <w:ilvl w:val="2"/>
          <w:numId w:val="2"/>
        </w:numPr>
        <w:jc w:val="both"/>
      </w:pPr>
      <w:bookmarkStart w:id="75" w:name="_Toc164614252"/>
      <w:r w:rsidRPr="00553265">
        <w:t>Trust and Responsibility</w:t>
      </w:r>
      <w:bookmarkEnd w:id="75"/>
    </w:p>
    <w:p w14:paraId="03F1CA38" w14:textId="72680001" w:rsidR="00DA2260" w:rsidRPr="00DA2260" w:rsidRDefault="00DA2260" w:rsidP="00BB3B00">
      <w:pPr>
        <w:ind w:left="0"/>
        <w:rPr>
          <w:lang w:val="en-US"/>
        </w:rPr>
      </w:pPr>
      <w:r w:rsidRPr="00DA2260">
        <w:rPr>
          <w:lang w:val="en-US"/>
        </w:rPr>
        <w:t>Reluctance to Trust</w:t>
      </w:r>
    </w:p>
    <w:p w14:paraId="6DE77A7E" w14:textId="34D7C7C6" w:rsidR="00DA2260" w:rsidRPr="00553265" w:rsidRDefault="00DA2260" w:rsidP="00BB3B00">
      <w:pPr>
        <w:pStyle w:val="ListParagraph"/>
        <w:numPr>
          <w:ilvl w:val="0"/>
          <w:numId w:val="36"/>
        </w:numPr>
        <w:rPr>
          <w:lang w:val="en-US"/>
        </w:rPr>
      </w:pPr>
      <w:r w:rsidRPr="00553265">
        <w:rPr>
          <w:lang w:val="en-US"/>
        </w:rPr>
        <w:t>Verify the authenticity of the code before installing it, requiring a strong authentication before authorization. User input should not be trusted. Minim</w:t>
      </w:r>
      <w:r w:rsidR="00F54527">
        <w:rPr>
          <w:lang w:val="en-US"/>
        </w:rPr>
        <w:t>i</w:t>
      </w:r>
      <w:r w:rsidRPr="00553265">
        <w:rPr>
          <w:lang w:val="en-US"/>
        </w:rPr>
        <w:t>ze trusted computing base.</w:t>
      </w:r>
    </w:p>
    <w:p w14:paraId="66EBB32B" w14:textId="77777777" w:rsidR="00553265" w:rsidRDefault="00DA2260" w:rsidP="00BB3B00">
      <w:pPr>
        <w:ind w:left="0"/>
        <w:rPr>
          <w:lang w:val="en-US"/>
        </w:rPr>
      </w:pPr>
      <w:r w:rsidRPr="00DA2260">
        <w:rPr>
          <w:lang w:val="en-US"/>
        </w:rPr>
        <w:t>Accept Security Responsibility</w:t>
      </w:r>
    </w:p>
    <w:p w14:paraId="595EDD12" w14:textId="7A5954F3" w:rsidR="00DA2260" w:rsidRDefault="00DA2260" w:rsidP="00BB3B00">
      <w:pPr>
        <w:pStyle w:val="ListParagraph"/>
        <w:numPr>
          <w:ilvl w:val="0"/>
          <w:numId w:val="36"/>
        </w:numPr>
        <w:rPr>
          <w:lang w:val="en-US"/>
        </w:rPr>
      </w:pPr>
      <w:r w:rsidRPr="00282761">
        <w:rPr>
          <w:lang w:val="en-US"/>
        </w:rPr>
        <w:t>Have clear duty to take responsibility for security.</w:t>
      </w:r>
    </w:p>
    <w:p w14:paraId="41CDDCF9" w14:textId="54473B8A" w:rsidR="00D91303" w:rsidRDefault="00D91303" w:rsidP="00D91303">
      <w:pPr>
        <w:pStyle w:val="Heading1"/>
        <w:numPr>
          <w:ilvl w:val="1"/>
          <w:numId w:val="2"/>
        </w:numPr>
      </w:pPr>
      <w:r>
        <w:lastRenderedPageBreak/>
        <w:t>Deployment Diagram</w:t>
      </w:r>
    </w:p>
    <w:p w14:paraId="0E403B38" w14:textId="77777777" w:rsidR="00D91303" w:rsidRDefault="00D91303" w:rsidP="00D91303">
      <w:pPr>
        <w:keepNext/>
        <w:jc w:val="center"/>
      </w:pPr>
      <w:r>
        <w:rPr>
          <w:noProof/>
          <w:lang w:val="en-US"/>
        </w:rPr>
        <w:drawing>
          <wp:inline distT="0" distB="0" distL="0" distR="0" wp14:anchorId="72AEF73D" wp14:editId="6A743D31">
            <wp:extent cx="4793648" cy="4122781"/>
            <wp:effectExtent l="0" t="0" r="6985" b="0"/>
            <wp:docPr id="140820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02981"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93648" cy="4122781"/>
                    </a:xfrm>
                    <a:prstGeom prst="rect">
                      <a:avLst/>
                    </a:prstGeom>
                    <a:noFill/>
                    <a:ln>
                      <a:noFill/>
                    </a:ln>
                  </pic:spPr>
                </pic:pic>
              </a:graphicData>
            </a:graphic>
          </wp:inline>
        </w:drawing>
      </w:r>
    </w:p>
    <w:p w14:paraId="3820A66F" w14:textId="3094EA02" w:rsidR="00D91303" w:rsidRPr="00D91303" w:rsidRDefault="00D91303" w:rsidP="00D91303">
      <w:pPr>
        <w:pStyle w:val="Caption"/>
        <w:jc w:val="center"/>
        <w:rPr>
          <w:lang w:val="en-GB"/>
        </w:rPr>
      </w:pPr>
      <w:bookmarkStart w:id="76" w:name="_Ref166946243"/>
      <w:r w:rsidRPr="00D91303">
        <w:rPr>
          <w:lang w:val="en-GB"/>
        </w:rPr>
        <w:t xml:space="preserve">Figure </w:t>
      </w:r>
      <w:r>
        <w:fldChar w:fldCharType="begin"/>
      </w:r>
      <w:r w:rsidRPr="00D91303">
        <w:rPr>
          <w:lang w:val="en-GB"/>
        </w:rPr>
        <w:instrText xml:space="preserve"> SEQ Figure \* ARABIC </w:instrText>
      </w:r>
      <w:r>
        <w:fldChar w:fldCharType="separate"/>
      </w:r>
      <w:r w:rsidRPr="00D91303">
        <w:rPr>
          <w:noProof/>
          <w:lang w:val="en-GB"/>
        </w:rPr>
        <w:t>3</w:t>
      </w:r>
      <w:r>
        <w:fldChar w:fldCharType="end"/>
      </w:r>
      <w:bookmarkEnd w:id="76"/>
      <w:r w:rsidRPr="00D91303">
        <w:rPr>
          <w:lang w:val="en-GB"/>
        </w:rPr>
        <w:t xml:space="preserve"> - Deployment Diagram</w:t>
      </w:r>
    </w:p>
    <w:p w14:paraId="76315C7B" w14:textId="4197E399" w:rsidR="00D91303" w:rsidRDefault="00D91303" w:rsidP="00D91303">
      <w:pPr>
        <w:rPr>
          <w:lang w:val="en-US"/>
        </w:rPr>
      </w:pPr>
      <w:r>
        <w:rPr>
          <w:lang w:val="en-US"/>
        </w:rPr>
        <w:t xml:space="preserve">In </w:t>
      </w:r>
      <w:r>
        <w:rPr>
          <w:lang w:val="en-US"/>
        </w:rPr>
        <w:fldChar w:fldCharType="begin"/>
      </w:r>
      <w:r>
        <w:rPr>
          <w:lang w:val="en-US"/>
        </w:rPr>
        <w:instrText xml:space="preserve"> REF _Ref166946243 \h </w:instrText>
      </w:r>
      <w:r>
        <w:rPr>
          <w:lang w:val="en-US"/>
        </w:rPr>
      </w:r>
      <w:r>
        <w:rPr>
          <w:lang w:val="en-US"/>
        </w:rPr>
        <w:fldChar w:fldCharType="separate"/>
      </w:r>
      <w:r w:rsidRPr="00D91303">
        <w:rPr>
          <w:lang w:val="en-GB"/>
        </w:rPr>
        <w:t xml:space="preserve">Figure </w:t>
      </w:r>
      <w:r w:rsidRPr="00D91303">
        <w:rPr>
          <w:noProof/>
          <w:lang w:val="en-GB"/>
        </w:rPr>
        <w:t>3</w:t>
      </w:r>
      <w:r>
        <w:rPr>
          <w:lang w:val="en-US"/>
        </w:rPr>
        <w:fldChar w:fldCharType="end"/>
      </w:r>
      <w:r>
        <w:rPr>
          <w:lang w:val="en-US"/>
        </w:rPr>
        <w:t xml:space="preserve"> it is possible to </w:t>
      </w:r>
      <w:proofErr w:type="spellStart"/>
      <w:r>
        <w:rPr>
          <w:lang w:val="en-US"/>
        </w:rPr>
        <w:t>analyse</w:t>
      </w:r>
      <w:proofErr w:type="spellEnd"/>
      <w:r>
        <w:rPr>
          <w:lang w:val="en-US"/>
        </w:rPr>
        <w:t xml:space="preserve"> the deployment diagram of the application. It will be used the secure protocols to interact between all the physical machines.</w:t>
      </w:r>
    </w:p>
    <w:p w14:paraId="39E33B66" w14:textId="20BB540B" w:rsidR="00D91303" w:rsidRPr="00D91303" w:rsidRDefault="00D91303" w:rsidP="00D91303">
      <w:pPr>
        <w:rPr>
          <w:lang w:val="en-US"/>
        </w:rPr>
      </w:pPr>
      <w:r>
        <w:rPr>
          <w:lang w:val="en-US"/>
        </w:rPr>
        <w:t>Those machines are going to be addressed in the next chapter in terms of threats recognized and their solution to be mitigated.</w:t>
      </w:r>
    </w:p>
    <w:p w14:paraId="0A188604" w14:textId="1C524DA2" w:rsidR="00BF7B91" w:rsidRDefault="00C471CB" w:rsidP="00282761">
      <w:pPr>
        <w:pStyle w:val="Heading1"/>
        <w:numPr>
          <w:ilvl w:val="1"/>
          <w:numId w:val="2"/>
        </w:numPr>
        <w:jc w:val="both"/>
      </w:pPr>
      <w:bookmarkStart w:id="77" w:name="_Toc164526110"/>
      <w:bookmarkStart w:id="78" w:name="_Toc164614253"/>
      <w:r>
        <w:t>Threat Modeling</w:t>
      </w:r>
      <w:bookmarkEnd w:id="77"/>
      <w:bookmarkEnd w:id="78"/>
    </w:p>
    <w:p w14:paraId="6328CB3B" w14:textId="7B1BC434" w:rsidR="00CD35E9" w:rsidRPr="00CD35E9" w:rsidRDefault="00CD35E9" w:rsidP="00F06D3E">
      <w:pPr>
        <w:pStyle w:val="Heading1"/>
        <w:numPr>
          <w:ilvl w:val="2"/>
          <w:numId w:val="2"/>
        </w:numPr>
      </w:pPr>
      <w:bookmarkStart w:id="79" w:name="_Toc164614254"/>
      <w:r>
        <w:t>Threat Model Process</w:t>
      </w:r>
      <w:bookmarkEnd w:id="79"/>
    </w:p>
    <w:p w14:paraId="4D4DDA6C" w14:textId="77777777" w:rsidR="00D37FE8" w:rsidRPr="00D37FE8" w:rsidRDefault="00D37FE8" w:rsidP="00CA6DA7">
      <w:pPr>
        <w:jc w:val="both"/>
        <w:rPr>
          <w:lang w:val="en-US"/>
        </w:rPr>
      </w:pPr>
      <w:r w:rsidRPr="00D37FE8">
        <w:rPr>
          <w:lang w:val="en-US"/>
        </w:rPr>
        <w:t>Threat modeling is a systematic method used to identify and evaluate security threats and vulnerabilities in an application or system. It plays a vital role in a secure software development lifecycle (SSDLC), helping developers, architects, and security experts understand the potential threats an application might face and plan appropriate countermeasures.</w:t>
      </w:r>
    </w:p>
    <w:p w14:paraId="3EC13F45" w14:textId="77777777" w:rsidR="00D37FE8" w:rsidRPr="00D37FE8" w:rsidRDefault="00D37FE8" w:rsidP="00CA6DA7">
      <w:pPr>
        <w:jc w:val="both"/>
        <w:rPr>
          <w:lang w:val="en-US"/>
        </w:rPr>
      </w:pPr>
      <w:r w:rsidRPr="00D37FE8">
        <w:rPr>
          <w:lang w:val="en-US"/>
        </w:rPr>
        <w:t xml:space="preserve">The process starts by identifying what needs to be protected, which could include sensitive data, critical system components, or user information. Once assets are identified, the next </w:t>
      </w:r>
      <w:r w:rsidRPr="00D37FE8">
        <w:rPr>
          <w:lang w:val="en-US"/>
        </w:rPr>
        <w:lastRenderedPageBreak/>
        <w:t>step is to assess potential threats. To do this, you can use frameworks like the OWASP Threat Model, which provides a comprehensive guide to common threats and attack vectors. OWASP offers valuable tools and best practices for identifying possible threats.</w:t>
      </w:r>
    </w:p>
    <w:p w14:paraId="16A51256" w14:textId="77777777" w:rsidR="00D37FE8" w:rsidRPr="00D37FE8" w:rsidRDefault="00D37FE8" w:rsidP="00CA6DA7">
      <w:pPr>
        <w:jc w:val="both"/>
        <w:rPr>
          <w:lang w:val="en-US"/>
        </w:rPr>
      </w:pPr>
      <w:r w:rsidRPr="00D37FE8">
        <w:rPr>
          <w:lang w:val="en-US"/>
        </w:rPr>
        <w:t>After identifying threats, you need to assess vulnerabilities that could be exploited to target these assets. This step often involves using static and dynamic analysis tools, along with manual reviews, to uncover security weaknesses. Once vulnerabilities are identified, you analyze the risks by evaluating the likelihood and impact of each threat. This analysis helps you prioritize threats that need immediate attention.</w:t>
      </w:r>
    </w:p>
    <w:p w14:paraId="55BD1FAB" w14:textId="60228333" w:rsidR="00D37FE8" w:rsidRPr="00D37FE8" w:rsidRDefault="00D37FE8" w:rsidP="00CA6DA7">
      <w:pPr>
        <w:jc w:val="both"/>
        <w:rPr>
          <w:lang w:val="en-US"/>
        </w:rPr>
      </w:pPr>
      <w:r w:rsidRPr="00D37FE8">
        <w:rPr>
          <w:lang w:val="en-US"/>
        </w:rPr>
        <w:t>With risks identified and analyzed, you can then develop a mitigation plan. This plan involves creating security controls and strategies to address high-risk threats. Mitigation could include implementing encryption, authentication, or access controls, depending on the nature of the threats and vulnerabilities.</w:t>
      </w:r>
    </w:p>
    <w:p w14:paraId="5374C653" w14:textId="77777777" w:rsidR="00D37FE8" w:rsidRPr="00D37FE8" w:rsidRDefault="00D37FE8" w:rsidP="00CA6DA7">
      <w:pPr>
        <w:jc w:val="both"/>
        <w:rPr>
          <w:lang w:val="en-US"/>
        </w:rPr>
      </w:pPr>
      <w:r w:rsidRPr="00D37FE8">
        <w:rPr>
          <w:lang w:val="en-US"/>
        </w:rPr>
        <w:t>The threat modeling process is iterative, meaning you should regularly revisit and revise the model to keep up with any changes to the system or the evolving threat landscape. This ensures that the security measures in place remain effective and relevant.</w:t>
      </w:r>
    </w:p>
    <w:p w14:paraId="41E94AE0" w14:textId="114B24F5" w:rsidR="00D37FE8" w:rsidRPr="00D37FE8" w:rsidRDefault="00D37FE8" w:rsidP="00CA6DA7">
      <w:pPr>
        <w:jc w:val="both"/>
        <w:rPr>
          <w:lang w:val="en-US"/>
        </w:rPr>
      </w:pPr>
      <w:r w:rsidRPr="00D37FE8">
        <w:rPr>
          <w:lang w:val="en-US"/>
        </w:rPr>
        <w:t>OWASP provides a wealth of resources for implementing robust security practices, including guides, tools, and community insights to support the threat modeling process. If you're planning to implement threat modeling, referencing OWASP's resources can offer significant benefits.</w:t>
      </w:r>
      <w:r w:rsidR="00F04E17">
        <w:rPr>
          <w:lang w:val="en-US"/>
        </w:rPr>
        <w:t xml:space="preserve"> </w:t>
      </w:r>
      <w:sdt>
        <w:sdtPr>
          <w:rPr>
            <w:lang w:val="en-US"/>
          </w:rPr>
          <w:id w:val="1551966936"/>
          <w:citation/>
        </w:sdtPr>
        <w:sdtContent>
          <w:r w:rsidR="00F04E17">
            <w:rPr>
              <w:lang w:val="en-US"/>
            </w:rPr>
            <w:fldChar w:fldCharType="begin"/>
          </w:r>
          <w:r w:rsidR="00F04E17">
            <w:rPr>
              <w:lang w:val="en-US"/>
            </w:rPr>
            <w:instrText xml:space="preserve"> CITATION OWA \l 1033 </w:instrText>
          </w:r>
          <w:r w:rsidR="00F04E17">
            <w:rPr>
              <w:lang w:val="en-US"/>
            </w:rPr>
            <w:fldChar w:fldCharType="separate"/>
          </w:r>
          <w:r w:rsidR="0077268C" w:rsidRPr="0077268C">
            <w:rPr>
              <w:noProof/>
              <w:lang w:val="en-US"/>
            </w:rPr>
            <w:t>[2]</w:t>
          </w:r>
          <w:r w:rsidR="00F04E17">
            <w:rPr>
              <w:lang w:val="en-US"/>
            </w:rPr>
            <w:fldChar w:fldCharType="end"/>
          </w:r>
        </w:sdtContent>
      </w:sdt>
    </w:p>
    <w:p w14:paraId="7AEA0F93" w14:textId="77777777" w:rsidR="00F06D3E" w:rsidRPr="007E20AD" w:rsidRDefault="00F06D3E" w:rsidP="00F06D3E">
      <w:pPr>
        <w:rPr>
          <w:lang w:val="en-GB"/>
        </w:rPr>
      </w:pPr>
    </w:p>
    <w:p w14:paraId="56904E28" w14:textId="77777777" w:rsidR="00570330" w:rsidRPr="00570330" w:rsidRDefault="00570330" w:rsidP="00291825">
      <w:pPr>
        <w:pStyle w:val="Heading1"/>
        <w:numPr>
          <w:ilvl w:val="2"/>
          <w:numId w:val="2"/>
        </w:numPr>
        <w:jc w:val="both"/>
      </w:pPr>
      <w:bookmarkStart w:id="80" w:name="_Toc164614255"/>
      <w:r w:rsidRPr="00570330">
        <w:t>Trust Levels</w:t>
      </w:r>
      <w:bookmarkEnd w:id="80"/>
    </w:p>
    <w:tbl>
      <w:tblPr>
        <w:tblW w:w="10036" w:type="dxa"/>
        <w:shd w:val="clear" w:color="auto" w:fill="1E1F22"/>
        <w:tblCellMar>
          <w:top w:w="15" w:type="dxa"/>
          <w:left w:w="15" w:type="dxa"/>
          <w:bottom w:w="15" w:type="dxa"/>
          <w:right w:w="15" w:type="dxa"/>
        </w:tblCellMar>
        <w:tblLook w:val="04A0" w:firstRow="1" w:lastRow="0" w:firstColumn="1" w:lastColumn="0" w:noHBand="0" w:noVBand="1"/>
      </w:tblPr>
      <w:tblGrid>
        <w:gridCol w:w="909"/>
        <w:gridCol w:w="2758"/>
        <w:gridCol w:w="6369"/>
      </w:tblGrid>
      <w:tr w:rsidR="00570330" w:rsidRPr="00570330" w14:paraId="652DDB91" w14:textId="77777777" w:rsidTr="00570330">
        <w:trPr>
          <w:trHeight w:val="381"/>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133A35"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1ACEFBF" w14:textId="77777777" w:rsidR="00570330" w:rsidRPr="00570330" w:rsidRDefault="00570330" w:rsidP="00291825">
            <w:pPr>
              <w:jc w:val="both"/>
              <w:rPr>
                <w:b/>
                <w:bCs/>
              </w:rPr>
            </w:pPr>
            <w:r w:rsidRPr="00570330">
              <w:rPr>
                <w:b/>
                <w:bCs/>
              </w:rPr>
              <w:t>Name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2767331" w14:textId="77777777" w:rsidR="00570330" w:rsidRPr="00570330" w:rsidRDefault="00570330" w:rsidP="00291825">
            <w:pPr>
              <w:jc w:val="both"/>
              <w:rPr>
                <w:b/>
                <w:bCs/>
              </w:rPr>
            </w:pPr>
            <w:r w:rsidRPr="00570330">
              <w:rPr>
                <w:b/>
                <w:bCs/>
              </w:rPr>
              <w:t>Description</w:t>
            </w:r>
          </w:p>
        </w:tc>
      </w:tr>
      <w:tr w:rsidR="00570330" w:rsidRPr="00EE781A" w14:paraId="749FDD6A"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B4D2F6E" w14:textId="77777777" w:rsidR="00570330" w:rsidRPr="00570330" w:rsidRDefault="00570330" w:rsidP="00291825">
            <w:pPr>
              <w:jc w:val="both"/>
            </w:pPr>
            <w:r w:rsidRPr="00570330">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B215C10" w14:textId="77777777" w:rsidR="00570330" w:rsidRPr="00570330" w:rsidRDefault="00570330" w:rsidP="00291825">
            <w:pPr>
              <w:jc w:val="both"/>
            </w:pPr>
            <w:r w:rsidRPr="00570330">
              <w:t>Anonymous Web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9D5A821" w14:textId="77777777" w:rsidR="00570330" w:rsidRPr="00570330" w:rsidRDefault="00570330" w:rsidP="00291825">
            <w:pPr>
              <w:jc w:val="both"/>
              <w:rPr>
                <w:lang w:val="en-US"/>
              </w:rPr>
            </w:pPr>
            <w:r w:rsidRPr="00570330">
              <w:rPr>
                <w:lang w:val="en-US"/>
              </w:rPr>
              <w:t xml:space="preserve">A user who has connected to </w:t>
            </w:r>
            <w:proofErr w:type="spellStart"/>
            <w:r w:rsidRPr="00570330">
              <w:rPr>
                <w:lang w:val="en-US"/>
              </w:rPr>
              <w:t>TruckMotion</w:t>
            </w:r>
            <w:proofErr w:type="spellEnd"/>
            <w:r w:rsidRPr="00570330">
              <w:rPr>
                <w:lang w:val="en-US"/>
              </w:rPr>
              <w:t xml:space="preserve"> but has not provided valid credentials.</w:t>
            </w:r>
          </w:p>
        </w:tc>
      </w:tr>
      <w:tr w:rsidR="00570330" w:rsidRPr="00EE781A" w14:paraId="16830DCB"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3FE2D23" w14:textId="77777777" w:rsidR="00570330" w:rsidRPr="00570330" w:rsidRDefault="00570330" w:rsidP="00291825">
            <w:pPr>
              <w:jc w:val="both"/>
            </w:pPr>
            <w:r w:rsidRPr="00570330">
              <w:t>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916547C" w14:textId="77777777" w:rsidR="00570330" w:rsidRPr="00570330" w:rsidRDefault="00570330" w:rsidP="00291825">
            <w:pPr>
              <w:jc w:val="both"/>
            </w:pPr>
            <w:r w:rsidRPr="00570330">
              <w:t>User with Invalid Credentials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8B3D870" w14:textId="77777777" w:rsidR="00570330" w:rsidRPr="00570330" w:rsidRDefault="00570330" w:rsidP="00291825">
            <w:pPr>
              <w:jc w:val="both"/>
              <w:rPr>
                <w:lang w:val="en-US"/>
              </w:rPr>
            </w:pPr>
            <w:r w:rsidRPr="00570330">
              <w:rPr>
                <w:lang w:val="en-US"/>
              </w:rPr>
              <w:t xml:space="preserve">A user who has connected to </w:t>
            </w:r>
            <w:proofErr w:type="spellStart"/>
            <w:r w:rsidRPr="00570330">
              <w:rPr>
                <w:lang w:val="en-US"/>
              </w:rPr>
              <w:t>TruckMotion</w:t>
            </w:r>
            <w:proofErr w:type="spellEnd"/>
            <w:r w:rsidRPr="00570330">
              <w:rPr>
                <w:lang w:val="en-US"/>
              </w:rPr>
              <w:t xml:space="preserve"> and is attempting to log in using invalid login credentials.</w:t>
            </w:r>
          </w:p>
        </w:tc>
      </w:tr>
      <w:tr w:rsidR="00570330" w:rsidRPr="00EE781A" w14:paraId="169A4330" w14:textId="77777777" w:rsidTr="00570330">
        <w:trPr>
          <w:trHeight w:val="62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CB4D4B3" w14:textId="77777777" w:rsidR="00570330" w:rsidRPr="00570330" w:rsidRDefault="00570330" w:rsidP="00291825">
            <w:pPr>
              <w:jc w:val="both"/>
            </w:pPr>
            <w:r w:rsidRPr="00570330">
              <w:t>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050BA76" w14:textId="77777777" w:rsidR="00570330" w:rsidRPr="00570330" w:rsidRDefault="00570330" w:rsidP="00291825">
            <w:pPr>
              <w:jc w:val="both"/>
            </w:pPr>
            <w:r w:rsidRPr="00570330">
              <w:t>Manager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40DF5C5" w14:textId="03107B24" w:rsidR="00570330" w:rsidRPr="00570330" w:rsidRDefault="00570330" w:rsidP="00291825">
            <w:pPr>
              <w:jc w:val="both"/>
              <w:rPr>
                <w:lang w:val="en-US"/>
              </w:rPr>
            </w:pPr>
            <w:r w:rsidRPr="00570330">
              <w:rPr>
                <w:lang w:val="en-US"/>
              </w:rPr>
              <w:t xml:space="preserve">Managers can register </w:t>
            </w:r>
            <w:r w:rsidR="00C66263">
              <w:rPr>
                <w:lang w:val="en-US"/>
              </w:rPr>
              <w:t>customer</w:t>
            </w:r>
            <w:r w:rsidR="0034422B">
              <w:rPr>
                <w:lang w:val="en-US"/>
              </w:rPr>
              <w:t>s</w:t>
            </w:r>
            <w:r w:rsidRPr="00570330">
              <w:rPr>
                <w:lang w:val="en-US"/>
              </w:rPr>
              <w:t xml:space="preserve"> and drivers, </w:t>
            </w:r>
            <w:proofErr w:type="gramStart"/>
            <w:r w:rsidRPr="00570330">
              <w:rPr>
                <w:lang w:val="en-US"/>
              </w:rPr>
              <w:t>approve</w:t>
            </w:r>
            <w:proofErr w:type="gramEnd"/>
            <w:r w:rsidRPr="00570330">
              <w:rPr>
                <w:lang w:val="en-US"/>
              </w:rPr>
              <w:t xml:space="preserve"> or reject created jobs by the </w:t>
            </w:r>
            <w:r w:rsidR="00C66263" w:rsidRPr="00C66263">
              <w:rPr>
                <w:u w:val="single"/>
                <w:lang w:val="en-US"/>
              </w:rPr>
              <w:t>customer</w:t>
            </w:r>
            <w:r w:rsidR="0034422B" w:rsidRPr="00C66263">
              <w:rPr>
                <w:u w:val="single"/>
                <w:lang w:val="en-US"/>
              </w:rPr>
              <w:t>s</w:t>
            </w:r>
            <w:r w:rsidRPr="00570330">
              <w:rPr>
                <w:lang w:val="en-US"/>
              </w:rPr>
              <w:t xml:space="preserve"> and assign jobs for the drivers.</w:t>
            </w:r>
          </w:p>
        </w:tc>
      </w:tr>
      <w:tr w:rsidR="00570330" w:rsidRPr="00EE781A" w14:paraId="125AE8A1"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7104847" w14:textId="77777777" w:rsidR="00570330" w:rsidRPr="00570330" w:rsidRDefault="00570330" w:rsidP="00291825">
            <w:pPr>
              <w:jc w:val="both"/>
            </w:pPr>
            <w:r w:rsidRPr="00570330">
              <w:t>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6B19C58" w14:textId="7591C073" w:rsidR="00570330" w:rsidRPr="00570330" w:rsidRDefault="00C66263" w:rsidP="00291825">
            <w:pPr>
              <w:jc w:val="both"/>
            </w:pPr>
            <w:r>
              <w:t>Customer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6C7998F" w14:textId="1C283D9F" w:rsidR="00570330" w:rsidRPr="00570330" w:rsidRDefault="00C66263" w:rsidP="00291825">
            <w:pPr>
              <w:jc w:val="both"/>
              <w:rPr>
                <w:lang w:val="en-US"/>
              </w:rPr>
            </w:pPr>
            <w:r>
              <w:rPr>
                <w:lang w:val="en-US"/>
              </w:rPr>
              <w:t>Customer</w:t>
            </w:r>
            <w:r w:rsidR="0034422B">
              <w:rPr>
                <w:lang w:val="en-US"/>
              </w:rPr>
              <w:t>s</w:t>
            </w:r>
            <w:r w:rsidR="00570330" w:rsidRPr="00570330">
              <w:rPr>
                <w:lang w:val="en-US"/>
              </w:rPr>
              <w:t xml:space="preserve"> can create jobs requests and see all the information directly involved to their jobs.</w:t>
            </w:r>
          </w:p>
        </w:tc>
      </w:tr>
      <w:tr w:rsidR="00570330" w:rsidRPr="00EE781A" w14:paraId="30DCC1EA"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49B2E9F" w14:textId="77777777" w:rsidR="00570330" w:rsidRPr="00570330" w:rsidRDefault="00570330" w:rsidP="00291825">
            <w:pPr>
              <w:jc w:val="both"/>
            </w:pPr>
            <w:r w:rsidRPr="00570330">
              <w:t>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586434" w14:textId="77777777" w:rsidR="00570330" w:rsidRPr="00570330" w:rsidRDefault="00570330" w:rsidP="00291825">
            <w:pPr>
              <w:jc w:val="both"/>
            </w:pPr>
            <w:r w:rsidRPr="00570330">
              <w:t>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A08DB96" w14:textId="77777777" w:rsidR="00570330" w:rsidRPr="00570330" w:rsidRDefault="00570330" w:rsidP="00291825">
            <w:pPr>
              <w:jc w:val="both"/>
              <w:rPr>
                <w:lang w:val="en-US"/>
              </w:rPr>
            </w:pPr>
            <w:r w:rsidRPr="00570330">
              <w:rPr>
                <w:lang w:val="en-US"/>
              </w:rPr>
              <w:t xml:space="preserve">Drivers can see all the jobs assigned to them, </w:t>
            </w:r>
            <w:proofErr w:type="gramStart"/>
            <w:r w:rsidRPr="00570330">
              <w:rPr>
                <w:lang w:val="en-US"/>
              </w:rPr>
              <w:t>start</w:t>
            </w:r>
            <w:proofErr w:type="gramEnd"/>
            <w:r w:rsidRPr="00570330">
              <w:rPr>
                <w:lang w:val="en-US"/>
              </w:rPr>
              <w:t xml:space="preserve"> and finish those jobs.</w:t>
            </w:r>
          </w:p>
        </w:tc>
      </w:tr>
      <w:tr w:rsidR="00570330" w:rsidRPr="00EE781A" w14:paraId="6509E3AB"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007FF3B" w14:textId="77777777" w:rsidR="00570330" w:rsidRPr="00570330" w:rsidRDefault="00570330" w:rsidP="00291825">
            <w:pPr>
              <w:jc w:val="both"/>
            </w:pPr>
            <w:r w:rsidRPr="00570330">
              <w:t>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D75060" w14:textId="77777777" w:rsidR="00570330" w:rsidRPr="00570330" w:rsidRDefault="00570330" w:rsidP="00291825">
            <w:pPr>
              <w:jc w:val="both"/>
            </w:pPr>
            <w:r w:rsidRPr="00570330">
              <w:t>Application FE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83359D3" w14:textId="77777777" w:rsidR="00570330" w:rsidRPr="00570330" w:rsidRDefault="00570330" w:rsidP="00291825">
            <w:pPr>
              <w:jc w:val="both"/>
              <w:rPr>
                <w:lang w:val="en-US"/>
              </w:rPr>
            </w:pPr>
            <w:r w:rsidRPr="00570330">
              <w:rPr>
                <w:lang w:val="en-US"/>
              </w:rPr>
              <w:t>The Administrator FE can configure the application front-end.</w:t>
            </w:r>
          </w:p>
        </w:tc>
      </w:tr>
      <w:tr w:rsidR="00570330" w:rsidRPr="00EE781A" w14:paraId="7B0819FD"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70063D" w14:textId="77777777" w:rsidR="00570330" w:rsidRPr="00570330" w:rsidRDefault="00570330" w:rsidP="00291825">
            <w:pPr>
              <w:jc w:val="both"/>
            </w:pPr>
            <w:r w:rsidRPr="00570330">
              <w:lastRenderedPageBreak/>
              <w:t>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FAC3A50" w14:textId="77777777" w:rsidR="00570330" w:rsidRPr="00570330" w:rsidRDefault="00570330" w:rsidP="00291825">
            <w:pPr>
              <w:jc w:val="both"/>
            </w:pPr>
            <w:r w:rsidRPr="00570330">
              <w:t>Application BE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D45D4F8" w14:textId="77777777" w:rsidR="00570330" w:rsidRPr="00570330" w:rsidRDefault="00570330" w:rsidP="00291825">
            <w:pPr>
              <w:jc w:val="both"/>
              <w:rPr>
                <w:lang w:val="en-US"/>
              </w:rPr>
            </w:pPr>
            <w:r w:rsidRPr="00570330">
              <w:rPr>
                <w:lang w:val="en-US"/>
              </w:rPr>
              <w:t>The Administrator BE can configure the application back-end.</w:t>
            </w:r>
          </w:p>
        </w:tc>
      </w:tr>
      <w:tr w:rsidR="00570330" w:rsidRPr="00EE781A" w14:paraId="5625271A" w14:textId="77777777" w:rsidTr="00570330">
        <w:trPr>
          <w:trHeight w:val="62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0D9EE55" w14:textId="77777777" w:rsidR="00570330" w:rsidRPr="00570330" w:rsidRDefault="00570330" w:rsidP="00291825">
            <w:pPr>
              <w:jc w:val="both"/>
            </w:pPr>
            <w:r w:rsidRPr="00570330">
              <w:t>8</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398EA40" w14:textId="77777777" w:rsidR="00570330" w:rsidRPr="00570330" w:rsidRDefault="00570330" w:rsidP="00291825">
            <w:pPr>
              <w:jc w:val="both"/>
            </w:pPr>
            <w:r w:rsidRPr="00570330">
              <w:t>Backend User Process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5F7C01" w14:textId="77777777" w:rsidR="00570330" w:rsidRPr="00570330" w:rsidRDefault="00570330" w:rsidP="00291825">
            <w:pPr>
              <w:jc w:val="both"/>
              <w:rPr>
                <w:lang w:val="en-US"/>
              </w:rPr>
            </w:pPr>
            <w:r w:rsidRPr="00570330">
              <w:rPr>
                <w:lang w:val="en-US"/>
              </w:rPr>
              <w:t>This is the process/user that the backend server executes code as and authenticates itself against the database server as.</w:t>
            </w:r>
          </w:p>
        </w:tc>
      </w:tr>
      <w:tr w:rsidR="00570330" w:rsidRPr="00EE781A" w14:paraId="288A369F"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A59EA22" w14:textId="77777777" w:rsidR="00570330" w:rsidRPr="00570330" w:rsidRDefault="00570330" w:rsidP="00291825">
            <w:pPr>
              <w:jc w:val="both"/>
            </w:pPr>
            <w:r w:rsidRPr="00570330">
              <w:t>9</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6780474" w14:textId="77777777" w:rsidR="00570330" w:rsidRPr="00570330" w:rsidRDefault="00570330" w:rsidP="00291825">
            <w:pPr>
              <w:jc w:val="both"/>
            </w:pPr>
            <w:r w:rsidRPr="00570330">
              <w:t>Database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54F9169" w14:textId="77777777" w:rsidR="00570330" w:rsidRPr="00570330" w:rsidRDefault="00570330" w:rsidP="00291825">
            <w:pPr>
              <w:jc w:val="both"/>
              <w:rPr>
                <w:lang w:val="en-US"/>
              </w:rPr>
            </w:pPr>
            <w:r w:rsidRPr="00570330">
              <w:rPr>
                <w:lang w:val="en-US"/>
              </w:rPr>
              <w:t>The database user account used to access the database for read access.</w:t>
            </w:r>
          </w:p>
        </w:tc>
      </w:tr>
      <w:tr w:rsidR="00570330" w:rsidRPr="00EE781A" w14:paraId="11FD928D"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95E448E" w14:textId="77777777" w:rsidR="00570330" w:rsidRPr="00570330" w:rsidRDefault="00570330" w:rsidP="00291825">
            <w:pPr>
              <w:jc w:val="both"/>
            </w:pPr>
            <w:r w:rsidRPr="00570330">
              <w:t>10</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78F0C7" w14:textId="77777777" w:rsidR="00570330" w:rsidRPr="00570330" w:rsidRDefault="00570330" w:rsidP="00291825">
            <w:pPr>
              <w:jc w:val="both"/>
            </w:pPr>
            <w:r w:rsidRPr="00570330">
              <w:t>Database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AB9B912" w14:textId="77777777" w:rsidR="00570330" w:rsidRPr="00570330" w:rsidRDefault="00570330" w:rsidP="00291825">
            <w:pPr>
              <w:jc w:val="both"/>
              <w:rPr>
                <w:lang w:val="en-US"/>
              </w:rPr>
            </w:pPr>
            <w:r w:rsidRPr="00570330">
              <w:rPr>
                <w:lang w:val="en-US"/>
              </w:rPr>
              <w:t>The database user account used to access the database for read and write access.</w:t>
            </w:r>
          </w:p>
        </w:tc>
      </w:tr>
      <w:tr w:rsidR="00570330" w:rsidRPr="00EE781A" w14:paraId="2F3F6845" w14:textId="77777777" w:rsidTr="00570330">
        <w:trPr>
          <w:trHeight w:val="64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EBE8BD" w14:textId="77777777" w:rsidR="00570330" w:rsidRPr="00570330" w:rsidRDefault="00570330" w:rsidP="00291825">
            <w:pPr>
              <w:jc w:val="both"/>
            </w:pPr>
            <w:r w:rsidRPr="00570330">
              <w:t>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04C795F" w14:textId="77777777" w:rsidR="00570330" w:rsidRPr="00570330" w:rsidRDefault="00570330" w:rsidP="00291825">
            <w:pPr>
              <w:jc w:val="both"/>
            </w:pPr>
            <w:r w:rsidRPr="00570330">
              <w:t>Database Server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D8FBC4" w14:textId="712E6E52" w:rsidR="00570330" w:rsidRPr="00570330" w:rsidRDefault="00570330" w:rsidP="00291825">
            <w:pPr>
              <w:jc w:val="both"/>
              <w:rPr>
                <w:lang w:val="en-US"/>
              </w:rPr>
            </w:pPr>
            <w:r w:rsidRPr="00570330">
              <w:rPr>
                <w:lang w:val="en-US"/>
              </w:rPr>
              <w:t>The database server administrator has read and write permissions and can configure the database</w:t>
            </w:r>
            <w:r w:rsidR="00282761">
              <w:rPr>
                <w:lang w:val="en-US"/>
              </w:rPr>
              <w:t>.</w:t>
            </w:r>
          </w:p>
        </w:tc>
      </w:tr>
      <w:tr w:rsidR="00570330" w:rsidRPr="00EE781A" w14:paraId="58B732C9"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E8FDF48" w14:textId="77777777" w:rsidR="00570330" w:rsidRPr="00570330" w:rsidRDefault="00570330" w:rsidP="00291825">
            <w:pPr>
              <w:jc w:val="both"/>
            </w:pPr>
            <w:r w:rsidRPr="00570330">
              <w:t>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759A2E" w14:textId="77777777" w:rsidR="00570330" w:rsidRPr="00570330" w:rsidRDefault="00570330" w:rsidP="00291825">
            <w:pPr>
              <w:jc w:val="both"/>
            </w:pPr>
            <w:r w:rsidRPr="00570330">
              <w:t>FileSystem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AA8CC6D" w14:textId="77777777" w:rsidR="00570330" w:rsidRPr="00570330" w:rsidRDefault="00570330" w:rsidP="00291825">
            <w:pPr>
              <w:jc w:val="both"/>
              <w:rPr>
                <w:lang w:val="en-US"/>
              </w:rPr>
            </w:pPr>
            <w:r w:rsidRPr="00570330">
              <w:rPr>
                <w:lang w:val="en-US"/>
              </w:rPr>
              <w:t>The file system administrator has read and write permissions and can configure the filesystem server</w:t>
            </w:r>
          </w:p>
        </w:tc>
      </w:tr>
      <w:tr w:rsidR="00570330" w:rsidRPr="00EE781A" w14:paraId="6E9E2CBC"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72423E9" w14:textId="77777777" w:rsidR="00570330" w:rsidRPr="00570330" w:rsidRDefault="00570330" w:rsidP="00291825">
            <w:pPr>
              <w:jc w:val="both"/>
            </w:pPr>
            <w:r w:rsidRPr="00570330">
              <w:t>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8261C9" w14:textId="77777777" w:rsidR="00570330" w:rsidRPr="00570330" w:rsidRDefault="00570330" w:rsidP="00291825">
            <w:pPr>
              <w:jc w:val="both"/>
            </w:pPr>
            <w:r w:rsidRPr="00570330">
              <w:t>FileSystem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4EE2213" w14:textId="77777777" w:rsidR="00570330" w:rsidRPr="00570330" w:rsidRDefault="00570330" w:rsidP="00291825">
            <w:pPr>
              <w:jc w:val="both"/>
              <w:rPr>
                <w:lang w:val="en-US"/>
              </w:rPr>
            </w:pPr>
            <w:r w:rsidRPr="00570330">
              <w:rPr>
                <w:lang w:val="en-US"/>
              </w:rPr>
              <w:t>The file system user used to access the filesystem with read permissions</w:t>
            </w:r>
          </w:p>
        </w:tc>
      </w:tr>
      <w:tr w:rsidR="00570330" w:rsidRPr="00EE781A" w14:paraId="50636CAC"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5270F9F" w14:textId="77777777" w:rsidR="00570330" w:rsidRPr="00570330" w:rsidRDefault="00570330" w:rsidP="00291825">
            <w:pPr>
              <w:jc w:val="both"/>
            </w:pPr>
            <w:r w:rsidRPr="00570330">
              <w:t>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68F3330" w14:textId="77777777" w:rsidR="00570330" w:rsidRPr="00570330" w:rsidRDefault="00570330" w:rsidP="00291825">
            <w:pPr>
              <w:jc w:val="both"/>
            </w:pPr>
            <w:r w:rsidRPr="00570330">
              <w:t>FileSystem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EAB658B" w14:textId="77777777" w:rsidR="00570330" w:rsidRPr="00570330" w:rsidRDefault="00570330" w:rsidP="00291825">
            <w:pPr>
              <w:jc w:val="both"/>
              <w:rPr>
                <w:lang w:val="en-US"/>
              </w:rPr>
            </w:pPr>
            <w:r w:rsidRPr="00570330">
              <w:rPr>
                <w:lang w:val="en-US"/>
              </w:rPr>
              <w:t>The file system user/write used to access the filesystem with read and write permissions</w:t>
            </w:r>
          </w:p>
        </w:tc>
      </w:tr>
      <w:tr w:rsidR="00570330" w:rsidRPr="00EE781A" w14:paraId="7E667D96"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14CE0E6" w14:textId="77777777" w:rsidR="00570330" w:rsidRPr="00570330" w:rsidRDefault="00570330" w:rsidP="00291825">
            <w:pPr>
              <w:jc w:val="both"/>
            </w:pPr>
            <w:r w:rsidRPr="00570330">
              <w:t>15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D5C85EF" w14:textId="77777777" w:rsidR="00570330" w:rsidRPr="00570330" w:rsidRDefault="00570330" w:rsidP="00291825">
            <w:pPr>
              <w:jc w:val="both"/>
            </w:pPr>
            <w:r w:rsidRPr="00570330">
              <w:t>Logging System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18B0C5F" w14:textId="77777777" w:rsidR="00570330" w:rsidRPr="00570330" w:rsidRDefault="00570330" w:rsidP="00291825">
            <w:pPr>
              <w:jc w:val="both"/>
              <w:rPr>
                <w:lang w:val="en-US"/>
              </w:rPr>
            </w:pPr>
            <w:r w:rsidRPr="00570330">
              <w:rPr>
                <w:lang w:val="en-US"/>
              </w:rPr>
              <w:t>The logging system user account used to access loggings for read access.</w:t>
            </w:r>
          </w:p>
        </w:tc>
      </w:tr>
      <w:tr w:rsidR="00570330" w:rsidRPr="00EE781A" w14:paraId="460ACB9E" w14:textId="77777777" w:rsidTr="00570330">
        <w:trPr>
          <w:trHeight w:val="62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CECE50B" w14:textId="77777777" w:rsidR="00570330" w:rsidRPr="00570330" w:rsidRDefault="00570330" w:rsidP="00291825">
            <w:pPr>
              <w:jc w:val="both"/>
            </w:pPr>
            <w:r w:rsidRPr="00570330">
              <w:t>16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71BB315" w14:textId="77777777" w:rsidR="00570330" w:rsidRPr="00570330" w:rsidRDefault="00570330" w:rsidP="00291825">
            <w:pPr>
              <w:jc w:val="both"/>
              <w:rPr>
                <w:lang w:val="en-US"/>
              </w:rPr>
            </w:pPr>
            <w:r w:rsidRPr="00570330">
              <w:rPr>
                <w:lang w:val="en-US"/>
              </w:rPr>
              <w:t>Logging System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CB20F89" w14:textId="77777777" w:rsidR="00570330" w:rsidRPr="00570330" w:rsidRDefault="00570330" w:rsidP="00291825">
            <w:pPr>
              <w:jc w:val="both"/>
              <w:rPr>
                <w:lang w:val="en-US"/>
              </w:rPr>
            </w:pPr>
            <w:r w:rsidRPr="00570330">
              <w:rPr>
                <w:lang w:val="en-US"/>
              </w:rPr>
              <w:t>The logging system user account used to access loggings for read and write access.</w:t>
            </w:r>
          </w:p>
        </w:tc>
      </w:tr>
      <w:tr w:rsidR="00570330" w:rsidRPr="00EE781A" w14:paraId="10D1B1C8"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73245DD" w14:textId="77777777" w:rsidR="00570330" w:rsidRPr="00570330" w:rsidRDefault="00570330" w:rsidP="00291825">
            <w:pPr>
              <w:jc w:val="both"/>
            </w:pPr>
            <w:r w:rsidRPr="00570330">
              <w:t>17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EAF047A" w14:textId="77777777" w:rsidR="00570330" w:rsidRPr="00570330" w:rsidRDefault="00570330" w:rsidP="00291825">
            <w:pPr>
              <w:jc w:val="both"/>
            </w:pPr>
            <w:r w:rsidRPr="00570330">
              <w:t>Logging System Administrator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B4BAA51" w14:textId="262A496E" w:rsidR="00570330" w:rsidRPr="00570330" w:rsidRDefault="00570330" w:rsidP="00291825">
            <w:pPr>
              <w:jc w:val="both"/>
              <w:rPr>
                <w:lang w:val="en-US"/>
              </w:rPr>
            </w:pPr>
            <w:r w:rsidRPr="00570330">
              <w:rPr>
                <w:lang w:val="en-US"/>
              </w:rPr>
              <w:t>The logging system server administrator has read and write permissions and can configure the server</w:t>
            </w:r>
            <w:r w:rsidR="00282761">
              <w:rPr>
                <w:lang w:val="en-US"/>
              </w:rPr>
              <w:t>.</w:t>
            </w:r>
          </w:p>
        </w:tc>
      </w:tr>
    </w:tbl>
    <w:p w14:paraId="4C8FE0B6" w14:textId="2D9DD8FB" w:rsidR="00EB5908" w:rsidRPr="00EB5908" w:rsidRDefault="000A78D8" w:rsidP="00BB3B00">
      <w:pPr>
        <w:pStyle w:val="Caption"/>
        <w:jc w:val="both"/>
        <w:rPr>
          <w:lang w:val="en-US"/>
        </w:rPr>
      </w:pPr>
      <w:bookmarkStart w:id="81" w:name="_Toc164614276"/>
      <w:r>
        <w:t xml:space="preserve">Table </w:t>
      </w:r>
      <w:r>
        <w:fldChar w:fldCharType="begin"/>
      </w:r>
      <w:r>
        <w:instrText xml:space="preserve"> SEQ Table \* ARABIC </w:instrText>
      </w:r>
      <w:r>
        <w:fldChar w:fldCharType="separate"/>
      </w:r>
      <w:r w:rsidR="0077268C">
        <w:rPr>
          <w:noProof/>
        </w:rPr>
        <w:t>1</w:t>
      </w:r>
      <w:r>
        <w:fldChar w:fldCharType="end"/>
      </w:r>
      <w:r>
        <w:t xml:space="preserve"> - Trust Levels</w:t>
      </w:r>
      <w:bookmarkEnd w:id="81"/>
    </w:p>
    <w:p w14:paraId="579DFCA7" w14:textId="3FFF9F52" w:rsidR="00570330" w:rsidRPr="00570330" w:rsidRDefault="00570330" w:rsidP="00291825">
      <w:pPr>
        <w:pStyle w:val="Heading1"/>
        <w:numPr>
          <w:ilvl w:val="2"/>
          <w:numId w:val="2"/>
        </w:numPr>
        <w:jc w:val="both"/>
      </w:pPr>
      <w:bookmarkStart w:id="82" w:name="_Toc164614256"/>
      <w:r w:rsidRPr="00570330">
        <w:lastRenderedPageBreak/>
        <w:t>Entry Points</w:t>
      </w:r>
      <w:bookmarkEnd w:id="82"/>
    </w:p>
    <w:tbl>
      <w:tblPr>
        <w:tblW w:w="10435" w:type="dxa"/>
        <w:shd w:val="clear" w:color="auto" w:fill="1E1F22"/>
        <w:tblCellMar>
          <w:top w:w="15" w:type="dxa"/>
          <w:left w:w="15" w:type="dxa"/>
          <w:bottom w:w="15" w:type="dxa"/>
          <w:right w:w="15" w:type="dxa"/>
        </w:tblCellMar>
        <w:tblLook w:val="04A0" w:firstRow="1" w:lastRow="0" w:firstColumn="1" w:lastColumn="0" w:noHBand="0" w:noVBand="1"/>
      </w:tblPr>
      <w:tblGrid>
        <w:gridCol w:w="1105"/>
        <w:gridCol w:w="2942"/>
        <w:gridCol w:w="4924"/>
        <w:gridCol w:w="1464"/>
      </w:tblGrid>
      <w:tr w:rsidR="00570330" w:rsidRPr="00570330" w14:paraId="3F72DA16" w14:textId="77777777" w:rsidTr="00570330">
        <w:trPr>
          <w:trHeight w:val="621"/>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2F278F1"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B16B36F" w14:textId="77777777" w:rsidR="00570330" w:rsidRPr="00570330" w:rsidRDefault="00570330" w:rsidP="00291825">
            <w:pPr>
              <w:jc w:val="both"/>
              <w:rPr>
                <w:b/>
                <w:bCs/>
              </w:rPr>
            </w:pPr>
            <w:r w:rsidRPr="00570330">
              <w:rPr>
                <w:b/>
                <w:bCs/>
              </w:rPr>
              <w:t>Name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0EE62CC" w14:textId="77777777" w:rsidR="00570330" w:rsidRPr="00570330" w:rsidRDefault="00570330" w:rsidP="00291825">
            <w:pPr>
              <w:jc w:val="both"/>
              <w:rPr>
                <w:b/>
                <w:bCs/>
              </w:rPr>
            </w:pPr>
            <w:r w:rsidRPr="00570330">
              <w:rPr>
                <w:b/>
                <w:bCs/>
              </w:rPr>
              <w:t>Description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450EBCC" w14:textId="77777777" w:rsidR="00570330" w:rsidRPr="00570330" w:rsidRDefault="00570330" w:rsidP="00291825">
            <w:pPr>
              <w:jc w:val="both"/>
              <w:rPr>
                <w:b/>
                <w:bCs/>
              </w:rPr>
            </w:pPr>
            <w:r w:rsidRPr="00570330">
              <w:rPr>
                <w:b/>
                <w:bCs/>
              </w:rPr>
              <w:t>Trust Levels</w:t>
            </w:r>
          </w:p>
        </w:tc>
      </w:tr>
      <w:tr w:rsidR="00570330" w:rsidRPr="00570330" w14:paraId="22A7CEAE"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4254F4A" w14:textId="77777777" w:rsidR="00570330" w:rsidRPr="00570330" w:rsidRDefault="00570330" w:rsidP="00291825">
            <w:pPr>
              <w:jc w:val="both"/>
            </w:pPr>
            <w:r w:rsidRPr="00570330">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65FA6CC" w14:textId="77777777" w:rsidR="00570330" w:rsidRPr="00570330" w:rsidRDefault="00570330" w:rsidP="00291825">
            <w:pPr>
              <w:jc w:val="both"/>
            </w:pPr>
            <w:r w:rsidRPr="00570330">
              <w:t>HTTPS Port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E8E9C93" w14:textId="74F90662" w:rsidR="00570330" w:rsidRPr="00570330" w:rsidRDefault="00570330" w:rsidP="00291825">
            <w:pPr>
              <w:jc w:val="both"/>
              <w:rPr>
                <w:lang w:val="en-US"/>
              </w:rPr>
            </w:pPr>
            <w:r w:rsidRPr="00570330">
              <w:rPr>
                <w:lang w:val="en-US"/>
              </w:rPr>
              <w:t xml:space="preserve">The </w:t>
            </w:r>
            <w:proofErr w:type="spellStart"/>
            <w:r w:rsidRPr="00570330">
              <w:rPr>
                <w:lang w:val="en-US"/>
              </w:rPr>
              <w:t>TruckMotion</w:t>
            </w:r>
            <w:proofErr w:type="spellEnd"/>
            <w:r w:rsidRPr="00570330">
              <w:rPr>
                <w:lang w:val="en-US"/>
              </w:rPr>
              <w:t xml:space="preserve"> website will only be accessible via TLS. All pages within this website are layered on this entry point.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019A3A4" w14:textId="77777777" w:rsidR="00570330" w:rsidRPr="00570330" w:rsidRDefault="00570330" w:rsidP="00291825">
            <w:pPr>
              <w:jc w:val="both"/>
            </w:pPr>
            <w:r w:rsidRPr="00570330">
              <w:t>1, 2, 3, 4, 5</w:t>
            </w:r>
          </w:p>
        </w:tc>
      </w:tr>
      <w:tr w:rsidR="00570330" w:rsidRPr="00570330" w14:paraId="02F3FEAB"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AB0A5AE" w14:textId="77777777" w:rsidR="00570330" w:rsidRPr="00570330" w:rsidRDefault="00570330" w:rsidP="00291825">
            <w:pPr>
              <w:jc w:val="both"/>
            </w:pPr>
            <w:r w:rsidRPr="00570330">
              <w:t>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5D0CE18" w14:textId="77777777" w:rsidR="00570330" w:rsidRPr="00570330" w:rsidRDefault="00570330" w:rsidP="00291825">
            <w:pPr>
              <w:jc w:val="both"/>
            </w:pPr>
            <w:r w:rsidRPr="00570330">
              <w:t>Login Page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67F25F1" w14:textId="77777777" w:rsidR="00570330" w:rsidRPr="00570330" w:rsidRDefault="00570330" w:rsidP="00291825">
            <w:pPr>
              <w:jc w:val="both"/>
              <w:rPr>
                <w:lang w:val="en-US"/>
              </w:rPr>
            </w:pPr>
            <w:r w:rsidRPr="00570330">
              <w:rPr>
                <w:lang w:val="en-US"/>
              </w:rPr>
              <w:t>The login page for all the users of the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6DF635F" w14:textId="77777777" w:rsidR="00570330" w:rsidRPr="00570330" w:rsidRDefault="00570330" w:rsidP="00291825">
            <w:pPr>
              <w:jc w:val="both"/>
            </w:pPr>
            <w:r w:rsidRPr="00570330">
              <w:t>1, 2, 3, 4, 5</w:t>
            </w:r>
          </w:p>
        </w:tc>
      </w:tr>
      <w:tr w:rsidR="00570330" w:rsidRPr="00570330" w14:paraId="106C2C19"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57DA0B7" w14:textId="77777777" w:rsidR="00570330" w:rsidRPr="00570330" w:rsidRDefault="00570330" w:rsidP="00291825">
            <w:pPr>
              <w:jc w:val="both"/>
            </w:pPr>
            <w:r w:rsidRPr="00570330">
              <w:t>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F8B67F9" w14:textId="77777777" w:rsidR="00570330" w:rsidRPr="00570330" w:rsidRDefault="00570330" w:rsidP="00291825">
            <w:pPr>
              <w:jc w:val="both"/>
            </w:pPr>
            <w:r w:rsidRPr="00570330">
              <w:t>Login Function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2207D9E" w14:textId="77777777" w:rsidR="00570330" w:rsidRPr="00570330" w:rsidRDefault="00570330" w:rsidP="00291825">
            <w:pPr>
              <w:jc w:val="both"/>
              <w:rPr>
                <w:lang w:val="en-US"/>
              </w:rPr>
            </w:pPr>
            <w:r w:rsidRPr="00570330">
              <w:rPr>
                <w:lang w:val="en-US"/>
              </w:rPr>
              <w:t>The login function accepts user supplied credentials and compares them with those in the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37FFF25" w14:textId="77777777" w:rsidR="00570330" w:rsidRPr="00570330" w:rsidRDefault="00570330" w:rsidP="00291825">
            <w:pPr>
              <w:jc w:val="both"/>
            </w:pPr>
            <w:r w:rsidRPr="00570330">
              <w:t>2, 3, 4, 5</w:t>
            </w:r>
          </w:p>
        </w:tc>
      </w:tr>
      <w:tr w:rsidR="00570330" w:rsidRPr="00570330" w14:paraId="05F9242F"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0E48616" w14:textId="77777777" w:rsidR="00570330" w:rsidRPr="00570330" w:rsidRDefault="00570330" w:rsidP="00291825">
            <w:pPr>
              <w:jc w:val="both"/>
            </w:pPr>
            <w:r w:rsidRPr="00570330">
              <w:t>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F8CD02" w14:textId="3733E3C3" w:rsidR="00570330" w:rsidRPr="00570330" w:rsidRDefault="00C66263" w:rsidP="00291825">
            <w:pPr>
              <w:jc w:val="both"/>
              <w:rPr>
                <w:lang w:val="en-US"/>
              </w:rPr>
            </w:pPr>
            <w:r>
              <w:rPr>
                <w:lang w:val="en-US"/>
              </w:rPr>
              <w:t>Customer</w:t>
            </w:r>
            <w:r w:rsidR="00570330" w:rsidRPr="00570330">
              <w:rPr>
                <w:lang w:val="en-US"/>
              </w:rPr>
              <w:t xml:space="preserve"> Job Requests Status List Page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8DDCFD1" w14:textId="62D617FB" w:rsidR="00570330" w:rsidRPr="00570330" w:rsidRDefault="00570330" w:rsidP="00291825">
            <w:pPr>
              <w:jc w:val="both"/>
              <w:rPr>
                <w:lang w:val="en-US"/>
              </w:rPr>
            </w:pPr>
            <w:r w:rsidRPr="00570330">
              <w:rPr>
                <w:lang w:val="en-US"/>
              </w:rPr>
              <w:t xml:space="preserve">The </w:t>
            </w:r>
            <w:r w:rsidR="00C66263">
              <w:rPr>
                <w:lang w:val="en-US"/>
              </w:rPr>
              <w:t>customer</w:t>
            </w:r>
            <w:r w:rsidRPr="00570330">
              <w:rPr>
                <w:lang w:val="en-US"/>
              </w:rPr>
              <w:t xml:space="preserve"> job requests status list page lists all the requests that the </w:t>
            </w:r>
            <w:r w:rsidR="00C66263">
              <w:rPr>
                <w:lang w:val="en-US"/>
              </w:rPr>
              <w:t>customer</w:t>
            </w:r>
            <w:r w:rsidRPr="00570330">
              <w:rPr>
                <w:lang w:val="en-US"/>
              </w:rPr>
              <w:t xml:space="preserve"> have request, without any interaction and only pagination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7A7C23" w14:textId="77777777" w:rsidR="00570330" w:rsidRPr="00570330" w:rsidRDefault="00570330" w:rsidP="00291825">
            <w:pPr>
              <w:jc w:val="both"/>
            </w:pPr>
            <w:r w:rsidRPr="00570330">
              <w:t>3, 4</w:t>
            </w:r>
          </w:p>
        </w:tc>
      </w:tr>
      <w:tr w:rsidR="00570330" w:rsidRPr="00570330" w14:paraId="585FC5EF"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1EDCDE8" w14:textId="77777777" w:rsidR="00570330" w:rsidRPr="00570330" w:rsidRDefault="00570330" w:rsidP="00291825">
            <w:pPr>
              <w:jc w:val="both"/>
            </w:pPr>
            <w:r w:rsidRPr="00570330">
              <w:t>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0104E9" w14:textId="77777777" w:rsidR="00570330" w:rsidRPr="00570330" w:rsidRDefault="00570330" w:rsidP="00291825">
            <w:pPr>
              <w:jc w:val="both"/>
              <w:rPr>
                <w:lang w:val="en-US"/>
              </w:rPr>
            </w:pPr>
            <w:r w:rsidRPr="00570330">
              <w:rPr>
                <w:lang w:val="en-US"/>
              </w:rPr>
              <w:t>Driver Job Requests Assigned List Page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126515C" w14:textId="77777777" w:rsidR="00570330" w:rsidRPr="00570330" w:rsidRDefault="00570330" w:rsidP="00291825">
            <w:pPr>
              <w:jc w:val="both"/>
            </w:pPr>
            <w:r w:rsidRPr="00570330">
              <w:rPr>
                <w:lang w:val="en-US"/>
              </w:rPr>
              <w:t xml:space="preserve">The driver job requests assigned list page lists all the drivers job requests with the information needed. </w:t>
            </w:r>
            <w:r w:rsidRPr="00570330">
              <w:t>This page also does not need user interaction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60C13C8" w14:textId="77777777" w:rsidR="00570330" w:rsidRPr="00570330" w:rsidRDefault="00570330" w:rsidP="00291825">
            <w:pPr>
              <w:jc w:val="both"/>
            </w:pPr>
            <w:r w:rsidRPr="00570330">
              <w:t>3, 5</w:t>
            </w:r>
          </w:p>
        </w:tc>
      </w:tr>
      <w:tr w:rsidR="00570330" w:rsidRPr="00570330" w14:paraId="2E1BBFF1"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393957" w14:textId="77777777" w:rsidR="00570330" w:rsidRPr="00570330" w:rsidRDefault="00570330" w:rsidP="00291825">
            <w:pPr>
              <w:jc w:val="both"/>
            </w:pPr>
            <w:r w:rsidRPr="00570330">
              <w:t>1.5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599E70" w14:textId="4BEC442E" w:rsidR="00570330" w:rsidRPr="00570330" w:rsidRDefault="00C66263" w:rsidP="00291825">
            <w:pPr>
              <w:jc w:val="both"/>
              <w:rPr>
                <w:lang w:val="en-US"/>
              </w:rPr>
            </w:pPr>
            <w:r>
              <w:rPr>
                <w:lang w:val="en-US"/>
              </w:rPr>
              <w:t>Customer</w:t>
            </w:r>
            <w:r w:rsidR="00570330" w:rsidRPr="00570330">
              <w:rPr>
                <w:lang w:val="en-US"/>
              </w:rPr>
              <w:t xml:space="preserve"> Adds Locations to his Account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42014D0" w14:textId="77777777" w:rsidR="00570330" w:rsidRPr="00570330" w:rsidRDefault="00570330" w:rsidP="00291825">
            <w:pPr>
              <w:jc w:val="both"/>
              <w:rPr>
                <w:lang w:val="en-US"/>
              </w:rPr>
            </w:pPr>
            <w:r w:rsidRPr="00570330">
              <w:rPr>
                <w:lang w:val="en-US"/>
              </w:rPr>
              <w:t>This page allows user to add Locations to his Account.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CB5F81" w14:textId="77777777" w:rsidR="00570330" w:rsidRPr="00570330" w:rsidRDefault="00570330" w:rsidP="00291825">
            <w:pPr>
              <w:jc w:val="both"/>
            </w:pPr>
            <w:r w:rsidRPr="00570330">
              <w:t>4</w:t>
            </w:r>
          </w:p>
        </w:tc>
      </w:tr>
      <w:tr w:rsidR="00570330" w:rsidRPr="00570330" w14:paraId="2261081C"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9F3F90" w14:textId="77777777" w:rsidR="00570330" w:rsidRPr="00570330" w:rsidRDefault="00570330" w:rsidP="00291825">
            <w:pPr>
              <w:jc w:val="both"/>
            </w:pPr>
            <w:r w:rsidRPr="00570330">
              <w:t>1.6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D566E4C" w14:textId="25C46212" w:rsidR="00570330" w:rsidRPr="00570330" w:rsidRDefault="00C66263" w:rsidP="00291825">
            <w:pPr>
              <w:jc w:val="both"/>
              <w:rPr>
                <w:lang w:val="en-US"/>
              </w:rPr>
            </w:pPr>
            <w:r>
              <w:rPr>
                <w:lang w:val="en-US"/>
              </w:rPr>
              <w:t>Customer</w:t>
            </w:r>
            <w:r w:rsidR="00570330" w:rsidRPr="00570330">
              <w:rPr>
                <w:lang w:val="en-US"/>
              </w:rPr>
              <w:t xml:space="preserve"> sees the progress of his Requested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7D24489" w14:textId="77777777" w:rsidR="00570330" w:rsidRPr="00570330" w:rsidRDefault="00570330" w:rsidP="00291825">
            <w:pPr>
              <w:jc w:val="both"/>
              <w:rPr>
                <w:lang w:val="en-US"/>
              </w:rPr>
            </w:pPr>
            <w:r w:rsidRPr="00570330">
              <w:rPr>
                <w:lang w:val="en-US"/>
              </w:rPr>
              <w:t>This page shows the progress of the User's requested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89BF70A" w14:textId="77777777" w:rsidR="00570330" w:rsidRPr="00570330" w:rsidRDefault="00570330" w:rsidP="00291825">
            <w:pPr>
              <w:jc w:val="both"/>
            </w:pPr>
            <w:r w:rsidRPr="00570330">
              <w:t>3, 4</w:t>
            </w:r>
          </w:p>
        </w:tc>
      </w:tr>
      <w:tr w:rsidR="00570330" w:rsidRPr="00570330" w14:paraId="7599A575"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F80ECF7" w14:textId="77777777" w:rsidR="00570330" w:rsidRPr="00570330" w:rsidRDefault="00570330" w:rsidP="00291825">
            <w:pPr>
              <w:jc w:val="both"/>
            </w:pPr>
            <w:r w:rsidRPr="00570330">
              <w:t>1.7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0FB4EC" w14:textId="7BF8183D" w:rsidR="00570330" w:rsidRPr="00570330" w:rsidRDefault="00C66263" w:rsidP="00291825">
            <w:pPr>
              <w:jc w:val="both"/>
              <w:rPr>
                <w:lang w:val="en-US"/>
              </w:rPr>
            </w:pPr>
            <w:r>
              <w:rPr>
                <w:lang w:val="en-US"/>
              </w:rPr>
              <w:t>Customer</w:t>
            </w:r>
            <w:r w:rsidR="0034422B">
              <w:rPr>
                <w:lang w:val="en-US"/>
              </w:rPr>
              <w:t>s</w:t>
            </w:r>
            <w:r w:rsidR="00570330" w:rsidRPr="00570330">
              <w:rPr>
                <w:lang w:val="en-US"/>
              </w:rPr>
              <w:t xml:space="preserve"> request a delivery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59C7882" w14:textId="77777777" w:rsidR="00570330" w:rsidRPr="00570330" w:rsidRDefault="00570330" w:rsidP="00291825">
            <w:pPr>
              <w:jc w:val="both"/>
              <w:rPr>
                <w:lang w:val="en-US"/>
              </w:rPr>
            </w:pPr>
            <w:r w:rsidRPr="00570330">
              <w:rPr>
                <w:lang w:val="en-US"/>
              </w:rPr>
              <w:t>This page allows the user to do a delivery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EC7E49A" w14:textId="77777777" w:rsidR="00570330" w:rsidRPr="00570330" w:rsidRDefault="00570330" w:rsidP="00291825">
            <w:pPr>
              <w:jc w:val="both"/>
            </w:pPr>
            <w:r w:rsidRPr="00570330">
              <w:t>4</w:t>
            </w:r>
          </w:p>
        </w:tc>
      </w:tr>
      <w:tr w:rsidR="00570330" w:rsidRPr="00570330" w14:paraId="7FA32D73"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26D7E94" w14:textId="77777777" w:rsidR="00570330" w:rsidRPr="00570330" w:rsidRDefault="00570330" w:rsidP="00291825">
            <w:pPr>
              <w:jc w:val="both"/>
            </w:pPr>
            <w:r w:rsidRPr="00570330">
              <w:t>1.8</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D9DBE05" w14:textId="77777777" w:rsidR="00570330" w:rsidRPr="00570330" w:rsidRDefault="00570330" w:rsidP="00291825">
            <w:pPr>
              <w:jc w:val="both"/>
              <w:rPr>
                <w:lang w:val="en-US"/>
              </w:rPr>
            </w:pPr>
            <w:r w:rsidRPr="00570330">
              <w:rPr>
                <w:lang w:val="en-US"/>
              </w:rPr>
              <w:t>Driver signals the start and end of a delivery</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78F9FE2" w14:textId="77777777" w:rsidR="00570330" w:rsidRPr="00570330" w:rsidRDefault="00570330" w:rsidP="00291825">
            <w:pPr>
              <w:jc w:val="both"/>
              <w:rPr>
                <w:lang w:val="en-US"/>
              </w:rPr>
            </w:pPr>
            <w:r w:rsidRPr="00570330">
              <w:rPr>
                <w:lang w:val="en-US"/>
              </w:rPr>
              <w:t>This page allows the user to signal the start or end of a delivery</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BF56151" w14:textId="77777777" w:rsidR="00570330" w:rsidRPr="00570330" w:rsidRDefault="00570330" w:rsidP="00291825">
            <w:pPr>
              <w:jc w:val="both"/>
            </w:pPr>
            <w:r w:rsidRPr="00570330">
              <w:t>3, 5</w:t>
            </w:r>
          </w:p>
        </w:tc>
      </w:tr>
      <w:tr w:rsidR="00570330" w:rsidRPr="00570330" w14:paraId="6B787528"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2138A7E" w14:textId="77777777" w:rsidR="00570330" w:rsidRPr="00570330" w:rsidRDefault="00570330" w:rsidP="00291825">
            <w:pPr>
              <w:jc w:val="both"/>
            </w:pPr>
            <w:r w:rsidRPr="00570330">
              <w:t>1.9</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2B4C50A" w14:textId="77777777" w:rsidR="00570330" w:rsidRPr="00570330" w:rsidRDefault="00570330" w:rsidP="00291825">
            <w:pPr>
              <w:jc w:val="both"/>
              <w:rPr>
                <w:lang w:val="en-US"/>
              </w:rPr>
            </w:pPr>
            <w:r w:rsidRPr="00570330">
              <w:rPr>
                <w:lang w:val="en-US"/>
              </w:rPr>
              <w:t>Driver sends a photo or a screenshot to confirm delivery is done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F7CC20" w14:textId="77777777" w:rsidR="00570330" w:rsidRPr="00570330" w:rsidRDefault="00570330" w:rsidP="00291825">
            <w:pPr>
              <w:jc w:val="both"/>
              <w:rPr>
                <w:lang w:val="en-US"/>
              </w:rPr>
            </w:pPr>
            <w:r w:rsidRPr="00570330">
              <w:rPr>
                <w:lang w:val="en-US"/>
              </w:rPr>
              <w:t>This page allows the user to upload a photo to confirm delivery completion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C5ECA01" w14:textId="77777777" w:rsidR="00570330" w:rsidRPr="00570330" w:rsidRDefault="00570330" w:rsidP="00291825">
            <w:pPr>
              <w:jc w:val="both"/>
            </w:pPr>
            <w:r w:rsidRPr="00570330">
              <w:t>3, 5</w:t>
            </w:r>
          </w:p>
        </w:tc>
      </w:tr>
      <w:tr w:rsidR="00570330" w:rsidRPr="00570330" w14:paraId="47A17EAD"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73375D9" w14:textId="77777777" w:rsidR="00570330" w:rsidRPr="00570330" w:rsidRDefault="00570330" w:rsidP="00291825">
            <w:pPr>
              <w:jc w:val="both"/>
            </w:pPr>
            <w:r w:rsidRPr="00570330">
              <w:lastRenderedPageBreak/>
              <w:t>1.10</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3CB21D" w14:textId="77777777" w:rsidR="00570330" w:rsidRPr="00570330" w:rsidRDefault="00570330" w:rsidP="00291825">
            <w:pPr>
              <w:jc w:val="both"/>
              <w:rPr>
                <w:lang w:val="en-US"/>
              </w:rPr>
            </w:pPr>
            <w:r w:rsidRPr="00570330">
              <w:rPr>
                <w:lang w:val="en-US"/>
              </w:rPr>
              <w:t>Manager approves or rejects a service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F89E9CA" w14:textId="77777777" w:rsidR="00570330" w:rsidRPr="00570330" w:rsidRDefault="00570330" w:rsidP="00291825">
            <w:pPr>
              <w:jc w:val="both"/>
              <w:rPr>
                <w:lang w:val="en-US"/>
              </w:rPr>
            </w:pPr>
            <w:r w:rsidRPr="00570330">
              <w:rPr>
                <w:lang w:val="en-US"/>
              </w:rPr>
              <w:t>This page allows the user to approve or reject a service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8DAA967" w14:textId="77777777" w:rsidR="00570330" w:rsidRPr="00570330" w:rsidRDefault="00570330" w:rsidP="00291825">
            <w:pPr>
              <w:jc w:val="both"/>
            </w:pPr>
            <w:r w:rsidRPr="00570330">
              <w:t>3</w:t>
            </w:r>
          </w:p>
        </w:tc>
      </w:tr>
      <w:tr w:rsidR="00570330" w:rsidRPr="00570330" w14:paraId="0736CA85" w14:textId="77777777" w:rsidTr="00570330">
        <w:trPr>
          <w:trHeight w:val="36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9859DC6" w14:textId="77777777" w:rsidR="00570330" w:rsidRPr="00570330" w:rsidRDefault="00570330" w:rsidP="00291825">
            <w:pPr>
              <w:jc w:val="both"/>
            </w:pPr>
            <w:r w:rsidRPr="00570330">
              <w:t>1.11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6027020" w14:textId="77777777" w:rsidR="00570330" w:rsidRPr="00570330" w:rsidRDefault="00570330" w:rsidP="00291825">
            <w:pPr>
              <w:jc w:val="both"/>
              <w:rPr>
                <w:lang w:val="en-US"/>
              </w:rPr>
            </w:pPr>
            <w:r w:rsidRPr="00570330">
              <w:rPr>
                <w:lang w:val="en-US"/>
              </w:rPr>
              <w:t>Manager dispatch services to 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6944223" w14:textId="77777777" w:rsidR="00570330" w:rsidRPr="00570330" w:rsidRDefault="00570330" w:rsidP="00291825">
            <w:pPr>
              <w:jc w:val="both"/>
              <w:rPr>
                <w:lang w:val="en-US"/>
              </w:rPr>
            </w:pPr>
            <w:r w:rsidRPr="00570330">
              <w:rPr>
                <w:lang w:val="en-US"/>
              </w:rPr>
              <w:t>This page allows the user to dispatch one or more services to a certain driver.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B9E945" w14:textId="77777777" w:rsidR="00570330" w:rsidRPr="00570330" w:rsidRDefault="00570330" w:rsidP="00291825">
            <w:pPr>
              <w:jc w:val="both"/>
            </w:pPr>
            <w:r w:rsidRPr="00570330">
              <w:t>3</w:t>
            </w:r>
          </w:p>
        </w:tc>
      </w:tr>
      <w:tr w:rsidR="00570330" w:rsidRPr="00570330" w14:paraId="1F2EA302"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040A9C" w14:textId="77777777" w:rsidR="00570330" w:rsidRPr="00570330" w:rsidRDefault="00570330" w:rsidP="00291825">
            <w:pPr>
              <w:jc w:val="both"/>
            </w:pPr>
            <w:r w:rsidRPr="00570330">
              <w:t>1.12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217E8A7" w14:textId="77777777" w:rsidR="00570330" w:rsidRPr="00570330" w:rsidRDefault="00570330" w:rsidP="00291825">
            <w:pPr>
              <w:jc w:val="both"/>
            </w:pPr>
            <w:r w:rsidRPr="00570330">
              <w:t>Manager register 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A450A51" w14:textId="77777777" w:rsidR="00570330" w:rsidRPr="00570330" w:rsidRDefault="00570330" w:rsidP="00291825">
            <w:pPr>
              <w:jc w:val="both"/>
              <w:rPr>
                <w:lang w:val="en-US"/>
              </w:rPr>
            </w:pPr>
            <w:r w:rsidRPr="00570330">
              <w:rPr>
                <w:lang w:val="en-US"/>
              </w:rPr>
              <w:t>This page allows the user to register drivers.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5A96905" w14:textId="77777777" w:rsidR="00570330" w:rsidRPr="00570330" w:rsidRDefault="00570330" w:rsidP="00291825">
            <w:pPr>
              <w:jc w:val="both"/>
            </w:pPr>
            <w:r w:rsidRPr="00570330">
              <w:t>3</w:t>
            </w:r>
          </w:p>
        </w:tc>
      </w:tr>
      <w:tr w:rsidR="00570330" w:rsidRPr="00570330" w14:paraId="726F660E"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30546C" w14:textId="77777777" w:rsidR="00570330" w:rsidRPr="00570330" w:rsidRDefault="00570330" w:rsidP="00291825">
            <w:pPr>
              <w:jc w:val="both"/>
            </w:pPr>
            <w:r w:rsidRPr="00570330">
              <w:t>1.13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823A520" w14:textId="24C1195C" w:rsidR="00570330" w:rsidRPr="00570330" w:rsidRDefault="00570330" w:rsidP="00291825">
            <w:pPr>
              <w:jc w:val="both"/>
            </w:pPr>
            <w:r w:rsidRPr="00570330">
              <w:t xml:space="preserve">Manager register </w:t>
            </w:r>
            <w:r w:rsidR="00C66263">
              <w:t>Customer</w:t>
            </w:r>
            <w:r w:rsidR="0034422B">
              <w:t>s</w:t>
            </w:r>
            <w:r w:rsidRPr="00570330">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A829A10" w14:textId="76A95ACE" w:rsidR="00570330" w:rsidRPr="00570330" w:rsidRDefault="00570330" w:rsidP="00291825">
            <w:pPr>
              <w:jc w:val="both"/>
              <w:rPr>
                <w:lang w:val="en-US"/>
              </w:rPr>
            </w:pPr>
            <w:r w:rsidRPr="00570330">
              <w:rPr>
                <w:lang w:val="en-US"/>
              </w:rPr>
              <w:t xml:space="preserve">This page allows the user to register </w:t>
            </w:r>
            <w:r w:rsidR="00C66263">
              <w:rPr>
                <w:lang w:val="en-US"/>
              </w:rPr>
              <w:t>customer</w:t>
            </w:r>
            <w:r w:rsidR="0034422B">
              <w:rPr>
                <w:lang w:val="en-US"/>
              </w:rPr>
              <w:t>s</w:t>
            </w:r>
            <w:r w:rsidRPr="00570330">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F5D1EB2" w14:textId="77777777" w:rsidR="00570330" w:rsidRPr="00570330" w:rsidRDefault="00570330" w:rsidP="00291825">
            <w:pPr>
              <w:jc w:val="both"/>
            </w:pPr>
            <w:r w:rsidRPr="00570330">
              <w:t>3</w:t>
            </w:r>
          </w:p>
        </w:tc>
      </w:tr>
      <w:tr w:rsidR="00B436DA" w:rsidRPr="002C34FE" w14:paraId="4DC5CF02" w14:textId="77777777" w:rsidTr="00570330">
        <w:trPr>
          <w:trHeight w:val="380"/>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C298C62" w14:textId="3F6D0BC0" w:rsidR="00B436DA" w:rsidRPr="00570330" w:rsidRDefault="00B436DA" w:rsidP="00291825">
            <w:pPr>
              <w:jc w:val="both"/>
            </w:pPr>
            <w:r>
              <w:t>1.14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0FB6585" w14:textId="1505BAD0" w:rsidR="00B436DA" w:rsidRPr="00570330" w:rsidRDefault="002C34FE" w:rsidP="00291825">
            <w:pPr>
              <w:jc w:val="both"/>
            </w:pPr>
            <w:r>
              <w:t>User Changes his password.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7725197" w14:textId="2589263E" w:rsidR="00B436DA" w:rsidRPr="00570330" w:rsidRDefault="002C34FE" w:rsidP="00291825">
            <w:pPr>
              <w:jc w:val="both"/>
              <w:rPr>
                <w:lang w:val="en-US"/>
              </w:rPr>
            </w:pPr>
            <w:r>
              <w:rPr>
                <w:lang w:val="en-US"/>
              </w:rPr>
              <w:t>This page allows the user to change his password.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7B1097D" w14:textId="0D52926C" w:rsidR="00B436DA" w:rsidRPr="002C34FE" w:rsidRDefault="008B5A43" w:rsidP="00291825">
            <w:pPr>
              <w:jc w:val="both"/>
              <w:rPr>
                <w:lang w:val="en-US"/>
              </w:rPr>
            </w:pPr>
            <w:r>
              <w:rPr>
                <w:lang w:val="en-US"/>
              </w:rPr>
              <w:t>2, 3, 4, 5</w:t>
            </w:r>
          </w:p>
        </w:tc>
      </w:tr>
    </w:tbl>
    <w:p w14:paraId="2E26EF0A" w14:textId="53E6BDA6" w:rsidR="000A78D8" w:rsidRDefault="000A78D8" w:rsidP="00BB3B00">
      <w:pPr>
        <w:pStyle w:val="Caption"/>
        <w:jc w:val="both"/>
      </w:pPr>
      <w:bookmarkStart w:id="83" w:name="_Toc164614277"/>
      <w:r>
        <w:t xml:space="preserve">Table </w:t>
      </w:r>
      <w:r>
        <w:fldChar w:fldCharType="begin"/>
      </w:r>
      <w:r>
        <w:instrText xml:space="preserve"> SEQ Table \* ARABIC </w:instrText>
      </w:r>
      <w:r>
        <w:fldChar w:fldCharType="separate"/>
      </w:r>
      <w:r w:rsidR="0077268C">
        <w:rPr>
          <w:noProof/>
        </w:rPr>
        <w:t>2</w:t>
      </w:r>
      <w:r>
        <w:fldChar w:fldCharType="end"/>
      </w:r>
      <w:r>
        <w:t xml:space="preserve"> - Entry Points</w:t>
      </w:r>
      <w:bookmarkEnd w:id="83"/>
    </w:p>
    <w:p w14:paraId="36AB2DA8" w14:textId="3979907F" w:rsidR="00570330" w:rsidRPr="00570330" w:rsidRDefault="00570330" w:rsidP="00291825">
      <w:pPr>
        <w:pStyle w:val="Heading1"/>
        <w:numPr>
          <w:ilvl w:val="2"/>
          <w:numId w:val="2"/>
        </w:numPr>
        <w:jc w:val="both"/>
      </w:pPr>
      <w:bookmarkStart w:id="84" w:name="_Toc164614257"/>
      <w:r w:rsidRPr="00570330">
        <w:t>External Dependencies</w:t>
      </w:r>
      <w:bookmarkEnd w:id="84"/>
    </w:p>
    <w:tbl>
      <w:tblPr>
        <w:tblW w:w="10296" w:type="dxa"/>
        <w:shd w:val="clear" w:color="auto" w:fill="1E1F22"/>
        <w:tblCellMar>
          <w:top w:w="15" w:type="dxa"/>
          <w:left w:w="15" w:type="dxa"/>
          <w:bottom w:w="15" w:type="dxa"/>
          <w:right w:w="15" w:type="dxa"/>
        </w:tblCellMar>
        <w:tblLook w:val="04A0" w:firstRow="1" w:lastRow="0" w:firstColumn="1" w:lastColumn="0" w:noHBand="0" w:noVBand="1"/>
      </w:tblPr>
      <w:tblGrid>
        <w:gridCol w:w="881"/>
        <w:gridCol w:w="9415"/>
      </w:tblGrid>
      <w:tr w:rsidR="00570330" w:rsidRPr="00570330" w14:paraId="108B7149" w14:textId="77777777" w:rsidTr="00570330">
        <w:trPr>
          <w:trHeight w:val="378"/>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03688F"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DCF30AE" w14:textId="77777777" w:rsidR="00570330" w:rsidRPr="00570330" w:rsidRDefault="00570330" w:rsidP="00291825">
            <w:pPr>
              <w:jc w:val="both"/>
              <w:rPr>
                <w:b/>
                <w:bCs/>
              </w:rPr>
            </w:pPr>
            <w:r w:rsidRPr="00570330">
              <w:rPr>
                <w:b/>
                <w:bCs/>
              </w:rPr>
              <w:t>Description</w:t>
            </w:r>
          </w:p>
        </w:tc>
      </w:tr>
      <w:tr w:rsidR="00570330" w:rsidRPr="00EE781A" w14:paraId="4012357E" w14:textId="77777777" w:rsidTr="00570330">
        <w:trPr>
          <w:trHeight w:val="617"/>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85AA8D" w14:textId="77777777" w:rsidR="00570330" w:rsidRPr="00570330" w:rsidRDefault="00570330" w:rsidP="00291825">
            <w:pPr>
              <w:jc w:val="both"/>
            </w:pPr>
            <w:r w:rsidRPr="00570330">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2ECC36F" w14:textId="77777777" w:rsidR="00570330" w:rsidRPr="00570330" w:rsidRDefault="00570330" w:rsidP="00291825">
            <w:pPr>
              <w:jc w:val="both"/>
              <w:rPr>
                <w:lang w:val="en-US"/>
              </w:rPr>
            </w:pPr>
            <w:r w:rsidRPr="00570330">
              <w:rPr>
                <w:lang w:val="en-US"/>
              </w:rPr>
              <w:t xml:space="preserve">The </w:t>
            </w:r>
            <w:proofErr w:type="spellStart"/>
            <w:r w:rsidRPr="00570330">
              <w:rPr>
                <w:lang w:val="en-US"/>
              </w:rPr>
              <w:t>TruckMotion</w:t>
            </w:r>
            <w:proofErr w:type="spellEnd"/>
            <w:r w:rsidRPr="00570330">
              <w:rPr>
                <w:lang w:val="en-US"/>
              </w:rPr>
              <w:t xml:space="preserve"> application will run on a free Hosting Service at first when it's still a prototype. However, in the future it is intended to deploy the application on a private machine of ours.</w:t>
            </w:r>
          </w:p>
        </w:tc>
      </w:tr>
      <w:tr w:rsidR="00570330" w:rsidRPr="00EE781A" w14:paraId="51139B20" w14:textId="77777777" w:rsidTr="00570330">
        <w:trPr>
          <w:trHeight w:val="617"/>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59AF725" w14:textId="77777777" w:rsidR="00570330" w:rsidRPr="00570330" w:rsidRDefault="00570330" w:rsidP="00291825">
            <w:pPr>
              <w:jc w:val="both"/>
            </w:pPr>
            <w:r w:rsidRPr="00570330">
              <w:t>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5080E25" w14:textId="7CDFFFAD" w:rsidR="00570330" w:rsidRPr="00570330" w:rsidRDefault="00570330" w:rsidP="00291825">
            <w:pPr>
              <w:jc w:val="both"/>
              <w:rPr>
                <w:lang w:val="en-US"/>
              </w:rPr>
            </w:pPr>
            <w:r w:rsidRPr="00570330">
              <w:rPr>
                <w:lang w:val="en-US"/>
              </w:rPr>
              <w:t xml:space="preserve">The database will be </w:t>
            </w:r>
            <w:proofErr w:type="spellStart"/>
            <w:r w:rsidRPr="00570330">
              <w:rPr>
                <w:lang w:val="en-US"/>
              </w:rPr>
              <w:t>PostGreSQL</w:t>
            </w:r>
            <w:proofErr w:type="spellEnd"/>
            <w:r w:rsidRPr="00570330">
              <w:rPr>
                <w:lang w:val="en-US"/>
              </w:rPr>
              <w:t xml:space="preserve"> and will run </w:t>
            </w:r>
            <w:r w:rsidR="005B763D" w:rsidRPr="00570330">
              <w:rPr>
                <w:lang w:val="en-US"/>
              </w:rPr>
              <w:t>on</w:t>
            </w:r>
            <w:r w:rsidRPr="00570330">
              <w:rPr>
                <w:lang w:val="en-US"/>
              </w:rPr>
              <w:t xml:space="preserve"> a Linux Server. This server will include the installation of the latest operating system and application security patches.</w:t>
            </w:r>
          </w:p>
        </w:tc>
      </w:tr>
      <w:tr w:rsidR="00570330" w:rsidRPr="00EE781A" w14:paraId="19E80A56" w14:textId="77777777" w:rsidTr="00570330">
        <w:trPr>
          <w:trHeight w:val="37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832F3DD" w14:textId="77777777" w:rsidR="00570330" w:rsidRPr="00570330" w:rsidRDefault="00570330" w:rsidP="00291825">
            <w:pPr>
              <w:jc w:val="both"/>
            </w:pPr>
            <w:r w:rsidRPr="00570330">
              <w:t>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5C24BF0" w14:textId="77777777" w:rsidR="00570330" w:rsidRPr="00570330" w:rsidRDefault="00570330" w:rsidP="00291825">
            <w:pPr>
              <w:jc w:val="both"/>
              <w:rPr>
                <w:lang w:val="en-US"/>
              </w:rPr>
            </w:pPr>
            <w:r w:rsidRPr="00570330">
              <w:rPr>
                <w:lang w:val="en-US"/>
              </w:rPr>
              <w:t>The connection between the application and the database server will be over a private network.</w:t>
            </w:r>
          </w:p>
        </w:tc>
      </w:tr>
      <w:tr w:rsidR="00570330" w:rsidRPr="00EE781A" w14:paraId="33583467" w14:textId="77777777" w:rsidTr="00570330">
        <w:trPr>
          <w:trHeight w:val="35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5E1380A" w14:textId="77777777" w:rsidR="00570330" w:rsidRPr="00570330" w:rsidRDefault="00570330" w:rsidP="00291825">
            <w:pPr>
              <w:jc w:val="both"/>
            </w:pPr>
            <w:r w:rsidRPr="00570330">
              <w:t>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C2FDDAE" w14:textId="77777777" w:rsidR="00570330" w:rsidRPr="00570330" w:rsidRDefault="00570330" w:rsidP="00291825">
            <w:pPr>
              <w:jc w:val="both"/>
              <w:rPr>
                <w:lang w:val="en-US"/>
              </w:rPr>
            </w:pPr>
            <w:r w:rsidRPr="00570330">
              <w:rPr>
                <w:lang w:val="en-US"/>
              </w:rPr>
              <w:t>The Backend and Frontend applications will communicate through HTTP requests on a private network.</w:t>
            </w:r>
          </w:p>
        </w:tc>
      </w:tr>
      <w:tr w:rsidR="00570330" w:rsidRPr="00EE781A" w14:paraId="21488D65" w14:textId="77777777" w:rsidTr="00570330">
        <w:trPr>
          <w:trHeight w:val="37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9DF253D" w14:textId="77777777" w:rsidR="00570330" w:rsidRPr="00570330" w:rsidRDefault="00570330" w:rsidP="00291825">
            <w:pPr>
              <w:jc w:val="both"/>
            </w:pPr>
            <w:r w:rsidRPr="00570330">
              <w:t>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A47C7C" w14:textId="77777777" w:rsidR="00570330" w:rsidRPr="00570330" w:rsidRDefault="00570330" w:rsidP="00291825">
            <w:pPr>
              <w:jc w:val="both"/>
              <w:rPr>
                <w:lang w:val="en-US"/>
              </w:rPr>
            </w:pPr>
            <w:r w:rsidRPr="00570330">
              <w:rPr>
                <w:lang w:val="en-US"/>
              </w:rPr>
              <w:t xml:space="preserve">The application will communicate with an External API for the </w:t>
            </w:r>
            <w:proofErr w:type="spellStart"/>
            <w:r w:rsidRPr="00570330">
              <w:rPr>
                <w:lang w:val="en-US"/>
              </w:rPr>
              <w:t>Geographicals</w:t>
            </w:r>
            <w:proofErr w:type="spellEnd"/>
            <w:r w:rsidRPr="00570330">
              <w:rPr>
                <w:lang w:val="en-US"/>
              </w:rPr>
              <w:t xml:space="preserve"> locations.</w:t>
            </w:r>
          </w:p>
        </w:tc>
      </w:tr>
      <w:tr w:rsidR="00570330" w:rsidRPr="00EE781A" w14:paraId="38535C1E" w14:textId="77777777" w:rsidTr="00570330">
        <w:trPr>
          <w:trHeight w:val="378"/>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7652831" w14:textId="77777777" w:rsidR="00570330" w:rsidRPr="00570330" w:rsidRDefault="00570330" w:rsidP="00291825">
            <w:pPr>
              <w:jc w:val="both"/>
            </w:pPr>
            <w:r w:rsidRPr="00570330">
              <w:t>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EC3CB18" w14:textId="77777777" w:rsidR="00570330" w:rsidRPr="00570330" w:rsidRDefault="00570330" w:rsidP="00291825">
            <w:pPr>
              <w:jc w:val="both"/>
              <w:rPr>
                <w:lang w:val="en-US"/>
              </w:rPr>
            </w:pPr>
            <w:r w:rsidRPr="00570330">
              <w:rPr>
                <w:lang w:val="en-US"/>
              </w:rPr>
              <w:t>The application will communicate with the File System.</w:t>
            </w:r>
          </w:p>
        </w:tc>
      </w:tr>
    </w:tbl>
    <w:p w14:paraId="161D76C1" w14:textId="425CB7CD" w:rsidR="000A78D8" w:rsidRDefault="000A78D8" w:rsidP="00BB3B00">
      <w:pPr>
        <w:pStyle w:val="Caption"/>
        <w:jc w:val="both"/>
      </w:pPr>
      <w:bookmarkStart w:id="85" w:name="_Toc164614278"/>
      <w:r>
        <w:t xml:space="preserve">Table </w:t>
      </w:r>
      <w:r>
        <w:fldChar w:fldCharType="begin"/>
      </w:r>
      <w:r>
        <w:instrText xml:space="preserve"> SEQ Table \* ARABIC </w:instrText>
      </w:r>
      <w:r>
        <w:fldChar w:fldCharType="separate"/>
      </w:r>
      <w:r w:rsidR="0077268C">
        <w:rPr>
          <w:noProof/>
        </w:rPr>
        <w:t>3</w:t>
      </w:r>
      <w:r>
        <w:fldChar w:fldCharType="end"/>
      </w:r>
      <w:r>
        <w:t xml:space="preserve"> - External Dependencies</w:t>
      </w:r>
      <w:bookmarkEnd w:id="85"/>
    </w:p>
    <w:p w14:paraId="7101C33C" w14:textId="5280111D" w:rsidR="00570330" w:rsidRPr="00570330" w:rsidRDefault="00570330" w:rsidP="00291825">
      <w:pPr>
        <w:pStyle w:val="Heading1"/>
        <w:numPr>
          <w:ilvl w:val="2"/>
          <w:numId w:val="2"/>
        </w:numPr>
        <w:jc w:val="both"/>
      </w:pPr>
      <w:bookmarkStart w:id="86" w:name="_Toc164614258"/>
      <w:r w:rsidRPr="00570330">
        <w:lastRenderedPageBreak/>
        <w:t>Assets</w:t>
      </w:r>
      <w:bookmarkEnd w:id="86"/>
    </w:p>
    <w:tbl>
      <w:tblPr>
        <w:tblW w:w="10274" w:type="dxa"/>
        <w:shd w:val="clear" w:color="auto" w:fill="1E1F22"/>
        <w:tblCellMar>
          <w:top w:w="15" w:type="dxa"/>
          <w:left w:w="15" w:type="dxa"/>
          <w:bottom w:w="15" w:type="dxa"/>
          <w:right w:w="15" w:type="dxa"/>
        </w:tblCellMar>
        <w:tblLook w:val="04A0" w:firstRow="1" w:lastRow="0" w:firstColumn="1" w:lastColumn="0" w:noHBand="0" w:noVBand="1"/>
      </w:tblPr>
      <w:tblGrid>
        <w:gridCol w:w="1105"/>
        <w:gridCol w:w="2956"/>
        <w:gridCol w:w="4399"/>
        <w:gridCol w:w="1814"/>
      </w:tblGrid>
      <w:tr w:rsidR="00570330" w:rsidRPr="00570330" w14:paraId="4AD1B425" w14:textId="77777777" w:rsidTr="00570330">
        <w:trPr>
          <w:trHeight w:val="381"/>
          <w:tblHeader/>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BABDAEB" w14:textId="77777777" w:rsidR="00570330" w:rsidRPr="00570330" w:rsidRDefault="00570330" w:rsidP="00291825">
            <w:pPr>
              <w:jc w:val="both"/>
              <w:rPr>
                <w:b/>
                <w:bCs/>
              </w:rPr>
            </w:pPr>
            <w:r w:rsidRPr="00570330">
              <w:rPr>
                <w:b/>
                <w:bCs/>
              </w:rPr>
              <w:t>ID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AFA489B" w14:textId="77777777" w:rsidR="00570330" w:rsidRPr="00570330" w:rsidRDefault="00570330" w:rsidP="00291825">
            <w:pPr>
              <w:jc w:val="both"/>
              <w:rPr>
                <w:b/>
                <w:bCs/>
              </w:rPr>
            </w:pPr>
            <w:r w:rsidRPr="00570330">
              <w:rPr>
                <w:b/>
                <w:bCs/>
              </w:rPr>
              <w:t>Name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EC0370E" w14:textId="77777777" w:rsidR="00570330" w:rsidRPr="00570330" w:rsidRDefault="00570330" w:rsidP="00291825">
            <w:pPr>
              <w:jc w:val="both"/>
              <w:rPr>
                <w:b/>
                <w:bCs/>
              </w:rPr>
            </w:pPr>
            <w:r w:rsidRPr="00570330">
              <w:rPr>
                <w:b/>
                <w:bCs/>
              </w:rPr>
              <w:t>Description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F0CD846" w14:textId="77777777" w:rsidR="00570330" w:rsidRPr="00570330" w:rsidRDefault="00570330" w:rsidP="00291825">
            <w:pPr>
              <w:jc w:val="both"/>
              <w:rPr>
                <w:b/>
                <w:bCs/>
              </w:rPr>
            </w:pPr>
            <w:r w:rsidRPr="00570330">
              <w:rPr>
                <w:b/>
                <w:bCs/>
              </w:rPr>
              <w:t>Trust Levels</w:t>
            </w:r>
          </w:p>
        </w:tc>
      </w:tr>
      <w:tr w:rsidR="00570330" w:rsidRPr="00EE781A" w14:paraId="3B1AE7C1" w14:textId="77777777" w:rsidTr="00570330">
        <w:trPr>
          <w:trHeight w:val="36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9F8CA8D" w14:textId="77777777" w:rsidR="00570330" w:rsidRPr="00570330" w:rsidRDefault="00570330" w:rsidP="00291825">
            <w:pPr>
              <w:jc w:val="both"/>
            </w:pPr>
            <w:r w:rsidRPr="00570330">
              <w:rPr>
                <w:b/>
                <w:bCs/>
              </w:rPr>
              <w:t>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87F7EA2" w14:textId="77777777" w:rsidR="00570330" w:rsidRPr="00570330" w:rsidRDefault="00570330" w:rsidP="00291825">
            <w:pPr>
              <w:jc w:val="both"/>
            </w:pPr>
            <w:r w:rsidRPr="00570330">
              <w:rPr>
                <w:b/>
                <w:bCs/>
              </w:rPr>
              <w:t>Users of the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E29C68C" w14:textId="56BE3027" w:rsidR="00570330" w:rsidRPr="00570330" w:rsidRDefault="00570330" w:rsidP="00291825">
            <w:pPr>
              <w:jc w:val="both"/>
              <w:rPr>
                <w:lang w:val="en-US"/>
              </w:rPr>
            </w:pPr>
            <w:r w:rsidRPr="00570330">
              <w:rPr>
                <w:b/>
                <w:bCs/>
                <w:lang w:val="en-US"/>
              </w:rPr>
              <w:t xml:space="preserve">Assets relating to Managers, </w:t>
            </w:r>
            <w:proofErr w:type="gramStart"/>
            <w:r w:rsidRPr="00570330">
              <w:rPr>
                <w:b/>
                <w:bCs/>
                <w:lang w:val="en-US"/>
              </w:rPr>
              <w:t>Drivers</w:t>
            </w:r>
            <w:proofErr w:type="gramEnd"/>
            <w:r w:rsidRPr="00570330">
              <w:rPr>
                <w:b/>
                <w:bCs/>
                <w:lang w:val="en-US"/>
              </w:rPr>
              <w:t xml:space="preserve"> and </w:t>
            </w:r>
            <w:r w:rsidR="00C66263">
              <w:rPr>
                <w:b/>
                <w:bCs/>
                <w:lang w:val="en-US"/>
              </w:rPr>
              <w:t>Customer</w:t>
            </w:r>
            <w:r w:rsidR="0034422B">
              <w:rPr>
                <w:b/>
                <w:bCs/>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3B2BD74" w14:textId="77777777" w:rsidR="00570330" w:rsidRPr="00570330" w:rsidRDefault="00570330" w:rsidP="00291825">
            <w:pPr>
              <w:jc w:val="both"/>
              <w:rPr>
                <w:lang w:val="en-US"/>
              </w:rPr>
            </w:pPr>
          </w:p>
        </w:tc>
      </w:tr>
      <w:tr w:rsidR="00570330" w:rsidRPr="00570330" w14:paraId="29CBF0EA"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2399E13" w14:textId="77777777" w:rsidR="00570330" w:rsidRPr="00570330" w:rsidRDefault="00570330" w:rsidP="00291825">
            <w:pPr>
              <w:jc w:val="both"/>
            </w:pPr>
            <w:r w:rsidRPr="00570330">
              <w:t>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71F2E7" w14:textId="77777777" w:rsidR="00570330" w:rsidRPr="00570330" w:rsidRDefault="00570330" w:rsidP="00291825">
            <w:pPr>
              <w:jc w:val="both"/>
            </w:pPr>
            <w:r w:rsidRPr="00570330">
              <w:t>Manager Login Details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9806400" w14:textId="0E0FC0FE" w:rsidR="00570330" w:rsidRPr="00570330" w:rsidRDefault="00570330" w:rsidP="00291825">
            <w:pPr>
              <w:jc w:val="both"/>
              <w:rPr>
                <w:lang w:val="en-US"/>
              </w:rPr>
            </w:pPr>
            <w:r w:rsidRPr="00570330">
              <w:rPr>
                <w:lang w:val="en-US"/>
              </w:rPr>
              <w:t xml:space="preserve">The login credentials that the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r w:rsidRPr="00570330">
              <w:rPr>
                <w:lang w:val="en-US"/>
              </w:rPr>
              <w:t xml:space="preserve"> will use to log into the </w:t>
            </w:r>
            <w:proofErr w:type="spellStart"/>
            <w:r w:rsidRPr="00570330">
              <w:rPr>
                <w:lang w:val="en-US"/>
              </w:rPr>
              <w:t>TruckMotion</w:t>
            </w:r>
            <w:proofErr w:type="spellEnd"/>
            <w:r w:rsidRPr="00570330">
              <w:rPr>
                <w:lang w:val="en-US"/>
              </w:rPr>
              <w:t xml:space="preserve">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D895D45" w14:textId="77777777" w:rsidR="00570330" w:rsidRPr="00570330" w:rsidRDefault="00570330" w:rsidP="00291825">
            <w:pPr>
              <w:jc w:val="both"/>
            </w:pPr>
            <w:r w:rsidRPr="00570330">
              <w:t>3, 8, 9, 10, 11</w:t>
            </w:r>
          </w:p>
        </w:tc>
      </w:tr>
      <w:tr w:rsidR="00570330" w:rsidRPr="00570330" w14:paraId="2E795404"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FE61A7A" w14:textId="77777777" w:rsidR="00570330" w:rsidRPr="00570330" w:rsidRDefault="00570330" w:rsidP="00291825">
            <w:pPr>
              <w:jc w:val="both"/>
            </w:pPr>
            <w:r w:rsidRPr="00570330">
              <w:t>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9926927" w14:textId="77777777" w:rsidR="00570330" w:rsidRPr="00570330" w:rsidRDefault="00570330" w:rsidP="00291825">
            <w:pPr>
              <w:jc w:val="both"/>
            </w:pPr>
            <w:r w:rsidRPr="00570330">
              <w:t>Driver Login Details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0D8C4CC" w14:textId="73CC2A56" w:rsidR="00570330" w:rsidRPr="00570330" w:rsidRDefault="00570330" w:rsidP="00291825">
            <w:pPr>
              <w:jc w:val="both"/>
              <w:rPr>
                <w:lang w:val="en-US"/>
              </w:rPr>
            </w:pPr>
            <w:r w:rsidRPr="00570330">
              <w:rPr>
                <w:lang w:val="en-US"/>
              </w:rPr>
              <w:t xml:space="preserve">The login credentials that the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r w:rsidRPr="00570330">
              <w:rPr>
                <w:lang w:val="en-US"/>
              </w:rPr>
              <w:t xml:space="preserve"> will use to log into the </w:t>
            </w:r>
            <w:proofErr w:type="spellStart"/>
            <w:r w:rsidRPr="00570330">
              <w:rPr>
                <w:lang w:val="en-US"/>
              </w:rPr>
              <w:t>TruckMotion</w:t>
            </w:r>
            <w:proofErr w:type="spellEnd"/>
            <w:r w:rsidRPr="00570330">
              <w:rPr>
                <w:lang w:val="en-US"/>
              </w:rPr>
              <w:t xml:space="preserve">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702B8D4" w14:textId="77777777" w:rsidR="00570330" w:rsidRPr="00570330" w:rsidRDefault="00570330" w:rsidP="00291825">
            <w:pPr>
              <w:jc w:val="both"/>
            </w:pPr>
            <w:r w:rsidRPr="00570330">
              <w:t>4, 8, 9, 10, 11</w:t>
            </w:r>
          </w:p>
        </w:tc>
      </w:tr>
      <w:tr w:rsidR="00570330" w:rsidRPr="00570330" w14:paraId="79324A41"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F98DD5D" w14:textId="77777777" w:rsidR="00570330" w:rsidRPr="00570330" w:rsidRDefault="00570330" w:rsidP="00291825">
            <w:pPr>
              <w:jc w:val="both"/>
            </w:pPr>
            <w:r w:rsidRPr="00570330">
              <w:t>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67136AB" w14:textId="47A036EC" w:rsidR="00570330" w:rsidRPr="00570330" w:rsidRDefault="00C66263" w:rsidP="00E97370">
            <w:pPr>
              <w:ind w:left="720" w:hanging="432"/>
              <w:jc w:val="both"/>
            </w:pPr>
            <w:r>
              <w:t>Customer</w:t>
            </w:r>
            <w:r w:rsidR="00570330" w:rsidRPr="00570330">
              <w:t xml:space="preserve"> Login Details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4AF797" w14:textId="729BB885" w:rsidR="00570330" w:rsidRPr="00570330" w:rsidRDefault="00570330" w:rsidP="00291825">
            <w:pPr>
              <w:jc w:val="both"/>
              <w:rPr>
                <w:lang w:val="en-US"/>
              </w:rPr>
            </w:pPr>
            <w:r w:rsidRPr="00570330">
              <w:rPr>
                <w:lang w:val="en-US"/>
              </w:rPr>
              <w:t xml:space="preserve">The login credentials that the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r w:rsidRPr="00570330">
              <w:rPr>
                <w:lang w:val="en-US"/>
              </w:rPr>
              <w:t xml:space="preserve"> will use to log into the </w:t>
            </w:r>
            <w:proofErr w:type="spellStart"/>
            <w:r w:rsidRPr="00570330">
              <w:rPr>
                <w:lang w:val="en-US"/>
              </w:rPr>
              <w:t>TruckMotion</w:t>
            </w:r>
            <w:proofErr w:type="spellEnd"/>
            <w:r w:rsidRPr="00570330">
              <w:rPr>
                <w:lang w:val="en-US"/>
              </w:rPr>
              <w:t xml:space="preserve">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70941E9" w14:textId="77777777" w:rsidR="00570330" w:rsidRPr="00570330" w:rsidRDefault="00570330" w:rsidP="00291825">
            <w:pPr>
              <w:jc w:val="both"/>
            </w:pPr>
            <w:r w:rsidRPr="00570330">
              <w:t>5, 8, 9, 10, 11</w:t>
            </w:r>
          </w:p>
        </w:tc>
      </w:tr>
      <w:tr w:rsidR="00570330" w:rsidRPr="00570330" w14:paraId="230A3FCF"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9578BD0" w14:textId="77777777" w:rsidR="00570330" w:rsidRPr="00570330" w:rsidRDefault="00570330" w:rsidP="00291825">
            <w:pPr>
              <w:jc w:val="both"/>
            </w:pPr>
            <w:r w:rsidRPr="00570330">
              <w:t>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E9B6921" w14:textId="77777777" w:rsidR="00570330" w:rsidRPr="00570330" w:rsidRDefault="00570330" w:rsidP="00291825">
            <w:pPr>
              <w:jc w:val="both"/>
            </w:pPr>
            <w:r w:rsidRPr="00570330">
              <w:t>Personal Data</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B1CE42A" w14:textId="12CC01FC" w:rsidR="00570330" w:rsidRPr="00570330" w:rsidRDefault="00570330" w:rsidP="00291825">
            <w:pPr>
              <w:jc w:val="both"/>
              <w:rPr>
                <w:lang w:val="en-US"/>
              </w:rPr>
            </w:pPr>
            <w:proofErr w:type="spellStart"/>
            <w:r w:rsidRPr="00570330">
              <w:rPr>
                <w:lang w:val="en-US"/>
              </w:rPr>
              <w:t>TruckMotion</w:t>
            </w:r>
            <w:proofErr w:type="spellEnd"/>
            <w:r w:rsidRPr="00570330">
              <w:rPr>
                <w:lang w:val="en-US"/>
              </w:rPr>
              <w:t xml:space="preserve"> will store personal information relating to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E69FC8B" w14:textId="77777777" w:rsidR="00570330" w:rsidRPr="00570330" w:rsidRDefault="00570330" w:rsidP="00291825">
            <w:pPr>
              <w:jc w:val="both"/>
            </w:pPr>
            <w:r w:rsidRPr="00570330">
              <w:t>3, 4, 5, 6, 7, 8 , 9, 10, 11</w:t>
            </w:r>
          </w:p>
        </w:tc>
      </w:tr>
      <w:tr w:rsidR="00570330" w:rsidRPr="00EE781A" w14:paraId="724832CA"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3E9D79" w14:textId="77777777" w:rsidR="00570330" w:rsidRPr="00570330" w:rsidRDefault="00570330" w:rsidP="00291825">
            <w:pPr>
              <w:jc w:val="both"/>
            </w:pPr>
            <w:r w:rsidRPr="00570330">
              <w:rPr>
                <w:b/>
                <w:bCs/>
              </w:rPr>
              <w:t>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C2C0A6B" w14:textId="77777777" w:rsidR="00570330" w:rsidRPr="00570330" w:rsidRDefault="00570330" w:rsidP="00291825">
            <w:pPr>
              <w:jc w:val="both"/>
            </w:pPr>
            <w:r w:rsidRPr="00570330">
              <w:rPr>
                <w:b/>
                <w:bCs/>
              </w:rPr>
              <w:t>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0986E16" w14:textId="77777777" w:rsidR="00570330" w:rsidRPr="00570330" w:rsidRDefault="00570330" w:rsidP="00291825">
            <w:pPr>
              <w:jc w:val="both"/>
              <w:rPr>
                <w:lang w:val="en-US"/>
              </w:rPr>
            </w:pPr>
            <w:r w:rsidRPr="00570330">
              <w:rPr>
                <w:b/>
                <w:bCs/>
                <w:lang w:val="en-US"/>
              </w:rPr>
              <w:t>Assets relating to the underlying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2C3F2D8" w14:textId="77777777" w:rsidR="00570330" w:rsidRPr="00570330" w:rsidRDefault="00570330" w:rsidP="00291825">
            <w:pPr>
              <w:jc w:val="both"/>
              <w:rPr>
                <w:lang w:val="en-US"/>
              </w:rPr>
            </w:pPr>
          </w:p>
        </w:tc>
      </w:tr>
      <w:tr w:rsidR="00570330" w:rsidRPr="00570330" w14:paraId="4281DBF7"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6D165EB" w14:textId="77777777" w:rsidR="00570330" w:rsidRPr="00570330" w:rsidRDefault="00570330" w:rsidP="00291825">
            <w:pPr>
              <w:jc w:val="both"/>
            </w:pPr>
            <w:r w:rsidRPr="00570330">
              <w:t>2.1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A3FCFFF" w14:textId="77777777" w:rsidR="00570330" w:rsidRPr="00570330" w:rsidRDefault="00570330" w:rsidP="00291825">
            <w:pPr>
              <w:jc w:val="both"/>
            </w:pPr>
            <w:r w:rsidRPr="00570330">
              <w:t>Availabitily of TruckMotion 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D1B4B7E" w14:textId="16502EDE" w:rsidR="00570330" w:rsidRPr="00570330" w:rsidRDefault="00570330" w:rsidP="00291825">
            <w:pPr>
              <w:jc w:val="both"/>
              <w:rPr>
                <w:lang w:val="en-US"/>
              </w:rPr>
            </w:pPr>
            <w:r w:rsidRPr="00570330">
              <w:rPr>
                <w:lang w:val="en-US"/>
              </w:rPr>
              <w:t xml:space="preserve">The </w:t>
            </w:r>
            <w:proofErr w:type="spellStart"/>
            <w:r w:rsidRPr="00570330">
              <w:rPr>
                <w:lang w:val="en-US"/>
              </w:rPr>
              <w:t>TruckMotion</w:t>
            </w:r>
            <w:proofErr w:type="spellEnd"/>
            <w:r w:rsidRPr="00570330">
              <w:rPr>
                <w:lang w:val="en-US"/>
              </w:rPr>
              <w:t xml:space="preserve"> Application should be available 24 hours a day and can be accessed by all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B2C0327" w14:textId="77777777" w:rsidR="00570330" w:rsidRPr="00570330" w:rsidRDefault="00570330" w:rsidP="00291825">
            <w:pPr>
              <w:jc w:val="both"/>
            </w:pPr>
            <w:r w:rsidRPr="00570330">
              <w:t>6, 7, 11</w:t>
            </w:r>
          </w:p>
        </w:tc>
      </w:tr>
      <w:tr w:rsidR="00570330" w:rsidRPr="00570330" w14:paraId="6D8CA32F"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AE062AF" w14:textId="77777777" w:rsidR="00570330" w:rsidRPr="00570330" w:rsidRDefault="00570330" w:rsidP="00E97370">
            <w:pPr>
              <w:ind w:left="720" w:hanging="432"/>
              <w:jc w:val="both"/>
            </w:pPr>
            <w:r w:rsidRPr="00570330">
              <w:t>2.2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D367FC8" w14:textId="77777777" w:rsidR="00570330" w:rsidRPr="00570330" w:rsidRDefault="00570330" w:rsidP="00E97370">
            <w:pPr>
              <w:ind w:left="720" w:hanging="432"/>
              <w:jc w:val="both"/>
              <w:rPr>
                <w:lang w:val="en-US"/>
              </w:rPr>
            </w:pPr>
            <w:r w:rsidRPr="00570330">
              <w:rPr>
                <w:lang w:val="en-US"/>
              </w:rPr>
              <w:t>Availability to Execute Code as a Backend Server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ED0FBF1" w14:textId="77777777" w:rsidR="00570330" w:rsidRPr="00570330" w:rsidRDefault="00570330" w:rsidP="00E97370">
            <w:pPr>
              <w:ind w:left="720" w:hanging="432"/>
              <w:jc w:val="both"/>
              <w:rPr>
                <w:lang w:val="en-US"/>
              </w:rPr>
            </w:pPr>
            <w:r w:rsidRPr="00570330">
              <w:rPr>
                <w:lang w:val="en-US"/>
              </w:rPr>
              <w:t>This is the ability to execute source code on the backend server as backend server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25E0FB1" w14:textId="77777777" w:rsidR="00570330" w:rsidRPr="00570330" w:rsidRDefault="00570330" w:rsidP="00E97370">
            <w:pPr>
              <w:ind w:left="720" w:hanging="432"/>
              <w:jc w:val="both"/>
            </w:pPr>
            <w:r w:rsidRPr="00570330">
              <w:t>7, 8</w:t>
            </w:r>
          </w:p>
        </w:tc>
      </w:tr>
      <w:tr w:rsidR="00570330" w:rsidRPr="00570330" w14:paraId="526B17BD"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5D3085" w14:textId="77777777" w:rsidR="00570330" w:rsidRPr="00570330" w:rsidRDefault="00570330" w:rsidP="00291825">
            <w:pPr>
              <w:jc w:val="both"/>
            </w:pPr>
            <w:r w:rsidRPr="00570330">
              <w:t>2.3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D1B4531" w14:textId="77777777" w:rsidR="00570330" w:rsidRPr="00570330" w:rsidRDefault="00570330" w:rsidP="00291825">
            <w:pPr>
              <w:jc w:val="both"/>
              <w:rPr>
                <w:lang w:val="en-US"/>
              </w:rPr>
            </w:pPr>
            <w:r w:rsidRPr="00570330">
              <w:rPr>
                <w:lang w:val="en-US"/>
              </w:rPr>
              <w:t>Availability to Execute SQL as Database Read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A3A51B2" w14:textId="77777777" w:rsidR="00570330" w:rsidRPr="00570330" w:rsidRDefault="00570330" w:rsidP="00291825">
            <w:pPr>
              <w:jc w:val="both"/>
              <w:rPr>
                <w:lang w:val="en-US"/>
              </w:rPr>
            </w:pPr>
            <w:r w:rsidRPr="00570330">
              <w:rPr>
                <w:lang w:val="en-US"/>
              </w:rPr>
              <w:t>This is the ability to execute SQL select queries on the database, and thus retrieve any information stored within the Truck Motion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A5D2542" w14:textId="77777777" w:rsidR="00570330" w:rsidRPr="00570330" w:rsidRDefault="00570330" w:rsidP="00291825">
            <w:pPr>
              <w:jc w:val="both"/>
            </w:pPr>
            <w:r w:rsidRPr="00570330">
              <w:t>9, 10, 11</w:t>
            </w:r>
          </w:p>
        </w:tc>
      </w:tr>
      <w:tr w:rsidR="00570330" w:rsidRPr="00570330" w14:paraId="1743B334" w14:textId="77777777" w:rsidTr="00570330">
        <w:trPr>
          <w:trHeight w:val="882"/>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17A816D" w14:textId="77777777" w:rsidR="00570330" w:rsidRPr="00570330" w:rsidRDefault="00570330" w:rsidP="00291825">
            <w:pPr>
              <w:jc w:val="both"/>
            </w:pPr>
            <w:r w:rsidRPr="00570330">
              <w:lastRenderedPageBreak/>
              <w:t>2.3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3C435A7" w14:textId="77777777" w:rsidR="00570330" w:rsidRPr="00570330" w:rsidRDefault="00570330" w:rsidP="00291825">
            <w:pPr>
              <w:jc w:val="both"/>
              <w:rPr>
                <w:lang w:val="en-US"/>
              </w:rPr>
            </w:pPr>
            <w:r w:rsidRPr="00570330">
              <w:rPr>
                <w:lang w:val="en-US"/>
              </w:rPr>
              <w:t>Availability to Execute SQL as Database Read/Write User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94AEF4F" w14:textId="77777777" w:rsidR="00570330" w:rsidRPr="00570330" w:rsidRDefault="00570330" w:rsidP="00291825">
            <w:pPr>
              <w:jc w:val="both"/>
              <w:rPr>
                <w:lang w:val="en-US"/>
              </w:rPr>
            </w:pPr>
            <w:r w:rsidRPr="00570330">
              <w:rPr>
                <w:lang w:val="en-US"/>
              </w:rPr>
              <w:t xml:space="preserve">This is the ability to execute SQL select, </w:t>
            </w:r>
            <w:proofErr w:type="gramStart"/>
            <w:r w:rsidRPr="00570330">
              <w:rPr>
                <w:lang w:val="en-US"/>
              </w:rPr>
              <w:t>insert</w:t>
            </w:r>
            <w:proofErr w:type="gramEnd"/>
            <w:r w:rsidRPr="00570330">
              <w:rPr>
                <w:lang w:val="en-US"/>
              </w:rPr>
              <w:t xml:space="preserve"> and update queries on the database, and thus have read and write access to any information stored within the </w:t>
            </w:r>
            <w:proofErr w:type="spellStart"/>
            <w:r w:rsidRPr="00570330">
              <w:rPr>
                <w:lang w:val="en-US"/>
              </w:rPr>
              <w:t>TruckMotion</w:t>
            </w:r>
            <w:proofErr w:type="spellEnd"/>
            <w:r w:rsidRPr="00570330">
              <w:rPr>
                <w:lang w:val="en-US"/>
              </w:rPr>
              <w:t xml:space="preserve">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ACB608B" w14:textId="77777777" w:rsidR="00570330" w:rsidRPr="00570330" w:rsidRDefault="00570330" w:rsidP="00291825">
            <w:pPr>
              <w:jc w:val="both"/>
            </w:pPr>
            <w:r w:rsidRPr="00570330">
              <w:t>10, 11</w:t>
            </w:r>
          </w:p>
        </w:tc>
      </w:tr>
      <w:tr w:rsidR="00570330" w:rsidRPr="00570330" w14:paraId="430B4FF6"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B3E8B5D" w14:textId="77777777" w:rsidR="00570330" w:rsidRPr="00570330" w:rsidRDefault="00570330" w:rsidP="00291825">
            <w:pPr>
              <w:jc w:val="both"/>
            </w:pPr>
            <w:r w:rsidRPr="00570330">
              <w:t>2.4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9752E79" w14:textId="4E198970" w:rsidR="00570330" w:rsidRPr="00570330" w:rsidRDefault="00F455DF" w:rsidP="00291825">
            <w:pPr>
              <w:jc w:val="both"/>
              <w:rPr>
                <w:lang w:val="en-US"/>
              </w:rPr>
            </w:pPr>
            <w:r w:rsidRPr="00570330">
              <w:rPr>
                <w:lang w:val="en-US"/>
              </w:rPr>
              <w:t>Availability</w:t>
            </w:r>
            <w:r w:rsidR="00570330" w:rsidRPr="00570330">
              <w:rPr>
                <w:lang w:val="en-US"/>
              </w:rPr>
              <w:t xml:space="preserve"> to Read Files in </w:t>
            </w:r>
            <w:proofErr w:type="spellStart"/>
            <w:r w:rsidR="00570330" w:rsidRPr="00570330">
              <w:rPr>
                <w:lang w:val="en-US"/>
              </w:rPr>
              <w:t>FileSystem</w:t>
            </w:r>
            <w:proofErr w:type="spellEnd"/>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F84C0EF" w14:textId="77777777" w:rsidR="00570330" w:rsidRPr="00570330" w:rsidRDefault="00570330" w:rsidP="00291825">
            <w:pPr>
              <w:jc w:val="both"/>
              <w:rPr>
                <w:lang w:val="en-US"/>
              </w:rPr>
            </w:pPr>
            <w:r w:rsidRPr="00570330">
              <w:rPr>
                <w:lang w:val="en-US"/>
              </w:rPr>
              <w:t>This is the ability to read files in the filesystem and thus have read access to files stored inside this server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2EA56A9" w14:textId="77777777" w:rsidR="00570330" w:rsidRPr="00570330" w:rsidRDefault="00570330" w:rsidP="00291825">
            <w:pPr>
              <w:jc w:val="both"/>
            </w:pPr>
            <w:r w:rsidRPr="00570330">
              <w:t>12, 13, 14</w:t>
            </w:r>
          </w:p>
        </w:tc>
      </w:tr>
      <w:tr w:rsidR="00570330" w:rsidRPr="00570330" w14:paraId="7F0F299B"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4075D8C" w14:textId="77777777" w:rsidR="00570330" w:rsidRPr="00570330" w:rsidRDefault="00570330" w:rsidP="00291825">
            <w:pPr>
              <w:jc w:val="both"/>
            </w:pPr>
            <w:r w:rsidRPr="00570330">
              <w:t>2.5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99C7AC8" w14:textId="77777777" w:rsidR="00570330" w:rsidRPr="00570330" w:rsidRDefault="00570330" w:rsidP="00291825">
            <w:pPr>
              <w:jc w:val="both"/>
              <w:rPr>
                <w:lang w:val="en-US"/>
              </w:rPr>
            </w:pPr>
            <w:r w:rsidRPr="00570330">
              <w:rPr>
                <w:lang w:val="en-US"/>
              </w:rPr>
              <w:t xml:space="preserve">Availability to Read and Write Files in </w:t>
            </w:r>
            <w:proofErr w:type="spellStart"/>
            <w:r w:rsidRPr="00570330">
              <w:rPr>
                <w:lang w:val="en-US"/>
              </w:rPr>
              <w:t>FileSystem</w:t>
            </w:r>
            <w:proofErr w:type="spellEnd"/>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131F29F8" w14:textId="77777777" w:rsidR="00570330" w:rsidRPr="00570330" w:rsidRDefault="00570330" w:rsidP="00291825">
            <w:pPr>
              <w:jc w:val="both"/>
              <w:rPr>
                <w:lang w:val="en-US"/>
              </w:rPr>
            </w:pPr>
            <w:r w:rsidRPr="00570330">
              <w:rPr>
                <w:lang w:val="en-US"/>
              </w:rPr>
              <w:t>This is the ability to read and write files in the filesystem and thus have read and write access to any information stored inside the filesystem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D99C45F" w14:textId="77777777" w:rsidR="00570330" w:rsidRPr="00570330" w:rsidRDefault="00570330" w:rsidP="00291825">
            <w:pPr>
              <w:jc w:val="both"/>
            </w:pPr>
            <w:r w:rsidRPr="00570330">
              <w:t>12, 14</w:t>
            </w:r>
          </w:p>
        </w:tc>
      </w:tr>
      <w:tr w:rsidR="00570330" w:rsidRPr="00570330" w14:paraId="0905FC6B"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3BC08E3" w14:textId="77777777" w:rsidR="00570330" w:rsidRPr="00570330" w:rsidRDefault="00570330" w:rsidP="00291825">
            <w:pPr>
              <w:jc w:val="both"/>
            </w:pPr>
            <w:r w:rsidRPr="00570330">
              <w:t>2.6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FAD9D64" w14:textId="77777777" w:rsidR="00570330" w:rsidRPr="00570330" w:rsidRDefault="00570330" w:rsidP="00291825">
            <w:pPr>
              <w:jc w:val="both"/>
              <w:rPr>
                <w:lang w:val="en-US"/>
              </w:rPr>
            </w:pPr>
            <w:r w:rsidRPr="00570330">
              <w:rPr>
                <w:lang w:val="en-US"/>
              </w:rPr>
              <w:t>Availability to Read logging in the logging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27BF69F" w14:textId="77777777" w:rsidR="00570330" w:rsidRPr="00570330" w:rsidRDefault="00570330" w:rsidP="00291825">
            <w:pPr>
              <w:jc w:val="both"/>
              <w:rPr>
                <w:lang w:val="en-US"/>
              </w:rPr>
            </w:pPr>
            <w:r w:rsidRPr="00570330">
              <w:rPr>
                <w:lang w:val="en-US"/>
              </w:rPr>
              <w:t>This is the ability to read loggings in the logging system and thus have read access to this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8B0FDD1" w14:textId="77777777" w:rsidR="00570330" w:rsidRPr="00570330" w:rsidRDefault="00570330" w:rsidP="00291825">
            <w:pPr>
              <w:jc w:val="both"/>
            </w:pPr>
            <w:r w:rsidRPr="00570330">
              <w:t>15, 16, 17</w:t>
            </w:r>
          </w:p>
        </w:tc>
      </w:tr>
      <w:tr w:rsidR="00570330" w:rsidRPr="00570330" w14:paraId="26A22DDE"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5B13EE8" w14:textId="77777777" w:rsidR="00570330" w:rsidRPr="00570330" w:rsidRDefault="00570330" w:rsidP="00291825">
            <w:pPr>
              <w:jc w:val="both"/>
            </w:pPr>
            <w:r w:rsidRPr="00570330">
              <w:t>2.7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BC7204D" w14:textId="2158EA3E" w:rsidR="00570330" w:rsidRPr="00570330" w:rsidRDefault="00F455DF" w:rsidP="00291825">
            <w:pPr>
              <w:jc w:val="both"/>
              <w:rPr>
                <w:lang w:val="en-US"/>
              </w:rPr>
            </w:pPr>
            <w:r w:rsidRPr="00570330">
              <w:rPr>
                <w:lang w:val="en-US"/>
              </w:rPr>
              <w:t>Availability</w:t>
            </w:r>
            <w:r w:rsidR="00570330" w:rsidRPr="00570330">
              <w:rPr>
                <w:lang w:val="en-US"/>
              </w:rPr>
              <w:t xml:space="preserve"> to Read and Write Loggings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12EF187" w14:textId="6B1C0211" w:rsidR="00570330" w:rsidRPr="00570330" w:rsidRDefault="00570330" w:rsidP="00291825">
            <w:pPr>
              <w:jc w:val="both"/>
              <w:rPr>
                <w:lang w:val="en-US"/>
              </w:rPr>
            </w:pPr>
            <w:r w:rsidRPr="00570330">
              <w:rPr>
                <w:lang w:val="en-US"/>
              </w:rPr>
              <w:t xml:space="preserve">This is the ability to read and write </w:t>
            </w:r>
            <w:r w:rsidR="00F455DF" w:rsidRPr="00570330">
              <w:rPr>
                <w:lang w:val="en-US"/>
              </w:rPr>
              <w:t>loggings</w:t>
            </w:r>
            <w:r w:rsidRPr="00570330">
              <w:rPr>
                <w:lang w:val="en-US"/>
              </w:rPr>
              <w:t xml:space="preserve"> in the logging system and this have read and write access to this system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0F4B3CA" w14:textId="77777777" w:rsidR="00570330" w:rsidRPr="00570330" w:rsidRDefault="00570330" w:rsidP="00291825">
            <w:pPr>
              <w:jc w:val="both"/>
            </w:pPr>
            <w:r w:rsidRPr="00570330">
              <w:t>16, 17</w:t>
            </w:r>
          </w:p>
        </w:tc>
      </w:tr>
      <w:tr w:rsidR="00570330" w:rsidRPr="00EE781A" w14:paraId="020D9BFA" w14:textId="77777777" w:rsidTr="00570330">
        <w:trPr>
          <w:trHeight w:val="38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6C65D30" w14:textId="77777777" w:rsidR="00570330" w:rsidRPr="00570330" w:rsidRDefault="00570330" w:rsidP="00291825">
            <w:pPr>
              <w:jc w:val="both"/>
            </w:pPr>
            <w:r w:rsidRPr="00570330">
              <w:rPr>
                <w:b/>
                <w:bCs/>
              </w:rPr>
              <w:t>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2F1D579" w14:textId="77777777" w:rsidR="00570330" w:rsidRPr="00570330" w:rsidRDefault="00570330" w:rsidP="00291825">
            <w:pPr>
              <w:jc w:val="both"/>
            </w:pPr>
            <w:r w:rsidRPr="00570330">
              <w:rPr>
                <w:b/>
                <w:bCs/>
              </w:rPr>
              <w:t>Application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2977765" w14:textId="77777777" w:rsidR="00570330" w:rsidRPr="00570330" w:rsidRDefault="00570330" w:rsidP="00291825">
            <w:pPr>
              <w:jc w:val="both"/>
              <w:rPr>
                <w:lang w:val="en-US"/>
              </w:rPr>
            </w:pPr>
            <w:r w:rsidRPr="00570330">
              <w:rPr>
                <w:b/>
                <w:bCs/>
                <w:lang w:val="en-US"/>
              </w:rPr>
              <w:t xml:space="preserve">Assets relating to the Application of </w:t>
            </w:r>
            <w:proofErr w:type="spellStart"/>
            <w:r w:rsidRPr="00570330">
              <w:rPr>
                <w:b/>
                <w:bCs/>
                <w:lang w:val="en-US"/>
              </w:rPr>
              <w:t>TruckMotion</w:t>
            </w:r>
            <w:proofErr w:type="spellEnd"/>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7CC4205" w14:textId="77777777" w:rsidR="00570330" w:rsidRPr="00570330" w:rsidRDefault="00570330" w:rsidP="00291825">
            <w:pPr>
              <w:jc w:val="both"/>
              <w:rPr>
                <w:lang w:val="en-US"/>
              </w:rPr>
            </w:pPr>
          </w:p>
        </w:tc>
      </w:tr>
      <w:tr w:rsidR="00570330" w:rsidRPr="00570330" w14:paraId="635506A8"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F257759" w14:textId="77777777" w:rsidR="00570330" w:rsidRPr="00570330" w:rsidRDefault="00570330" w:rsidP="00291825">
            <w:pPr>
              <w:jc w:val="both"/>
            </w:pPr>
            <w:r w:rsidRPr="00570330">
              <w:t>3.1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B606DA6" w14:textId="77777777" w:rsidR="00570330" w:rsidRPr="00570330" w:rsidRDefault="00570330" w:rsidP="00291825">
            <w:pPr>
              <w:jc w:val="both"/>
            </w:pPr>
            <w:r w:rsidRPr="00570330">
              <w:t>Login Session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7D5B3B63" w14:textId="553A01E9" w:rsidR="00570330" w:rsidRPr="00570330" w:rsidRDefault="00570330" w:rsidP="00291825">
            <w:pPr>
              <w:jc w:val="both"/>
              <w:rPr>
                <w:lang w:val="en-US"/>
              </w:rPr>
            </w:pPr>
            <w:r w:rsidRPr="00570330">
              <w:rPr>
                <w:lang w:val="en-US"/>
              </w:rPr>
              <w:t xml:space="preserve">This is the login session of a user of the </w:t>
            </w:r>
            <w:proofErr w:type="spellStart"/>
            <w:r w:rsidRPr="00570330">
              <w:rPr>
                <w:lang w:val="en-US"/>
              </w:rPr>
              <w:t>TruckMotion</w:t>
            </w:r>
            <w:proofErr w:type="spellEnd"/>
            <w:r w:rsidRPr="00570330">
              <w:rPr>
                <w:lang w:val="en-US"/>
              </w:rPr>
              <w:t xml:space="preserve"> application, this User could be a Driver, </w:t>
            </w:r>
            <w:r w:rsidR="00C66263">
              <w:rPr>
                <w:lang w:val="en-US"/>
              </w:rPr>
              <w:t>Customer</w:t>
            </w:r>
            <w:r w:rsidRPr="00570330">
              <w:rPr>
                <w:lang w:val="en-US"/>
              </w:rPr>
              <w:t xml:space="preserve"> or Manager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0024D1C" w14:textId="77777777" w:rsidR="00570330" w:rsidRPr="00570330" w:rsidRDefault="00570330" w:rsidP="00291825">
            <w:pPr>
              <w:jc w:val="both"/>
            </w:pPr>
            <w:r w:rsidRPr="00570330">
              <w:t>2,3,4</w:t>
            </w:r>
          </w:p>
        </w:tc>
      </w:tr>
      <w:tr w:rsidR="00570330" w:rsidRPr="00570330" w14:paraId="26938CBA"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FED52EA" w14:textId="77777777" w:rsidR="00570330" w:rsidRPr="00570330" w:rsidRDefault="00570330" w:rsidP="00291825">
            <w:pPr>
              <w:jc w:val="both"/>
            </w:pPr>
            <w:r w:rsidRPr="00570330">
              <w:t>3.2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E92CCD3" w14:textId="77777777" w:rsidR="00570330" w:rsidRPr="00570330" w:rsidRDefault="00570330" w:rsidP="00291825">
            <w:pPr>
              <w:jc w:val="both"/>
              <w:rPr>
                <w:lang w:val="en-US"/>
              </w:rPr>
            </w:pPr>
            <w:r w:rsidRPr="00570330">
              <w:rPr>
                <w:lang w:val="en-US"/>
              </w:rPr>
              <w:t>Access to the Database Server</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0C8911F" w14:textId="77777777" w:rsidR="00570330" w:rsidRPr="00570330" w:rsidRDefault="00570330" w:rsidP="00291825">
            <w:pPr>
              <w:jc w:val="both"/>
              <w:rPr>
                <w:lang w:val="en-US"/>
              </w:rPr>
            </w:pPr>
            <w:r w:rsidRPr="00570330">
              <w:rPr>
                <w:lang w:val="en-US"/>
              </w:rPr>
              <w:t>Access to the database server allows you to administer the database, giving you full access to the database users and all data contained within the database.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9741D43" w14:textId="77777777" w:rsidR="00570330" w:rsidRPr="00570330" w:rsidRDefault="00570330" w:rsidP="00291825">
            <w:pPr>
              <w:jc w:val="both"/>
            </w:pPr>
            <w:r w:rsidRPr="00570330">
              <w:t>11</w:t>
            </w:r>
          </w:p>
        </w:tc>
      </w:tr>
      <w:tr w:rsidR="00570330" w:rsidRPr="00570330" w14:paraId="4B75D834"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58A78F1" w14:textId="77777777" w:rsidR="00570330" w:rsidRPr="00570330" w:rsidRDefault="00570330" w:rsidP="00291825">
            <w:pPr>
              <w:jc w:val="both"/>
            </w:pPr>
            <w:r w:rsidRPr="00570330">
              <w:t>3.3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C4E5FF6" w14:textId="0F943B51" w:rsidR="00570330" w:rsidRPr="00570330" w:rsidRDefault="00570330" w:rsidP="00291825">
            <w:pPr>
              <w:jc w:val="both"/>
              <w:rPr>
                <w:lang w:val="en-US"/>
              </w:rPr>
            </w:pPr>
            <w:r w:rsidRPr="00570330">
              <w:rPr>
                <w:lang w:val="en-US"/>
              </w:rPr>
              <w:t xml:space="preserve">Ability to check information about the </w:t>
            </w:r>
            <w:r w:rsidR="00C66263">
              <w:rPr>
                <w:lang w:val="en-US"/>
              </w:rPr>
              <w:lastRenderedPageBreak/>
              <w:t>Customer</w:t>
            </w:r>
            <w:r w:rsidRPr="00570330">
              <w:rPr>
                <w:lang w:val="en-US"/>
              </w:rPr>
              <w:t xml:space="preserve"> Requested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5C432DD" w14:textId="2BE3D765" w:rsidR="00570330" w:rsidRPr="00570330" w:rsidRDefault="00570330" w:rsidP="00291825">
            <w:pPr>
              <w:jc w:val="both"/>
              <w:rPr>
                <w:lang w:val="en-US"/>
              </w:rPr>
            </w:pPr>
            <w:r w:rsidRPr="00570330">
              <w:rPr>
                <w:lang w:val="en-US"/>
              </w:rPr>
              <w:lastRenderedPageBreak/>
              <w:t xml:space="preserve">The ability to check the data about the </w:t>
            </w:r>
            <w:r w:rsidR="00C66263">
              <w:rPr>
                <w:lang w:val="en-US"/>
              </w:rPr>
              <w:t>customer</w:t>
            </w:r>
            <w:r w:rsidRPr="00570330">
              <w:rPr>
                <w:lang w:val="en-US"/>
              </w:rPr>
              <w:t xml:space="preserve"> requested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2E02199" w14:textId="77777777" w:rsidR="00570330" w:rsidRPr="00570330" w:rsidRDefault="00570330" w:rsidP="00291825">
            <w:pPr>
              <w:jc w:val="both"/>
            </w:pPr>
            <w:r w:rsidRPr="00570330">
              <w:t>3, 4, 6, 7</w:t>
            </w:r>
          </w:p>
        </w:tc>
      </w:tr>
      <w:tr w:rsidR="00570330" w:rsidRPr="00570330" w14:paraId="4FF19496" w14:textId="77777777" w:rsidTr="00570330">
        <w:trPr>
          <w:trHeight w:val="62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2F412C5" w14:textId="77777777" w:rsidR="00570330" w:rsidRPr="00570330" w:rsidRDefault="00570330" w:rsidP="00291825">
            <w:pPr>
              <w:jc w:val="both"/>
            </w:pPr>
            <w:r w:rsidRPr="00570330">
              <w:t>3.4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6880B4CE" w14:textId="77777777" w:rsidR="00570330" w:rsidRPr="00570330" w:rsidRDefault="00570330" w:rsidP="00291825">
            <w:pPr>
              <w:jc w:val="both"/>
              <w:rPr>
                <w:lang w:val="en-US"/>
              </w:rPr>
            </w:pPr>
            <w:r w:rsidRPr="00570330">
              <w:rPr>
                <w:lang w:val="en-US"/>
              </w:rPr>
              <w:t>Ability to check information about the Driver Assigned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2CA5273E" w14:textId="77777777" w:rsidR="00570330" w:rsidRPr="00570330" w:rsidRDefault="00570330" w:rsidP="00291825">
            <w:pPr>
              <w:jc w:val="both"/>
              <w:rPr>
                <w:lang w:val="en-US"/>
              </w:rPr>
            </w:pPr>
            <w:r w:rsidRPr="00570330">
              <w:rPr>
                <w:lang w:val="en-US"/>
              </w:rPr>
              <w:t>The ability to check the data related to the driver assigned services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56DF4F49" w14:textId="77777777" w:rsidR="00570330" w:rsidRPr="00570330" w:rsidRDefault="00570330" w:rsidP="00291825">
            <w:pPr>
              <w:jc w:val="both"/>
            </w:pPr>
            <w:r w:rsidRPr="00570330">
              <w:t>3, 4, 6, 7</w:t>
            </w:r>
          </w:p>
        </w:tc>
      </w:tr>
      <w:tr w:rsidR="00570330" w:rsidRPr="00570330" w14:paraId="77CC1078"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1DE1C02" w14:textId="77777777" w:rsidR="00570330" w:rsidRPr="00570330" w:rsidRDefault="00570330" w:rsidP="00291825">
            <w:pPr>
              <w:jc w:val="both"/>
            </w:pPr>
            <w:r w:rsidRPr="00570330">
              <w:t>3.5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40E52037" w14:textId="77777777" w:rsidR="00570330" w:rsidRPr="00570330" w:rsidRDefault="00570330" w:rsidP="00291825">
            <w:pPr>
              <w:jc w:val="both"/>
            </w:pPr>
            <w:r w:rsidRPr="00570330">
              <w:t>Access to Audit Data</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3111AD42" w14:textId="30808C03" w:rsidR="00570330" w:rsidRPr="00570330" w:rsidRDefault="00570330" w:rsidP="00291825">
            <w:pPr>
              <w:jc w:val="both"/>
              <w:rPr>
                <w:lang w:val="en-US"/>
              </w:rPr>
            </w:pPr>
            <w:r w:rsidRPr="00570330">
              <w:rPr>
                <w:lang w:val="en-US"/>
              </w:rPr>
              <w:t xml:space="preserve">The audit data shows all audit-able events that occurred within the </w:t>
            </w:r>
            <w:proofErr w:type="spellStart"/>
            <w:r w:rsidRPr="00570330">
              <w:rPr>
                <w:lang w:val="en-US"/>
              </w:rPr>
              <w:t>TruckMotion</w:t>
            </w:r>
            <w:proofErr w:type="spellEnd"/>
            <w:r w:rsidRPr="00570330">
              <w:rPr>
                <w:lang w:val="en-US"/>
              </w:rPr>
              <w:t xml:space="preserve"> Application by Managers, </w:t>
            </w:r>
            <w:proofErr w:type="gramStart"/>
            <w:r w:rsidRPr="00570330">
              <w:rPr>
                <w:lang w:val="en-US"/>
              </w:rPr>
              <w:t>Drivers</w:t>
            </w:r>
            <w:proofErr w:type="gramEnd"/>
            <w:r w:rsidRPr="00570330">
              <w:rPr>
                <w:lang w:val="en-US"/>
              </w:rPr>
              <w:t xml:space="preserve"> and </w:t>
            </w:r>
            <w:r w:rsidR="00C66263">
              <w:rPr>
                <w:lang w:val="en-US"/>
              </w:rPr>
              <w:t>Customer</w:t>
            </w:r>
            <w:r w:rsidR="0034422B">
              <w:rPr>
                <w:lang w:val="en-US"/>
              </w:rPr>
              <w:t>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hideMark/>
          </w:tcPr>
          <w:p w14:paraId="0E308E34" w14:textId="77777777" w:rsidR="00570330" w:rsidRPr="00570330" w:rsidRDefault="00570330" w:rsidP="00291825">
            <w:pPr>
              <w:jc w:val="both"/>
            </w:pPr>
            <w:r w:rsidRPr="00570330">
              <w:t>6, 7</w:t>
            </w:r>
          </w:p>
        </w:tc>
      </w:tr>
      <w:tr w:rsidR="00996AFE" w:rsidRPr="005568F1" w14:paraId="13CBB6EA"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5D28523" w14:textId="74090124" w:rsidR="00996AFE" w:rsidRPr="00570330" w:rsidRDefault="00996AFE" w:rsidP="00BB3B00">
            <w:pPr>
              <w:jc w:val="both"/>
            </w:pPr>
            <w:r>
              <w:t>3.6</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784A38B3" w14:textId="7F6027C0" w:rsidR="00996AFE" w:rsidRPr="005568F1" w:rsidRDefault="00996AFE" w:rsidP="00BB3B00">
            <w:pPr>
              <w:jc w:val="both"/>
              <w:rPr>
                <w:lang w:val="en-US"/>
              </w:rPr>
            </w:pPr>
            <w:r w:rsidRPr="008B7CB6">
              <w:rPr>
                <w:lang w:val="en-US"/>
              </w:rPr>
              <w:t>A</w:t>
            </w:r>
            <w:r w:rsidR="00657A1C" w:rsidRPr="008B7CB6">
              <w:rPr>
                <w:lang w:val="en-US"/>
              </w:rPr>
              <w:t xml:space="preserve">bility </w:t>
            </w:r>
            <w:r w:rsidR="008B7CB6" w:rsidRPr="008B7CB6">
              <w:rPr>
                <w:lang w:val="en-US"/>
              </w:rPr>
              <w:t>to ask for a</w:t>
            </w:r>
            <w:r w:rsidR="008B7CB6">
              <w:rPr>
                <w:lang w:val="en-US"/>
              </w:rPr>
              <w:t xml:space="preserve"> delivery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26E1294" w14:textId="3586585E" w:rsidR="00996AFE" w:rsidRPr="00570330" w:rsidRDefault="008B7CB6" w:rsidP="00BB3B00">
            <w:pPr>
              <w:jc w:val="both"/>
              <w:rPr>
                <w:lang w:val="en-US"/>
              </w:rPr>
            </w:pPr>
            <w:r>
              <w:rPr>
                <w:lang w:val="en-US"/>
              </w:rPr>
              <w:t xml:space="preserve">The ability to request that a certain product </w:t>
            </w:r>
            <w:r w:rsidR="0046047E">
              <w:rPr>
                <w:lang w:val="en-US"/>
              </w:rPr>
              <w:t>reaches a certain destination.</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3CB92CD" w14:textId="775F2DA7" w:rsidR="00996AFE" w:rsidRPr="005568F1" w:rsidRDefault="005B51F0" w:rsidP="00BB3B00">
            <w:pPr>
              <w:jc w:val="both"/>
              <w:rPr>
                <w:lang w:val="en-US"/>
              </w:rPr>
            </w:pPr>
            <w:r>
              <w:rPr>
                <w:lang w:val="en-US"/>
              </w:rPr>
              <w:t>4,6,7</w:t>
            </w:r>
          </w:p>
        </w:tc>
      </w:tr>
      <w:tr w:rsidR="002B16FB" w:rsidRPr="008B7CB6" w14:paraId="4AE66A45"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F2CDF7D" w14:textId="45E6460F" w:rsidR="002B16FB" w:rsidRDefault="002B16FB" w:rsidP="00BB3B00">
            <w:pPr>
              <w:jc w:val="both"/>
            </w:pPr>
            <w:r>
              <w:t>3.7</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7868883" w14:textId="561E5A88" w:rsidR="002B16FB" w:rsidRPr="008B7CB6" w:rsidRDefault="002B16FB" w:rsidP="00BB3B00">
            <w:pPr>
              <w:jc w:val="both"/>
              <w:rPr>
                <w:lang w:val="en-US"/>
              </w:rPr>
            </w:pPr>
            <w:r>
              <w:rPr>
                <w:lang w:val="en-US"/>
              </w:rPr>
              <w:t>Ability to approve/reject a delivery request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F2FFC15" w14:textId="4535B685" w:rsidR="002B16FB" w:rsidRDefault="002B16FB" w:rsidP="00BB3B00">
            <w:pPr>
              <w:jc w:val="both"/>
              <w:rPr>
                <w:lang w:val="en-US"/>
              </w:rPr>
            </w:pPr>
            <w:r>
              <w:rPr>
                <w:lang w:val="en-US"/>
              </w:rPr>
              <w:t>The ability to approve or reject a certain delivery request that dictates the flow of it.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EE67A15" w14:textId="6E7925B8" w:rsidR="002B16FB" w:rsidRDefault="00061C87" w:rsidP="00BB3B00">
            <w:pPr>
              <w:jc w:val="both"/>
              <w:rPr>
                <w:lang w:val="en-US"/>
              </w:rPr>
            </w:pPr>
            <w:r>
              <w:rPr>
                <w:lang w:val="en-US"/>
              </w:rPr>
              <w:t>3,6,7</w:t>
            </w:r>
          </w:p>
        </w:tc>
      </w:tr>
      <w:tr w:rsidR="00304FA4" w:rsidRPr="008B7CB6" w14:paraId="27AB602C"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51F05D6" w14:textId="3835D2AA" w:rsidR="00304FA4" w:rsidRDefault="00B120F9" w:rsidP="00BB3B00">
            <w:pPr>
              <w:jc w:val="both"/>
            </w:pPr>
            <w:r>
              <w:t>3.8</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22F983E" w14:textId="78DB3DD7" w:rsidR="00304FA4" w:rsidRDefault="009930E0" w:rsidP="00BB3B00">
            <w:pPr>
              <w:jc w:val="both"/>
              <w:rPr>
                <w:lang w:val="en-US"/>
              </w:rPr>
            </w:pPr>
            <w:r w:rsidRPr="009930E0">
              <w:rPr>
                <w:lang w:val="en-US"/>
              </w:rPr>
              <w:t>Ability to add Locations</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6F05086" w14:textId="39D18E48" w:rsidR="00304FA4" w:rsidRDefault="00913359" w:rsidP="00BB3B00">
            <w:pPr>
              <w:jc w:val="both"/>
              <w:rPr>
                <w:lang w:val="en-US"/>
              </w:rPr>
            </w:pPr>
            <w:r w:rsidRPr="00913359">
              <w:rPr>
                <w:lang w:val="en-US"/>
              </w:rPr>
              <w:t>The ability to add Locations so that it can be chosen on a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C4E01E5" w14:textId="516F1C4F" w:rsidR="00304FA4" w:rsidRDefault="00B70089" w:rsidP="00BB3B00">
            <w:pPr>
              <w:jc w:val="both"/>
              <w:rPr>
                <w:lang w:val="en-US"/>
              </w:rPr>
            </w:pPr>
            <w:r>
              <w:rPr>
                <w:lang w:val="en-US"/>
              </w:rPr>
              <w:t>4,</w:t>
            </w:r>
            <w:r>
              <w:t>6,7</w:t>
            </w:r>
          </w:p>
        </w:tc>
      </w:tr>
      <w:tr w:rsidR="00B70089" w:rsidRPr="008B7CB6" w14:paraId="64FAFA98"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F0CBE7B" w14:textId="2B45CF10" w:rsidR="00B70089" w:rsidRDefault="00B70089" w:rsidP="00BB3B00">
            <w:pPr>
              <w:jc w:val="both"/>
            </w:pPr>
            <w:r>
              <w:t>3.9</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6F42D67" w14:textId="7ED80229" w:rsidR="00B70089" w:rsidRPr="009930E0" w:rsidRDefault="00541CFC" w:rsidP="00BB3B00">
            <w:pPr>
              <w:jc w:val="both"/>
              <w:rPr>
                <w:lang w:val="en-US"/>
              </w:rPr>
            </w:pPr>
            <w:r w:rsidRPr="00541CFC">
              <w:rPr>
                <w:lang w:val="en-US"/>
              </w:rPr>
              <w:t>Ability</w:t>
            </w:r>
            <w:r>
              <w:rPr>
                <w:lang w:val="en-US"/>
              </w:rPr>
              <w:t xml:space="preserve"> </w:t>
            </w:r>
            <w:r w:rsidRPr="00541CFC">
              <w:rPr>
                <w:lang w:val="en-US"/>
              </w:rPr>
              <w:t>to see the progress of an accepted Service</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07EB584" w14:textId="44FA2BD3" w:rsidR="00B70089" w:rsidRPr="00913359" w:rsidRDefault="00C470A9" w:rsidP="00BB3B00">
            <w:pPr>
              <w:jc w:val="both"/>
              <w:rPr>
                <w:lang w:val="en-US"/>
              </w:rPr>
            </w:pPr>
            <w:r w:rsidRPr="00C470A9">
              <w:rPr>
                <w:lang w:val="en-US"/>
              </w:rPr>
              <w:t>The ability to see the progress of an accepted Service to have full control of it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8064E6A" w14:textId="59A2BCE5" w:rsidR="00B70089" w:rsidRDefault="00C470A9" w:rsidP="00BB3B00">
            <w:pPr>
              <w:jc w:val="both"/>
              <w:rPr>
                <w:lang w:val="en-US"/>
              </w:rPr>
            </w:pPr>
            <w:r>
              <w:rPr>
                <w:lang w:val="en-US"/>
              </w:rPr>
              <w:t>3,6,7</w:t>
            </w:r>
          </w:p>
        </w:tc>
      </w:tr>
      <w:tr w:rsidR="00C470A9" w:rsidRPr="008B7CB6" w14:paraId="7048F463"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9C0FA83" w14:textId="3E4F1351" w:rsidR="00C470A9" w:rsidRDefault="00C470A9" w:rsidP="00BB3B00">
            <w:pPr>
              <w:jc w:val="both"/>
            </w:pPr>
            <w:r>
              <w:t>3.10</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B5743B0" w14:textId="0AF4A12E" w:rsidR="00C470A9" w:rsidRPr="00541CFC" w:rsidRDefault="009C2BB6" w:rsidP="00BB3B00">
            <w:pPr>
              <w:jc w:val="both"/>
              <w:rPr>
                <w:lang w:val="en-US"/>
              </w:rPr>
            </w:pPr>
            <w:r w:rsidRPr="009C2BB6">
              <w:rPr>
                <w:lang w:val="en-US"/>
              </w:rPr>
              <w:t>Ability to signal the start and end of a Transport</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DCC9773" w14:textId="5C862F37" w:rsidR="00C470A9" w:rsidRPr="00C470A9" w:rsidRDefault="009C2BB6" w:rsidP="00BB3B00">
            <w:pPr>
              <w:jc w:val="both"/>
              <w:rPr>
                <w:lang w:val="en-US"/>
              </w:rPr>
            </w:pPr>
            <w:r w:rsidRPr="009C2BB6">
              <w:rPr>
                <w:lang w:val="en-US"/>
              </w:rPr>
              <w:t>The ability to signal the start and end of a Transport that has been provided to finish a service</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7CDAC874" w14:textId="0E43731B" w:rsidR="00C470A9" w:rsidRDefault="009C2BB6" w:rsidP="00BB3B00">
            <w:pPr>
              <w:jc w:val="both"/>
              <w:rPr>
                <w:lang w:val="en-US"/>
              </w:rPr>
            </w:pPr>
            <w:r w:rsidRPr="009C2BB6">
              <w:rPr>
                <w:lang w:val="en-US"/>
              </w:rPr>
              <w:t>3,5,6,7</w:t>
            </w:r>
          </w:p>
        </w:tc>
      </w:tr>
      <w:tr w:rsidR="00CD5A8C" w:rsidRPr="008B7CB6" w14:paraId="7B0200F0"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FA265A7" w14:textId="3EC1786B" w:rsidR="00CD5A8C" w:rsidRDefault="00CD5A8C" w:rsidP="00BB3B00">
            <w:pPr>
              <w:jc w:val="both"/>
            </w:pPr>
            <w:r>
              <w:t>3.11</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4228016" w14:textId="31AD0B07" w:rsidR="00CD5A8C" w:rsidRPr="009C2BB6" w:rsidRDefault="00F63FBC" w:rsidP="00BB3B00">
            <w:pPr>
              <w:jc w:val="both"/>
              <w:rPr>
                <w:lang w:val="en-US"/>
              </w:rPr>
            </w:pPr>
            <w:r w:rsidRPr="00F63FBC">
              <w:rPr>
                <w:lang w:val="en-US"/>
              </w:rPr>
              <w:t>Ability to send a photo or a screenshot of the maps</w:t>
            </w:r>
            <w:r w:rsidR="00B36661">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A98A801" w14:textId="7290A23E" w:rsidR="00CD5A8C" w:rsidRPr="009C2BB6" w:rsidRDefault="00B36661" w:rsidP="00BB3B00">
            <w:pPr>
              <w:jc w:val="both"/>
              <w:rPr>
                <w:lang w:val="en-US"/>
              </w:rPr>
            </w:pPr>
            <w:r w:rsidRPr="00B36661">
              <w:rPr>
                <w:lang w:val="en-US"/>
              </w:rPr>
              <w:t>The ability to send a photo or a screenshot of the maps to confirm a delivery was made</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D720A4C" w14:textId="542B3305" w:rsidR="00CD5A8C" w:rsidRPr="009C2BB6" w:rsidRDefault="008B3E8F" w:rsidP="00BB3B00">
            <w:pPr>
              <w:jc w:val="both"/>
              <w:rPr>
                <w:lang w:val="en-US"/>
              </w:rPr>
            </w:pPr>
            <w:r w:rsidRPr="008B3E8F">
              <w:rPr>
                <w:lang w:val="en-US"/>
              </w:rPr>
              <w:t>3,5,6,7</w:t>
            </w:r>
          </w:p>
        </w:tc>
      </w:tr>
      <w:tr w:rsidR="0001292C" w:rsidRPr="008B7CB6" w14:paraId="28268BDA"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2A7E6B0" w14:textId="7D0E9D6A" w:rsidR="0001292C" w:rsidRDefault="0001292C" w:rsidP="00BB3B00">
            <w:pPr>
              <w:jc w:val="both"/>
            </w:pPr>
            <w:r>
              <w:t>3.12</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E49B68A" w14:textId="6A086E0F" w:rsidR="0001292C" w:rsidRPr="00F63FBC" w:rsidRDefault="00FB6A9C" w:rsidP="00BB3B00">
            <w:pPr>
              <w:jc w:val="both"/>
              <w:rPr>
                <w:lang w:val="en-US"/>
              </w:rPr>
            </w:pPr>
            <w:r w:rsidRPr="00FB6A9C">
              <w:rPr>
                <w:lang w:val="en-US"/>
              </w:rPr>
              <w:t>Ability to register Drivers</w:t>
            </w:r>
            <w:r w:rsidR="001A31D3">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CECCCB6" w14:textId="3B03C866" w:rsidR="0001292C" w:rsidRPr="00B36661" w:rsidRDefault="008C347F" w:rsidP="00BB3B00">
            <w:pPr>
              <w:jc w:val="both"/>
              <w:rPr>
                <w:lang w:val="en-US"/>
              </w:rPr>
            </w:pPr>
            <w:r w:rsidRPr="008C347F">
              <w:rPr>
                <w:lang w:val="en-US"/>
              </w:rPr>
              <w:t>The ability to register Drivers so that the Transports can be executed by them.</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43763044" w14:textId="7427C8BC" w:rsidR="0001292C" w:rsidRPr="008B3E8F" w:rsidRDefault="00724CA7" w:rsidP="00BB3B00">
            <w:pPr>
              <w:jc w:val="both"/>
              <w:rPr>
                <w:lang w:val="en-US"/>
              </w:rPr>
            </w:pPr>
            <w:r w:rsidRPr="00724CA7">
              <w:rPr>
                <w:lang w:val="en-US"/>
              </w:rPr>
              <w:t>3,6,7</w:t>
            </w:r>
          </w:p>
        </w:tc>
      </w:tr>
      <w:tr w:rsidR="00724CA7" w:rsidRPr="008B7CB6" w14:paraId="35737982"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50E1423" w14:textId="5EA58C06" w:rsidR="00724CA7" w:rsidRDefault="00724CA7" w:rsidP="00BB3B00">
            <w:pPr>
              <w:jc w:val="both"/>
            </w:pPr>
            <w:r>
              <w:t>3.13</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8274A7F" w14:textId="607319A0" w:rsidR="00724CA7" w:rsidRPr="00FB6A9C" w:rsidRDefault="001A31D3" w:rsidP="00BB3B00">
            <w:pPr>
              <w:jc w:val="both"/>
              <w:rPr>
                <w:lang w:val="en-US"/>
              </w:rPr>
            </w:pPr>
            <w:r w:rsidRPr="001A31D3">
              <w:rPr>
                <w:lang w:val="en-US"/>
              </w:rPr>
              <w:t>Ability to register Customers</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0661C46E" w14:textId="52E57B0E" w:rsidR="00724CA7" w:rsidRPr="008C347F" w:rsidRDefault="00E50ED7" w:rsidP="00BB3B00">
            <w:pPr>
              <w:jc w:val="both"/>
              <w:rPr>
                <w:lang w:val="en-US"/>
              </w:rPr>
            </w:pPr>
            <w:r w:rsidRPr="00E50ED7">
              <w:rPr>
                <w:lang w:val="en-US"/>
              </w:rPr>
              <w:t>The ability to register Customers in the application so that new Services can be created.</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6FB95EB7" w14:textId="6AC19BD9" w:rsidR="00724CA7" w:rsidRPr="00724CA7" w:rsidRDefault="00135C98" w:rsidP="00BB3B00">
            <w:pPr>
              <w:jc w:val="both"/>
              <w:rPr>
                <w:lang w:val="en-US"/>
              </w:rPr>
            </w:pPr>
            <w:r w:rsidRPr="00135C98">
              <w:rPr>
                <w:lang w:val="en-US"/>
              </w:rPr>
              <w:t>3,6,7</w:t>
            </w:r>
          </w:p>
        </w:tc>
      </w:tr>
      <w:tr w:rsidR="00135C98" w:rsidRPr="008B7CB6" w14:paraId="17F54E6C"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B58AE53" w14:textId="761FE116" w:rsidR="00135C98" w:rsidRDefault="00135C98" w:rsidP="00BB3B00">
            <w:pPr>
              <w:jc w:val="both"/>
            </w:pPr>
            <w:r>
              <w:lastRenderedPageBreak/>
              <w:t>3.14</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42486F5" w14:textId="128826B1" w:rsidR="00135C98" w:rsidRPr="001A31D3" w:rsidRDefault="00544031" w:rsidP="00BB3B00">
            <w:pPr>
              <w:jc w:val="both"/>
              <w:rPr>
                <w:lang w:val="en-US"/>
              </w:rPr>
            </w:pPr>
            <w:r w:rsidRPr="00544031">
              <w:rPr>
                <w:lang w:val="en-US"/>
              </w:rPr>
              <w:t>Ability to login</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185A58EC" w14:textId="139BA1BF" w:rsidR="00135C98" w:rsidRPr="00E50ED7" w:rsidRDefault="003A657C" w:rsidP="00BB3B00">
            <w:pPr>
              <w:jc w:val="both"/>
              <w:rPr>
                <w:lang w:val="en-US"/>
              </w:rPr>
            </w:pPr>
            <w:r w:rsidRPr="003A657C">
              <w:rPr>
                <w:lang w:val="en-US"/>
              </w:rPr>
              <w:t>The ability to login into the application so that application features are accessible</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D120922" w14:textId="26690ACC" w:rsidR="00135C98" w:rsidRPr="00135C98" w:rsidRDefault="00D17622" w:rsidP="00BB3B00">
            <w:pPr>
              <w:jc w:val="both"/>
              <w:rPr>
                <w:lang w:val="en-US"/>
              </w:rPr>
            </w:pPr>
            <w:r w:rsidRPr="00D17622">
              <w:rPr>
                <w:lang w:val="en-US"/>
              </w:rPr>
              <w:t>3,4,5,6,7</w:t>
            </w:r>
          </w:p>
        </w:tc>
      </w:tr>
      <w:tr w:rsidR="006C0D19" w:rsidRPr="008B7CB6" w14:paraId="569EEC46" w14:textId="77777777" w:rsidTr="00570330">
        <w:trPr>
          <w:trHeight w:val="641"/>
        </w:trPr>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627A19B" w14:textId="7259EC71" w:rsidR="006C0D19" w:rsidRDefault="006C0D19" w:rsidP="00BB3B00">
            <w:pPr>
              <w:jc w:val="both"/>
            </w:pPr>
            <w:r>
              <w:t>3.15</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596F8F46" w14:textId="53C3218C" w:rsidR="006C0D19" w:rsidRPr="00544031" w:rsidRDefault="00AC540F" w:rsidP="00BB3B00">
            <w:pPr>
              <w:jc w:val="both"/>
              <w:rPr>
                <w:lang w:val="en-US"/>
              </w:rPr>
            </w:pPr>
            <w:r w:rsidRPr="00AC540F">
              <w:rPr>
                <w:lang w:val="en-US"/>
              </w:rPr>
              <w:t>Ability to change a user password</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27D853B6" w14:textId="69101BF3" w:rsidR="006C0D19" w:rsidRPr="003A657C" w:rsidRDefault="00767AA0" w:rsidP="00BB3B00">
            <w:pPr>
              <w:jc w:val="both"/>
              <w:rPr>
                <w:lang w:val="en-US"/>
              </w:rPr>
            </w:pPr>
            <w:r w:rsidRPr="00767AA0">
              <w:rPr>
                <w:lang w:val="en-US"/>
              </w:rPr>
              <w:t>The ability to change a password of a user</w:t>
            </w:r>
            <w:r>
              <w:rPr>
                <w:lang w:val="en-US"/>
              </w:rPr>
              <w:t>.</w:t>
            </w:r>
          </w:p>
        </w:tc>
        <w:tc>
          <w:tcPr>
            <w:tcW w:w="0" w:type="auto"/>
            <w:tcBorders>
              <w:top w:val="single" w:sz="6" w:space="0" w:color="393B40"/>
              <w:left w:val="single" w:sz="6" w:space="0" w:color="393B40"/>
              <w:bottom w:val="single" w:sz="6" w:space="0" w:color="393B40"/>
              <w:right w:val="single" w:sz="6" w:space="0" w:color="393B40"/>
            </w:tcBorders>
            <w:shd w:val="clear" w:color="auto" w:fill="auto"/>
            <w:tcMar>
              <w:top w:w="90" w:type="dxa"/>
              <w:left w:w="195" w:type="dxa"/>
              <w:bottom w:w="90" w:type="dxa"/>
              <w:right w:w="195" w:type="dxa"/>
            </w:tcMar>
            <w:vAlign w:val="center"/>
          </w:tcPr>
          <w:p w14:paraId="31103A72" w14:textId="42023AF9" w:rsidR="006C0D19" w:rsidRPr="00D17622" w:rsidRDefault="00C07662" w:rsidP="00BB3B00">
            <w:pPr>
              <w:jc w:val="both"/>
              <w:rPr>
                <w:lang w:val="en-US"/>
              </w:rPr>
            </w:pPr>
            <w:r w:rsidRPr="00C07662">
              <w:rPr>
                <w:lang w:val="en-US"/>
              </w:rPr>
              <w:t>3,4,5,6,7</w:t>
            </w:r>
          </w:p>
        </w:tc>
      </w:tr>
    </w:tbl>
    <w:p w14:paraId="07DB79D3" w14:textId="7DC0D38B" w:rsidR="000A78D8" w:rsidRDefault="000A78D8" w:rsidP="00FB3377">
      <w:pPr>
        <w:pStyle w:val="Caption"/>
        <w:jc w:val="center"/>
      </w:pPr>
      <w:bookmarkStart w:id="87" w:name="_Toc164614279"/>
      <w:bookmarkStart w:id="88" w:name="_Toc164526111"/>
      <w:r>
        <w:t xml:space="preserve">Table </w:t>
      </w:r>
      <w:r>
        <w:fldChar w:fldCharType="begin"/>
      </w:r>
      <w:r>
        <w:instrText xml:space="preserve"> SEQ Table \* ARABIC </w:instrText>
      </w:r>
      <w:r>
        <w:fldChar w:fldCharType="separate"/>
      </w:r>
      <w:r w:rsidR="0077268C">
        <w:rPr>
          <w:noProof/>
        </w:rPr>
        <w:t>4</w:t>
      </w:r>
      <w:r>
        <w:fldChar w:fldCharType="end"/>
      </w:r>
      <w:r>
        <w:t xml:space="preserve"> </w:t>
      </w:r>
      <w:r w:rsidR="00FB3377">
        <w:t>–</w:t>
      </w:r>
      <w:r>
        <w:t xml:space="preserve"> Assets</w:t>
      </w:r>
      <w:bookmarkEnd w:id="87"/>
    </w:p>
    <w:p w14:paraId="4703A1AE" w14:textId="436F0286" w:rsidR="00FB3377" w:rsidRDefault="00FB3377" w:rsidP="00FB3377">
      <w:pPr>
        <w:pStyle w:val="Heading1"/>
        <w:numPr>
          <w:ilvl w:val="2"/>
          <w:numId w:val="2"/>
        </w:numPr>
        <w:rPr>
          <w:lang w:val="en-GB"/>
        </w:rPr>
      </w:pPr>
      <w:bookmarkStart w:id="89" w:name="_Toc164614259"/>
      <w:r w:rsidRPr="00FB3377">
        <w:rPr>
          <w:lang w:val="en-GB"/>
        </w:rPr>
        <w:t>Data Flow Diagram and S</w:t>
      </w:r>
      <w:r>
        <w:rPr>
          <w:lang w:val="en-GB"/>
        </w:rPr>
        <w:t>TRIDE</w:t>
      </w:r>
      <w:bookmarkEnd w:id="89"/>
    </w:p>
    <w:p w14:paraId="589E36D2" w14:textId="2310236B" w:rsidR="00BB0564" w:rsidRPr="00BB0564" w:rsidRDefault="00BB0564" w:rsidP="009431A6">
      <w:pPr>
        <w:jc w:val="both"/>
        <w:rPr>
          <w:lang w:val="en-GB"/>
        </w:rPr>
      </w:pPr>
      <w:r w:rsidRPr="00BB0564">
        <w:rPr>
          <w:lang w:val="en-GB"/>
        </w:rPr>
        <w:t>It will be used STRIDE Model to identify the threats. It classifies threats in six categories:</w:t>
      </w:r>
    </w:p>
    <w:p w14:paraId="48A9EFDE" w14:textId="50455315" w:rsidR="00BB0564" w:rsidRPr="00BB0564" w:rsidRDefault="00BB0564" w:rsidP="009431A6">
      <w:pPr>
        <w:pStyle w:val="ListParagraph"/>
        <w:numPr>
          <w:ilvl w:val="0"/>
          <w:numId w:val="49"/>
        </w:numPr>
        <w:jc w:val="both"/>
        <w:rPr>
          <w:lang w:val="en-GB"/>
        </w:rPr>
      </w:pPr>
      <w:r w:rsidRPr="00BB0564">
        <w:rPr>
          <w:b/>
          <w:bCs/>
          <w:lang w:val="en-GB"/>
        </w:rPr>
        <w:t>S</w:t>
      </w:r>
      <w:r w:rsidRPr="00BB0564">
        <w:rPr>
          <w:lang w:val="en-GB"/>
        </w:rPr>
        <w:t>poofing</w:t>
      </w:r>
    </w:p>
    <w:p w14:paraId="3A63EF9D" w14:textId="631D77E4" w:rsidR="00BB0564" w:rsidRPr="00BB0564" w:rsidRDefault="00BB0564" w:rsidP="009431A6">
      <w:pPr>
        <w:pStyle w:val="ListParagraph"/>
        <w:numPr>
          <w:ilvl w:val="0"/>
          <w:numId w:val="49"/>
        </w:numPr>
        <w:jc w:val="both"/>
        <w:rPr>
          <w:lang w:val="en-GB"/>
        </w:rPr>
      </w:pPr>
      <w:r w:rsidRPr="00BB0564">
        <w:rPr>
          <w:b/>
          <w:bCs/>
          <w:lang w:val="en-GB"/>
        </w:rPr>
        <w:t>T</w:t>
      </w:r>
      <w:r w:rsidRPr="00BB0564">
        <w:rPr>
          <w:lang w:val="en-GB"/>
        </w:rPr>
        <w:t>ampering</w:t>
      </w:r>
    </w:p>
    <w:p w14:paraId="26EC3D51" w14:textId="75CA0B2A" w:rsidR="00BB0564" w:rsidRPr="00BB0564" w:rsidRDefault="00A05FF2" w:rsidP="009431A6">
      <w:pPr>
        <w:pStyle w:val="ListParagraph"/>
        <w:numPr>
          <w:ilvl w:val="0"/>
          <w:numId w:val="49"/>
        </w:numPr>
        <w:jc w:val="both"/>
        <w:rPr>
          <w:lang w:val="en-GB"/>
        </w:rPr>
      </w:pPr>
      <w:r w:rsidRPr="00A05FF2">
        <w:rPr>
          <w:b/>
          <w:bCs/>
          <w:lang w:val="en-GB"/>
        </w:rPr>
        <w:t>R</w:t>
      </w:r>
      <w:r w:rsidR="00BB0564" w:rsidRPr="00BB0564">
        <w:rPr>
          <w:lang w:val="en-GB"/>
        </w:rPr>
        <w:t>epudiation</w:t>
      </w:r>
    </w:p>
    <w:p w14:paraId="4FF919C0" w14:textId="3E79D3EB" w:rsidR="00BB0564" w:rsidRPr="00BB0564" w:rsidRDefault="00BB0564" w:rsidP="009431A6">
      <w:pPr>
        <w:pStyle w:val="ListParagraph"/>
        <w:numPr>
          <w:ilvl w:val="0"/>
          <w:numId w:val="49"/>
        </w:numPr>
        <w:jc w:val="both"/>
        <w:rPr>
          <w:lang w:val="en-GB"/>
        </w:rPr>
      </w:pPr>
      <w:r w:rsidRPr="009F5A07">
        <w:rPr>
          <w:b/>
          <w:bCs/>
          <w:lang w:val="en-GB"/>
        </w:rPr>
        <w:t>I</w:t>
      </w:r>
      <w:r w:rsidRPr="009F5A07">
        <w:rPr>
          <w:lang w:val="en-GB"/>
        </w:rPr>
        <w:t>nformation</w:t>
      </w:r>
      <w:r w:rsidRPr="00BB0564">
        <w:rPr>
          <w:lang w:val="en-GB"/>
        </w:rPr>
        <w:t xml:space="preserve"> Disclosure</w:t>
      </w:r>
    </w:p>
    <w:p w14:paraId="225DC5F9" w14:textId="12C5698A" w:rsidR="00BB0564" w:rsidRPr="00BB0564" w:rsidRDefault="00BB0564" w:rsidP="009431A6">
      <w:pPr>
        <w:pStyle w:val="ListParagraph"/>
        <w:numPr>
          <w:ilvl w:val="0"/>
          <w:numId w:val="49"/>
        </w:numPr>
        <w:jc w:val="both"/>
        <w:rPr>
          <w:lang w:val="en-GB"/>
        </w:rPr>
      </w:pPr>
      <w:r w:rsidRPr="009F5A07">
        <w:rPr>
          <w:b/>
          <w:bCs/>
          <w:lang w:val="en-GB"/>
        </w:rPr>
        <w:t>D</w:t>
      </w:r>
      <w:r w:rsidRPr="009F5A07">
        <w:rPr>
          <w:lang w:val="en-GB"/>
        </w:rPr>
        <w:t>enial</w:t>
      </w:r>
      <w:r w:rsidRPr="00BB0564">
        <w:rPr>
          <w:lang w:val="en-GB"/>
        </w:rPr>
        <w:t xml:space="preserve"> of Service</w:t>
      </w:r>
    </w:p>
    <w:p w14:paraId="40862B89" w14:textId="230927C4" w:rsidR="00FB3377" w:rsidRPr="00FB3377" w:rsidRDefault="00BB0564" w:rsidP="009431A6">
      <w:pPr>
        <w:pStyle w:val="ListParagraph"/>
        <w:numPr>
          <w:ilvl w:val="0"/>
          <w:numId w:val="49"/>
        </w:numPr>
        <w:jc w:val="both"/>
        <w:rPr>
          <w:lang w:val="en-GB"/>
        </w:rPr>
      </w:pPr>
      <w:r w:rsidRPr="009F5A07">
        <w:rPr>
          <w:b/>
          <w:bCs/>
          <w:lang w:val="en-GB"/>
        </w:rPr>
        <w:t>E</w:t>
      </w:r>
      <w:r w:rsidRPr="009F5A07">
        <w:rPr>
          <w:lang w:val="en-GB"/>
        </w:rPr>
        <w:t>levation</w:t>
      </w:r>
      <w:r w:rsidRPr="00BB0564">
        <w:rPr>
          <w:lang w:val="en-GB"/>
        </w:rPr>
        <w:t xml:space="preserve"> of Privilege</w:t>
      </w:r>
    </w:p>
    <w:p w14:paraId="5E5571C1" w14:textId="7EBFA51F" w:rsidR="007E20AD" w:rsidRPr="007E20AD" w:rsidRDefault="007E20AD" w:rsidP="009431A6">
      <w:pPr>
        <w:jc w:val="both"/>
        <w:rPr>
          <w:lang w:val="en-GB"/>
        </w:rPr>
      </w:pPr>
      <w:r>
        <w:rPr>
          <w:lang w:val="en-GB"/>
        </w:rPr>
        <w:t xml:space="preserve">Those </w:t>
      </w:r>
      <w:r w:rsidR="00DB4543">
        <w:rPr>
          <w:lang w:val="en-GB"/>
        </w:rPr>
        <w:t>categories can be explained in the following table:</w:t>
      </w:r>
    </w:p>
    <w:tbl>
      <w:tblPr>
        <w:tblStyle w:val="TableGrid"/>
        <w:tblW w:w="5000" w:type="pct"/>
        <w:tblLook w:val="0020" w:firstRow="1" w:lastRow="0" w:firstColumn="0" w:lastColumn="0" w:noHBand="0" w:noVBand="0"/>
      </w:tblPr>
      <w:tblGrid>
        <w:gridCol w:w="1657"/>
        <w:gridCol w:w="4495"/>
        <w:gridCol w:w="3198"/>
      </w:tblGrid>
      <w:tr w:rsidR="00826F84" w14:paraId="3CEFD87C" w14:textId="77777777" w:rsidTr="00CB6096">
        <w:tc>
          <w:tcPr>
            <w:tcW w:w="0" w:type="auto"/>
            <w:hideMark/>
          </w:tcPr>
          <w:p w14:paraId="278672E8" w14:textId="77777777" w:rsidR="00826F84" w:rsidRPr="00CB6096" w:rsidRDefault="00826F84" w:rsidP="009431A6">
            <w:pPr>
              <w:pStyle w:val="Compact"/>
              <w:jc w:val="both"/>
              <w:rPr>
                <w:b/>
              </w:rPr>
            </w:pPr>
            <w:r w:rsidRPr="00CB6096">
              <w:rPr>
                <w:b/>
              </w:rPr>
              <w:t>Type</w:t>
            </w:r>
          </w:p>
        </w:tc>
        <w:tc>
          <w:tcPr>
            <w:tcW w:w="0" w:type="auto"/>
            <w:hideMark/>
          </w:tcPr>
          <w:p w14:paraId="6BF2F8E8" w14:textId="77777777" w:rsidR="00826F84" w:rsidRPr="00CB6096" w:rsidRDefault="00826F84" w:rsidP="009431A6">
            <w:pPr>
              <w:pStyle w:val="Compact"/>
              <w:jc w:val="both"/>
              <w:rPr>
                <w:b/>
              </w:rPr>
            </w:pPr>
            <w:r w:rsidRPr="00CB6096">
              <w:rPr>
                <w:b/>
              </w:rPr>
              <w:t>Description</w:t>
            </w:r>
          </w:p>
        </w:tc>
        <w:tc>
          <w:tcPr>
            <w:tcW w:w="0" w:type="auto"/>
            <w:hideMark/>
          </w:tcPr>
          <w:p w14:paraId="6343D92F" w14:textId="77777777" w:rsidR="00826F84" w:rsidRPr="00CB6096" w:rsidRDefault="00826F84" w:rsidP="009431A6">
            <w:pPr>
              <w:pStyle w:val="Compact"/>
              <w:jc w:val="both"/>
              <w:rPr>
                <w:b/>
              </w:rPr>
            </w:pPr>
            <w:r w:rsidRPr="00CB6096">
              <w:rPr>
                <w:b/>
              </w:rPr>
              <w:t>Security Control</w:t>
            </w:r>
          </w:p>
        </w:tc>
      </w:tr>
      <w:tr w:rsidR="00826F84" w14:paraId="066F7B4A" w14:textId="77777777" w:rsidTr="00CB6096">
        <w:tc>
          <w:tcPr>
            <w:tcW w:w="0" w:type="auto"/>
            <w:hideMark/>
          </w:tcPr>
          <w:p w14:paraId="5850E2EA" w14:textId="77777777" w:rsidR="00826F84" w:rsidRDefault="00826F84" w:rsidP="009431A6">
            <w:pPr>
              <w:pStyle w:val="Compact"/>
              <w:jc w:val="both"/>
            </w:pPr>
            <w:r>
              <w:t>Spoofing</w:t>
            </w:r>
          </w:p>
        </w:tc>
        <w:tc>
          <w:tcPr>
            <w:tcW w:w="0" w:type="auto"/>
            <w:hideMark/>
          </w:tcPr>
          <w:p w14:paraId="321E0AFE" w14:textId="77777777" w:rsidR="00826F84" w:rsidRDefault="00826F84" w:rsidP="009431A6">
            <w:pPr>
              <w:pStyle w:val="Compact"/>
              <w:jc w:val="both"/>
            </w:pPr>
            <w:r>
              <w:t>Threat action aimed at accessing and use of another user’s credentials, such as username and password.</w:t>
            </w:r>
          </w:p>
        </w:tc>
        <w:tc>
          <w:tcPr>
            <w:tcW w:w="0" w:type="auto"/>
          </w:tcPr>
          <w:p w14:paraId="7BD4DADE" w14:textId="77777777" w:rsidR="00702906" w:rsidRDefault="00702906" w:rsidP="009431A6">
            <w:pPr>
              <w:pStyle w:val="Compact"/>
              <w:numPr>
                <w:ilvl w:val="0"/>
                <w:numId w:val="50"/>
              </w:numPr>
              <w:jc w:val="both"/>
            </w:pPr>
            <w:r>
              <w:t>Appropriate Authentication</w:t>
            </w:r>
          </w:p>
          <w:p w14:paraId="2FDD80D1" w14:textId="77777777" w:rsidR="00702906" w:rsidRDefault="00702906" w:rsidP="009431A6">
            <w:pPr>
              <w:pStyle w:val="Compact"/>
              <w:numPr>
                <w:ilvl w:val="0"/>
                <w:numId w:val="50"/>
              </w:numPr>
              <w:jc w:val="both"/>
            </w:pPr>
            <w:r>
              <w:t>Protect Secret Data</w:t>
            </w:r>
          </w:p>
          <w:p w14:paraId="45987FE6" w14:textId="5FA3A9AA" w:rsidR="00826F84" w:rsidRDefault="00702906" w:rsidP="009431A6">
            <w:pPr>
              <w:pStyle w:val="Compact"/>
              <w:numPr>
                <w:ilvl w:val="0"/>
                <w:numId w:val="50"/>
              </w:numPr>
              <w:jc w:val="both"/>
            </w:pPr>
            <w:r>
              <w:t>Geolocation validation</w:t>
            </w:r>
          </w:p>
        </w:tc>
      </w:tr>
      <w:tr w:rsidR="00826F84" w:rsidRPr="00EE781A" w14:paraId="52173DF9" w14:textId="77777777" w:rsidTr="00CB6096">
        <w:tc>
          <w:tcPr>
            <w:tcW w:w="0" w:type="auto"/>
            <w:hideMark/>
          </w:tcPr>
          <w:p w14:paraId="7DD98C76" w14:textId="77777777" w:rsidR="00826F84" w:rsidRDefault="00826F84" w:rsidP="009431A6">
            <w:pPr>
              <w:pStyle w:val="Compact"/>
              <w:jc w:val="both"/>
            </w:pPr>
            <w:r>
              <w:t>Tampering</w:t>
            </w:r>
          </w:p>
        </w:tc>
        <w:tc>
          <w:tcPr>
            <w:tcW w:w="0" w:type="auto"/>
            <w:hideMark/>
          </w:tcPr>
          <w:p w14:paraId="1DEE8F1E" w14:textId="77777777" w:rsidR="00826F84" w:rsidRDefault="00826F84" w:rsidP="009431A6">
            <w:pPr>
              <w:pStyle w:val="Compact"/>
              <w:jc w:val="both"/>
            </w:pPr>
            <w:r>
              <w:t>Threat action intending to maliciously change or modify persistent data, such as records in a database, and the alteration of data in transit between two computers over an open network, such as the Internet.</w:t>
            </w:r>
          </w:p>
        </w:tc>
        <w:tc>
          <w:tcPr>
            <w:tcW w:w="0" w:type="auto"/>
          </w:tcPr>
          <w:p w14:paraId="470CD5A7" w14:textId="77777777" w:rsidR="00DB137F" w:rsidRDefault="00DB137F" w:rsidP="009431A6">
            <w:pPr>
              <w:pStyle w:val="Compact"/>
              <w:numPr>
                <w:ilvl w:val="0"/>
                <w:numId w:val="51"/>
              </w:numPr>
              <w:jc w:val="both"/>
            </w:pPr>
            <w:r>
              <w:t>Appropriate Authorization</w:t>
            </w:r>
          </w:p>
          <w:p w14:paraId="526D410F" w14:textId="77777777" w:rsidR="00DB137F" w:rsidRDefault="00DB137F" w:rsidP="009431A6">
            <w:pPr>
              <w:pStyle w:val="Compact"/>
              <w:numPr>
                <w:ilvl w:val="0"/>
                <w:numId w:val="51"/>
              </w:numPr>
              <w:jc w:val="both"/>
            </w:pPr>
            <w:r>
              <w:t>Input Validations for Injection</w:t>
            </w:r>
          </w:p>
          <w:p w14:paraId="63F53C4D" w14:textId="4465B850" w:rsidR="00826F84" w:rsidRDefault="00DB137F" w:rsidP="009431A6">
            <w:pPr>
              <w:pStyle w:val="Compact"/>
              <w:numPr>
                <w:ilvl w:val="0"/>
                <w:numId w:val="51"/>
              </w:numPr>
              <w:jc w:val="both"/>
            </w:pPr>
            <w:r>
              <w:t>Notify the owner if anything changed</w:t>
            </w:r>
          </w:p>
        </w:tc>
      </w:tr>
      <w:tr w:rsidR="00826F84" w14:paraId="403E0840" w14:textId="77777777" w:rsidTr="00CB6096">
        <w:tc>
          <w:tcPr>
            <w:tcW w:w="0" w:type="auto"/>
            <w:hideMark/>
          </w:tcPr>
          <w:p w14:paraId="60B157CA" w14:textId="77777777" w:rsidR="00826F84" w:rsidRDefault="00826F84" w:rsidP="009431A6">
            <w:pPr>
              <w:pStyle w:val="Compact"/>
              <w:jc w:val="both"/>
            </w:pPr>
            <w:r>
              <w:t>Repudiation</w:t>
            </w:r>
          </w:p>
        </w:tc>
        <w:tc>
          <w:tcPr>
            <w:tcW w:w="0" w:type="auto"/>
            <w:hideMark/>
          </w:tcPr>
          <w:p w14:paraId="0E81D486" w14:textId="77777777" w:rsidR="00826F84" w:rsidRDefault="00826F84" w:rsidP="009431A6">
            <w:pPr>
              <w:pStyle w:val="Compact"/>
              <w:jc w:val="both"/>
            </w:pPr>
            <w:r>
              <w:t>Threat action aimed at performing prohibited operations in a system that lacks the ability to trace the operations.</w:t>
            </w:r>
          </w:p>
        </w:tc>
        <w:tc>
          <w:tcPr>
            <w:tcW w:w="0" w:type="auto"/>
          </w:tcPr>
          <w:p w14:paraId="25C2E0FD" w14:textId="1D81F2E9" w:rsidR="00826F84" w:rsidRDefault="00E93851" w:rsidP="009431A6">
            <w:pPr>
              <w:pStyle w:val="Compact"/>
              <w:numPr>
                <w:ilvl w:val="0"/>
                <w:numId w:val="52"/>
              </w:numPr>
              <w:jc w:val="both"/>
            </w:pPr>
            <w:r w:rsidRPr="00E93851">
              <w:t>Audit Trails</w:t>
            </w:r>
          </w:p>
        </w:tc>
      </w:tr>
      <w:tr w:rsidR="00826F84" w:rsidRPr="00EE781A" w14:paraId="6ADCFE19" w14:textId="77777777" w:rsidTr="00CB6096">
        <w:tc>
          <w:tcPr>
            <w:tcW w:w="0" w:type="auto"/>
            <w:hideMark/>
          </w:tcPr>
          <w:p w14:paraId="26CF5DE3" w14:textId="77777777" w:rsidR="00826F84" w:rsidRDefault="00826F84" w:rsidP="009431A6">
            <w:pPr>
              <w:pStyle w:val="Compact"/>
              <w:jc w:val="both"/>
            </w:pPr>
            <w:r>
              <w:t>Information Disclosure</w:t>
            </w:r>
          </w:p>
        </w:tc>
        <w:tc>
          <w:tcPr>
            <w:tcW w:w="0" w:type="auto"/>
            <w:hideMark/>
          </w:tcPr>
          <w:p w14:paraId="7C5190BF" w14:textId="77777777" w:rsidR="00826F84" w:rsidRDefault="00826F84" w:rsidP="009431A6">
            <w:pPr>
              <w:pStyle w:val="Compact"/>
              <w:jc w:val="both"/>
            </w:pPr>
            <w:r>
              <w:t>Threat action intending to read a file that one was not granted access to, or to read data in transit.</w:t>
            </w:r>
          </w:p>
        </w:tc>
        <w:tc>
          <w:tcPr>
            <w:tcW w:w="0" w:type="auto"/>
          </w:tcPr>
          <w:p w14:paraId="475AB43B" w14:textId="77777777" w:rsidR="00073AC3" w:rsidRDefault="00073AC3" w:rsidP="009431A6">
            <w:pPr>
              <w:pStyle w:val="Compact"/>
              <w:numPr>
                <w:ilvl w:val="0"/>
                <w:numId w:val="52"/>
              </w:numPr>
              <w:jc w:val="both"/>
            </w:pPr>
            <w:r>
              <w:t>Authorization</w:t>
            </w:r>
          </w:p>
          <w:p w14:paraId="7DC10EE6" w14:textId="77777777" w:rsidR="00073AC3" w:rsidRDefault="00073AC3" w:rsidP="009431A6">
            <w:pPr>
              <w:pStyle w:val="Compact"/>
              <w:numPr>
                <w:ilvl w:val="0"/>
                <w:numId w:val="52"/>
              </w:numPr>
              <w:jc w:val="both"/>
            </w:pPr>
            <w:r>
              <w:t>Encryption</w:t>
            </w:r>
          </w:p>
          <w:p w14:paraId="72659B17" w14:textId="77777777" w:rsidR="00073AC3" w:rsidRDefault="00073AC3" w:rsidP="009431A6">
            <w:pPr>
              <w:pStyle w:val="Compact"/>
              <w:numPr>
                <w:ilvl w:val="0"/>
                <w:numId w:val="52"/>
              </w:numPr>
              <w:jc w:val="both"/>
            </w:pPr>
            <w:r>
              <w:t xml:space="preserve">Protect </w:t>
            </w:r>
            <w:proofErr w:type="gramStart"/>
            <w:r>
              <w:t>secrets</w:t>
            </w:r>
            <w:proofErr w:type="gramEnd"/>
          </w:p>
          <w:p w14:paraId="3EFBC634" w14:textId="77777777" w:rsidR="00073AC3" w:rsidRDefault="00073AC3" w:rsidP="009431A6">
            <w:pPr>
              <w:pStyle w:val="Compact"/>
              <w:numPr>
                <w:ilvl w:val="0"/>
                <w:numId w:val="52"/>
              </w:numPr>
              <w:jc w:val="both"/>
            </w:pPr>
            <w:r>
              <w:t xml:space="preserve">Don’t store </w:t>
            </w:r>
            <w:proofErr w:type="gramStart"/>
            <w:r>
              <w:t>secrets</w:t>
            </w:r>
            <w:proofErr w:type="gramEnd"/>
          </w:p>
          <w:p w14:paraId="5BEF94AD" w14:textId="77777777" w:rsidR="00073AC3" w:rsidRDefault="00073AC3" w:rsidP="009431A6">
            <w:pPr>
              <w:pStyle w:val="Compact"/>
              <w:numPr>
                <w:ilvl w:val="0"/>
                <w:numId w:val="52"/>
              </w:numPr>
              <w:jc w:val="both"/>
            </w:pPr>
            <w:r>
              <w:lastRenderedPageBreak/>
              <w:t>SMS Verification Code</w:t>
            </w:r>
          </w:p>
          <w:p w14:paraId="602AF3EF" w14:textId="11279E3F" w:rsidR="00826F84" w:rsidRDefault="00073AC3" w:rsidP="009431A6">
            <w:pPr>
              <w:pStyle w:val="Compact"/>
              <w:numPr>
                <w:ilvl w:val="0"/>
                <w:numId w:val="52"/>
              </w:numPr>
              <w:jc w:val="both"/>
            </w:pPr>
            <w:r>
              <w:t>Robust authentication and authorization verification process</w:t>
            </w:r>
          </w:p>
        </w:tc>
      </w:tr>
      <w:tr w:rsidR="00826F84" w14:paraId="0A7CA7E5" w14:textId="77777777" w:rsidTr="00CB6096">
        <w:tc>
          <w:tcPr>
            <w:tcW w:w="0" w:type="auto"/>
            <w:hideMark/>
          </w:tcPr>
          <w:p w14:paraId="3B0D02F6" w14:textId="77777777" w:rsidR="00826F84" w:rsidRDefault="00826F84" w:rsidP="009431A6">
            <w:pPr>
              <w:pStyle w:val="Compact"/>
              <w:jc w:val="both"/>
            </w:pPr>
            <w:r>
              <w:lastRenderedPageBreak/>
              <w:t>Denial of Service</w:t>
            </w:r>
          </w:p>
        </w:tc>
        <w:tc>
          <w:tcPr>
            <w:tcW w:w="0" w:type="auto"/>
            <w:hideMark/>
          </w:tcPr>
          <w:p w14:paraId="7D377732" w14:textId="77777777" w:rsidR="00826F84" w:rsidRDefault="00826F84" w:rsidP="009431A6">
            <w:pPr>
              <w:pStyle w:val="Compact"/>
              <w:jc w:val="both"/>
            </w:pPr>
            <w:r>
              <w:t>Threat action attempting to deny access to valid users, such as by making a web server temporarily unavailable or unusable.</w:t>
            </w:r>
          </w:p>
        </w:tc>
        <w:tc>
          <w:tcPr>
            <w:tcW w:w="0" w:type="auto"/>
          </w:tcPr>
          <w:p w14:paraId="64A75CFA" w14:textId="77777777" w:rsidR="00073AC3" w:rsidRDefault="00073AC3" w:rsidP="009431A6">
            <w:pPr>
              <w:pStyle w:val="Compact"/>
              <w:numPr>
                <w:ilvl w:val="0"/>
                <w:numId w:val="52"/>
              </w:numPr>
              <w:jc w:val="both"/>
            </w:pPr>
            <w:r>
              <w:t>Appropriate authentication</w:t>
            </w:r>
          </w:p>
          <w:p w14:paraId="03A6CF78" w14:textId="77777777" w:rsidR="00073AC3" w:rsidRDefault="00073AC3" w:rsidP="009431A6">
            <w:pPr>
              <w:pStyle w:val="Compact"/>
              <w:numPr>
                <w:ilvl w:val="0"/>
                <w:numId w:val="52"/>
              </w:numPr>
              <w:jc w:val="both"/>
            </w:pPr>
            <w:r>
              <w:t>Appropriate authorization</w:t>
            </w:r>
          </w:p>
          <w:p w14:paraId="3171F09B" w14:textId="77777777" w:rsidR="00073AC3" w:rsidRDefault="00073AC3" w:rsidP="009431A6">
            <w:pPr>
              <w:pStyle w:val="Compact"/>
              <w:numPr>
                <w:ilvl w:val="0"/>
                <w:numId w:val="52"/>
              </w:numPr>
              <w:jc w:val="both"/>
            </w:pPr>
            <w:r>
              <w:t>Quality of service</w:t>
            </w:r>
          </w:p>
          <w:p w14:paraId="7B28451E" w14:textId="77777777" w:rsidR="00073AC3" w:rsidRDefault="00073AC3" w:rsidP="009431A6">
            <w:pPr>
              <w:pStyle w:val="Compact"/>
              <w:numPr>
                <w:ilvl w:val="0"/>
                <w:numId w:val="52"/>
              </w:numPr>
              <w:jc w:val="both"/>
            </w:pPr>
            <w:r>
              <w:t>Traffic Filtering</w:t>
            </w:r>
          </w:p>
          <w:p w14:paraId="53E4C594" w14:textId="52F095CB" w:rsidR="00826F84" w:rsidRDefault="00073AC3" w:rsidP="009431A6">
            <w:pPr>
              <w:pStyle w:val="Compact"/>
              <w:numPr>
                <w:ilvl w:val="0"/>
                <w:numId w:val="52"/>
              </w:numPr>
              <w:jc w:val="both"/>
            </w:pPr>
            <w:r>
              <w:t>Rate Limiting</w:t>
            </w:r>
          </w:p>
        </w:tc>
      </w:tr>
      <w:tr w:rsidR="00826F84" w:rsidRPr="00EE781A" w14:paraId="0281C164" w14:textId="77777777" w:rsidTr="00CB6096">
        <w:tc>
          <w:tcPr>
            <w:tcW w:w="0" w:type="auto"/>
            <w:hideMark/>
          </w:tcPr>
          <w:p w14:paraId="6B41A998" w14:textId="77777777" w:rsidR="00826F84" w:rsidRDefault="00826F84" w:rsidP="009431A6">
            <w:pPr>
              <w:pStyle w:val="Compact"/>
              <w:jc w:val="both"/>
            </w:pPr>
            <w:r>
              <w:t>Elevation of privilege</w:t>
            </w:r>
          </w:p>
        </w:tc>
        <w:tc>
          <w:tcPr>
            <w:tcW w:w="0" w:type="auto"/>
            <w:hideMark/>
          </w:tcPr>
          <w:p w14:paraId="51142F45" w14:textId="1D90F0F4" w:rsidR="00826F84" w:rsidRDefault="00826F84" w:rsidP="009431A6">
            <w:pPr>
              <w:pStyle w:val="Compact"/>
              <w:jc w:val="both"/>
            </w:pPr>
            <w:r>
              <w:t xml:space="preserve">Threat action intending to gain privileged access to resources </w:t>
            </w:r>
            <w:r w:rsidR="003A5AE6">
              <w:t>to</w:t>
            </w:r>
            <w:r>
              <w:t xml:space="preserve"> gain unauthorized access to information or to compromise a system.</w:t>
            </w:r>
          </w:p>
        </w:tc>
        <w:tc>
          <w:tcPr>
            <w:tcW w:w="0" w:type="auto"/>
          </w:tcPr>
          <w:p w14:paraId="4D82CFB1" w14:textId="77777777" w:rsidR="009431A6" w:rsidRDefault="009431A6" w:rsidP="009431A6">
            <w:pPr>
              <w:pStyle w:val="Compact"/>
              <w:numPr>
                <w:ilvl w:val="0"/>
                <w:numId w:val="52"/>
              </w:numPr>
              <w:jc w:val="both"/>
            </w:pPr>
            <w:r>
              <w:t>Implement Least Privilege</w:t>
            </w:r>
          </w:p>
          <w:p w14:paraId="2E669158" w14:textId="77777777" w:rsidR="009431A6" w:rsidRDefault="009431A6" w:rsidP="009431A6">
            <w:pPr>
              <w:pStyle w:val="Compact"/>
              <w:numPr>
                <w:ilvl w:val="0"/>
                <w:numId w:val="52"/>
              </w:numPr>
              <w:jc w:val="both"/>
            </w:pPr>
            <w:r>
              <w:t>Logging</w:t>
            </w:r>
          </w:p>
          <w:p w14:paraId="0E663812" w14:textId="2FE2A0DB" w:rsidR="00826F84" w:rsidRDefault="009431A6" w:rsidP="009431A6">
            <w:pPr>
              <w:pStyle w:val="Compact"/>
              <w:numPr>
                <w:ilvl w:val="0"/>
                <w:numId w:val="52"/>
              </w:numPr>
              <w:jc w:val="both"/>
            </w:pPr>
            <w:r>
              <w:t>Robust authentication and authorization verification process</w:t>
            </w:r>
          </w:p>
        </w:tc>
      </w:tr>
    </w:tbl>
    <w:p w14:paraId="76E0A906" w14:textId="0961988B" w:rsidR="009F5A07" w:rsidRPr="009431A6" w:rsidRDefault="009431A6" w:rsidP="009431A6">
      <w:pPr>
        <w:pStyle w:val="Caption"/>
        <w:jc w:val="center"/>
        <w:rPr>
          <w:lang w:val="en-GB"/>
        </w:rPr>
      </w:pPr>
      <w:bookmarkStart w:id="90" w:name="_Ref164611529"/>
      <w:bookmarkStart w:id="91" w:name="_Toc164614280"/>
      <w:r w:rsidRPr="009431A6">
        <w:rPr>
          <w:lang w:val="en-GB"/>
        </w:rPr>
        <w:t xml:space="preserve">Table </w:t>
      </w:r>
      <w:r>
        <w:fldChar w:fldCharType="begin"/>
      </w:r>
      <w:r w:rsidRPr="009431A6">
        <w:rPr>
          <w:lang w:val="en-GB"/>
        </w:rPr>
        <w:instrText xml:space="preserve"> SEQ Table \* ARABIC </w:instrText>
      </w:r>
      <w:r>
        <w:fldChar w:fldCharType="separate"/>
      </w:r>
      <w:r w:rsidR="0077268C">
        <w:rPr>
          <w:noProof/>
          <w:lang w:val="en-GB"/>
        </w:rPr>
        <w:t>5</w:t>
      </w:r>
      <w:r>
        <w:fldChar w:fldCharType="end"/>
      </w:r>
      <w:bookmarkEnd w:id="90"/>
      <w:r w:rsidRPr="009431A6">
        <w:rPr>
          <w:lang w:val="en-GB"/>
        </w:rPr>
        <w:t xml:space="preserve"> - STRIDE Categories and Security Control</w:t>
      </w:r>
      <w:bookmarkEnd w:id="91"/>
    </w:p>
    <w:p w14:paraId="5628C314" w14:textId="66C01F66" w:rsidR="009431A6" w:rsidRPr="009431A6" w:rsidRDefault="009431A6" w:rsidP="009431A6">
      <w:pPr>
        <w:rPr>
          <w:lang w:val="en-GB"/>
        </w:rPr>
      </w:pPr>
      <w:r>
        <w:rPr>
          <w:lang w:val="en-GB"/>
        </w:rPr>
        <w:fldChar w:fldCharType="begin"/>
      </w:r>
      <w:r>
        <w:rPr>
          <w:lang w:val="en-GB"/>
        </w:rPr>
        <w:instrText xml:space="preserve"> REF _Ref164611529 \h </w:instrText>
      </w:r>
      <w:r>
        <w:rPr>
          <w:lang w:val="en-GB"/>
        </w:rPr>
      </w:r>
      <w:r>
        <w:rPr>
          <w:lang w:val="en-GB"/>
        </w:rPr>
        <w:fldChar w:fldCharType="separate"/>
      </w:r>
      <w:r w:rsidR="0077268C" w:rsidRPr="009431A6">
        <w:rPr>
          <w:lang w:val="en-GB"/>
        </w:rPr>
        <w:t xml:space="preserve">Table </w:t>
      </w:r>
      <w:r w:rsidR="0077268C">
        <w:rPr>
          <w:noProof/>
          <w:lang w:val="en-GB"/>
        </w:rPr>
        <w:t>5</w:t>
      </w:r>
      <w:r>
        <w:rPr>
          <w:lang w:val="en-GB"/>
        </w:rPr>
        <w:fldChar w:fldCharType="end"/>
      </w:r>
      <w:r>
        <w:rPr>
          <w:lang w:val="en-GB"/>
        </w:rPr>
        <w:t xml:space="preserve"> explains each one of the six categories </w:t>
      </w:r>
      <w:r w:rsidR="00622DF9">
        <w:rPr>
          <w:lang w:val="en-GB"/>
        </w:rPr>
        <w:t xml:space="preserve">for threat categories. Also, it includes certain </w:t>
      </w:r>
      <w:r w:rsidR="00492309">
        <w:rPr>
          <w:lang w:val="en-GB"/>
        </w:rPr>
        <w:t xml:space="preserve">basic </w:t>
      </w:r>
      <w:r w:rsidR="00B34383">
        <w:rPr>
          <w:lang w:val="en-GB"/>
        </w:rPr>
        <w:t>security controls.</w:t>
      </w:r>
    </w:p>
    <w:p w14:paraId="2196B0E8" w14:textId="77777777" w:rsidR="00596732" w:rsidRDefault="00596732" w:rsidP="00596732">
      <w:pPr>
        <w:keepNext/>
      </w:pPr>
      <w:r w:rsidRPr="00596732">
        <w:rPr>
          <w:noProof/>
          <w:lang w:val="en-GB"/>
        </w:rPr>
        <w:lastRenderedPageBreak/>
        <w:drawing>
          <wp:inline distT="0" distB="0" distL="0" distR="0" wp14:anchorId="73421AA5" wp14:editId="45816EB3">
            <wp:extent cx="5943600" cy="3666490"/>
            <wp:effectExtent l="0" t="0" r="0" b="0"/>
            <wp:docPr id="634959828" name="Picture 1" descr="A diagram of an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59828" name="Picture 1" descr="A diagram of an application&#10;&#10;Description automatically generated"/>
                    <pic:cNvPicPr/>
                  </pic:nvPicPr>
                  <pic:blipFill>
                    <a:blip r:embed="rId15"/>
                    <a:stretch>
                      <a:fillRect/>
                    </a:stretch>
                  </pic:blipFill>
                  <pic:spPr>
                    <a:xfrm>
                      <a:off x="0" y="0"/>
                      <a:ext cx="5943600" cy="3666490"/>
                    </a:xfrm>
                    <a:prstGeom prst="rect">
                      <a:avLst/>
                    </a:prstGeom>
                  </pic:spPr>
                </pic:pic>
              </a:graphicData>
            </a:graphic>
          </wp:inline>
        </w:drawing>
      </w:r>
    </w:p>
    <w:p w14:paraId="188EA5A0" w14:textId="5B51D51D" w:rsidR="00AC2E0E" w:rsidRPr="00235D43" w:rsidRDefault="00596732" w:rsidP="00596732">
      <w:pPr>
        <w:pStyle w:val="Caption"/>
        <w:jc w:val="center"/>
        <w:rPr>
          <w:lang w:val="en-GB"/>
        </w:rPr>
      </w:pPr>
      <w:bookmarkStart w:id="92" w:name="_Ref164611963"/>
      <w:bookmarkStart w:id="93" w:name="_Toc164614274"/>
      <w:r w:rsidRPr="00235D43">
        <w:rPr>
          <w:lang w:val="en-GB"/>
        </w:rPr>
        <w:t xml:space="preserve">Figure </w:t>
      </w:r>
      <w:r>
        <w:fldChar w:fldCharType="begin"/>
      </w:r>
      <w:r w:rsidRPr="00235D43">
        <w:rPr>
          <w:lang w:val="en-GB"/>
        </w:rPr>
        <w:instrText xml:space="preserve"> SEQ Figure \* ARABIC </w:instrText>
      </w:r>
      <w:r>
        <w:fldChar w:fldCharType="separate"/>
      </w:r>
      <w:r w:rsidR="00D91303">
        <w:rPr>
          <w:noProof/>
          <w:lang w:val="en-GB"/>
        </w:rPr>
        <w:t>4</w:t>
      </w:r>
      <w:r>
        <w:fldChar w:fldCharType="end"/>
      </w:r>
      <w:bookmarkEnd w:id="92"/>
      <w:r w:rsidRPr="00235D43">
        <w:rPr>
          <w:lang w:val="en-GB"/>
        </w:rPr>
        <w:t xml:space="preserve"> - Data Flow Diagram</w:t>
      </w:r>
      <w:bookmarkEnd w:id="93"/>
    </w:p>
    <w:p w14:paraId="3C7CBD60" w14:textId="4DA9F047" w:rsidR="00596732" w:rsidRPr="00596732" w:rsidRDefault="00235D43" w:rsidP="00596732">
      <w:pPr>
        <w:rPr>
          <w:lang w:val="en-GB"/>
        </w:rPr>
      </w:pPr>
      <w:r>
        <w:rPr>
          <w:lang w:val="en-GB"/>
        </w:rPr>
        <w:t xml:space="preserve">The data flow diagram of the application is demonstrated in </w:t>
      </w:r>
      <w:r>
        <w:rPr>
          <w:lang w:val="en-GB"/>
        </w:rPr>
        <w:fldChar w:fldCharType="begin"/>
      </w:r>
      <w:r>
        <w:rPr>
          <w:lang w:val="en-GB"/>
        </w:rPr>
        <w:instrText xml:space="preserve"> REF _Ref164611963 \h </w:instrText>
      </w:r>
      <w:r>
        <w:rPr>
          <w:lang w:val="en-GB"/>
        </w:rPr>
      </w:r>
      <w:r>
        <w:rPr>
          <w:lang w:val="en-GB"/>
        </w:rPr>
        <w:fldChar w:fldCharType="separate"/>
      </w:r>
      <w:r w:rsidR="0077268C" w:rsidRPr="00235D43">
        <w:rPr>
          <w:lang w:val="en-GB"/>
        </w:rPr>
        <w:t xml:space="preserve">Figure </w:t>
      </w:r>
      <w:r w:rsidR="0077268C">
        <w:rPr>
          <w:noProof/>
          <w:lang w:val="en-GB"/>
        </w:rPr>
        <w:t>3</w:t>
      </w:r>
      <w:r>
        <w:rPr>
          <w:lang w:val="en-GB"/>
        </w:rPr>
        <w:fldChar w:fldCharType="end"/>
      </w:r>
      <w:r>
        <w:rPr>
          <w:lang w:val="en-GB"/>
        </w:rPr>
        <w:t xml:space="preserve">, </w:t>
      </w:r>
      <w:r w:rsidR="009400C2">
        <w:rPr>
          <w:lang w:val="en-GB"/>
        </w:rPr>
        <w:t xml:space="preserve">the tool used was OWASP </w:t>
      </w:r>
      <w:r w:rsidR="00A94983">
        <w:rPr>
          <w:lang w:val="en-GB"/>
        </w:rPr>
        <w:t xml:space="preserve">Threat Dragon, and it generated a full report possible to be seen </w:t>
      </w:r>
      <w:r w:rsidR="00000000">
        <w:fldChar w:fldCharType="begin"/>
      </w:r>
      <w:r w:rsidR="00000000" w:rsidRPr="00EE781A">
        <w:rPr>
          <w:lang w:val="en-GB"/>
        </w:rPr>
        <w:instrText>HYPERLINK "https://github.com/NunoMarmeleiro/desofs2024_M1C_3/blob/main/Deliverables/Documentation/ThreatModelingProcess/threatmodel.pdf"</w:instrText>
      </w:r>
      <w:r w:rsidR="00000000">
        <w:fldChar w:fldCharType="separate"/>
      </w:r>
      <w:r w:rsidR="00A94983" w:rsidRPr="005D6D6D">
        <w:rPr>
          <w:rStyle w:val="Hyperlink"/>
          <w:lang w:val="en-GB"/>
        </w:rPr>
        <w:t>here</w:t>
      </w:r>
      <w:r w:rsidR="00000000">
        <w:rPr>
          <w:rStyle w:val="Hyperlink"/>
          <w:lang w:val="en-GB"/>
        </w:rPr>
        <w:fldChar w:fldCharType="end"/>
      </w:r>
      <w:r w:rsidR="00A94983">
        <w:rPr>
          <w:lang w:val="en-GB"/>
        </w:rPr>
        <w:t xml:space="preserve">, with all the STRIDE threats </w:t>
      </w:r>
      <w:r w:rsidR="009F345A">
        <w:rPr>
          <w:lang w:val="en-GB"/>
        </w:rPr>
        <w:t xml:space="preserve">included, </w:t>
      </w:r>
      <w:r w:rsidR="005D6D6D">
        <w:rPr>
          <w:lang w:val="en-GB"/>
        </w:rPr>
        <w:t>with description and mitigations included.</w:t>
      </w:r>
    </w:p>
    <w:p w14:paraId="665AF570" w14:textId="77777777" w:rsidR="006A04B6" w:rsidRPr="006A04B6" w:rsidRDefault="006A04B6" w:rsidP="006A04B6">
      <w:pPr>
        <w:rPr>
          <w:lang w:val="en-GB"/>
        </w:rPr>
      </w:pPr>
      <w:r w:rsidRPr="006A04B6">
        <w:rPr>
          <w:lang w:val="en-GB"/>
        </w:rPr>
        <w:t>Our application has two actors:</w:t>
      </w:r>
    </w:p>
    <w:p w14:paraId="4A86BD9A" w14:textId="39B30A32" w:rsidR="006A04B6" w:rsidRPr="006A04B6" w:rsidRDefault="006A04B6" w:rsidP="00B43990">
      <w:pPr>
        <w:pStyle w:val="ListParagraph"/>
        <w:numPr>
          <w:ilvl w:val="0"/>
          <w:numId w:val="54"/>
        </w:numPr>
        <w:rPr>
          <w:lang w:val="en-GB"/>
        </w:rPr>
      </w:pPr>
      <w:r w:rsidRPr="006A04B6">
        <w:rPr>
          <w:lang w:val="en-GB"/>
        </w:rPr>
        <w:t>External Geographical API</w:t>
      </w:r>
    </w:p>
    <w:p w14:paraId="2E2496B6" w14:textId="11E92868" w:rsidR="006A04B6" w:rsidRPr="006A04B6" w:rsidRDefault="006A04B6" w:rsidP="00B43990">
      <w:pPr>
        <w:pStyle w:val="ListParagraph"/>
        <w:numPr>
          <w:ilvl w:val="1"/>
          <w:numId w:val="54"/>
        </w:numPr>
        <w:rPr>
          <w:lang w:val="en-GB"/>
        </w:rPr>
      </w:pPr>
      <w:r w:rsidRPr="006A04B6">
        <w:rPr>
          <w:lang w:val="en-GB"/>
        </w:rPr>
        <w:t>This is an external API that will be used for the coordinates management and live tracker for the user.</w:t>
      </w:r>
    </w:p>
    <w:p w14:paraId="4CB68ED2" w14:textId="01F653FA" w:rsidR="006A04B6" w:rsidRPr="006A04B6" w:rsidRDefault="006A04B6" w:rsidP="00B43990">
      <w:pPr>
        <w:pStyle w:val="ListParagraph"/>
        <w:numPr>
          <w:ilvl w:val="1"/>
          <w:numId w:val="54"/>
        </w:numPr>
        <w:rPr>
          <w:lang w:val="en-GB"/>
        </w:rPr>
      </w:pPr>
      <w:r w:rsidRPr="006A04B6">
        <w:rPr>
          <w:lang w:val="en-GB"/>
        </w:rPr>
        <w:t>This actor is out of scope because it will not be managed by our application. It is not our priority to secure because is external.</w:t>
      </w:r>
    </w:p>
    <w:p w14:paraId="1291EBCD" w14:textId="744F953D" w:rsidR="006A04B6" w:rsidRPr="006A04B6" w:rsidRDefault="006A04B6" w:rsidP="00B43990">
      <w:pPr>
        <w:pStyle w:val="ListParagraph"/>
        <w:numPr>
          <w:ilvl w:val="0"/>
          <w:numId w:val="54"/>
        </w:numPr>
        <w:rPr>
          <w:lang w:val="en-GB"/>
        </w:rPr>
      </w:pPr>
      <w:r w:rsidRPr="006A04B6">
        <w:rPr>
          <w:lang w:val="en-GB"/>
        </w:rPr>
        <w:t>Browser</w:t>
      </w:r>
    </w:p>
    <w:p w14:paraId="030FE554" w14:textId="13C8CE3C" w:rsidR="006A04B6" w:rsidRPr="006A04B6" w:rsidRDefault="006A04B6" w:rsidP="00B43990">
      <w:pPr>
        <w:pStyle w:val="ListParagraph"/>
        <w:numPr>
          <w:ilvl w:val="1"/>
          <w:numId w:val="54"/>
        </w:numPr>
        <w:rPr>
          <w:lang w:val="en-GB"/>
        </w:rPr>
      </w:pPr>
      <w:r w:rsidRPr="006A04B6">
        <w:rPr>
          <w:lang w:val="en-GB"/>
        </w:rPr>
        <w:t>The user will use the browser to interact with our application.</w:t>
      </w:r>
    </w:p>
    <w:p w14:paraId="13DD706E" w14:textId="77777777" w:rsidR="006A04B6" w:rsidRPr="006A04B6" w:rsidRDefault="006A04B6" w:rsidP="006A04B6">
      <w:pPr>
        <w:rPr>
          <w:lang w:val="en-GB"/>
        </w:rPr>
      </w:pPr>
    </w:p>
    <w:p w14:paraId="312EE62F" w14:textId="77777777" w:rsidR="006A04B6" w:rsidRPr="006A04B6" w:rsidRDefault="006A04B6" w:rsidP="006A04B6">
      <w:pPr>
        <w:rPr>
          <w:lang w:val="en-GB"/>
        </w:rPr>
      </w:pPr>
      <w:r w:rsidRPr="006A04B6">
        <w:rPr>
          <w:lang w:val="en-GB"/>
        </w:rPr>
        <w:t>It has two Processes:</w:t>
      </w:r>
    </w:p>
    <w:p w14:paraId="6F4168B8" w14:textId="072D2EFC" w:rsidR="006A04B6" w:rsidRPr="006A04B6" w:rsidRDefault="006A04B6" w:rsidP="00B43990">
      <w:pPr>
        <w:pStyle w:val="ListParagraph"/>
        <w:numPr>
          <w:ilvl w:val="0"/>
          <w:numId w:val="56"/>
        </w:numPr>
        <w:rPr>
          <w:lang w:val="en-GB"/>
        </w:rPr>
      </w:pPr>
      <w:r w:rsidRPr="006A04B6">
        <w:rPr>
          <w:lang w:val="en-GB"/>
        </w:rPr>
        <w:t>Frontend Application</w:t>
      </w:r>
    </w:p>
    <w:p w14:paraId="3B5B5E45" w14:textId="611FD74D" w:rsidR="006A04B6" w:rsidRPr="006A04B6" w:rsidRDefault="006A04B6" w:rsidP="00B43990">
      <w:pPr>
        <w:pStyle w:val="ListParagraph"/>
        <w:numPr>
          <w:ilvl w:val="1"/>
          <w:numId w:val="56"/>
        </w:numPr>
        <w:rPr>
          <w:lang w:val="en-GB"/>
        </w:rPr>
      </w:pPr>
      <w:r w:rsidRPr="006A04B6">
        <w:rPr>
          <w:lang w:val="en-GB"/>
        </w:rPr>
        <w:t xml:space="preserve">This process contains all the interactions needed with the frontend application. It will </w:t>
      </w:r>
      <w:r w:rsidR="00B43990">
        <w:rPr>
          <w:lang w:val="en-GB"/>
        </w:rPr>
        <w:t>render</w:t>
      </w:r>
      <w:r w:rsidRPr="006A04B6">
        <w:rPr>
          <w:lang w:val="en-GB"/>
        </w:rPr>
        <w:t xml:space="preserve"> the UI and it will send REST Requests and receive REST Responses from another process, the Backend Application.</w:t>
      </w:r>
    </w:p>
    <w:p w14:paraId="3B3C479F" w14:textId="6256D800" w:rsidR="006A04B6" w:rsidRPr="006A04B6" w:rsidRDefault="006A04B6" w:rsidP="00B43990">
      <w:pPr>
        <w:pStyle w:val="ListParagraph"/>
        <w:numPr>
          <w:ilvl w:val="1"/>
          <w:numId w:val="56"/>
        </w:numPr>
        <w:rPr>
          <w:lang w:val="en-GB"/>
        </w:rPr>
      </w:pPr>
      <w:r w:rsidRPr="006A04B6">
        <w:rPr>
          <w:lang w:val="en-GB"/>
        </w:rPr>
        <w:t>It reads the frontend application configuration.</w:t>
      </w:r>
    </w:p>
    <w:p w14:paraId="12946E57" w14:textId="1FA93A43" w:rsidR="006A04B6" w:rsidRPr="006A04B6" w:rsidRDefault="006A04B6" w:rsidP="00B43990">
      <w:pPr>
        <w:pStyle w:val="ListParagraph"/>
        <w:numPr>
          <w:ilvl w:val="0"/>
          <w:numId w:val="56"/>
        </w:numPr>
        <w:rPr>
          <w:lang w:val="en-GB"/>
        </w:rPr>
      </w:pPr>
      <w:r w:rsidRPr="006A04B6">
        <w:rPr>
          <w:lang w:val="en-GB"/>
        </w:rPr>
        <w:t>Backend Application</w:t>
      </w:r>
    </w:p>
    <w:p w14:paraId="6359AF55" w14:textId="7BFABA64" w:rsidR="006A04B6" w:rsidRPr="006A04B6" w:rsidRDefault="006A04B6" w:rsidP="00CF13DF">
      <w:pPr>
        <w:pStyle w:val="ListParagraph"/>
        <w:numPr>
          <w:ilvl w:val="1"/>
          <w:numId w:val="56"/>
        </w:numPr>
        <w:rPr>
          <w:lang w:val="en-GB"/>
        </w:rPr>
      </w:pPr>
      <w:r w:rsidRPr="006A04B6">
        <w:rPr>
          <w:lang w:val="en-GB"/>
        </w:rPr>
        <w:t xml:space="preserve">This process is responsible to handle requests from the frontend process, handle them as needed and answer them with responses. It will gather data </w:t>
      </w:r>
      <w:r w:rsidRPr="006A04B6">
        <w:rPr>
          <w:lang w:val="en-GB"/>
        </w:rPr>
        <w:lastRenderedPageBreak/>
        <w:t>from the file system and from the database to answer the requests. It also writes logging into the logging system for every action made.</w:t>
      </w:r>
    </w:p>
    <w:p w14:paraId="02A844C5" w14:textId="20F2C092" w:rsidR="006A04B6" w:rsidRPr="006A04B6" w:rsidRDefault="006A04B6" w:rsidP="00CF13DF">
      <w:pPr>
        <w:pStyle w:val="ListParagraph"/>
        <w:numPr>
          <w:ilvl w:val="1"/>
          <w:numId w:val="56"/>
        </w:numPr>
        <w:rPr>
          <w:lang w:val="en-GB"/>
        </w:rPr>
      </w:pPr>
      <w:r w:rsidRPr="006A04B6">
        <w:rPr>
          <w:lang w:val="en-GB"/>
        </w:rPr>
        <w:t>This process will contain all the business logic. So, it will log all the actions performed by the users.</w:t>
      </w:r>
    </w:p>
    <w:p w14:paraId="0C62FAD5" w14:textId="77777777" w:rsidR="006A04B6" w:rsidRPr="006A04B6" w:rsidRDefault="006A04B6" w:rsidP="006A04B6">
      <w:pPr>
        <w:rPr>
          <w:lang w:val="en-GB"/>
        </w:rPr>
      </w:pPr>
    </w:p>
    <w:p w14:paraId="4C3D78E0" w14:textId="77777777" w:rsidR="006A04B6" w:rsidRPr="006A04B6" w:rsidRDefault="006A04B6" w:rsidP="006A04B6">
      <w:pPr>
        <w:rPr>
          <w:lang w:val="en-GB"/>
        </w:rPr>
      </w:pPr>
      <w:r w:rsidRPr="006A04B6">
        <w:rPr>
          <w:lang w:val="en-GB"/>
        </w:rPr>
        <w:t>And finally, it has five Stores:</w:t>
      </w:r>
    </w:p>
    <w:p w14:paraId="6D52FC62" w14:textId="55D53F69" w:rsidR="006A04B6" w:rsidRPr="006A04B6" w:rsidRDefault="006A04B6" w:rsidP="00CF13DF">
      <w:pPr>
        <w:pStyle w:val="ListParagraph"/>
        <w:numPr>
          <w:ilvl w:val="0"/>
          <w:numId w:val="58"/>
        </w:numPr>
        <w:rPr>
          <w:lang w:val="en-GB"/>
        </w:rPr>
      </w:pPr>
      <w:r w:rsidRPr="006A04B6">
        <w:rPr>
          <w:lang w:val="en-GB"/>
        </w:rPr>
        <w:t>Frontend Application Config</w:t>
      </w:r>
    </w:p>
    <w:p w14:paraId="23A93669" w14:textId="300F2E14" w:rsidR="006A04B6" w:rsidRPr="006A04B6" w:rsidRDefault="006A04B6" w:rsidP="00CF13DF">
      <w:pPr>
        <w:pStyle w:val="ListParagraph"/>
        <w:numPr>
          <w:ilvl w:val="1"/>
          <w:numId w:val="58"/>
        </w:numPr>
        <w:rPr>
          <w:lang w:val="en-GB"/>
        </w:rPr>
      </w:pPr>
      <w:r w:rsidRPr="006A04B6">
        <w:rPr>
          <w:lang w:val="en-GB"/>
        </w:rPr>
        <w:t>This store will store the configuration for the frontend process. It will only be read by this process.</w:t>
      </w:r>
    </w:p>
    <w:p w14:paraId="2D9928E5" w14:textId="1CCA30A4" w:rsidR="006A04B6" w:rsidRPr="006A04B6" w:rsidRDefault="006A04B6" w:rsidP="00CF13DF">
      <w:pPr>
        <w:pStyle w:val="ListParagraph"/>
        <w:numPr>
          <w:ilvl w:val="1"/>
          <w:numId w:val="58"/>
        </w:numPr>
        <w:rPr>
          <w:lang w:val="en-GB"/>
        </w:rPr>
      </w:pPr>
      <w:r w:rsidRPr="006A04B6">
        <w:rPr>
          <w:lang w:val="en-GB"/>
        </w:rPr>
        <w:t>It is out of scope</w:t>
      </w:r>
      <w:r w:rsidR="00CF13DF" w:rsidRPr="00CF13DF">
        <w:rPr>
          <w:lang w:val="en-GB"/>
        </w:rPr>
        <w:t>,</w:t>
      </w:r>
      <w:r w:rsidRPr="006A04B6">
        <w:rPr>
          <w:lang w:val="en-GB"/>
        </w:rPr>
        <w:t xml:space="preserve"> but it </w:t>
      </w:r>
      <w:r w:rsidR="00CF13DF" w:rsidRPr="00CF13DF">
        <w:rPr>
          <w:lang w:val="en-GB"/>
        </w:rPr>
        <w:t>must</w:t>
      </w:r>
      <w:r w:rsidRPr="006A04B6">
        <w:rPr>
          <w:lang w:val="en-GB"/>
        </w:rPr>
        <w:t xml:space="preserve"> be secure because it can contain secrets.</w:t>
      </w:r>
    </w:p>
    <w:p w14:paraId="67C2AF5B" w14:textId="457351D3" w:rsidR="006A04B6" w:rsidRPr="006A04B6" w:rsidRDefault="006A04B6" w:rsidP="00CF13DF">
      <w:pPr>
        <w:pStyle w:val="ListParagraph"/>
        <w:numPr>
          <w:ilvl w:val="0"/>
          <w:numId w:val="58"/>
        </w:numPr>
        <w:rPr>
          <w:lang w:val="en-GB"/>
        </w:rPr>
      </w:pPr>
      <w:r w:rsidRPr="006A04B6">
        <w:rPr>
          <w:lang w:val="en-GB"/>
        </w:rPr>
        <w:t>Backend Application Config</w:t>
      </w:r>
    </w:p>
    <w:p w14:paraId="32CE31EB" w14:textId="7B65E408" w:rsidR="006A04B6" w:rsidRPr="006A04B6" w:rsidRDefault="006A04B6" w:rsidP="00CF13DF">
      <w:pPr>
        <w:pStyle w:val="ListParagraph"/>
        <w:numPr>
          <w:ilvl w:val="1"/>
          <w:numId w:val="58"/>
        </w:numPr>
        <w:rPr>
          <w:lang w:val="en-GB"/>
        </w:rPr>
      </w:pPr>
      <w:r w:rsidRPr="006A04B6">
        <w:rPr>
          <w:lang w:val="en-GB"/>
        </w:rPr>
        <w:t>This store will store the configuration for the backend process. It will only be read by this process.</w:t>
      </w:r>
    </w:p>
    <w:p w14:paraId="2B5DC184" w14:textId="657C4B96" w:rsidR="006A04B6" w:rsidRPr="006A04B6" w:rsidRDefault="006A04B6" w:rsidP="00CF13DF">
      <w:pPr>
        <w:pStyle w:val="ListParagraph"/>
        <w:numPr>
          <w:ilvl w:val="1"/>
          <w:numId w:val="58"/>
        </w:numPr>
        <w:rPr>
          <w:lang w:val="en-GB"/>
        </w:rPr>
      </w:pPr>
      <w:r w:rsidRPr="006A04B6">
        <w:rPr>
          <w:lang w:val="en-GB"/>
        </w:rPr>
        <w:t>It is out of scope</w:t>
      </w:r>
      <w:r w:rsidR="00CF13DF" w:rsidRPr="00CF13DF">
        <w:rPr>
          <w:lang w:val="en-GB"/>
        </w:rPr>
        <w:t>,</w:t>
      </w:r>
      <w:r w:rsidRPr="006A04B6">
        <w:rPr>
          <w:lang w:val="en-GB"/>
        </w:rPr>
        <w:t xml:space="preserve"> but it </w:t>
      </w:r>
      <w:r w:rsidR="00CF13DF" w:rsidRPr="00CF13DF">
        <w:rPr>
          <w:lang w:val="en-GB"/>
        </w:rPr>
        <w:t>must</w:t>
      </w:r>
      <w:r w:rsidRPr="006A04B6">
        <w:rPr>
          <w:lang w:val="en-GB"/>
        </w:rPr>
        <w:t xml:space="preserve"> be secure because it can contain secrets.</w:t>
      </w:r>
    </w:p>
    <w:p w14:paraId="46D5A0D2" w14:textId="68B4F6F6" w:rsidR="006A04B6" w:rsidRPr="006A04B6" w:rsidRDefault="006A04B6" w:rsidP="00CF13DF">
      <w:pPr>
        <w:pStyle w:val="ListParagraph"/>
        <w:numPr>
          <w:ilvl w:val="0"/>
          <w:numId w:val="58"/>
        </w:numPr>
        <w:rPr>
          <w:lang w:val="en-GB"/>
        </w:rPr>
      </w:pPr>
      <w:r w:rsidRPr="006A04B6">
        <w:rPr>
          <w:lang w:val="en-GB"/>
        </w:rPr>
        <w:t>File System</w:t>
      </w:r>
    </w:p>
    <w:p w14:paraId="0C877727" w14:textId="252D94EF" w:rsidR="006A04B6" w:rsidRPr="006A04B6" w:rsidRDefault="006A04B6" w:rsidP="00CF13DF">
      <w:pPr>
        <w:pStyle w:val="ListParagraph"/>
        <w:numPr>
          <w:ilvl w:val="1"/>
          <w:numId w:val="58"/>
        </w:numPr>
        <w:rPr>
          <w:lang w:val="en-GB"/>
        </w:rPr>
      </w:pPr>
      <w:r w:rsidRPr="006A04B6">
        <w:rPr>
          <w:lang w:val="en-GB"/>
        </w:rPr>
        <w:t xml:space="preserve">This store represents the file </w:t>
      </w:r>
      <w:r w:rsidR="0091121D" w:rsidRPr="006A04B6">
        <w:rPr>
          <w:lang w:val="en-GB"/>
        </w:rPr>
        <w:t>system,</w:t>
      </w:r>
      <w:r w:rsidRPr="006A04B6">
        <w:rPr>
          <w:lang w:val="en-GB"/>
        </w:rPr>
        <w:t xml:space="preserve"> and it contains files.</w:t>
      </w:r>
    </w:p>
    <w:p w14:paraId="43F2C4FF" w14:textId="3844FF2B" w:rsidR="006A04B6" w:rsidRPr="006A04B6" w:rsidRDefault="006A04B6" w:rsidP="00CF13DF">
      <w:pPr>
        <w:pStyle w:val="ListParagraph"/>
        <w:numPr>
          <w:ilvl w:val="1"/>
          <w:numId w:val="58"/>
        </w:numPr>
        <w:rPr>
          <w:lang w:val="en-GB"/>
        </w:rPr>
      </w:pPr>
      <w:r w:rsidRPr="006A04B6">
        <w:rPr>
          <w:lang w:val="en-GB"/>
        </w:rPr>
        <w:t>The backend process can upload files into it and download them from it.</w:t>
      </w:r>
    </w:p>
    <w:p w14:paraId="537C3C75" w14:textId="231B41FC" w:rsidR="006A04B6" w:rsidRPr="006A04B6" w:rsidRDefault="006A04B6" w:rsidP="00CF13DF">
      <w:pPr>
        <w:pStyle w:val="ListParagraph"/>
        <w:numPr>
          <w:ilvl w:val="0"/>
          <w:numId w:val="58"/>
        </w:numPr>
        <w:rPr>
          <w:lang w:val="en-GB"/>
        </w:rPr>
      </w:pPr>
      <w:r w:rsidRPr="006A04B6">
        <w:rPr>
          <w:lang w:val="en-GB"/>
        </w:rPr>
        <w:t>Database</w:t>
      </w:r>
    </w:p>
    <w:p w14:paraId="60283BD4" w14:textId="2FC96BF7" w:rsidR="006A04B6" w:rsidRPr="006A04B6" w:rsidRDefault="006A04B6" w:rsidP="00CF13DF">
      <w:pPr>
        <w:pStyle w:val="ListParagraph"/>
        <w:numPr>
          <w:ilvl w:val="1"/>
          <w:numId w:val="58"/>
        </w:numPr>
        <w:rPr>
          <w:lang w:val="en-GB"/>
        </w:rPr>
      </w:pPr>
      <w:r w:rsidRPr="006A04B6">
        <w:rPr>
          <w:lang w:val="en-GB"/>
        </w:rPr>
        <w:t xml:space="preserve">This store contains all the data that the applications </w:t>
      </w:r>
      <w:r w:rsidR="00CF13DF" w:rsidRPr="00CF13DF">
        <w:rPr>
          <w:lang w:val="en-GB"/>
        </w:rPr>
        <w:t>ask</w:t>
      </w:r>
      <w:r w:rsidRPr="006A04B6">
        <w:rPr>
          <w:lang w:val="en-GB"/>
        </w:rPr>
        <w:t xml:space="preserve"> to persist.</w:t>
      </w:r>
    </w:p>
    <w:p w14:paraId="028C205E" w14:textId="2871E553" w:rsidR="006A04B6" w:rsidRPr="006A04B6" w:rsidRDefault="006A04B6" w:rsidP="00CF13DF">
      <w:pPr>
        <w:pStyle w:val="ListParagraph"/>
        <w:numPr>
          <w:ilvl w:val="1"/>
          <w:numId w:val="58"/>
        </w:numPr>
        <w:rPr>
          <w:lang w:val="en-GB"/>
        </w:rPr>
      </w:pPr>
      <w:r w:rsidRPr="006A04B6">
        <w:rPr>
          <w:lang w:val="en-GB"/>
        </w:rPr>
        <w:t>The backend application will ask for the data in form of queries and the database will respond with the results.</w:t>
      </w:r>
    </w:p>
    <w:p w14:paraId="54C25C49" w14:textId="2CC032D4" w:rsidR="006A04B6" w:rsidRPr="006A04B6" w:rsidRDefault="006A04B6" w:rsidP="00CF13DF">
      <w:pPr>
        <w:pStyle w:val="ListParagraph"/>
        <w:numPr>
          <w:ilvl w:val="0"/>
          <w:numId w:val="58"/>
        </w:numPr>
        <w:rPr>
          <w:lang w:val="en-GB"/>
        </w:rPr>
      </w:pPr>
      <w:r w:rsidRPr="006A04B6">
        <w:rPr>
          <w:lang w:val="en-GB"/>
        </w:rPr>
        <w:t>Logging System</w:t>
      </w:r>
    </w:p>
    <w:p w14:paraId="3F5B47D2" w14:textId="20B5F9F2" w:rsidR="006A04B6" w:rsidRPr="006A04B6" w:rsidRDefault="006A04B6" w:rsidP="00CF13DF">
      <w:pPr>
        <w:pStyle w:val="ListParagraph"/>
        <w:numPr>
          <w:ilvl w:val="1"/>
          <w:numId w:val="58"/>
        </w:numPr>
        <w:rPr>
          <w:lang w:val="en-GB"/>
        </w:rPr>
      </w:pPr>
      <w:r w:rsidRPr="006A04B6">
        <w:rPr>
          <w:lang w:val="en-GB"/>
        </w:rPr>
        <w:t xml:space="preserve">This store contains all the logging of the backend application. It is only accessed by the backend </w:t>
      </w:r>
      <w:r w:rsidR="0091121D" w:rsidRPr="006A04B6">
        <w:rPr>
          <w:lang w:val="en-GB"/>
        </w:rPr>
        <w:t>process,</w:t>
      </w:r>
      <w:r w:rsidRPr="006A04B6">
        <w:rPr>
          <w:lang w:val="en-GB"/>
        </w:rPr>
        <w:t xml:space="preserve"> and it does not send any data to any process.</w:t>
      </w:r>
    </w:p>
    <w:p w14:paraId="2BDF11F7" w14:textId="77777777" w:rsidR="006A04B6" w:rsidRPr="006A04B6" w:rsidRDefault="006A04B6" w:rsidP="006A04B6">
      <w:pPr>
        <w:rPr>
          <w:lang w:val="en-GB"/>
        </w:rPr>
      </w:pPr>
    </w:p>
    <w:p w14:paraId="5AFD2E92" w14:textId="5AC8E576" w:rsidR="005D6D6D" w:rsidRPr="00596732" w:rsidRDefault="006A04B6" w:rsidP="00596732">
      <w:pPr>
        <w:rPr>
          <w:lang w:val="en-GB"/>
        </w:rPr>
      </w:pPr>
      <w:r w:rsidRPr="006A04B6">
        <w:rPr>
          <w:lang w:val="en-GB"/>
        </w:rPr>
        <w:t xml:space="preserve">To see in detail the STRIDE Model Threat for each one of these components, you can read them in the </w:t>
      </w:r>
      <w:r w:rsidR="00FA7BEB">
        <w:rPr>
          <w:lang w:val="en-GB"/>
        </w:rPr>
        <w:t xml:space="preserve">this </w:t>
      </w:r>
      <w:r w:rsidR="00000000">
        <w:fldChar w:fldCharType="begin"/>
      </w:r>
      <w:r w:rsidR="00000000" w:rsidRPr="00EE781A">
        <w:rPr>
          <w:lang w:val="en-GB"/>
        </w:rPr>
        <w:instrText>HYPERLINK "https://github.com/NunoMarmeleiro/desofs2024_M1C_3/blob/main/Deliverables/Documentation/ThreatModelingProcess/threatmodel.pdf"</w:instrText>
      </w:r>
      <w:r w:rsidR="00000000">
        <w:fldChar w:fldCharType="separate"/>
      </w:r>
      <w:r w:rsidR="00FA7BEB" w:rsidRPr="00FA7BEB">
        <w:rPr>
          <w:rStyle w:val="Hyperlink"/>
          <w:lang w:val="en-GB"/>
        </w:rPr>
        <w:t>PDF</w:t>
      </w:r>
      <w:r w:rsidR="00000000">
        <w:rPr>
          <w:rStyle w:val="Hyperlink"/>
          <w:lang w:val="en-GB"/>
        </w:rPr>
        <w:fldChar w:fldCharType="end"/>
      </w:r>
      <w:r w:rsidR="00FA7BEB">
        <w:rPr>
          <w:lang w:val="en-GB"/>
        </w:rPr>
        <w:t>,</w:t>
      </w:r>
      <w:r w:rsidRPr="006A04B6">
        <w:rPr>
          <w:lang w:val="en-GB"/>
        </w:rPr>
        <w:t xml:space="preserve"> including descriptions and mitigations.</w:t>
      </w:r>
    </w:p>
    <w:p w14:paraId="5DE932D9" w14:textId="60F4DA99" w:rsidR="00003DC5" w:rsidRDefault="00C31BB5" w:rsidP="00D3330A">
      <w:pPr>
        <w:pStyle w:val="Heading1"/>
        <w:numPr>
          <w:ilvl w:val="1"/>
          <w:numId w:val="2"/>
        </w:numPr>
        <w:jc w:val="both"/>
      </w:pPr>
      <w:bookmarkStart w:id="94" w:name="_Toc164614260"/>
      <w:r>
        <w:t>Security Test Planning</w:t>
      </w:r>
      <w:bookmarkEnd w:id="88"/>
      <w:bookmarkEnd w:id="94"/>
    </w:p>
    <w:p w14:paraId="550FA74D" w14:textId="47F025D3" w:rsidR="00003DC5" w:rsidRPr="00003DC5" w:rsidRDefault="00003DC5" w:rsidP="00291825">
      <w:pPr>
        <w:pStyle w:val="Heading1"/>
        <w:numPr>
          <w:ilvl w:val="2"/>
          <w:numId w:val="2"/>
        </w:numPr>
        <w:jc w:val="both"/>
      </w:pPr>
      <w:bookmarkStart w:id="95" w:name="_Toc164614261"/>
      <w:r w:rsidRPr="00003DC5">
        <w:t>Determine the Scope</w:t>
      </w:r>
      <w:bookmarkEnd w:id="95"/>
    </w:p>
    <w:p w14:paraId="54921242" w14:textId="77777777" w:rsidR="00003DC5" w:rsidRPr="00003DC5" w:rsidRDefault="00003DC5" w:rsidP="00195C37">
      <w:pPr>
        <w:numPr>
          <w:ilvl w:val="0"/>
          <w:numId w:val="37"/>
        </w:numPr>
        <w:jc w:val="both"/>
        <w:rPr>
          <w:lang w:val="en-US"/>
        </w:rPr>
      </w:pPr>
      <w:r w:rsidRPr="00003DC5">
        <w:rPr>
          <w:lang w:val="en-US"/>
        </w:rPr>
        <w:t>Identify the System or Application for Testing: Our security testing will encompass evaluating the truck management and dispatch application.</w:t>
      </w:r>
    </w:p>
    <w:p w14:paraId="02D34D4A" w14:textId="77777777" w:rsidR="00003DC5" w:rsidRPr="00003DC5" w:rsidRDefault="00003DC5" w:rsidP="00195C37">
      <w:pPr>
        <w:numPr>
          <w:ilvl w:val="0"/>
          <w:numId w:val="37"/>
        </w:numPr>
        <w:jc w:val="both"/>
        <w:rPr>
          <w:lang w:val="en-US"/>
        </w:rPr>
      </w:pPr>
      <w:r w:rsidRPr="00003DC5">
        <w:rPr>
          <w:lang w:val="en-US"/>
        </w:rPr>
        <w:t>Define the Target Environment: Our testing focus will center on the production environment where the application is deployed, alongside any pertinent development and testing environments.</w:t>
      </w:r>
    </w:p>
    <w:p w14:paraId="7F48C527" w14:textId="77777777" w:rsidR="00003DC5" w:rsidRPr="00003DC5" w:rsidRDefault="00003DC5" w:rsidP="00195C37">
      <w:pPr>
        <w:numPr>
          <w:ilvl w:val="0"/>
          <w:numId w:val="37"/>
        </w:numPr>
        <w:jc w:val="both"/>
        <w:rPr>
          <w:lang w:val="en-US"/>
        </w:rPr>
      </w:pPr>
      <w:r w:rsidRPr="00003DC5">
        <w:rPr>
          <w:lang w:val="en-US"/>
        </w:rPr>
        <w:t>Establish Security Objectives: Our primary security objectives are to pinpoint and mitigate potential vulnerabilities that could compromise the confidentiality, integrity, and availability of the application and its data.</w:t>
      </w:r>
    </w:p>
    <w:p w14:paraId="25C06EFF" w14:textId="221D0348" w:rsidR="00003DC5" w:rsidRPr="00003DC5" w:rsidRDefault="00003DC5" w:rsidP="00195C37">
      <w:pPr>
        <w:numPr>
          <w:ilvl w:val="0"/>
          <w:numId w:val="37"/>
        </w:numPr>
        <w:jc w:val="both"/>
        <w:rPr>
          <w:lang w:val="en-US"/>
        </w:rPr>
      </w:pPr>
      <w:r w:rsidRPr="00003DC5">
        <w:rPr>
          <w:lang w:val="en-US"/>
        </w:rPr>
        <w:t xml:space="preserve">Identify Stakeholders: Stakeholders involved in the security testing process include the development team, IT operations team, security team, and any relevant business </w:t>
      </w:r>
      <w:r w:rsidRPr="00003DC5">
        <w:rPr>
          <w:lang w:val="en-US"/>
        </w:rPr>
        <w:lastRenderedPageBreak/>
        <w:t xml:space="preserve">stakeholders. Additionally, </w:t>
      </w:r>
      <w:r w:rsidR="00C66263">
        <w:rPr>
          <w:lang w:val="en-US"/>
        </w:rPr>
        <w:t>customer</w:t>
      </w:r>
      <w:r w:rsidR="0034422B">
        <w:rPr>
          <w:lang w:val="en-US"/>
        </w:rPr>
        <w:t>s</w:t>
      </w:r>
      <w:r w:rsidRPr="00003DC5">
        <w:rPr>
          <w:lang w:val="en-US"/>
        </w:rPr>
        <w:t xml:space="preserve">, managers, and drivers will play crucial roles. </w:t>
      </w:r>
      <w:r w:rsidR="00C66263">
        <w:rPr>
          <w:lang w:val="en-US"/>
        </w:rPr>
        <w:t>Customer</w:t>
      </w:r>
      <w:r w:rsidR="0034422B">
        <w:rPr>
          <w:lang w:val="en-US"/>
        </w:rPr>
        <w:t>s</w:t>
      </w:r>
      <w:r w:rsidRPr="00003DC5">
        <w:rPr>
          <w:lang w:val="en-US"/>
        </w:rPr>
        <w:t xml:space="preserve"> will input service requests into the application, managers will dispatch corresponding services to drivers, and drivers will be responsible for updating service status and viewing assigned tasks.</w:t>
      </w:r>
    </w:p>
    <w:p w14:paraId="626EE08F" w14:textId="09D6E256" w:rsidR="00003DC5" w:rsidRPr="00003DC5" w:rsidRDefault="00003DC5" w:rsidP="00195C37">
      <w:pPr>
        <w:numPr>
          <w:ilvl w:val="0"/>
          <w:numId w:val="37"/>
        </w:numPr>
        <w:jc w:val="both"/>
        <w:rPr>
          <w:lang w:val="en-US"/>
        </w:rPr>
      </w:pPr>
      <w:r w:rsidRPr="00003DC5">
        <w:rPr>
          <w:lang w:val="en-US"/>
        </w:rPr>
        <w:t xml:space="preserve">Define Roles and Responsibilities: It's imperative to clearly outline the roles and responsibilities of each stakeholder involved in the security testing process, including testers, developers, system administrators, and management. Moreover, in our academic environment project, we'll involve </w:t>
      </w:r>
      <w:r w:rsidR="00C66263">
        <w:rPr>
          <w:lang w:val="en-US"/>
        </w:rPr>
        <w:t>customer</w:t>
      </w:r>
      <w:r w:rsidR="0034422B">
        <w:rPr>
          <w:lang w:val="en-US"/>
        </w:rPr>
        <w:t>s</w:t>
      </w:r>
      <w:r w:rsidRPr="00003DC5">
        <w:rPr>
          <w:lang w:val="en-US"/>
        </w:rPr>
        <w:t>, managers, and drivers in specific roles as described above.</w:t>
      </w:r>
    </w:p>
    <w:p w14:paraId="52A9C96E" w14:textId="77777777" w:rsidR="00003DC5" w:rsidRPr="00003DC5" w:rsidRDefault="00003DC5" w:rsidP="00195C37">
      <w:pPr>
        <w:numPr>
          <w:ilvl w:val="0"/>
          <w:numId w:val="37"/>
        </w:numPr>
        <w:jc w:val="both"/>
        <w:rPr>
          <w:lang w:val="en-US"/>
        </w:rPr>
      </w:pPr>
      <w:r w:rsidRPr="00003DC5">
        <w:rPr>
          <w:lang w:val="en-US"/>
        </w:rPr>
        <w:t>Specify Constraints and Assumptions: We must identify any constraints or limitations that may impact the security testing process, such as resource limitations due to academic environment constraints, such as restricted access to paid databases or cloud resources for project deployment. Time constraints will also be a consideration, divided into academic project deadlines and timeframes.</w:t>
      </w:r>
    </w:p>
    <w:p w14:paraId="56A167FC" w14:textId="77777777" w:rsidR="00003DC5" w:rsidRPr="00003DC5" w:rsidRDefault="00003DC5" w:rsidP="00195C37">
      <w:pPr>
        <w:numPr>
          <w:ilvl w:val="0"/>
          <w:numId w:val="37"/>
        </w:numPr>
        <w:jc w:val="both"/>
        <w:rPr>
          <w:lang w:val="en-US"/>
        </w:rPr>
      </w:pPr>
      <w:r w:rsidRPr="00003DC5">
        <w:rPr>
          <w:lang w:val="en-US"/>
        </w:rPr>
        <w:t>Determine Types and Levels of Security Testing: We'll specify the types and levels of security testing to be performed, including vulnerability assessment, penetration testing, code review, and compliance audit.</w:t>
      </w:r>
    </w:p>
    <w:p w14:paraId="091F2563" w14:textId="085836BB" w:rsidR="00003DC5" w:rsidRPr="00003DC5" w:rsidRDefault="00003DC5" w:rsidP="00195C37">
      <w:pPr>
        <w:numPr>
          <w:ilvl w:val="0"/>
          <w:numId w:val="37"/>
        </w:numPr>
        <w:jc w:val="both"/>
        <w:rPr>
          <w:lang w:val="en-US"/>
        </w:rPr>
      </w:pPr>
      <w:r w:rsidRPr="00003DC5">
        <w:rPr>
          <w:lang w:val="en-US"/>
        </w:rPr>
        <w:t xml:space="preserve">Ensure Clarity, Realism, and Agreement: The scope must be clearly defined, realistic, and unanimously agreed upon by all parties involved, including academic project stakeholders, to ensure alignment and the successful execution of the security testing plan. </w:t>
      </w:r>
      <w:r w:rsidR="005B763D" w:rsidRPr="00003DC5">
        <w:rPr>
          <w:lang w:val="en-US"/>
        </w:rPr>
        <w:t>To</w:t>
      </w:r>
      <w:r w:rsidRPr="00003DC5">
        <w:rPr>
          <w:lang w:val="en-US"/>
        </w:rPr>
        <w:t xml:space="preserve"> achieve that we will </w:t>
      </w:r>
      <w:r w:rsidR="00DB3CE4" w:rsidRPr="00003DC5">
        <w:rPr>
          <w:lang w:val="en-US"/>
        </w:rPr>
        <w:t>hold</w:t>
      </w:r>
      <w:r w:rsidRPr="00003DC5">
        <w:rPr>
          <w:lang w:val="en-US"/>
        </w:rPr>
        <w:t xml:space="preserve"> some weekly meetings and even daily when needed.</w:t>
      </w:r>
    </w:p>
    <w:p w14:paraId="0AE9FD97" w14:textId="27D2770C" w:rsidR="00003DC5" w:rsidRPr="00003DC5" w:rsidRDefault="00003DC5" w:rsidP="00291825">
      <w:pPr>
        <w:pStyle w:val="Heading1"/>
        <w:numPr>
          <w:ilvl w:val="2"/>
          <w:numId w:val="2"/>
        </w:numPr>
        <w:jc w:val="both"/>
      </w:pPr>
      <w:bookmarkStart w:id="96" w:name="_Toc164614262"/>
      <w:r w:rsidRPr="00003DC5">
        <w:t>Conduct Risk Assessment</w:t>
      </w:r>
      <w:bookmarkEnd w:id="96"/>
    </w:p>
    <w:p w14:paraId="4DB24D4A" w14:textId="07567503" w:rsidR="00003DC5" w:rsidRPr="00003DC5" w:rsidRDefault="00003DC5" w:rsidP="00195C37">
      <w:pPr>
        <w:numPr>
          <w:ilvl w:val="0"/>
          <w:numId w:val="38"/>
        </w:numPr>
        <w:jc w:val="both"/>
        <w:rPr>
          <w:lang w:val="en-US"/>
        </w:rPr>
      </w:pPr>
      <w:r w:rsidRPr="00003DC5">
        <w:rPr>
          <w:lang w:val="en-US"/>
        </w:rPr>
        <w:t xml:space="preserve">Identify potential threats, vulnerabilities, and impacts: For this we will conduct a comprehensive assessment to identify potential security threats and vulnerabilities that could affect </w:t>
      </w:r>
      <w:r w:rsidR="007454D2" w:rsidRPr="00003DC5">
        <w:rPr>
          <w:lang w:val="en-US"/>
        </w:rPr>
        <w:t>truck</w:t>
      </w:r>
      <w:r w:rsidR="005B763D">
        <w:rPr>
          <w:lang w:val="en-US"/>
        </w:rPr>
        <w:t>’s</w:t>
      </w:r>
      <w:r w:rsidRPr="00003DC5">
        <w:rPr>
          <w:lang w:val="en-US"/>
        </w:rPr>
        <w:t xml:space="preserve"> management and dispatch application. Considering factors such as unauthorized access, data breaches, denial of service attacks, and insider threats. We will also analyze the potential impacts of these threats on the confidentiality, integrity, and availability of the application and its data.</w:t>
      </w:r>
    </w:p>
    <w:p w14:paraId="4C4BFC01" w14:textId="3DE5B43C" w:rsidR="00003DC5" w:rsidRPr="00003DC5" w:rsidRDefault="00003DC5" w:rsidP="00195C37">
      <w:pPr>
        <w:numPr>
          <w:ilvl w:val="0"/>
          <w:numId w:val="38"/>
        </w:numPr>
        <w:jc w:val="both"/>
        <w:rPr>
          <w:lang w:val="en-US"/>
        </w:rPr>
      </w:pPr>
      <w:r w:rsidRPr="00003DC5">
        <w:rPr>
          <w:lang w:val="en-US"/>
        </w:rPr>
        <w:t xml:space="preserve">Prioritize risks based on likelihood and severity: </w:t>
      </w:r>
      <w:r w:rsidR="007454D2" w:rsidRPr="00003DC5">
        <w:rPr>
          <w:lang w:val="en-US"/>
        </w:rPr>
        <w:t>To</w:t>
      </w:r>
      <w:r w:rsidRPr="00003DC5">
        <w:rPr>
          <w:lang w:val="en-US"/>
        </w:rPr>
        <w:t xml:space="preserve"> achieve that we will evaluate the identified risks based on their likelihood of occurrence and potential severity of impact, prioritize risks accordingly to focus resources on addressing the most significant threats first.</w:t>
      </w:r>
    </w:p>
    <w:p w14:paraId="1A0F9053" w14:textId="6AAE7239" w:rsidR="00003DC5" w:rsidRPr="00003DC5" w:rsidRDefault="00003DC5" w:rsidP="00195C37">
      <w:pPr>
        <w:numPr>
          <w:ilvl w:val="0"/>
          <w:numId w:val="38"/>
        </w:numPr>
        <w:jc w:val="both"/>
        <w:rPr>
          <w:lang w:val="en-US"/>
        </w:rPr>
      </w:pPr>
      <w:r w:rsidRPr="00003DC5">
        <w:rPr>
          <w:lang w:val="en-US"/>
        </w:rPr>
        <w:t xml:space="preserve">Define risk mitigation strategies and actions: In this phase we will develop </w:t>
      </w:r>
      <w:r w:rsidR="007454D2" w:rsidRPr="00003DC5">
        <w:rPr>
          <w:lang w:val="en-US"/>
        </w:rPr>
        <w:t>risk</w:t>
      </w:r>
      <w:r w:rsidRPr="00003DC5">
        <w:rPr>
          <w:lang w:val="en-US"/>
        </w:rPr>
        <w:t xml:space="preserve"> mitigation strategies and action plans to address identified risks effectively. This may include implementing security controls, applying patches and updates, enhancing access controls, and improving monitoring and detection capabilities.</w:t>
      </w:r>
    </w:p>
    <w:p w14:paraId="62209173" w14:textId="77777777" w:rsidR="00003DC5" w:rsidRPr="00003DC5" w:rsidRDefault="00003DC5" w:rsidP="00195C37">
      <w:pPr>
        <w:numPr>
          <w:ilvl w:val="0"/>
          <w:numId w:val="38"/>
        </w:numPr>
        <w:jc w:val="both"/>
        <w:rPr>
          <w:lang w:val="en-US"/>
        </w:rPr>
      </w:pPr>
      <w:r w:rsidRPr="00003DC5">
        <w:rPr>
          <w:lang w:val="en-US"/>
        </w:rPr>
        <w:t>Document and update the risk assessment: Finally, we will document the findings of the risk assessment, including identified threats, vulnerabilities, impacts, and mitigation strategies. Update the risk assessment regularly throughout the project lifecycle to account for changes in the threat landscape or the application's environment. Ensure that stakeholders are aware of and aligned with the risk assessment findings and mitigation efforts.</w:t>
      </w:r>
    </w:p>
    <w:p w14:paraId="1678C5B1" w14:textId="502DC626" w:rsidR="00003DC5" w:rsidRPr="00003DC5" w:rsidRDefault="00003DC5" w:rsidP="00291825">
      <w:pPr>
        <w:pStyle w:val="Heading1"/>
        <w:numPr>
          <w:ilvl w:val="2"/>
          <w:numId w:val="2"/>
        </w:numPr>
        <w:jc w:val="both"/>
      </w:pPr>
      <w:bookmarkStart w:id="97" w:name="_Toc164614263"/>
      <w:r w:rsidRPr="00003DC5">
        <w:lastRenderedPageBreak/>
        <w:t>Select Methods and Tools</w:t>
      </w:r>
      <w:bookmarkEnd w:id="97"/>
    </w:p>
    <w:p w14:paraId="3244D3C5" w14:textId="77777777" w:rsidR="00003DC5" w:rsidRPr="00003DC5" w:rsidRDefault="00003DC5" w:rsidP="00195C37">
      <w:pPr>
        <w:numPr>
          <w:ilvl w:val="0"/>
          <w:numId w:val="39"/>
        </w:numPr>
        <w:jc w:val="both"/>
        <w:rPr>
          <w:lang w:val="en-US"/>
        </w:rPr>
      </w:pPr>
      <w:r w:rsidRPr="00003DC5">
        <w:rPr>
          <w:lang w:val="en-US"/>
        </w:rPr>
        <w:t>Assess the Scope, Objectives, and Risks: We will evaluate the scope, objectives, and identified risks of our security testing project, considering the unique characteristics and requirements of our truck management and dispatch application.</w:t>
      </w:r>
    </w:p>
    <w:p w14:paraId="157CF673" w14:textId="13F3ED01" w:rsidR="00003DC5" w:rsidRPr="00003DC5" w:rsidRDefault="00003DC5" w:rsidP="00195C37">
      <w:pPr>
        <w:numPr>
          <w:ilvl w:val="0"/>
          <w:numId w:val="39"/>
        </w:numPr>
        <w:jc w:val="both"/>
        <w:rPr>
          <w:lang w:val="en-US"/>
        </w:rPr>
      </w:pPr>
      <w:r w:rsidRPr="00003DC5">
        <w:rPr>
          <w:lang w:val="en-US"/>
        </w:rPr>
        <w:t xml:space="preserve">Consider Available Resources and Skills: </w:t>
      </w:r>
      <w:r w:rsidR="007454D2" w:rsidRPr="00003DC5">
        <w:rPr>
          <w:lang w:val="en-US"/>
        </w:rPr>
        <w:t>Considering</w:t>
      </w:r>
      <w:r w:rsidRPr="00003DC5">
        <w:rPr>
          <w:lang w:val="en-US"/>
        </w:rPr>
        <w:t xml:space="preserve"> the resources, expertise, and skills available within our academic project team, we'll ensure that the selected methods and tools can be effectively utilized to meet our security testing needs.</w:t>
      </w:r>
    </w:p>
    <w:p w14:paraId="760750FF" w14:textId="77777777" w:rsidR="00003DC5" w:rsidRPr="00003DC5" w:rsidRDefault="00003DC5" w:rsidP="00195C37">
      <w:pPr>
        <w:numPr>
          <w:ilvl w:val="0"/>
          <w:numId w:val="39"/>
        </w:numPr>
        <w:jc w:val="both"/>
        <w:rPr>
          <w:lang w:val="en-US"/>
        </w:rPr>
      </w:pPr>
      <w:r w:rsidRPr="00003DC5">
        <w:rPr>
          <w:lang w:val="en-US"/>
        </w:rPr>
        <w:t>Ensure Consistency, Reliability, and Effectiveness: Our focus will be on choosing methods and tools that demonstrate consistency, reliability, and effectiveness in identifying and addressing security weaknesses specific to our truck management application. Factors such as accuracy, coverage, and usability will guide our selection process.</w:t>
      </w:r>
    </w:p>
    <w:p w14:paraId="11BB41D2" w14:textId="77777777" w:rsidR="00003DC5" w:rsidRPr="00003DC5" w:rsidRDefault="00003DC5" w:rsidP="00195C37">
      <w:pPr>
        <w:numPr>
          <w:ilvl w:val="0"/>
          <w:numId w:val="39"/>
        </w:numPr>
        <w:jc w:val="both"/>
        <w:rPr>
          <w:lang w:val="en-US"/>
        </w:rPr>
      </w:pPr>
      <w:r w:rsidRPr="00003DC5">
        <w:rPr>
          <w:lang w:val="en-US"/>
        </w:rPr>
        <w:t>Compatibility with System Architecture and Technology: We'll select methods and tools that align with the architecture, technology stack, and functionality of our truck management application. It's crucial to ensure that the chosen tools can adequately test the various components and features of our application.</w:t>
      </w:r>
    </w:p>
    <w:p w14:paraId="57D8E071" w14:textId="55A33741" w:rsidR="00003DC5" w:rsidRPr="00003DC5" w:rsidRDefault="00003DC5" w:rsidP="00195C37">
      <w:pPr>
        <w:numPr>
          <w:ilvl w:val="0"/>
          <w:numId w:val="39"/>
        </w:numPr>
        <w:jc w:val="both"/>
        <w:rPr>
          <w:lang w:val="en-US"/>
        </w:rPr>
      </w:pPr>
      <w:r w:rsidRPr="00003DC5">
        <w:rPr>
          <w:lang w:val="en-US"/>
        </w:rPr>
        <w:t xml:space="preserve">Explore a Range of Methods and Tools: Our evaluation will encompass a range of methods and tools, including manual or automated testing, static or dynamic analysis, and open-source or commercial tools such as </w:t>
      </w:r>
      <w:proofErr w:type="spellStart"/>
      <w:r w:rsidRPr="00003DC5">
        <w:rPr>
          <w:lang w:val="en-US"/>
        </w:rPr>
        <w:t>Sonarqube</w:t>
      </w:r>
      <w:proofErr w:type="spellEnd"/>
      <w:r w:rsidRPr="00003DC5">
        <w:rPr>
          <w:lang w:val="en-US"/>
        </w:rPr>
        <w:t>, Dependency Track, and ZAP. Each option will be carefully assessed for its suitability based on project requirements and constraints.</w:t>
      </w:r>
      <w:r w:rsidR="00B617E5">
        <w:rPr>
          <w:lang w:val="en-US"/>
        </w:rPr>
        <w:t xml:space="preserve"> </w:t>
      </w:r>
      <w:proofErr w:type="spellStart"/>
      <w:r w:rsidR="00B617E5">
        <w:rPr>
          <w:lang w:val="en-US"/>
        </w:rPr>
        <w:t>Sonarqube</w:t>
      </w:r>
      <w:proofErr w:type="spellEnd"/>
      <w:r w:rsidR="00B617E5">
        <w:rPr>
          <w:lang w:val="en-US"/>
        </w:rPr>
        <w:t xml:space="preserve"> gives </w:t>
      </w:r>
      <w:r w:rsidR="007454D2">
        <w:rPr>
          <w:lang w:val="en-US"/>
        </w:rPr>
        <w:t>us</w:t>
      </w:r>
      <w:r w:rsidR="00B617E5">
        <w:rPr>
          <w:lang w:val="en-US"/>
        </w:rPr>
        <w:t xml:space="preserve"> access to a SAST report and with Dependency Track we can have the SCA.</w:t>
      </w:r>
    </w:p>
    <w:p w14:paraId="36273002" w14:textId="4D638F38" w:rsidR="00003DC5" w:rsidRPr="00003DC5" w:rsidRDefault="00003DC5" w:rsidP="00195C37">
      <w:pPr>
        <w:numPr>
          <w:ilvl w:val="0"/>
          <w:numId w:val="39"/>
        </w:numPr>
        <w:jc w:val="both"/>
        <w:rPr>
          <w:lang w:val="en-US"/>
        </w:rPr>
      </w:pPr>
      <w:r w:rsidRPr="00003DC5">
        <w:rPr>
          <w:lang w:val="en-US"/>
        </w:rPr>
        <w:t xml:space="preserve">Document the Selection Process: We will meticulously document the rationale behind the selection of specific methods and tools, outlining their strengths, limitations, and applicability to our academic project. Transparent documentation will ensure that all stakeholders are well-informed and aligned with our chosen approach </w:t>
      </w:r>
      <w:r w:rsidR="00586776" w:rsidRPr="00003DC5">
        <w:rPr>
          <w:lang w:val="en-US"/>
        </w:rPr>
        <w:t>to</w:t>
      </w:r>
      <w:r w:rsidRPr="00003DC5">
        <w:rPr>
          <w:lang w:val="en-US"/>
        </w:rPr>
        <w:t xml:space="preserve"> security testing.</w:t>
      </w:r>
    </w:p>
    <w:p w14:paraId="18699837" w14:textId="071781E4" w:rsidR="00003DC5" w:rsidRPr="00003DC5" w:rsidRDefault="00003DC5" w:rsidP="00291825">
      <w:pPr>
        <w:pStyle w:val="Heading1"/>
        <w:numPr>
          <w:ilvl w:val="2"/>
          <w:numId w:val="2"/>
        </w:numPr>
        <w:jc w:val="both"/>
      </w:pPr>
      <w:bookmarkStart w:id="98" w:name="_Toc164614264"/>
      <w:r w:rsidRPr="00003DC5">
        <w:t>Execute Security Testing</w:t>
      </w:r>
      <w:bookmarkEnd w:id="98"/>
    </w:p>
    <w:p w14:paraId="26014781" w14:textId="65790122" w:rsidR="00003DC5" w:rsidRPr="00003DC5" w:rsidRDefault="00003DC5" w:rsidP="00195C37">
      <w:pPr>
        <w:numPr>
          <w:ilvl w:val="0"/>
          <w:numId w:val="40"/>
        </w:numPr>
        <w:jc w:val="both"/>
        <w:rPr>
          <w:lang w:val="en-US"/>
        </w:rPr>
      </w:pPr>
      <w:r w:rsidRPr="00003DC5">
        <w:rPr>
          <w:lang w:val="en-US"/>
        </w:rPr>
        <w:t>Perform Security Testing Activities: We will conduct security testing activities, such as scanning, unit testing, manual testing</w:t>
      </w:r>
      <w:r w:rsidR="00DA456C" w:rsidRPr="00003DC5">
        <w:rPr>
          <w:lang w:val="en-US"/>
        </w:rPr>
        <w:t>,</w:t>
      </w:r>
      <w:r w:rsidRPr="00003DC5">
        <w:rPr>
          <w:lang w:val="en-US"/>
        </w:rPr>
        <w:t xml:space="preserve"> or auditing, on our truck management and dispatch application as outlined in our academic project's defined scope, methods, and tools.</w:t>
      </w:r>
    </w:p>
    <w:p w14:paraId="1A20EB52" w14:textId="77777777" w:rsidR="00003DC5" w:rsidRPr="00003DC5" w:rsidRDefault="00003DC5" w:rsidP="00195C37">
      <w:pPr>
        <w:numPr>
          <w:ilvl w:val="0"/>
          <w:numId w:val="40"/>
        </w:numPr>
        <w:jc w:val="both"/>
        <w:rPr>
          <w:lang w:val="en-US"/>
        </w:rPr>
      </w:pPr>
      <w:r w:rsidRPr="00003DC5">
        <w:rPr>
          <w:lang w:val="en-US"/>
        </w:rPr>
        <w:t>Follow Predefined Schedule, Procedure, and Checklist: We will adhere rigorously to a predefined schedule, procedure, and checklist to ensure consistency and comprehensiveness in executing our security testing endeavors. Our adherence to the testing plan will ensure systematic coverage of all facets of the application's security.</w:t>
      </w:r>
    </w:p>
    <w:p w14:paraId="7BF058E4" w14:textId="77777777" w:rsidR="00003DC5" w:rsidRPr="00003DC5" w:rsidRDefault="00003DC5" w:rsidP="00195C37">
      <w:pPr>
        <w:numPr>
          <w:ilvl w:val="0"/>
          <w:numId w:val="40"/>
        </w:numPr>
        <w:jc w:val="both"/>
        <w:rPr>
          <w:lang w:val="en-US"/>
        </w:rPr>
      </w:pPr>
      <w:r w:rsidRPr="00003DC5">
        <w:rPr>
          <w:lang w:val="en-US"/>
        </w:rPr>
        <w:t>Adhere to Ethical and Legal Standards: It is imperative for us to maintain adherence to ethical and legal standards throughout the security testing process, ensuring that all activities are conducted in a manner that upholds the privacy and integrity of our application and its data. Compliance with relevant regulations, standards, and industry best practices will be paramount to maintaining integrity and legality.</w:t>
      </w:r>
    </w:p>
    <w:p w14:paraId="4E8F1432" w14:textId="77777777" w:rsidR="00003DC5" w:rsidRPr="00003DC5" w:rsidRDefault="00003DC5" w:rsidP="00195C37">
      <w:pPr>
        <w:numPr>
          <w:ilvl w:val="0"/>
          <w:numId w:val="40"/>
        </w:numPr>
        <w:jc w:val="both"/>
        <w:rPr>
          <w:lang w:val="en-US"/>
        </w:rPr>
      </w:pPr>
      <w:r w:rsidRPr="00003DC5">
        <w:rPr>
          <w:lang w:val="en-US"/>
        </w:rPr>
        <w:lastRenderedPageBreak/>
        <w:t>Monitor and Record Results and Findings: We will continuously monitor the progress of our security testing activities and diligently record the results, findings, and evidence acquired during the testing process. Thorough documentation of identified vulnerabilities, weaknesses, or issues, including severity ratings and potential impacts, will be essential for informed decision-making.</w:t>
      </w:r>
    </w:p>
    <w:p w14:paraId="62069542" w14:textId="77777777" w:rsidR="00003DC5" w:rsidRPr="00003DC5" w:rsidRDefault="00003DC5" w:rsidP="00195C37">
      <w:pPr>
        <w:numPr>
          <w:ilvl w:val="0"/>
          <w:numId w:val="40"/>
        </w:numPr>
        <w:jc w:val="both"/>
        <w:rPr>
          <w:lang w:val="en-US"/>
        </w:rPr>
      </w:pPr>
      <w:r w:rsidRPr="00003DC5">
        <w:rPr>
          <w:lang w:val="en-US"/>
        </w:rPr>
        <w:t>Communicate Progress and Issues: We will foster transparent communication within our team and with all stakeholders involved in our academic project, including the development team, management, and other relevant parties. Regular updates on the progress and findings of our security testing efforts will be provided, with any significant issues or concerns promptly reported to facilitate timely resolution and decision-making achieved with meetings.</w:t>
      </w:r>
    </w:p>
    <w:p w14:paraId="3198EFAD" w14:textId="0543162F" w:rsidR="00003DC5" w:rsidRPr="00003DC5" w:rsidRDefault="00003DC5" w:rsidP="00291825">
      <w:pPr>
        <w:pStyle w:val="Heading1"/>
        <w:numPr>
          <w:ilvl w:val="2"/>
          <w:numId w:val="2"/>
        </w:numPr>
        <w:jc w:val="both"/>
      </w:pPr>
      <w:bookmarkStart w:id="99" w:name="_Toc164614265"/>
      <w:r w:rsidRPr="00003DC5">
        <w:t>Report and Communicate</w:t>
      </w:r>
      <w:bookmarkEnd w:id="99"/>
    </w:p>
    <w:p w14:paraId="532F8C80" w14:textId="77777777" w:rsidR="00003DC5" w:rsidRPr="00003DC5" w:rsidRDefault="00003DC5" w:rsidP="00195C37">
      <w:pPr>
        <w:numPr>
          <w:ilvl w:val="0"/>
          <w:numId w:val="41"/>
        </w:numPr>
        <w:jc w:val="both"/>
        <w:rPr>
          <w:lang w:val="en-US"/>
        </w:rPr>
      </w:pPr>
      <w:r w:rsidRPr="00003DC5">
        <w:rPr>
          <w:lang w:val="en-US"/>
        </w:rPr>
        <w:t>Prepare a Comprehensive Security Testing Report: We will compile all relevant information obtained from the security testing process, including the scope, objectives, methods, tools, results, findings, and recommendations, into a detailed report tailored for our truck management and dispatch application.</w:t>
      </w:r>
    </w:p>
    <w:p w14:paraId="622DDD5E" w14:textId="77777777" w:rsidR="00003DC5" w:rsidRPr="00003DC5" w:rsidRDefault="00003DC5" w:rsidP="00195C37">
      <w:pPr>
        <w:numPr>
          <w:ilvl w:val="0"/>
          <w:numId w:val="41"/>
        </w:numPr>
        <w:jc w:val="both"/>
        <w:rPr>
          <w:lang w:val="en-US"/>
        </w:rPr>
      </w:pPr>
      <w:r w:rsidRPr="00003DC5">
        <w:rPr>
          <w:lang w:val="en-US"/>
        </w:rPr>
        <w:t>Summarize Key Findings and Results: We will provide a concise summary of the key findings and results derived from the security testing process. This summary will emphasize any significant vulnerabilities, weaknesses, or areas of concern identified during the evaluation.</w:t>
      </w:r>
    </w:p>
    <w:p w14:paraId="14925B4F" w14:textId="496E707A" w:rsidR="00003DC5" w:rsidRPr="00003DC5" w:rsidRDefault="00003DC5" w:rsidP="00195C37">
      <w:pPr>
        <w:numPr>
          <w:ilvl w:val="0"/>
          <w:numId w:val="41"/>
        </w:numPr>
        <w:jc w:val="both"/>
        <w:rPr>
          <w:lang w:val="en-US"/>
        </w:rPr>
      </w:pPr>
      <w:r w:rsidRPr="00003DC5">
        <w:rPr>
          <w:lang w:val="en-US"/>
        </w:rPr>
        <w:t xml:space="preserve">Include Strengths and Weaknesses Analysis: Our team will conduct an evaluation of the strengths and weaknesses of </w:t>
      </w:r>
      <w:r w:rsidR="007454D2" w:rsidRPr="00003DC5">
        <w:rPr>
          <w:lang w:val="en-US"/>
        </w:rPr>
        <w:t>truck</w:t>
      </w:r>
      <w:r w:rsidRPr="00003DC5">
        <w:rPr>
          <w:lang w:val="en-US"/>
        </w:rPr>
        <w:t xml:space="preserve"> management and dispatch application security based on the observed results. We aim to provide an objective assessment of the overall security posture of the application.</w:t>
      </w:r>
    </w:p>
    <w:p w14:paraId="4DC5985A" w14:textId="77777777" w:rsidR="00003DC5" w:rsidRPr="00003DC5" w:rsidRDefault="00003DC5" w:rsidP="00195C37">
      <w:pPr>
        <w:numPr>
          <w:ilvl w:val="0"/>
          <w:numId w:val="41"/>
        </w:numPr>
        <w:jc w:val="both"/>
        <w:rPr>
          <w:lang w:val="en-US"/>
        </w:rPr>
      </w:pPr>
      <w:r w:rsidRPr="00003DC5">
        <w:rPr>
          <w:lang w:val="en-US"/>
        </w:rPr>
        <w:t>Provide Recommendations for Improvement: We will offer practical recommendations and suggestions aimed at enhancing the security of the application. These recommendations will be prioritized based on their potential impact and feasibility of implementation.</w:t>
      </w:r>
    </w:p>
    <w:p w14:paraId="30728671" w14:textId="44B1E0B5" w:rsidR="00003DC5" w:rsidRPr="00003DC5" w:rsidRDefault="00003DC5" w:rsidP="00195C37">
      <w:pPr>
        <w:numPr>
          <w:ilvl w:val="0"/>
          <w:numId w:val="41"/>
        </w:numPr>
        <w:jc w:val="both"/>
        <w:rPr>
          <w:lang w:val="en-US"/>
        </w:rPr>
      </w:pPr>
      <w:r w:rsidRPr="00003DC5">
        <w:rPr>
          <w:lang w:val="en-US"/>
        </w:rPr>
        <w:t xml:space="preserve">Distribute the Report to Relevant Stakeholders: We will ensure that the security testing report is shared with all relevant stakeholders, including the development team, management, IT operations team, and other key </w:t>
      </w:r>
      <w:r w:rsidR="007454D2" w:rsidRPr="00003DC5">
        <w:rPr>
          <w:lang w:val="en-US"/>
        </w:rPr>
        <w:t>decision makers</w:t>
      </w:r>
      <w:r w:rsidRPr="00003DC5">
        <w:rPr>
          <w:lang w:val="en-US"/>
        </w:rPr>
        <w:t>. Timely distribution of the report will ensure that it reaches the appropriate audience for review and consideration.</w:t>
      </w:r>
    </w:p>
    <w:p w14:paraId="349C7D69" w14:textId="77777777" w:rsidR="00003DC5" w:rsidRPr="00003DC5" w:rsidRDefault="00003DC5" w:rsidP="00195C37">
      <w:pPr>
        <w:numPr>
          <w:ilvl w:val="0"/>
          <w:numId w:val="41"/>
        </w:numPr>
        <w:jc w:val="both"/>
        <w:rPr>
          <w:lang w:val="en-US"/>
        </w:rPr>
      </w:pPr>
      <w:r w:rsidRPr="00003DC5">
        <w:rPr>
          <w:lang w:val="en-US"/>
        </w:rPr>
        <w:t>Facilitate Discussions and Decision-Making: Our team will schedule meetings or discussions to review the security testing report with stakeholders, facilitating informed decision-making. We will encourage open dialogue and collaboration to address any questions or concerns raised during the review process.</w:t>
      </w:r>
    </w:p>
    <w:p w14:paraId="7283EF3F" w14:textId="01D4B2F3" w:rsidR="00003DC5" w:rsidRPr="00003DC5" w:rsidRDefault="00003DC5" w:rsidP="00291825">
      <w:pPr>
        <w:pStyle w:val="Heading1"/>
        <w:numPr>
          <w:ilvl w:val="2"/>
          <w:numId w:val="2"/>
        </w:numPr>
        <w:jc w:val="both"/>
      </w:pPr>
      <w:bookmarkStart w:id="100" w:name="_Toc164614266"/>
      <w:r w:rsidRPr="00003DC5">
        <w:t>Review and Improve</w:t>
      </w:r>
      <w:bookmarkEnd w:id="100"/>
    </w:p>
    <w:p w14:paraId="4A7E3660" w14:textId="77777777" w:rsidR="00003DC5" w:rsidRPr="00003DC5" w:rsidRDefault="00003DC5" w:rsidP="00195C37">
      <w:pPr>
        <w:numPr>
          <w:ilvl w:val="0"/>
          <w:numId w:val="42"/>
        </w:numPr>
        <w:jc w:val="both"/>
        <w:rPr>
          <w:lang w:val="en-US"/>
        </w:rPr>
      </w:pPr>
      <w:r w:rsidRPr="00003DC5">
        <w:rPr>
          <w:lang w:val="en-US"/>
        </w:rPr>
        <w:t xml:space="preserve">Evaluate Effectiveness, Efficiency, and Quality: We will conduct a comprehensive evaluation of the effectiveness, efficiency, and quality of our security testing activities, </w:t>
      </w:r>
      <w:r w:rsidRPr="00003DC5">
        <w:rPr>
          <w:lang w:val="en-US"/>
        </w:rPr>
        <w:lastRenderedPageBreak/>
        <w:t>methods, tools, and report. We will assess whether our security testing plan successfully achieved its objectives and whether the desired outcomes were realized.</w:t>
      </w:r>
    </w:p>
    <w:p w14:paraId="66F8EFB1" w14:textId="77777777" w:rsidR="00003DC5" w:rsidRPr="00003DC5" w:rsidRDefault="00003DC5" w:rsidP="00195C37">
      <w:pPr>
        <w:numPr>
          <w:ilvl w:val="0"/>
          <w:numId w:val="42"/>
        </w:numPr>
        <w:jc w:val="both"/>
        <w:rPr>
          <w:lang w:val="en-US"/>
        </w:rPr>
      </w:pPr>
      <w:r w:rsidRPr="00003DC5">
        <w:rPr>
          <w:lang w:val="en-US"/>
        </w:rPr>
        <w:t>Identify Lessons Learned and Best Practices: We will reflect on the lessons learned throughout the security testing process and identify best practices that contributed to the success of our testing activities. These lessons learned and best practices will be documented for future reference and to inform our approach in subsequent projects.</w:t>
      </w:r>
    </w:p>
    <w:p w14:paraId="77104BF0" w14:textId="77777777" w:rsidR="00003DC5" w:rsidRPr="00003DC5" w:rsidRDefault="00003DC5" w:rsidP="00195C37">
      <w:pPr>
        <w:numPr>
          <w:ilvl w:val="0"/>
          <w:numId w:val="42"/>
        </w:numPr>
        <w:jc w:val="both"/>
        <w:rPr>
          <w:lang w:val="en-US"/>
        </w:rPr>
      </w:pPr>
      <w:r w:rsidRPr="00003DC5">
        <w:rPr>
          <w:lang w:val="en-US"/>
        </w:rPr>
        <w:t>Address Challenges and Opportunities for Improvement: Our team will identify any challenges or obstacles encountered during the security testing process and explore opportunities for improvement or enhancement. We will consider factors such as resource constraints, technical limitations, and process inefficiencies to identify areas for improvement.</w:t>
      </w:r>
    </w:p>
    <w:p w14:paraId="473E32F1" w14:textId="77777777" w:rsidR="00003DC5" w:rsidRPr="00003DC5" w:rsidRDefault="00003DC5" w:rsidP="00195C37">
      <w:pPr>
        <w:numPr>
          <w:ilvl w:val="0"/>
          <w:numId w:val="42"/>
        </w:numPr>
        <w:jc w:val="both"/>
        <w:rPr>
          <w:lang w:val="en-US"/>
        </w:rPr>
      </w:pPr>
      <w:r w:rsidRPr="00003DC5">
        <w:rPr>
          <w:lang w:val="en-US"/>
        </w:rPr>
        <w:t>Provide Feedback and Recommendations: We will offer constructive feedback and recommendations for improving the security testing process and outcomes. Our recommendations will include actionable steps and initiatives to address identified areas for improvement and capitalize on opportunities for enhancement.</w:t>
      </w:r>
    </w:p>
    <w:p w14:paraId="38353206" w14:textId="77777777" w:rsidR="00003DC5" w:rsidRPr="00003DC5" w:rsidRDefault="00003DC5" w:rsidP="00195C37">
      <w:pPr>
        <w:numPr>
          <w:ilvl w:val="0"/>
          <w:numId w:val="42"/>
        </w:numPr>
        <w:jc w:val="both"/>
        <w:rPr>
          <w:lang w:val="en-US"/>
        </w:rPr>
      </w:pPr>
      <w:r w:rsidRPr="00003DC5">
        <w:rPr>
          <w:lang w:val="en-US"/>
        </w:rPr>
        <w:t>Incorporate Feedback into Future Initiatives: It is essential to integrate the feedback and recommendations gathered from the review process into future security testing projects or initiatives. We will use the lessons learned to refine methodologies, streamline processes, and enhance the overall effectiveness of our security testing efforts.</w:t>
      </w:r>
    </w:p>
    <w:p w14:paraId="3E5005F1" w14:textId="562AA8E9" w:rsidR="00C31BB5" w:rsidRPr="00F41F49" w:rsidRDefault="00003DC5" w:rsidP="52C4EAEC">
      <w:pPr>
        <w:numPr>
          <w:ilvl w:val="0"/>
          <w:numId w:val="42"/>
        </w:numPr>
        <w:rPr>
          <w:lang w:val="en-US"/>
        </w:rPr>
      </w:pPr>
      <w:r w:rsidRPr="00683D66">
        <w:rPr>
          <w:lang w:val="en-US"/>
        </w:rPr>
        <w:t>Foster a Culture of Continuous Improvement: Our team will promote a culture of continuous improvement within the organization by encouraging ongoing reflection, feedback, and collaboration among stakeholders involved in security testing activities. We will emphasize the importance of learning from past experiences and striving for excellence in future endeavors. This will contribute to the refinement and evolution of our security testing practices over time</w:t>
      </w:r>
      <w:r w:rsidR="007454D2" w:rsidRPr="00683D66">
        <w:rPr>
          <w:lang w:val="en-US"/>
        </w:rPr>
        <w:t>.</w:t>
      </w:r>
      <w:r w:rsidR="00F41F49">
        <w:rPr>
          <w:lang w:val="en-US"/>
        </w:rPr>
        <w:t xml:space="preserve"> </w:t>
      </w:r>
      <w:sdt>
        <w:sdtPr>
          <w:rPr>
            <w:lang w:val="en-US"/>
          </w:rPr>
          <w:id w:val="-697077289"/>
          <w:citation/>
        </w:sdtPr>
        <w:sdtContent>
          <w:r w:rsidR="00F41F49">
            <w:rPr>
              <w:lang w:val="en-US"/>
            </w:rPr>
            <w:fldChar w:fldCharType="begin"/>
          </w:r>
          <w:r w:rsidR="00F41F49">
            <w:rPr>
              <w:lang w:val="en-US"/>
            </w:rPr>
            <w:instrText xml:space="preserve"> CITATION Lin24 \l 1033 </w:instrText>
          </w:r>
          <w:r w:rsidR="00F41F49">
            <w:rPr>
              <w:lang w:val="en-US"/>
            </w:rPr>
            <w:fldChar w:fldCharType="separate"/>
          </w:r>
          <w:r w:rsidR="0077268C" w:rsidRPr="0077268C">
            <w:rPr>
              <w:noProof/>
              <w:lang w:val="en-US"/>
            </w:rPr>
            <w:t>[3]</w:t>
          </w:r>
          <w:r w:rsidR="00F41F49">
            <w:rPr>
              <w:lang w:val="en-US"/>
            </w:rPr>
            <w:fldChar w:fldCharType="end"/>
          </w:r>
        </w:sdtContent>
      </w:sdt>
    </w:p>
    <w:p w14:paraId="7466C290" w14:textId="4AEC26D3" w:rsidR="00F11EA7" w:rsidRPr="00F11EA7" w:rsidRDefault="00E1425E" w:rsidP="00BB3B00">
      <w:pPr>
        <w:pStyle w:val="Heading1"/>
        <w:jc w:val="both"/>
      </w:pPr>
      <w:bookmarkStart w:id="101" w:name="_Toc164614267"/>
      <w:r>
        <w:t>ASVS v4 Checklist</w:t>
      </w:r>
      <w:bookmarkEnd w:id="101"/>
    </w:p>
    <w:p w14:paraId="79240A73" w14:textId="16A6B641" w:rsidR="00B00DB5" w:rsidRDefault="00B34C06" w:rsidP="0054109E">
      <w:pPr>
        <w:jc w:val="both"/>
        <w:rPr>
          <w:lang w:val="en-GB"/>
        </w:rPr>
      </w:pPr>
      <w:r>
        <w:rPr>
          <w:lang w:val="en-GB"/>
        </w:rPr>
        <w:t xml:space="preserve">In each iteration of this project, the final step will be to </w:t>
      </w:r>
      <w:r w:rsidR="00EA0996">
        <w:rPr>
          <w:lang w:val="en-GB"/>
        </w:rPr>
        <w:t>answer the ASVS v4 Checklist.</w:t>
      </w:r>
      <w:r w:rsidR="005C7CA8">
        <w:rPr>
          <w:lang w:val="en-GB"/>
        </w:rPr>
        <w:t xml:space="preserve"> ASVS stands for </w:t>
      </w:r>
      <w:r w:rsidR="008F50CD">
        <w:rPr>
          <w:lang w:val="en-GB"/>
        </w:rPr>
        <w:t xml:space="preserve">“Application Security Verification Standard” </w:t>
      </w:r>
      <w:r w:rsidR="00DF4B95">
        <w:rPr>
          <w:lang w:val="en-GB"/>
        </w:rPr>
        <w:t>and</w:t>
      </w:r>
      <w:r w:rsidR="005E32FC">
        <w:rPr>
          <w:lang w:val="en-GB"/>
        </w:rPr>
        <w:t xml:space="preserve"> it</w:t>
      </w:r>
      <w:r w:rsidR="00DF4B95">
        <w:rPr>
          <w:lang w:val="en-GB"/>
        </w:rPr>
        <w:t xml:space="preserve"> is a </w:t>
      </w:r>
      <w:r w:rsidR="00FD3BB5">
        <w:rPr>
          <w:lang w:val="en-GB"/>
        </w:rPr>
        <w:t>list of application security requirements or tests.</w:t>
      </w:r>
      <w:r w:rsidR="001A1C7C">
        <w:rPr>
          <w:lang w:val="en-GB"/>
        </w:rPr>
        <w:t xml:space="preserve"> This list is used across all the roles in </w:t>
      </w:r>
      <w:r w:rsidR="00085713">
        <w:rPr>
          <w:lang w:val="en-GB"/>
        </w:rPr>
        <w:t>software development such as architects, developers, testers, security professionals, tool vendors</w:t>
      </w:r>
      <w:r w:rsidR="00E33584">
        <w:rPr>
          <w:lang w:val="en-GB"/>
        </w:rPr>
        <w:t xml:space="preserve"> and consumers. This list intends to define, </w:t>
      </w:r>
      <w:r w:rsidR="00B00DB5">
        <w:rPr>
          <w:lang w:val="en-GB"/>
        </w:rPr>
        <w:t>build,</w:t>
      </w:r>
      <w:r w:rsidR="00E33584">
        <w:rPr>
          <w:lang w:val="en-GB"/>
        </w:rPr>
        <w:t xml:space="preserve"> and verify secure applications</w:t>
      </w:r>
      <w:r w:rsidR="00B00DB5">
        <w:rPr>
          <w:lang w:val="en-GB"/>
        </w:rPr>
        <w:t>.</w:t>
      </w:r>
      <w:r w:rsidR="00C80347">
        <w:rPr>
          <w:lang w:val="en-GB"/>
        </w:rPr>
        <w:t xml:space="preserve"> </w:t>
      </w:r>
    </w:p>
    <w:p w14:paraId="58AC72B3" w14:textId="6F241970" w:rsidR="009869D9" w:rsidRDefault="00E34497" w:rsidP="0054109E">
      <w:pPr>
        <w:jc w:val="both"/>
        <w:rPr>
          <w:lang w:val="en-GB"/>
        </w:rPr>
      </w:pPr>
      <w:r>
        <w:rPr>
          <w:lang w:val="en-GB"/>
        </w:rPr>
        <w:t>There is</w:t>
      </w:r>
      <w:r w:rsidR="00E4799E">
        <w:rPr>
          <w:lang w:val="en-GB"/>
        </w:rPr>
        <w:t xml:space="preserve"> a level associated with the results. There are 3 levels, which are:</w:t>
      </w:r>
    </w:p>
    <w:p w14:paraId="66D1D520" w14:textId="0A28F7F4" w:rsidR="00E4799E" w:rsidRPr="00E4799E" w:rsidRDefault="00E4799E" w:rsidP="0054109E">
      <w:pPr>
        <w:pStyle w:val="ListParagraph"/>
        <w:numPr>
          <w:ilvl w:val="0"/>
          <w:numId w:val="48"/>
        </w:numPr>
        <w:jc w:val="both"/>
        <w:rPr>
          <w:lang w:val="en-GB"/>
        </w:rPr>
      </w:pPr>
      <w:r>
        <w:rPr>
          <w:lang w:val="en-GB"/>
        </w:rPr>
        <w:t>Level 1 – Opportunistic (Basic)</w:t>
      </w:r>
      <w:r w:rsidR="00E85B42">
        <w:rPr>
          <w:lang w:val="en-GB"/>
        </w:rPr>
        <w:t>. P</w:t>
      </w:r>
      <w:r>
        <w:rPr>
          <w:lang w:val="en-GB"/>
        </w:rPr>
        <w:t>rovides the most basic le</w:t>
      </w:r>
      <w:r w:rsidR="005136A9">
        <w:rPr>
          <w:lang w:val="en-GB"/>
        </w:rPr>
        <w:t>vel of security. It is t</w:t>
      </w:r>
      <w:r w:rsidR="00E85B42">
        <w:rPr>
          <w:lang w:val="en-GB"/>
        </w:rPr>
        <w:t>ypically enough for small applications with low-security tasks.</w:t>
      </w:r>
    </w:p>
    <w:p w14:paraId="376EDD28" w14:textId="1DA6AEA2" w:rsidR="00E85B42" w:rsidRDefault="00E85B42" w:rsidP="0054109E">
      <w:pPr>
        <w:pStyle w:val="ListParagraph"/>
        <w:numPr>
          <w:ilvl w:val="0"/>
          <w:numId w:val="48"/>
        </w:numPr>
        <w:jc w:val="both"/>
        <w:rPr>
          <w:lang w:val="en-GB"/>
        </w:rPr>
      </w:pPr>
      <w:r>
        <w:rPr>
          <w:lang w:val="en-GB"/>
        </w:rPr>
        <w:t xml:space="preserve">Level 2 – Standard. This level provides a higher level of security. It is typically </w:t>
      </w:r>
      <w:r w:rsidR="00B216C8">
        <w:rPr>
          <w:lang w:val="en-GB"/>
        </w:rPr>
        <w:t>required for application with medium security risks.</w:t>
      </w:r>
    </w:p>
    <w:p w14:paraId="21D58031" w14:textId="75A7C280" w:rsidR="00B216C8" w:rsidRPr="00E4799E" w:rsidRDefault="00B216C8" w:rsidP="0054109E">
      <w:pPr>
        <w:pStyle w:val="ListParagraph"/>
        <w:numPr>
          <w:ilvl w:val="0"/>
          <w:numId w:val="48"/>
        </w:numPr>
        <w:jc w:val="both"/>
        <w:rPr>
          <w:lang w:val="en-GB"/>
        </w:rPr>
      </w:pPr>
      <w:r>
        <w:rPr>
          <w:lang w:val="en-GB"/>
        </w:rPr>
        <w:t xml:space="preserve">Level 3 </w:t>
      </w:r>
      <w:r w:rsidR="009E3C02">
        <w:rPr>
          <w:lang w:val="en-GB"/>
        </w:rPr>
        <w:t>–</w:t>
      </w:r>
      <w:r>
        <w:rPr>
          <w:lang w:val="en-GB"/>
        </w:rPr>
        <w:t xml:space="preserve"> </w:t>
      </w:r>
      <w:r w:rsidR="009E3C02">
        <w:rPr>
          <w:lang w:val="en-GB"/>
        </w:rPr>
        <w:t>Advanced. Provides the highest level of security. It is typically required for application</w:t>
      </w:r>
      <w:r w:rsidR="004D3031">
        <w:rPr>
          <w:lang w:val="en-GB"/>
        </w:rPr>
        <w:t>s</w:t>
      </w:r>
      <w:r w:rsidR="009E3C02">
        <w:rPr>
          <w:lang w:val="en-GB"/>
        </w:rPr>
        <w:t xml:space="preserve"> with </w:t>
      </w:r>
      <w:r w:rsidR="004A7809">
        <w:rPr>
          <w:lang w:val="en-GB"/>
        </w:rPr>
        <w:t>high-security tasks.</w:t>
      </w:r>
      <w:r w:rsidR="003D3726" w:rsidRPr="003D3726">
        <w:rPr>
          <w:lang w:val="en-GB"/>
        </w:rPr>
        <w:t xml:space="preserve"> </w:t>
      </w:r>
      <w:sdt>
        <w:sdtPr>
          <w:rPr>
            <w:lang w:val="en-GB"/>
          </w:rPr>
          <w:id w:val="1087736663"/>
          <w:citation/>
        </w:sdtPr>
        <w:sdtContent>
          <w:r w:rsidR="003D3726">
            <w:rPr>
              <w:lang w:val="en-GB"/>
            </w:rPr>
            <w:fldChar w:fldCharType="begin"/>
          </w:r>
          <w:r w:rsidR="003D3726">
            <w:rPr>
              <w:lang w:val="en-GB"/>
            </w:rPr>
            <w:instrText xml:space="preserve">CITATION DESOFST5 \l 2057 </w:instrText>
          </w:r>
          <w:r w:rsidR="003D3726">
            <w:rPr>
              <w:lang w:val="en-GB"/>
            </w:rPr>
            <w:fldChar w:fldCharType="separate"/>
          </w:r>
          <w:r w:rsidR="0077268C" w:rsidRPr="0077268C">
            <w:rPr>
              <w:noProof/>
              <w:lang w:val="en-GB"/>
            </w:rPr>
            <w:t>[4]</w:t>
          </w:r>
          <w:r w:rsidR="003D3726">
            <w:rPr>
              <w:lang w:val="en-GB"/>
            </w:rPr>
            <w:fldChar w:fldCharType="end"/>
          </w:r>
        </w:sdtContent>
      </w:sdt>
    </w:p>
    <w:p w14:paraId="051FE7DB" w14:textId="77777777" w:rsidR="006F6FDB" w:rsidRDefault="006F6FDB" w:rsidP="00745EE4">
      <w:pPr>
        <w:ind w:left="0"/>
        <w:jc w:val="both"/>
        <w:rPr>
          <w:lang w:val="en-GB"/>
        </w:rPr>
      </w:pPr>
    </w:p>
    <w:tbl>
      <w:tblPr>
        <w:tblStyle w:val="TableGrid"/>
        <w:tblW w:w="0" w:type="auto"/>
        <w:jc w:val="center"/>
        <w:tblLook w:val="04A0" w:firstRow="1" w:lastRow="0" w:firstColumn="1" w:lastColumn="0" w:noHBand="0" w:noVBand="1"/>
      </w:tblPr>
      <w:tblGrid>
        <w:gridCol w:w="2547"/>
        <w:gridCol w:w="1411"/>
        <w:gridCol w:w="1267"/>
        <w:gridCol w:w="1664"/>
        <w:gridCol w:w="2461"/>
      </w:tblGrid>
      <w:tr w:rsidR="00D401E3" w:rsidRPr="00D401E3" w14:paraId="7DCD3C3B" w14:textId="77777777" w:rsidTr="006F6FDB">
        <w:trPr>
          <w:trHeight w:val="420"/>
          <w:jc w:val="center"/>
        </w:trPr>
        <w:tc>
          <w:tcPr>
            <w:tcW w:w="2547" w:type="dxa"/>
            <w:hideMark/>
          </w:tcPr>
          <w:p w14:paraId="3E6CD308" w14:textId="77777777" w:rsidR="00D401E3" w:rsidRPr="00D401E3" w:rsidRDefault="00D401E3" w:rsidP="00BB3B00">
            <w:pPr>
              <w:jc w:val="both"/>
              <w:rPr>
                <w:b/>
                <w:bCs/>
                <w:lang w:val="en-GB"/>
              </w:rPr>
            </w:pPr>
            <w:r w:rsidRPr="00D401E3">
              <w:rPr>
                <w:b/>
                <w:bCs/>
              </w:rPr>
              <w:t>Security Category</w:t>
            </w:r>
          </w:p>
        </w:tc>
        <w:tc>
          <w:tcPr>
            <w:tcW w:w="2477" w:type="dxa"/>
            <w:hideMark/>
          </w:tcPr>
          <w:p w14:paraId="6FE8B16B" w14:textId="77777777" w:rsidR="00D401E3" w:rsidRPr="00D401E3" w:rsidRDefault="00D401E3" w:rsidP="00BB3B00">
            <w:pPr>
              <w:jc w:val="both"/>
              <w:rPr>
                <w:b/>
                <w:bCs/>
              </w:rPr>
            </w:pPr>
            <w:r w:rsidRPr="00D401E3">
              <w:rPr>
                <w:b/>
                <w:bCs/>
              </w:rPr>
              <w:t>Valid criteria</w:t>
            </w:r>
          </w:p>
        </w:tc>
        <w:tc>
          <w:tcPr>
            <w:tcW w:w="819" w:type="dxa"/>
            <w:hideMark/>
          </w:tcPr>
          <w:p w14:paraId="4CEB5C11" w14:textId="77777777" w:rsidR="00D401E3" w:rsidRPr="00D401E3" w:rsidRDefault="00D401E3" w:rsidP="00BB3B00">
            <w:pPr>
              <w:jc w:val="both"/>
              <w:rPr>
                <w:b/>
                <w:bCs/>
              </w:rPr>
            </w:pPr>
            <w:r w:rsidRPr="00D401E3">
              <w:rPr>
                <w:b/>
                <w:bCs/>
              </w:rPr>
              <w:t>Total criteria</w:t>
            </w:r>
          </w:p>
        </w:tc>
        <w:tc>
          <w:tcPr>
            <w:tcW w:w="1046" w:type="dxa"/>
            <w:hideMark/>
          </w:tcPr>
          <w:p w14:paraId="7C37DE4D" w14:textId="77777777" w:rsidR="00D401E3" w:rsidRPr="00D401E3" w:rsidRDefault="00D401E3" w:rsidP="00BB3B00">
            <w:pPr>
              <w:jc w:val="both"/>
              <w:rPr>
                <w:b/>
                <w:bCs/>
              </w:rPr>
            </w:pPr>
            <w:r w:rsidRPr="00D401E3">
              <w:rPr>
                <w:b/>
                <w:bCs/>
              </w:rPr>
              <w:t>Validity Percentage</w:t>
            </w:r>
          </w:p>
        </w:tc>
        <w:tc>
          <w:tcPr>
            <w:tcW w:w="2461" w:type="dxa"/>
            <w:hideMark/>
          </w:tcPr>
          <w:p w14:paraId="06581FEB" w14:textId="77777777" w:rsidR="00D401E3" w:rsidRPr="00D401E3" w:rsidRDefault="00D401E3" w:rsidP="00BB3B00">
            <w:pPr>
              <w:jc w:val="both"/>
              <w:rPr>
                <w:b/>
                <w:bCs/>
              </w:rPr>
            </w:pPr>
            <w:r w:rsidRPr="00D401E3">
              <w:rPr>
                <w:b/>
                <w:bCs/>
              </w:rPr>
              <w:t>ASVS Level Acquired</w:t>
            </w:r>
          </w:p>
        </w:tc>
      </w:tr>
      <w:tr w:rsidR="00D401E3" w:rsidRPr="00D401E3" w14:paraId="44AB9ED5" w14:textId="77777777" w:rsidTr="006F6FDB">
        <w:trPr>
          <w:trHeight w:val="420"/>
          <w:jc w:val="center"/>
        </w:trPr>
        <w:tc>
          <w:tcPr>
            <w:tcW w:w="2547" w:type="dxa"/>
            <w:noWrap/>
            <w:hideMark/>
          </w:tcPr>
          <w:p w14:paraId="458C96AC" w14:textId="707488D0" w:rsidR="00D401E3" w:rsidRPr="00D401E3" w:rsidRDefault="00D401E3" w:rsidP="00BB3B00">
            <w:pPr>
              <w:jc w:val="both"/>
              <w:rPr>
                <w:lang w:val="en-GB"/>
              </w:rPr>
            </w:pPr>
            <w:r w:rsidRPr="00D401E3">
              <w:rPr>
                <w:lang w:val="en-GB"/>
              </w:rPr>
              <w:lastRenderedPageBreak/>
              <w:t>Architecture, Design and Threat Modelling</w:t>
            </w:r>
          </w:p>
        </w:tc>
        <w:tc>
          <w:tcPr>
            <w:tcW w:w="2477" w:type="dxa"/>
            <w:hideMark/>
          </w:tcPr>
          <w:p w14:paraId="3D7D2C69" w14:textId="77777777" w:rsidR="00D401E3" w:rsidRPr="00D401E3" w:rsidRDefault="00D401E3" w:rsidP="00BB3B00">
            <w:pPr>
              <w:jc w:val="both"/>
            </w:pPr>
            <w:r w:rsidRPr="00D401E3">
              <w:t>19</w:t>
            </w:r>
          </w:p>
        </w:tc>
        <w:tc>
          <w:tcPr>
            <w:tcW w:w="819" w:type="dxa"/>
            <w:hideMark/>
          </w:tcPr>
          <w:p w14:paraId="061D8F84" w14:textId="77777777" w:rsidR="00D401E3" w:rsidRPr="00D401E3" w:rsidRDefault="00D401E3" w:rsidP="00BB3B00">
            <w:pPr>
              <w:jc w:val="both"/>
            </w:pPr>
            <w:r w:rsidRPr="00D401E3">
              <w:t>39</w:t>
            </w:r>
          </w:p>
        </w:tc>
        <w:tc>
          <w:tcPr>
            <w:tcW w:w="1046" w:type="dxa"/>
            <w:hideMark/>
          </w:tcPr>
          <w:p w14:paraId="3717667D" w14:textId="77777777" w:rsidR="00D401E3" w:rsidRPr="00D401E3" w:rsidRDefault="00D401E3" w:rsidP="00BB3B00">
            <w:pPr>
              <w:jc w:val="both"/>
            </w:pPr>
            <w:r w:rsidRPr="00D401E3">
              <w:t xml:space="preserve">0.05 </w:t>
            </w:r>
          </w:p>
        </w:tc>
        <w:tc>
          <w:tcPr>
            <w:tcW w:w="2461" w:type="dxa"/>
            <w:noWrap/>
            <w:hideMark/>
          </w:tcPr>
          <w:p w14:paraId="17C39158" w14:textId="77777777" w:rsidR="00D401E3" w:rsidRPr="00D401E3" w:rsidRDefault="00D401E3" w:rsidP="00BB3B00">
            <w:pPr>
              <w:jc w:val="both"/>
            </w:pPr>
            <w:r w:rsidRPr="00D401E3">
              <w:t>L1</w:t>
            </w:r>
          </w:p>
        </w:tc>
      </w:tr>
      <w:tr w:rsidR="00D401E3" w:rsidRPr="00D401E3" w14:paraId="78BAE108" w14:textId="77777777" w:rsidTr="006F6FDB">
        <w:trPr>
          <w:trHeight w:val="420"/>
          <w:jc w:val="center"/>
        </w:trPr>
        <w:tc>
          <w:tcPr>
            <w:tcW w:w="2547" w:type="dxa"/>
            <w:noWrap/>
            <w:hideMark/>
          </w:tcPr>
          <w:p w14:paraId="06F91E42" w14:textId="77777777" w:rsidR="00D401E3" w:rsidRPr="00D401E3" w:rsidRDefault="00D401E3" w:rsidP="00BB3B00">
            <w:pPr>
              <w:jc w:val="both"/>
            </w:pPr>
            <w:r w:rsidRPr="00D401E3">
              <w:t>Authentication</w:t>
            </w:r>
          </w:p>
        </w:tc>
        <w:tc>
          <w:tcPr>
            <w:tcW w:w="2477" w:type="dxa"/>
            <w:hideMark/>
          </w:tcPr>
          <w:p w14:paraId="1E0A8B64" w14:textId="77777777" w:rsidR="00D401E3" w:rsidRPr="00D401E3" w:rsidRDefault="00D401E3" w:rsidP="00BB3B00">
            <w:pPr>
              <w:jc w:val="both"/>
            </w:pPr>
            <w:r w:rsidRPr="00D401E3">
              <w:t>21</w:t>
            </w:r>
          </w:p>
        </w:tc>
        <w:tc>
          <w:tcPr>
            <w:tcW w:w="819" w:type="dxa"/>
            <w:hideMark/>
          </w:tcPr>
          <w:p w14:paraId="159244C3" w14:textId="77777777" w:rsidR="00D401E3" w:rsidRPr="00D401E3" w:rsidRDefault="00D401E3" w:rsidP="00BB3B00">
            <w:pPr>
              <w:jc w:val="both"/>
            </w:pPr>
            <w:r w:rsidRPr="00D401E3">
              <w:t>57</w:t>
            </w:r>
          </w:p>
        </w:tc>
        <w:tc>
          <w:tcPr>
            <w:tcW w:w="1046" w:type="dxa"/>
            <w:hideMark/>
          </w:tcPr>
          <w:p w14:paraId="2764A09E" w14:textId="77777777" w:rsidR="00D401E3" w:rsidRPr="00D401E3" w:rsidRDefault="00D401E3" w:rsidP="00BB3B00">
            <w:pPr>
              <w:jc w:val="both"/>
            </w:pPr>
            <w:r w:rsidRPr="00D401E3">
              <w:t xml:space="preserve">0.04 </w:t>
            </w:r>
          </w:p>
        </w:tc>
        <w:tc>
          <w:tcPr>
            <w:tcW w:w="2461" w:type="dxa"/>
            <w:noWrap/>
            <w:hideMark/>
          </w:tcPr>
          <w:p w14:paraId="5A729494" w14:textId="77777777" w:rsidR="00D401E3" w:rsidRPr="00D401E3" w:rsidRDefault="00D401E3" w:rsidP="00BB3B00">
            <w:pPr>
              <w:jc w:val="both"/>
            </w:pPr>
            <w:r w:rsidRPr="00D401E3">
              <w:t>L0</w:t>
            </w:r>
          </w:p>
        </w:tc>
      </w:tr>
      <w:tr w:rsidR="00D401E3" w:rsidRPr="00D401E3" w14:paraId="08348690" w14:textId="77777777" w:rsidTr="006F6FDB">
        <w:trPr>
          <w:trHeight w:val="420"/>
          <w:jc w:val="center"/>
        </w:trPr>
        <w:tc>
          <w:tcPr>
            <w:tcW w:w="2547" w:type="dxa"/>
            <w:noWrap/>
            <w:hideMark/>
          </w:tcPr>
          <w:p w14:paraId="3457E5FF" w14:textId="77777777" w:rsidR="00D401E3" w:rsidRPr="00D401E3" w:rsidRDefault="00D401E3" w:rsidP="00BB3B00">
            <w:pPr>
              <w:jc w:val="both"/>
            </w:pPr>
            <w:r w:rsidRPr="00D401E3">
              <w:t>Session Management</w:t>
            </w:r>
          </w:p>
        </w:tc>
        <w:tc>
          <w:tcPr>
            <w:tcW w:w="2477" w:type="dxa"/>
            <w:hideMark/>
          </w:tcPr>
          <w:p w14:paraId="2B1F254E" w14:textId="77777777" w:rsidR="00D401E3" w:rsidRPr="00D401E3" w:rsidRDefault="00D401E3" w:rsidP="00BB3B00">
            <w:pPr>
              <w:jc w:val="both"/>
            </w:pPr>
            <w:r w:rsidRPr="00D401E3">
              <w:t>10</w:t>
            </w:r>
          </w:p>
        </w:tc>
        <w:tc>
          <w:tcPr>
            <w:tcW w:w="819" w:type="dxa"/>
            <w:hideMark/>
          </w:tcPr>
          <w:p w14:paraId="64E6E79E" w14:textId="77777777" w:rsidR="00D401E3" w:rsidRPr="00D401E3" w:rsidRDefault="00D401E3" w:rsidP="00BB3B00">
            <w:pPr>
              <w:jc w:val="both"/>
            </w:pPr>
            <w:r w:rsidRPr="00D401E3">
              <w:t>13</w:t>
            </w:r>
          </w:p>
        </w:tc>
        <w:tc>
          <w:tcPr>
            <w:tcW w:w="1046" w:type="dxa"/>
            <w:hideMark/>
          </w:tcPr>
          <w:p w14:paraId="095080C7" w14:textId="77777777" w:rsidR="00D401E3" w:rsidRPr="00D401E3" w:rsidRDefault="00D401E3" w:rsidP="00BB3B00">
            <w:pPr>
              <w:jc w:val="both"/>
            </w:pPr>
            <w:r w:rsidRPr="00D401E3">
              <w:t xml:space="preserve">0.08 </w:t>
            </w:r>
          </w:p>
        </w:tc>
        <w:tc>
          <w:tcPr>
            <w:tcW w:w="2461" w:type="dxa"/>
            <w:noWrap/>
            <w:hideMark/>
          </w:tcPr>
          <w:p w14:paraId="706906BD" w14:textId="77777777" w:rsidR="00D401E3" w:rsidRPr="00D401E3" w:rsidRDefault="00D401E3" w:rsidP="00BB3B00">
            <w:pPr>
              <w:jc w:val="both"/>
            </w:pPr>
            <w:r w:rsidRPr="00D401E3">
              <w:t>L1</w:t>
            </w:r>
          </w:p>
        </w:tc>
      </w:tr>
      <w:tr w:rsidR="00D401E3" w:rsidRPr="00D401E3" w14:paraId="03077C7A" w14:textId="77777777" w:rsidTr="006F6FDB">
        <w:trPr>
          <w:trHeight w:val="420"/>
          <w:jc w:val="center"/>
        </w:trPr>
        <w:tc>
          <w:tcPr>
            <w:tcW w:w="2547" w:type="dxa"/>
            <w:noWrap/>
            <w:hideMark/>
          </w:tcPr>
          <w:p w14:paraId="621AE634" w14:textId="77777777" w:rsidR="00D401E3" w:rsidRPr="00D401E3" w:rsidRDefault="00D401E3" w:rsidP="00BB3B00">
            <w:pPr>
              <w:jc w:val="both"/>
            </w:pPr>
            <w:r w:rsidRPr="00D401E3">
              <w:t>Access Control</w:t>
            </w:r>
          </w:p>
        </w:tc>
        <w:tc>
          <w:tcPr>
            <w:tcW w:w="2477" w:type="dxa"/>
            <w:hideMark/>
          </w:tcPr>
          <w:p w14:paraId="3CFE32F4" w14:textId="77777777" w:rsidR="00D401E3" w:rsidRPr="00D401E3" w:rsidRDefault="00D401E3" w:rsidP="00BB3B00">
            <w:pPr>
              <w:jc w:val="both"/>
            </w:pPr>
            <w:r w:rsidRPr="00D401E3">
              <w:t>6</w:t>
            </w:r>
          </w:p>
        </w:tc>
        <w:tc>
          <w:tcPr>
            <w:tcW w:w="819" w:type="dxa"/>
            <w:hideMark/>
          </w:tcPr>
          <w:p w14:paraId="7EF5A137" w14:textId="77777777" w:rsidR="00D401E3" w:rsidRPr="00D401E3" w:rsidRDefault="00D401E3" w:rsidP="00BB3B00">
            <w:pPr>
              <w:jc w:val="both"/>
            </w:pPr>
            <w:r w:rsidRPr="00D401E3">
              <w:t>9</w:t>
            </w:r>
          </w:p>
        </w:tc>
        <w:tc>
          <w:tcPr>
            <w:tcW w:w="1046" w:type="dxa"/>
            <w:hideMark/>
          </w:tcPr>
          <w:p w14:paraId="3036AE5F" w14:textId="77777777" w:rsidR="00D401E3" w:rsidRPr="00D401E3" w:rsidRDefault="00D401E3" w:rsidP="00BB3B00">
            <w:pPr>
              <w:jc w:val="both"/>
            </w:pPr>
            <w:r w:rsidRPr="00D401E3">
              <w:t xml:space="preserve">0.07 </w:t>
            </w:r>
          </w:p>
        </w:tc>
        <w:tc>
          <w:tcPr>
            <w:tcW w:w="2461" w:type="dxa"/>
            <w:noWrap/>
            <w:hideMark/>
          </w:tcPr>
          <w:p w14:paraId="3CCC41DC" w14:textId="77777777" w:rsidR="00D401E3" w:rsidRPr="00D401E3" w:rsidRDefault="00D401E3" w:rsidP="00BB3B00">
            <w:pPr>
              <w:jc w:val="both"/>
            </w:pPr>
            <w:r w:rsidRPr="00D401E3">
              <w:t>L0</w:t>
            </w:r>
          </w:p>
        </w:tc>
      </w:tr>
      <w:tr w:rsidR="00D401E3" w:rsidRPr="00D401E3" w14:paraId="3DC38775" w14:textId="77777777" w:rsidTr="006F6FDB">
        <w:trPr>
          <w:trHeight w:val="420"/>
          <w:jc w:val="center"/>
        </w:trPr>
        <w:tc>
          <w:tcPr>
            <w:tcW w:w="2547" w:type="dxa"/>
            <w:noWrap/>
            <w:hideMark/>
          </w:tcPr>
          <w:p w14:paraId="513F08D8" w14:textId="6806E190" w:rsidR="00D401E3" w:rsidRPr="00D401E3" w:rsidRDefault="00D401E3" w:rsidP="00BB3B00">
            <w:pPr>
              <w:jc w:val="both"/>
            </w:pPr>
            <w:r w:rsidRPr="00D401E3">
              <w:t>Validation, Sanitization and Encoding</w:t>
            </w:r>
          </w:p>
        </w:tc>
        <w:tc>
          <w:tcPr>
            <w:tcW w:w="2477" w:type="dxa"/>
            <w:hideMark/>
          </w:tcPr>
          <w:p w14:paraId="7A432CF8" w14:textId="77777777" w:rsidR="00D401E3" w:rsidRPr="00D401E3" w:rsidRDefault="00D401E3" w:rsidP="00BB3B00">
            <w:pPr>
              <w:jc w:val="both"/>
            </w:pPr>
            <w:r w:rsidRPr="00D401E3">
              <w:t>16</w:t>
            </w:r>
          </w:p>
        </w:tc>
        <w:tc>
          <w:tcPr>
            <w:tcW w:w="819" w:type="dxa"/>
            <w:hideMark/>
          </w:tcPr>
          <w:p w14:paraId="7E212984" w14:textId="77777777" w:rsidR="00D401E3" w:rsidRPr="00D401E3" w:rsidRDefault="00D401E3" w:rsidP="00BB3B00">
            <w:pPr>
              <w:jc w:val="both"/>
            </w:pPr>
            <w:r w:rsidRPr="00D401E3">
              <w:t>26</w:t>
            </w:r>
          </w:p>
        </w:tc>
        <w:tc>
          <w:tcPr>
            <w:tcW w:w="1046" w:type="dxa"/>
            <w:hideMark/>
          </w:tcPr>
          <w:p w14:paraId="59429DDE" w14:textId="77777777" w:rsidR="00D401E3" w:rsidRPr="00D401E3" w:rsidRDefault="00D401E3" w:rsidP="00BB3B00">
            <w:pPr>
              <w:jc w:val="both"/>
            </w:pPr>
            <w:r w:rsidRPr="00D401E3">
              <w:t xml:space="preserve">0.06 </w:t>
            </w:r>
          </w:p>
        </w:tc>
        <w:tc>
          <w:tcPr>
            <w:tcW w:w="2461" w:type="dxa"/>
            <w:noWrap/>
            <w:hideMark/>
          </w:tcPr>
          <w:p w14:paraId="6BAF43A8" w14:textId="77777777" w:rsidR="00D401E3" w:rsidRPr="00D401E3" w:rsidRDefault="00D401E3" w:rsidP="00BB3B00">
            <w:pPr>
              <w:jc w:val="both"/>
            </w:pPr>
            <w:r w:rsidRPr="00D401E3">
              <w:t>L0</w:t>
            </w:r>
          </w:p>
        </w:tc>
      </w:tr>
      <w:tr w:rsidR="00D401E3" w:rsidRPr="00D401E3" w14:paraId="4FD09590" w14:textId="77777777" w:rsidTr="006F6FDB">
        <w:trPr>
          <w:trHeight w:val="420"/>
          <w:jc w:val="center"/>
        </w:trPr>
        <w:tc>
          <w:tcPr>
            <w:tcW w:w="2547" w:type="dxa"/>
            <w:noWrap/>
            <w:hideMark/>
          </w:tcPr>
          <w:p w14:paraId="11305E10" w14:textId="77777777" w:rsidR="00D401E3" w:rsidRPr="00D401E3" w:rsidRDefault="00D401E3" w:rsidP="00BB3B00">
            <w:pPr>
              <w:jc w:val="both"/>
            </w:pPr>
            <w:r w:rsidRPr="00D401E3">
              <w:t>Stored Cryptography</w:t>
            </w:r>
          </w:p>
        </w:tc>
        <w:tc>
          <w:tcPr>
            <w:tcW w:w="2477" w:type="dxa"/>
            <w:hideMark/>
          </w:tcPr>
          <w:p w14:paraId="07953507" w14:textId="77777777" w:rsidR="00D401E3" w:rsidRPr="00D401E3" w:rsidRDefault="00D401E3" w:rsidP="00BB3B00">
            <w:pPr>
              <w:jc w:val="both"/>
            </w:pPr>
            <w:r w:rsidRPr="00D401E3">
              <w:t>9</w:t>
            </w:r>
          </w:p>
        </w:tc>
        <w:tc>
          <w:tcPr>
            <w:tcW w:w="819" w:type="dxa"/>
            <w:hideMark/>
          </w:tcPr>
          <w:p w14:paraId="021FFD47" w14:textId="77777777" w:rsidR="00D401E3" w:rsidRPr="00D401E3" w:rsidRDefault="00D401E3" w:rsidP="00BB3B00">
            <w:pPr>
              <w:jc w:val="both"/>
            </w:pPr>
            <w:r w:rsidRPr="00D401E3">
              <w:t>16</w:t>
            </w:r>
          </w:p>
        </w:tc>
        <w:tc>
          <w:tcPr>
            <w:tcW w:w="1046" w:type="dxa"/>
            <w:hideMark/>
          </w:tcPr>
          <w:p w14:paraId="204434F5" w14:textId="77777777" w:rsidR="00D401E3" w:rsidRPr="00D401E3" w:rsidRDefault="00D401E3" w:rsidP="00BB3B00">
            <w:pPr>
              <w:jc w:val="both"/>
            </w:pPr>
            <w:r w:rsidRPr="00D401E3">
              <w:t xml:space="preserve">0.06 </w:t>
            </w:r>
          </w:p>
        </w:tc>
        <w:tc>
          <w:tcPr>
            <w:tcW w:w="2461" w:type="dxa"/>
            <w:noWrap/>
            <w:hideMark/>
          </w:tcPr>
          <w:p w14:paraId="73B05C44" w14:textId="77777777" w:rsidR="00D401E3" w:rsidRPr="00D401E3" w:rsidRDefault="00D401E3" w:rsidP="00BB3B00">
            <w:pPr>
              <w:jc w:val="both"/>
            </w:pPr>
            <w:r w:rsidRPr="00D401E3">
              <w:t>L1</w:t>
            </w:r>
          </w:p>
        </w:tc>
      </w:tr>
      <w:tr w:rsidR="00D401E3" w:rsidRPr="00D401E3" w14:paraId="05AB8EAD" w14:textId="77777777" w:rsidTr="006F6FDB">
        <w:trPr>
          <w:trHeight w:val="420"/>
          <w:jc w:val="center"/>
        </w:trPr>
        <w:tc>
          <w:tcPr>
            <w:tcW w:w="2547" w:type="dxa"/>
            <w:noWrap/>
            <w:hideMark/>
          </w:tcPr>
          <w:p w14:paraId="10068EB5" w14:textId="77777777" w:rsidR="00D401E3" w:rsidRPr="00D401E3" w:rsidRDefault="00D401E3" w:rsidP="00BB3B00">
            <w:pPr>
              <w:jc w:val="both"/>
            </w:pPr>
            <w:r w:rsidRPr="00D401E3">
              <w:t>Error Handling and Logging</w:t>
            </w:r>
          </w:p>
        </w:tc>
        <w:tc>
          <w:tcPr>
            <w:tcW w:w="2477" w:type="dxa"/>
            <w:hideMark/>
          </w:tcPr>
          <w:p w14:paraId="669D5D9D" w14:textId="77777777" w:rsidR="00D401E3" w:rsidRPr="00D401E3" w:rsidRDefault="00D401E3" w:rsidP="00BB3B00">
            <w:pPr>
              <w:jc w:val="both"/>
            </w:pPr>
            <w:r w:rsidRPr="00D401E3">
              <w:t>8</w:t>
            </w:r>
          </w:p>
        </w:tc>
        <w:tc>
          <w:tcPr>
            <w:tcW w:w="819" w:type="dxa"/>
            <w:hideMark/>
          </w:tcPr>
          <w:p w14:paraId="3E1D4227" w14:textId="77777777" w:rsidR="00D401E3" w:rsidRPr="00D401E3" w:rsidRDefault="00D401E3" w:rsidP="00BB3B00">
            <w:pPr>
              <w:jc w:val="both"/>
            </w:pPr>
            <w:r w:rsidRPr="00D401E3">
              <w:t>12</w:t>
            </w:r>
          </w:p>
        </w:tc>
        <w:tc>
          <w:tcPr>
            <w:tcW w:w="1046" w:type="dxa"/>
            <w:hideMark/>
          </w:tcPr>
          <w:p w14:paraId="037F9E26" w14:textId="77777777" w:rsidR="00D401E3" w:rsidRPr="00D401E3" w:rsidRDefault="00D401E3" w:rsidP="00BB3B00">
            <w:pPr>
              <w:jc w:val="both"/>
            </w:pPr>
            <w:r w:rsidRPr="00D401E3">
              <w:t xml:space="preserve">0.07 </w:t>
            </w:r>
          </w:p>
        </w:tc>
        <w:tc>
          <w:tcPr>
            <w:tcW w:w="2461" w:type="dxa"/>
            <w:noWrap/>
            <w:hideMark/>
          </w:tcPr>
          <w:p w14:paraId="51E2D253" w14:textId="77777777" w:rsidR="00D401E3" w:rsidRPr="00D401E3" w:rsidRDefault="00D401E3" w:rsidP="00BB3B00">
            <w:pPr>
              <w:jc w:val="both"/>
            </w:pPr>
            <w:r w:rsidRPr="00D401E3">
              <w:t>L1</w:t>
            </w:r>
          </w:p>
        </w:tc>
      </w:tr>
      <w:tr w:rsidR="00D401E3" w:rsidRPr="00D401E3" w14:paraId="4A079115" w14:textId="77777777" w:rsidTr="006F6FDB">
        <w:trPr>
          <w:trHeight w:val="420"/>
          <w:jc w:val="center"/>
        </w:trPr>
        <w:tc>
          <w:tcPr>
            <w:tcW w:w="2547" w:type="dxa"/>
            <w:noWrap/>
            <w:hideMark/>
          </w:tcPr>
          <w:p w14:paraId="218D3221" w14:textId="77777777" w:rsidR="00D401E3" w:rsidRPr="00D401E3" w:rsidRDefault="00D401E3" w:rsidP="00BB3B00">
            <w:pPr>
              <w:jc w:val="both"/>
            </w:pPr>
            <w:r w:rsidRPr="00D401E3">
              <w:t>Data Protection</w:t>
            </w:r>
          </w:p>
        </w:tc>
        <w:tc>
          <w:tcPr>
            <w:tcW w:w="2477" w:type="dxa"/>
            <w:hideMark/>
          </w:tcPr>
          <w:p w14:paraId="40C8E711" w14:textId="77777777" w:rsidR="00D401E3" w:rsidRPr="00D401E3" w:rsidRDefault="00D401E3" w:rsidP="00BB3B00">
            <w:pPr>
              <w:jc w:val="both"/>
            </w:pPr>
            <w:r w:rsidRPr="00D401E3">
              <w:t>12</w:t>
            </w:r>
          </w:p>
        </w:tc>
        <w:tc>
          <w:tcPr>
            <w:tcW w:w="819" w:type="dxa"/>
            <w:hideMark/>
          </w:tcPr>
          <w:p w14:paraId="76555129" w14:textId="77777777" w:rsidR="00D401E3" w:rsidRPr="00D401E3" w:rsidRDefault="00D401E3" w:rsidP="00BB3B00">
            <w:pPr>
              <w:jc w:val="both"/>
            </w:pPr>
            <w:r w:rsidRPr="00D401E3">
              <w:t>16</w:t>
            </w:r>
          </w:p>
        </w:tc>
        <w:tc>
          <w:tcPr>
            <w:tcW w:w="1046" w:type="dxa"/>
            <w:hideMark/>
          </w:tcPr>
          <w:p w14:paraId="421797DE" w14:textId="77777777" w:rsidR="00D401E3" w:rsidRPr="00D401E3" w:rsidRDefault="00D401E3" w:rsidP="00BB3B00">
            <w:pPr>
              <w:jc w:val="both"/>
            </w:pPr>
            <w:r w:rsidRPr="00D401E3">
              <w:t xml:space="preserve">0.08 </w:t>
            </w:r>
          </w:p>
        </w:tc>
        <w:tc>
          <w:tcPr>
            <w:tcW w:w="2461" w:type="dxa"/>
            <w:noWrap/>
            <w:hideMark/>
          </w:tcPr>
          <w:p w14:paraId="1E29F0CC" w14:textId="77777777" w:rsidR="00D401E3" w:rsidRPr="00D401E3" w:rsidRDefault="00D401E3" w:rsidP="00BB3B00">
            <w:pPr>
              <w:jc w:val="both"/>
            </w:pPr>
            <w:r w:rsidRPr="00D401E3">
              <w:t>L0</w:t>
            </w:r>
          </w:p>
        </w:tc>
      </w:tr>
      <w:tr w:rsidR="00D401E3" w:rsidRPr="00D401E3" w14:paraId="07C4DC95" w14:textId="77777777" w:rsidTr="006F6FDB">
        <w:trPr>
          <w:trHeight w:val="420"/>
          <w:jc w:val="center"/>
        </w:trPr>
        <w:tc>
          <w:tcPr>
            <w:tcW w:w="2547" w:type="dxa"/>
            <w:noWrap/>
            <w:hideMark/>
          </w:tcPr>
          <w:p w14:paraId="1F55BDB4" w14:textId="77777777" w:rsidR="00D401E3" w:rsidRPr="00D401E3" w:rsidRDefault="00D401E3" w:rsidP="00BB3B00">
            <w:pPr>
              <w:jc w:val="both"/>
            </w:pPr>
            <w:r w:rsidRPr="00D401E3">
              <w:t>Communication</w:t>
            </w:r>
          </w:p>
        </w:tc>
        <w:tc>
          <w:tcPr>
            <w:tcW w:w="2477" w:type="dxa"/>
            <w:hideMark/>
          </w:tcPr>
          <w:p w14:paraId="375B6B86" w14:textId="77777777" w:rsidR="00D401E3" w:rsidRPr="00D401E3" w:rsidRDefault="00D401E3" w:rsidP="00BB3B00">
            <w:pPr>
              <w:jc w:val="both"/>
            </w:pPr>
            <w:r w:rsidRPr="00D401E3">
              <w:t>4</w:t>
            </w:r>
          </w:p>
        </w:tc>
        <w:tc>
          <w:tcPr>
            <w:tcW w:w="819" w:type="dxa"/>
            <w:hideMark/>
          </w:tcPr>
          <w:p w14:paraId="4938B1F2" w14:textId="77777777" w:rsidR="00D401E3" w:rsidRPr="00D401E3" w:rsidRDefault="00D401E3" w:rsidP="00BB3B00">
            <w:pPr>
              <w:jc w:val="both"/>
            </w:pPr>
            <w:r w:rsidRPr="00D401E3">
              <w:t>6</w:t>
            </w:r>
          </w:p>
        </w:tc>
        <w:tc>
          <w:tcPr>
            <w:tcW w:w="1046" w:type="dxa"/>
            <w:hideMark/>
          </w:tcPr>
          <w:p w14:paraId="1F0F6895" w14:textId="77777777" w:rsidR="00D401E3" w:rsidRPr="00D401E3" w:rsidRDefault="00D401E3" w:rsidP="00BB3B00">
            <w:pPr>
              <w:jc w:val="both"/>
            </w:pPr>
            <w:r w:rsidRPr="00D401E3">
              <w:t xml:space="preserve">0.07 </w:t>
            </w:r>
          </w:p>
        </w:tc>
        <w:tc>
          <w:tcPr>
            <w:tcW w:w="2461" w:type="dxa"/>
            <w:noWrap/>
            <w:hideMark/>
          </w:tcPr>
          <w:p w14:paraId="2D2BE389" w14:textId="77777777" w:rsidR="00D401E3" w:rsidRPr="00D401E3" w:rsidRDefault="00D401E3" w:rsidP="00BB3B00">
            <w:pPr>
              <w:jc w:val="both"/>
            </w:pPr>
            <w:r w:rsidRPr="00D401E3">
              <w:t>L1</w:t>
            </w:r>
          </w:p>
        </w:tc>
      </w:tr>
      <w:tr w:rsidR="00D401E3" w:rsidRPr="00D401E3" w14:paraId="3262B7AB" w14:textId="77777777" w:rsidTr="006F6FDB">
        <w:trPr>
          <w:trHeight w:val="420"/>
          <w:jc w:val="center"/>
        </w:trPr>
        <w:tc>
          <w:tcPr>
            <w:tcW w:w="2547" w:type="dxa"/>
            <w:noWrap/>
            <w:hideMark/>
          </w:tcPr>
          <w:p w14:paraId="264F037E" w14:textId="77777777" w:rsidR="00D401E3" w:rsidRPr="00D401E3" w:rsidRDefault="00D401E3" w:rsidP="00BB3B00">
            <w:pPr>
              <w:jc w:val="both"/>
            </w:pPr>
            <w:r w:rsidRPr="00D401E3">
              <w:t>Malicious Code</w:t>
            </w:r>
          </w:p>
        </w:tc>
        <w:tc>
          <w:tcPr>
            <w:tcW w:w="2477" w:type="dxa"/>
            <w:hideMark/>
          </w:tcPr>
          <w:p w14:paraId="4045B790" w14:textId="77777777" w:rsidR="00D401E3" w:rsidRPr="00D401E3" w:rsidRDefault="00D401E3" w:rsidP="00BB3B00">
            <w:pPr>
              <w:jc w:val="both"/>
            </w:pPr>
            <w:r w:rsidRPr="00D401E3">
              <w:t>7</w:t>
            </w:r>
          </w:p>
        </w:tc>
        <w:tc>
          <w:tcPr>
            <w:tcW w:w="819" w:type="dxa"/>
            <w:hideMark/>
          </w:tcPr>
          <w:p w14:paraId="4D9FF165" w14:textId="77777777" w:rsidR="00D401E3" w:rsidRPr="00D401E3" w:rsidRDefault="00D401E3" w:rsidP="00BB3B00">
            <w:pPr>
              <w:jc w:val="both"/>
            </w:pPr>
            <w:r w:rsidRPr="00D401E3">
              <w:t>10</w:t>
            </w:r>
          </w:p>
        </w:tc>
        <w:tc>
          <w:tcPr>
            <w:tcW w:w="1046" w:type="dxa"/>
            <w:hideMark/>
          </w:tcPr>
          <w:p w14:paraId="0BFC809E" w14:textId="77777777" w:rsidR="00D401E3" w:rsidRPr="00D401E3" w:rsidRDefault="00D401E3" w:rsidP="00BB3B00">
            <w:pPr>
              <w:jc w:val="both"/>
            </w:pPr>
            <w:r w:rsidRPr="00D401E3">
              <w:t xml:space="preserve">0.07 </w:t>
            </w:r>
          </w:p>
        </w:tc>
        <w:tc>
          <w:tcPr>
            <w:tcW w:w="2461" w:type="dxa"/>
            <w:noWrap/>
            <w:hideMark/>
          </w:tcPr>
          <w:p w14:paraId="70DEE777" w14:textId="77777777" w:rsidR="00D401E3" w:rsidRPr="00D401E3" w:rsidRDefault="00D401E3" w:rsidP="00BB3B00">
            <w:pPr>
              <w:jc w:val="both"/>
            </w:pPr>
            <w:r w:rsidRPr="00D401E3">
              <w:t>L0</w:t>
            </w:r>
          </w:p>
        </w:tc>
      </w:tr>
      <w:tr w:rsidR="00D401E3" w:rsidRPr="00D401E3" w14:paraId="11CDB6D4" w14:textId="77777777" w:rsidTr="006F6FDB">
        <w:trPr>
          <w:trHeight w:val="420"/>
          <w:jc w:val="center"/>
        </w:trPr>
        <w:tc>
          <w:tcPr>
            <w:tcW w:w="2547" w:type="dxa"/>
            <w:noWrap/>
            <w:hideMark/>
          </w:tcPr>
          <w:p w14:paraId="102CE348" w14:textId="77777777" w:rsidR="00D401E3" w:rsidRPr="00D401E3" w:rsidRDefault="00D401E3" w:rsidP="00BB3B00">
            <w:pPr>
              <w:jc w:val="both"/>
            </w:pPr>
            <w:r w:rsidRPr="00D401E3">
              <w:t>Business Logic</w:t>
            </w:r>
          </w:p>
        </w:tc>
        <w:tc>
          <w:tcPr>
            <w:tcW w:w="2477" w:type="dxa"/>
            <w:hideMark/>
          </w:tcPr>
          <w:p w14:paraId="2517F190" w14:textId="77777777" w:rsidR="00D401E3" w:rsidRPr="00D401E3" w:rsidRDefault="00D401E3" w:rsidP="00BB3B00">
            <w:pPr>
              <w:jc w:val="both"/>
            </w:pPr>
            <w:r w:rsidRPr="00D401E3">
              <w:t>8</w:t>
            </w:r>
          </w:p>
        </w:tc>
        <w:tc>
          <w:tcPr>
            <w:tcW w:w="819" w:type="dxa"/>
            <w:hideMark/>
          </w:tcPr>
          <w:p w14:paraId="229AE1D4" w14:textId="77777777" w:rsidR="00D401E3" w:rsidRPr="00D401E3" w:rsidRDefault="00D401E3" w:rsidP="00BB3B00">
            <w:pPr>
              <w:jc w:val="both"/>
            </w:pPr>
            <w:r w:rsidRPr="00D401E3">
              <w:t>8</w:t>
            </w:r>
          </w:p>
        </w:tc>
        <w:tc>
          <w:tcPr>
            <w:tcW w:w="1046" w:type="dxa"/>
            <w:hideMark/>
          </w:tcPr>
          <w:p w14:paraId="2AD6448E" w14:textId="77777777" w:rsidR="00D401E3" w:rsidRPr="00D401E3" w:rsidRDefault="00D401E3" w:rsidP="00BB3B00">
            <w:pPr>
              <w:jc w:val="both"/>
            </w:pPr>
            <w:r w:rsidRPr="00D401E3">
              <w:t xml:space="preserve">0.10 </w:t>
            </w:r>
          </w:p>
        </w:tc>
        <w:tc>
          <w:tcPr>
            <w:tcW w:w="2461" w:type="dxa"/>
            <w:noWrap/>
            <w:hideMark/>
          </w:tcPr>
          <w:p w14:paraId="7910BA73" w14:textId="77777777" w:rsidR="00D401E3" w:rsidRPr="00D401E3" w:rsidRDefault="00D401E3" w:rsidP="00BB3B00">
            <w:pPr>
              <w:jc w:val="both"/>
            </w:pPr>
            <w:r w:rsidRPr="00D401E3">
              <w:t>L2</w:t>
            </w:r>
          </w:p>
        </w:tc>
      </w:tr>
      <w:tr w:rsidR="00D401E3" w:rsidRPr="00D401E3" w14:paraId="286FABD8" w14:textId="77777777" w:rsidTr="006F6FDB">
        <w:trPr>
          <w:trHeight w:val="420"/>
          <w:jc w:val="center"/>
        </w:trPr>
        <w:tc>
          <w:tcPr>
            <w:tcW w:w="2547" w:type="dxa"/>
            <w:noWrap/>
            <w:hideMark/>
          </w:tcPr>
          <w:p w14:paraId="1BEBAFF8" w14:textId="77777777" w:rsidR="00D401E3" w:rsidRPr="00D401E3" w:rsidRDefault="00D401E3" w:rsidP="00BB3B00">
            <w:pPr>
              <w:jc w:val="both"/>
            </w:pPr>
            <w:r w:rsidRPr="00D401E3">
              <w:t>Files and Resources</w:t>
            </w:r>
          </w:p>
        </w:tc>
        <w:tc>
          <w:tcPr>
            <w:tcW w:w="2477" w:type="dxa"/>
            <w:hideMark/>
          </w:tcPr>
          <w:p w14:paraId="3BCA857A" w14:textId="77777777" w:rsidR="00D401E3" w:rsidRPr="00D401E3" w:rsidRDefault="00D401E3" w:rsidP="00BB3B00">
            <w:pPr>
              <w:jc w:val="both"/>
            </w:pPr>
            <w:r w:rsidRPr="00D401E3">
              <w:t>13</w:t>
            </w:r>
          </w:p>
        </w:tc>
        <w:tc>
          <w:tcPr>
            <w:tcW w:w="819" w:type="dxa"/>
            <w:hideMark/>
          </w:tcPr>
          <w:p w14:paraId="636F5EA1" w14:textId="77777777" w:rsidR="00D401E3" w:rsidRPr="00D401E3" w:rsidRDefault="00D401E3" w:rsidP="00BB3B00">
            <w:pPr>
              <w:jc w:val="both"/>
            </w:pPr>
            <w:r w:rsidRPr="00D401E3">
              <w:t>14</w:t>
            </w:r>
          </w:p>
        </w:tc>
        <w:tc>
          <w:tcPr>
            <w:tcW w:w="1046" w:type="dxa"/>
            <w:hideMark/>
          </w:tcPr>
          <w:p w14:paraId="428E2100" w14:textId="77777777" w:rsidR="00D401E3" w:rsidRPr="00D401E3" w:rsidRDefault="00D401E3" w:rsidP="00BB3B00">
            <w:pPr>
              <w:jc w:val="both"/>
            </w:pPr>
            <w:r w:rsidRPr="00D401E3">
              <w:t xml:space="preserve">0.09 </w:t>
            </w:r>
          </w:p>
        </w:tc>
        <w:tc>
          <w:tcPr>
            <w:tcW w:w="2461" w:type="dxa"/>
            <w:noWrap/>
            <w:hideMark/>
          </w:tcPr>
          <w:p w14:paraId="6194E706" w14:textId="77777777" w:rsidR="00D401E3" w:rsidRPr="00D401E3" w:rsidRDefault="00D401E3" w:rsidP="00BB3B00">
            <w:pPr>
              <w:jc w:val="both"/>
            </w:pPr>
            <w:r w:rsidRPr="00D401E3">
              <w:t>L0</w:t>
            </w:r>
          </w:p>
        </w:tc>
      </w:tr>
      <w:tr w:rsidR="00D401E3" w:rsidRPr="00D401E3" w14:paraId="67727752" w14:textId="77777777" w:rsidTr="006F6FDB">
        <w:trPr>
          <w:trHeight w:val="420"/>
          <w:jc w:val="center"/>
        </w:trPr>
        <w:tc>
          <w:tcPr>
            <w:tcW w:w="2547" w:type="dxa"/>
            <w:noWrap/>
            <w:hideMark/>
          </w:tcPr>
          <w:p w14:paraId="5F204F10" w14:textId="77777777" w:rsidR="00D401E3" w:rsidRPr="00D401E3" w:rsidRDefault="00D401E3" w:rsidP="00BB3B00">
            <w:pPr>
              <w:jc w:val="both"/>
            </w:pPr>
            <w:r w:rsidRPr="00D401E3">
              <w:t>API and Web Service</w:t>
            </w:r>
          </w:p>
        </w:tc>
        <w:tc>
          <w:tcPr>
            <w:tcW w:w="2477" w:type="dxa"/>
            <w:hideMark/>
          </w:tcPr>
          <w:p w14:paraId="75861198" w14:textId="77777777" w:rsidR="00D401E3" w:rsidRPr="00D401E3" w:rsidRDefault="00D401E3" w:rsidP="00BB3B00">
            <w:pPr>
              <w:jc w:val="both"/>
            </w:pPr>
            <w:r w:rsidRPr="00D401E3">
              <w:t>7</w:t>
            </w:r>
          </w:p>
        </w:tc>
        <w:tc>
          <w:tcPr>
            <w:tcW w:w="819" w:type="dxa"/>
            <w:hideMark/>
          </w:tcPr>
          <w:p w14:paraId="335DECEE" w14:textId="77777777" w:rsidR="00D401E3" w:rsidRPr="00D401E3" w:rsidRDefault="00D401E3" w:rsidP="00BB3B00">
            <w:pPr>
              <w:jc w:val="both"/>
            </w:pPr>
            <w:r w:rsidRPr="00D401E3">
              <w:t>9</w:t>
            </w:r>
          </w:p>
        </w:tc>
        <w:tc>
          <w:tcPr>
            <w:tcW w:w="1046" w:type="dxa"/>
            <w:hideMark/>
          </w:tcPr>
          <w:p w14:paraId="355731EA" w14:textId="77777777" w:rsidR="00D401E3" w:rsidRPr="00D401E3" w:rsidRDefault="00D401E3" w:rsidP="00BB3B00">
            <w:pPr>
              <w:jc w:val="both"/>
            </w:pPr>
            <w:r w:rsidRPr="00D401E3">
              <w:t xml:space="preserve">0.08 </w:t>
            </w:r>
          </w:p>
        </w:tc>
        <w:tc>
          <w:tcPr>
            <w:tcW w:w="2461" w:type="dxa"/>
            <w:noWrap/>
            <w:hideMark/>
          </w:tcPr>
          <w:p w14:paraId="6D22B479" w14:textId="77777777" w:rsidR="00D401E3" w:rsidRPr="00D401E3" w:rsidRDefault="00D401E3" w:rsidP="00BB3B00">
            <w:pPr>
              <w:jc w:val="both"/>
            </w:pPr>
            <w:r w:rsidRPr="00D401E3">
              <w:t>L0</w:t>
            </w:r>
          </w:p>
        </w:tc>
      </w:tr>
      <w:tr w:rsidR="00D401E3" w:rsidRPr="00D401E3" w14:paraId="48AA1693" w14:textId="77777777" w:rsidTr="006F6FDB">
        <w:trPr>
          <w:trHeight w:val="420"/>
          <w:jc w:val="center"/>
        </w:trPr>
        <w:tc>
          <w:tcPr>
            <w:tcW w:w="2547" w:type="dxa"/>
            <w:noWrap/>
            <w:hideMark/>
          </w:tcPr>
          <w:p w14:paraId="2D587E40" w14:textId="77777777" w:rsidR="00D401E3" w:rsidRPr="00D401E3" w:rsidRDefault="00D401E3" w:rsidP="00BB3B00">
            <w:pPr>
              <w:jc w:val="both"/>
            </w:pPr>
            <w:r w:rsidRPr="00D401E3">
              <w:t>Configuration</w:t>
            </w:r>
          </w:p>
        </w:tc>
        <w:tc>
          <w:tcPr>
            <w:tcW w:w="2477" w:type="dxa"/>
            <w:hideMark/>
          </w:tcPr>
          <w:p w14:paraId="36F02196" w14:textId="77777777" w:rsidR="00D401E3" w:rsidRPr="00D401E3" w:rsidRDefault="00D401E3" w:rsidP="00BB3B00">
            <w:pPr>
              <w:jc w:val="both"/>
            </w:pPr>
            <w:r w:rsidRPr="00D401E3">
              <w:t>20</w:t>
            </w:r>
          </w:p>
        </w:tc>
        <w:tc>
          <w:tcPr>
            <w:tcW w:w="819" w:type="dxa"/>
            <w:hideMark/>
          </w:tcPr>
          <w:p w14:paraId="35454425" w14:textId="77777777" w:rsidR="00D401E3" w:rsidRPr="00D401E3" w:rsidRDefault="00D401E3" w:rsidP="00BB3B00">
            <w:pPr>
              <w:jc w:val="both"/>
            </w:pPr>
            <w:r w:rsidRPr="00D401E3">
              <w:t>24</w:t>
            </w:r>
          </w:p>
        </w:tc>
        <w:tc>
          <w:tcPr>
            <w:tcW w:w="1046" w:type="dxa"/>
            <w:hideMark/>
          </w:tcPr>
          <w:p w14:paraId="3D541250" w14:textId="77777777" w:rsidR="00D401E3" w:rsidRPr="00D401E3" w:rsidRDefault="00D401E3" w:rsidP="00BB3B00">
            <w:pPr>
              <w:jc w:val="both"/>
            </w:pPr>
            <w:r w:rsidRPr="00D401E3">
              <w:t xml:space="preserve">0.08 </w:t>
            </w:r>
          </w:p>
        </w:tc>
        <w:tc>
          <w:tcPr>
            <w:tcW w:w="2461" w:type="dxa"/>
            <w:noWrap/>
            <w:hideMark/>
          </w:tcPr>
          <w:p w14:paraId="5D4F5CDB" w14:textId="77777777" w:rsidR="00D401E3" w:rsidRPr="00D401E3" w:rsidRDefault="00D401E3" w:rsidP="00BB3B00">
            <w:pPr>
              <w:jc w:val="both"/>
            </w:pPr>
            <w:r w:rsidRPr="00D401E3">
              <w:t>L0</w:t>
            </w:r>
          </w:p>
        </w:tc>
      </w:tr>
      <w:tr w:rsidR="00D401E3" w:rsidRPr="00D401E3" w14:paraId="1D8BEF83" w14:textId="77777777" w:rsidTr="006F6FDB">
        <w:trPr>
          <w:trHeight w:val="420"/>
          <w:jc w:val="center"/>
        </w:trPr>
        <w:tc>
          <w:tcPr>
            <w:tcW w:w="2547" w:type="dxa"/>
            <w:noWrap/>
            <w:hideMark/>
          </w:tcPr>
          <w:p w14:paraId="4030D726" w14:textId="77777777" w:rsidR="00D401E3" w:rsidRPr="00D401E3" w:rsidRDefault="00D401E3" w:rsidP="00BB3B00">
            <w:pPr>
              <w:jc w:val="both"/>
            </w:pPr>
            <w:r w:rsidRPr="00D401E3">
              <w:t>Total</w:t>
            </w:r>
          </w:p>
        </w:tc>
        <w:tc>
          <w:tcPr>
            <w:tcW w:w="2477" w:type="dxa"/>
            <w:hideMark/>
          </w:tcPr>
          <w:p w14:paraId="2CBAAD2A" w14:textId="77777777" w:rsidR="00D401E3" w:rsidRPr="00D401E3" w:rsidRDefault="00D401E3" w:rsidP="00BB3B00">
            <w:pPr>
              <w:jc w:val="both"/>
            </w:pPr>
            <w:r w:rsidRPr="00D401E3">
              <w:t>160</w:t>
            </w:r>
          </w:p>
        </w:tc>
        <w:tc>
          <w:tcPr>
            <w:tcW w:w="819" w:type="dxa"/>
            <w:hideMark/>
          </w:tcPr>
          <w:p w14:paraId="1091EE5D" w14:textId="77777777" w:rsidR="00D401E3" w:rsidRPr="00D401E3" w:rsidRDefault="00D401E3" w:rsidP="00BB3B00">
            <w:pPr>
              <w:jc w:val="both"/>
            </w:pPr>
            <w:r w:rsidRPr="00D401E3">
              <w:t>259</w:t>
            </w:r>
          </w:p>
        </w:tc>
        <w:tc>
          <w:tcPr>
            <w:tcW w:w="1046" w:type="dxa"/>
            <w:hideMark/>
          </w:tcPr>
          <w:p w14:paraId="497231E9" w14:textId="77777777" w:rsidR="00D401E3" w:rsidRPr="00D401E3" w:rsidRDefault="00D401E3" w:rsidP="00BB3B00">
            <w:pPr>
              <w:jc w:val="both"/>
            </w:pPr>
            <w:r w:rsidRPr="00D401E3">
              <w:t xml:space="preserve">0.06 </w:t>
            </w:r>
          </w:p>
        </w:tc>
        <w:tc>
          <w:tcPr>
            <w:tcW w:w="2461" w:type="dxa"/>
            <w:noWrap/>
            <w:hideMark/>
          </w:tcPr>
          <w:p w14:paraId="3CF1A677" w14:textId="77777777" w:rsidR="00D401E3" w:rsidRPr="00D401E3" w:rsidRDefault="00D401E3" w:rsidP="00BB3B00">
            <w:pPr>
              <w:jc w:val="both"/>
            </w:pPr>
            <w:r w:rsidRPr="00D401E3">
              <w:t>L0</w:t>
            </w:r>
          </w:p>
        </w:tc>
      </w:tr>
    </w:tbl>
    <w:p w14:paraId="7F56BF4D" w14:textId="6E3D4663" w:rsidR="00536203" w:rsidRDefault="008268D5" w:rsidP="008268D5">
      <w:pPr>
        <w:pStyle w:val="Caption"/>
        <w:jc w:val="center"/>
        <w:rPr>
          <w:lang w:val="en-GB"/>
        </w:rPr>
      </w:pPr>
      <w:bookmarkStart w:id="102" w:name="_Ref164594881"/>
      <w:bookmarkStart w:id="103" w:name="_Toc164614281"/>
      <w:r w:rsidRPr="00EB6C2F">
        <w:rPr>
          <w:lang w:val="en-GB"/>
        </w:rPr>
        <w:t xml:space="preserve">Table </w:t>
      </w:r>
      <w:r>
        <w:fldChar w:fldCharType="begin"/>
      </w:r>
      <w:r w:rsidRPr="00EB6C2F">
        <w:rPr>
          <w:lang w:val="en-GB"/>
        </w:rPr>
        <w:instrText xml:space="preserve"> SEQ Table \* ARABIC </w:instrText>
      </w:r>
      <w:r>
        <w:fldChar w:fldCharType="separate"/>
      </w:r>
      <w:r w:rsidR="0077268C">
        <w:rPr>
          <w:noProof/>
          <w:lang w:val="en-GB"/>
        </w:rPr>
        <w:t>6</w:t>
      </w:r>
      <w:r>
        <w:fldChar w:fldCharType="end"/>
      </w:r>
      <w:bookmarkEnd w:id="102"/>
      <w:r w:rsidRPr="00EB6C2F">
        <w:rPr>
          <w:lang w:val="en-GB"/>
        </w:rPr>
        <w:t xml:space="preserve"> - ASVS v4 Checklist Table Results</w:t>
      </w:r>
      <w:bookmarkEnd w:id="103"/>
    </w:p>
    <w:p w14:paraId="723FF509" w14:textId="77777777" w:rsidR="006F6FDB" w:rsidRDefault="006F6FDB" w:rsidP="00BB3B00">
      <w:pPr>
        <w:keepNext/>
        <w:jc w:val="both"/>
      </w:pPr>
      <w:r>
        <w:rPr>
          <w:noProof/>
        </w:rPr>
        <w:lastRenderedPageBreak/>
        <w:drawing>
          <wp:inline distT="0" distB="0" distL="0" distR="0" wp14:anchorId="06754BD2" wp14:editId="340D43D4">
            <wp:extent cx="5410200" cy="3787140"/>
            <wp:effectExtent l="0" t="0" r="0" b="3810"/>
            <wp:docPr id="210922644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61AB4C" w14:textId="47E518CA" w:rsidR="0054109E" w:rsidRPr="0054109E" w:rsidRDefault="0054109E" w:rsidP="008F14F0">
      <w:pPr>
        <w:pStyle w:val="Caption"/>
        <w:jc w:val="center"/>
        <w:rPr>
          <w:lang w:val="en-GB"/>
        </w:rPr>
      </w:pPr>
      <w:bookmarkStart w:id="104" w:name="_Ref164599153"/>
      <w:bookmarkStart w:id="105" w:name="_Toc164614275"/>
      <w:r w:rsidRPr="0054109E">
        <w:rPr>
          <w:lang w:val="en-GB"/>
        </w:rPr>
        <w:t xml:space="preserve">Figure </w:t>
      </w:r>
      <w:r>
        <w:fldChar w:fldCharType="begin"/>
      </w:r>
      <w:r w:rsidRPr="0054109E">
        <w:rPr>
          <w:lang w:val="en-GB"/>
        </w:rPr>
        <w:instrText xml:space="preserve"> SEQ Figure \* ARABIC </w:instrText>
      </w:r>
      <w:r>
        <w:fldChar w:fldCharType="separate"/>
      </w:r>
      <w:r w:rsidR="00D91303">
        <w:rPr>
          <w:noProof/>
          <w:lang w:val="en-GB"/>
        </w:rPr>
        <w:t>5</w:t>
      </w:r>
      <w:r>
        <w:fldChar w:fldCharType="end"/>
      </w:r>
      <w:bookmarkEnd w:id="104"/>
      <w:r w:rsidRPr="0054109E">
        <w:rPr>
          <w:lang w:val="en-GB"/>
        </w:rPr>
        <w:t xml:space="preserve"> - </w:t>
      </w:r>
      <w:r w:rsidRPr="0054109E">
        <w:rPr>
          <w:noProof/>
          <w:lang w:val="en-GB"/>
        </w:rPr>
        <w:t>ASVS v4 Checklist Graphic Results</w:t>
      </w:r>
      <w:bookmarkEnd w:id="105"/>
    </w:p>
    <w:p w14:paraId="472B5559" w14:textId="48F55374" w:rsidR="00B00DB5" w:rsidRDefault="00536203" w:rsidP="0054109E">
      <w:pPr>
        <w:jc w:val="both"/>
        <w:rPr>
          <w:lang w:val="en-GB"/>
        </w:rPr>
      </w:pPr>
      <w:r>
        <w:rPr>
          <w:lang w:val="en-GB"/>
        </w:rPr>
        <w:t>After filling the checklist,</w:t>
      </w:r>
      <w:r w:rsidR="00EB6C2F">
        <w:rPr>
          <w:lang w:val="en-GB"/>
        </w:rPr>
        <w:t xml:space="preserve"> we got the results</w:t>
      </w:r>
      <w:r w:rsidR="006F6FDB">
        <w:rPr>
          <w:lang w:val="en-GB"/>
        </w:rPr>
        <w:t xml:space="preserve"> shown in </w:t>
      </w:r>
      <w:r w:rsidR="006F6FDB">
        <w:rPr>
          <w:lang w:val="en-GB"/>
        </w:rPr>
        <w:fldChar w:fldCharType="begin"/>
      </w:r>
      <w:r w:rsidR="006F6FDB">
        <w:rPr>
          <w:lang w:val="en-GB"/>
        </w:rPr>
        <w:instrText xml:space="preserve"> REF _Ref164594881 \h </w:instrText>
      </w:r>
      <w:r w:rsidR="0054109E">
        <w:rPr>
          <w:lang w:val="en-GB"/>
        </w:rPr>
        <w:instrText xml:space="preserve"> \* MERGEFORMAT </w:instrText>
      </w:r>
      <w:r w:rsidR="006F6FDB">
        <w:rPr>
          <w:lang w:val="en-GB"/>
        </w:rPr>
      </w:r>
      <w:r w:rsidR="006F6FDB">
        <w:rPr>
          <w:lang w:val="en-GB"/>
        </w:rPr>
        <w:fldChar w:fldCharType="separate"/>
      </w:r>
      <w:r w:rsidR="0077268C" w:rsidRPr="00EB6C2F">
        <w:rPr>
          <w:lang w:val="en-GB"/>
        </w:rPr>
        <w:t xml:space="preserve">Table </w:t>
      </w:r>
      <w:r w:rsidR="0077268C">
        <w:rPr>
          <w:noProof/>
          <w:lang w:val="en-GB"/>
        </w:rPr>
        <w:t>6</w:t>
      </w:r>
      <w:r w:rsidR="006F6FDB">
        <w:rPr>
          <w:lang w:val="en-GB"/>
        </w:rPr>
        <w:fldChar w:fldCharType="end"/>
      </w:r>
      <w:r w:rsidR="006F6FDB">
        <w:rPr>
          <w:lang w:val="en-GB"/>
        </w:rPr>
        <w:t xml:space="preserve">, which are represented in a circular graphic in </w:t>
      </w:r>
      <w:r w:rsidR="008F14F0">
        <w:rPr>
          <w:lang w:val="en-GB"/>
        </w:rPr>
        <w:fldChar w:fldCharType="begin"/>
      </w:r>
      <w:r w:rsidR="008F14F0">
        <w:rPr>
          <w:lang w:val="en-GB"/>
        </w:rPr>
        <w:instrText xml:space="preserve"> REF _Ref164599153 \h </w:instrText>
      </w:r>
      <w:r w:rsidR="008F14F0">
        <w:rPr>
          <w:lang w:val="en-GB"/>
        </w:rPr>
      </w:r>
      <w:r w:rsidR="008F14F0">
        <w:rPr>
          <w:lang w:val="en-GB"/>
        </w:rPr>
        <w:fldChar w:fldCharType="separate"/>
      </w:r>
      <w:r w:rsidR="0077268C" w:rsidRPr="0054109E">
        <w:rPr>
          <w:lang w:val="en-GB"/>
        </w:rPr>
        <w:t xml:space="preserve">Figure </w:t>
      </w:r>
      <w:r w:rsidR="0077268C">
        <w:rPr>
          <w:noProof/>
          <w:lang w:val="en-GB"/>
        </w:rPr>
        <w:t>4</w:t>
      </w:r>
      <w:r w:rsidR="008F14F0">
        <w:rPr>
          <w:lang w:val="en-GB"/>
        </w:rPr>
        <w:fldChar w:fldCharType="end"/>
      </w:r>
      <w:r w:rsidR="006F6FDB">
        <w:rPr>
          <w:lang w:val="en-GB"/>
        </w:rPr>
        <w:t>.</w:t>
      </w:r>
    </w:p>
    <w:p w14:paraId="05301DFB" w14:textId="2BFD87AE" w:rsidR="002164AE" w:rsidRDefault="002164AE" w:rsidP="0054109E">
      <w:pPr>
        <w:jc w:val="both"/>
        <w:rPr>
          <w:lang w:val="en-GB"/>
        </w:rPr>
      </w:pPr>
      <w:r>
        <w:rPr>
          <w:lang w:val="en-GB"/>
        </w:rPr>
        <w:t xml:space="preserve">The first </w:t>
      </w:r>
      <w:r w:rsidR="00AB391E">
        <w:rPr>
          <w:lang w:val="en-GB"/>
        </w:rPr>
        <w:t xml:space="preserve">and most common level achieved is level 0. This is because if in each category, exists </w:t>
      </w:r>
      <w:r w:rsidR="009D68AC">
        <w:rPr>
          <w:lang w:val="en-GB"/>
        </w:rPr>
        <w:t xml:space="preserve">at least </w:t>
      </w:r>
      <w:r w:rsidR="00AB391E">
        <w:rPr>
          <w:lang w:val="en-GB"/>
        </w:rPr>
        <w:t xml:space="preserve">one </w:t>
      </w:r>
      <w:r w:rsidR="00FC7933">
        <w:rPr>
          <w:lang w:val="en-GB"/>
        </w:rPr>
        <w:t xml:space="preserve">level 1 check point that is not valid, the section automatically </w:t>
      </w:r>
      <w:r w:rsidR="00663E43">
        <w:rPr>
          <w:lang w:val="en-GB"/>
        </w:rPr>
        <w:t>is level 0.</w:t>
      </w:r>
      <w:r w:rsidR="00503CF4">
        <w:rPr>
          <w:lang w:val="en-GB"/>
        </w:rPr>
        <w:t xml:space="preserve"> As a result, our </w:t>
      </w:r>
      <w:r w:rsidR="004E5F40">
        <w:rPr>
          <w:lang w:val="en-GB"/>
        </w:rPr>
        <w:t>application achieved a level 0 in the ASVS v4 Checklist in this iteration of the project.</w:t>
      </w:r>
    </w:p>
    <w:p w14:paraId="63A54CF9" w14:textId="729049B4" w:rsidR="00986790" w:rsidRDefault="00986790" w:rsidP="0054109E">
      <w:pPr>
        <w:jc w:val="both"/>
        <w:rPr>
          <w:lang w:val="en-GB"/>
        </w:rPr>
      </w:pPr>
      <w:r>
        <w:rPr>
          <w:lang w:val="en-GB"/>
        </w:rPr>
        <w:t>Although the level 1 was not hit, in Business Logic we achieved level 2 and 100% because</w:t>
      </w:r>
      <w:r w:rsidR="00906302">
        <w:rPr>
          <w:lang w:val="en-GB"/>
        </w:rPr>
        <w:t xml:space="preserve">, in terms of logic, it is well structured and the report and work focused </w:t>
      </w:r>
      <w:r w:rsidR="00EE1552">
        <w:rPr>
          <w:lang w:val="en-GB"/>
        </w:rPr>
        <w:t>more</w:t>
      </w:r>
      <w:r w:rsidR="00906302">
        <w:rPr>
          <w:lang w:val="en-GB"/>
        </w:rPr>
        <w:t xml:space="preserve"> </w:t>
      </w:r>
      <w:r w:rsidR="00283D20">
        <w:rPr>
          <w:lang w:val="en-GB"/>
        </w:rPr>
        <w:t>on</w:t>
      </w:r>
      <w:r w:rsidR="005A33A6">
        <w:rPr>
          <w:lang w:val="en-GB"/>
        </w:rPr>
        <w:t xml:space="preserve"> this </w:t>
      </w:r>
      <w:r w:rsidR="00EE1552">
        <w:rPr>
          <w:lang w:val="en-GB"/>
        </w:rPr>
        <w:t>section</w:t>
      </w:r>
      <w:r w:rsidR="005A33A6">
        <w:rPr>
          <w:lang w:val="en-GB"/>
        </w:rPr>
        <w:t xml:space="preserve">, </w:t>
      </w:r>
      <w:r w:rsidR="00EE1552">
        <w:rPr>
          <w:lang w:val="en-GB"/>
        </w:rPr>
        <w:t>for this reason</w:t>
      </w:r>
      <w:r w:rsidR="005A33A6">
        <w:rPr>
          <w:lang w:val="en-GB"/>
        </w:rPr>
        <w:t xml:space="preserve"> it is possible to have this section </w:t>
      </w:r>
      <w:r w:rsidR="00EE1552">
        <w:rPr>
          <w:lang w:val="en-GB"/>
        </w:rPr>
        <w:t>more</w:t>
      </w:r>
      <w:r w:rsidR="005A33A6">
        <w:rPr>
          <w:lang w:val="en-GB"/>
        </w:rPr>
        <w:t xml:space="preserve"> robust</w:t>
      </w:r>
      <w:r w:rsidR="00EE1552">
        <w:rPr>
          <w:lang w:val="en-GB"/>
        </w:rPr>
        <w:t xml:space="preserve"> and secure</w:t>
      </w:r>
      <w:r w:rsidR="005A33A6">
        <w:rPr>
          <w:lang w:val="en-GB"/>
        </w:rPr>
        <w:t>.</w:t>
      </w:r>
    </w:p>
    <w:p w14:paraId="64478A47" w14:textId="6FD0EA2C" w:rsidR="00D06127" w:rsidRDefault="00297531" w:rsidP="0054109E">
      <w:pPr>
        <w:jc w:val="both"/>
        <w:rPr>
          <w:lang w:val="en-GB"/>
        </w:rPr>
      </w:pPr>
      <w:r>
        <w:rPr>
          <w:lang w:val="en-GB"/>
        </w:rPr>
        <w:t xml:space="preserve">On the other sections, even though </w:t>
      </w:r>
      <w:r w:rsidR="009A14F4">
        <w:rPr>
          <w:lang w:val="en-GB"/>
        </w:rPr>
        <w:t xml:space="preserve">some hit level 1 </w:t>
      </w:r>
      <w:r w:rsidR="00EE1552">
        <w:rPr>
          <w:lang w:val="en-GB"/>
        </w:rPr>
        <w:t>and others</w:t>
      </w:r>
      <w:r w:rsidR="009A14F4">
        <w:rPr>
          <w:lang w:val="en-GB"/>
        </w:rPr>
        <w:t xml:space="preserve"> not, they are almost all hitting more than 50%, </w:t>
      </w:r>
      <w:r w:rsidR="00EF4353">
        <w:rPr>
          <w:lang w:val="en-GB"/>
        </w:rPr>
        <w:t xml:space="preserve">which is a sign of </w:t>
      </w:r>
      <w:r w:rsidR="00D06127">
        <w:rPr>
          <w:lang w:val="en-GB"/>
        </w:rPr>
        <w:t>progressive work towards getting better security.</w:t>
      </w:r>
      <w:r w:rsidR="00EE1552">
        <w:rPr>
          <w:lang w:val="en-GB"/>
        </w:rPr>
        <w:t xml:space="preserve"> </w:t>
      </w:r>
    </w:p>
    <w:p w14:paraId="6E1A949E" w14:textId="0538C662" w:rsidR="00297531" w:rsidRDefault="00D06127" w:rsidP="0054109E">
      <w:pPr>
        <w:jc w:val="both"/>
        <w:rPr>
          <w:lang w:val="en-GB"/>
        </w:rPr>
      </w:pPr>
      <w:r>
        <w:rPr>
          <w:lang w:val="en-GB"/>
        </w:rPr>
        <w:t>The only one which</w:t>
      </w:r>
      <w:r w:rsidR="003F10E2">
        <w:rPr>
          <w:lang w:val="en-GB"/>
        </w:rPr>
        <w:t xml:space="preserve"> </w:t>
      </w:r>
      <w:r>
        <w:rPr>
          <w:lang w:val="en-GB"/>
        </w:rPr>
        <w:t xml:space="preserve">did not hit 50% is Authentication. In this section, it is asked about encryption algorithms, </w:t>
      </w:r>
      <w:r w:rsidR="00E21DA1">
        <w:rPr>
          <w:lang w:val="en-GB"/>
        </w:rPr>
        <w:t>cryptographic keys</w:t>
      </w:r>
      <w:r w:rsidR="00295D5A">
        <w:rPr>
          <w:lang w:val="en-GB"/>
        </w:rPr>
        <w:t>,</w:t>
      </w:r>
      <w:r w:rsidR="00E21DA1">
        <w:rPr>
          <w:lang w:val="en-GB"/>
        </w:rPr>
        <w:t xml:space="preserve"> and forms of authentication. </w:t>
      </w:r>
      <w:r w:rsidR="002458C6">
        <w:rPr>
          <w:lang w:val="en-GB"/>
        </w:rPr>
        <w:t>As th</w:t>
      </w:r>
      <w:r w:rsidR="00351408">
        <w:rPr>
          <w:lang w:val="en-GB"/>
        </w:rPr>
        <w:t>ese</w:t>
      </w:r>
      <w:r w:rsidR="002458C6">
        <w:rPr>
          <w:lang w:val="en-GB"/>
        </w:rPr>
        <w:t xml:space="preserve"> are subjects which are </w:t>
      </w:r>
      <w:r w:rsidR="00295D5A">
        <w:rPr>
          <w:lang w:val="en-GB"/>
        </w:rPr>
        <w:t>new to all the members of the team</w:t>
      </w:r>
      <w:r w:rsidR="00ED76C1">
        <w:rPr>
          <w:lang w:val="en-GB"/>
        </w:rPr>
        <w:t xml:space="preserve"> and, for this reason, </w:t>
      </w:r>
      <w:r w:rsidR="000242B0">
        <w:rPr>
          <w:lang w:val="en-GB"/>
        </w:rPr>
        <w:t xml:space="preserve">there is a bigger </w:t>
      </w:r>
      <w:r w:rsidR="001417EC">
        <w:rPr>
          <w:lang w:val="en-GB"/>
        </w:rPr>
        <w:t>learning curve</w:t>
      </w:r>
      <w:r w:rsidR="00295D5A">
        <w:rPr>
          <w:lang w:val="en-GB"/>
        </w:rPr>
        <w:t>, we</w:t>
      </w:r>
      <w:r>
        <w:rPr>
          <w:lang w:val="en-GB"/>
        </w:rPr>
        <w:t xml:space="preserve"> </w:t>
      </w:r>
      <w:r w:rsidR="001139DF">
        <w:rPr>
          <w:lang w:val="en-GB"/>
        </w:rPr>
        <w:t xml:space="preserve">decided to not compromise in this section in the beginning because </w:t>
      </w:r>
      <w:r w:rsidR="0054130E">
        <w:rPr>
          <w:lang w:val="en-GB"/>
        </w:rPr>
        <w:t xml:space="preserve">it will take time to develop everything that is asked in the checklist. </w:t>
      </w:r>
    </w:p>
    <w:p w14:paraId="336C2BB1" w14:textId="57550613" w:rsidR="0084585A" w:rsidRDefault="002B5282" w:rsidP="0054109E">
      <w:pPr>
        <w:jc w:val="both"/>
        <w:rPr>
          <w:lang w:val="en-GB"/>
        </w:rPr>
      </w:pPr>
      <w:r>
        <w:rPr>
          <w:lang w:val="en-GB"/>
        </w:rPr>
        <w:t xml:space="preserve">If </w:t>
      </w:r>
      <w:r w:rsidR="000406D4">
        <w:rPr>
          <w:lang w:val="en-GB"/>
        </w:rPr>
        <w:t>there is a need to</w:t>
      </w:r>
      <w:r>
        <w:rPr>
          <w:lang w:val="en-GB"/>
        </w:rPr>
        <w:t xml:space="preserve"> check all the details about all the sections and see the formulas executed for the results, the excel file is available </w:t>
      </w:r>
      <w:hyperlink r:id="rId17" w:history="1">
        <w:r w:rsidRPr="005656EE">
          <w:rPr>
            <w:rStyle w:val="Hyperlink"/>
            <w:lang w:val="en-GB"/>
          </w:rPr>
          <w:t>here</w:t>
        </w:r>
      </w:hyperlink>
      <w:r>
        <w:rPr>
          <w:lang w:val="en-GB"/>
        </w:rPr>
        <w:t>.</w:t>
      </w:r>
    </w:p>
    <w:p w14:paraId="19DADA44" w14:textId="51B8A942" w:rsidR="001237B3" w:rsidRDefault="00B43C80" w:rsidP="00A45B09">
      <w:pPr>
        <w:jc w:val="both"/>
        <w:rPr>
          <w:lang w:val="en-GB"/>
        </w:rPr>
      </w:pPr>
      <w:r>
        <w:rPr>
          <w:lang w:val="en-GB"/>
        </w:rPr>
        <w:t xml:space="preserve">In this iteration, the report and work </w:t>
      </w:r>
      <w:r w:rsidR="00B67EC9">
        <w:rPr>
          <w:lang w:val="en-GB"/>
        </w:rPr>
        <w:t>are</w:t>
      </w:r>
      <w:r>
        <w:rPr>
          <w:lang w:val="en-GB"/>
        </w:rPr>
        <w:t xml:space="preserve"> focused on </w:t>
      </w:r>
      <w:r w:rsidR="00E42A3A">
        <w:rPr>
          <w:lang w:val="en-GB"/>
        </w:rPr>
        <w:t>Analysis and Design</w:t>
      </w:r>
      <w:r w:rsidR="00466E93">
        <w:rPr>
          <w:lang w:val="en-GB"/>
        </w:rPr>
        <w:t>. W</w:t>
      </w:r>
      <w:r w:rsidR="00E42A3A">
        <w:rPr>
          <w:lang w:val="en-GB"/>
        </w:rPr>
        <w:t xml:space="preserve">hen filling the </w:t>
      </w:r>
      <w:r w:rsidR="00A45B09">
        <w:rPr>
          <w:lang w:val="en-GB"/>
        </w:rPr>
        <w:t xml:space="preserve">checklist </w:t>
      </w:r>
      <w:r w:rsidR="00E42A3A">
        <w:rPr>
          <w:lang w:val="en-GB"/>
        </w:rPr>
        <w:t xml:space="preserve">points, we are compromising </w:t>
      </w:r>
      <w:r w:rsidR="00947CD4">
        <w:rPr>
          <w:lang w:val="en-GB"/>
        </w:rPr>
        <w:t>to execute the work</w:t>
      </w:r>
      <w:r w:rsidR="00E42A3A">
        <w:rPr>
          <w:lang w:val="en-GB"/>
        </w:rPr>
        <w:t xml:space="preserve"> the point </w:t>
      </w:r>
      <w:r w:rsidR="00947CD4">
        <w:rPr>
          <w:lang w:val="en-GB"/>
        </w:rPr>
        <w:t xml:space="preserve">filled </w:t>
      </w:r>
      <w:r w:rsidR="00E42A3A">
        <w:rPr>
          <w:lang w:val="en-GB"/>
        </w:rPr>
        <w:t xml:space="preserve">is </w:t>
      </w:r>
      <w:r w:rsidR="00AC5759">
        <w:rPr>
          <w:lang w:val="en-GB"/>
        </w:rPr>
        <w:t xml:space="preserve">referring. </w:t>
      </w:r>
      <w:r w:rsidR="00BE3752">
        <w:rPr>
          <w:lang w:val="en-GB"/>
        </w:rPr>
        <w:t>Thus,</w:t>
      </w:r>
      <w:r w:rsidR="00466E93">
        <w:rPr>
          <w:lang w:val="en-GB"/>
        </w:rPr>
        <w:t xml:space="preserve"> as we are in short of time, resources and</w:t>
      </w:r>
      <w:r w:rsidR="00751AF3">
        <w:rPr>
          <w:lang w:val="en-GB"/>
        </w:rPr>
        <w:t>, sometimes,</w:t>
      </w:r>
      <w:r w:rsidR="00466E93">
        <w:rPr>
          <w:lang w:val="en-GB"/>
        </w:rPr>
        <w:t xml:space="preserve"> knowledge, we decide to not </w:t>
      </w:r>
      <w:r w:rsidR="00466E93">
        <w:rPr>
          <w:lang w:val="en-GB"/>
        </w:rPr>
        <w:lastRenderedPageBreak/>
        <w:t xml:space="preserve">compromise in advance and, in case </w:t>
      </w:r>
      <w:r w:rsidR="00FF06C4">
        <w:rPr>
          <w:lang w:val="en-GB"/>
        </w:rPr>
        <w:t>of</w:t>
      </w:r>
      <w:r w:rsidR="00466E93">
        <w:rPr>
          <w:lang w:val="en-GB"/>
        </w:rPr>
        <w:t xml:space="preserve"> other iterations</w:t>
      </w:r>
      <w:r w:rsidR="00D21A72">
        <w:rPr>
          <w:lang w:val="en-GB"/>
        </w:rPr>
        <w:t>,</w:t>
      </w:r>
      <w:r w:rsidR="0053014E">
        <w:rPr>
          <w:lang w:val="en-GB"/>
        </w:rPr>
        <w:t xml:space="preserve"> </w:t>
      </w:r>
      <w:r w:rsidR="00466E93">
        <w:rPr>
          <w:lang w:val="en-GB"/>
        </w:rPr>
        <w:t xml:space="preserve">another </w:t>
      </w:r>
      <w:r w:rsidR="000217A4">
        <w:rPr>
          <w:lang w:val="en-GB"/>
        </w:rPr>
        <w:t>checklist points</w:t>
      </w:r>
      <w:r w:rsidR="0053014E">
        <w:rPr>
          <w:lang w:val="en-GB"/>
        </w:rPr>
        <w:t xml:space="preserve"> are achieved and implemented</w:t>
      </w:r>
      <w:r w:rsidR="00466E93">
        <w:rPr>
          <w:lang w:val="en-GB"/>
        </w:rPr>
        <w:t xml:space="preserve">, </w:t>
      </w:r>
      <w:r w:rsidR="00C15D9D">
        <w:rPr>
          <w:lang w:val="en-GB"/>
        </w:rPr>
        <w:t>those</w:t>
      </w:r>
      <w:r w:rsidR="00466E93">
        <w:rPr>
          <w:lang w:val="en-GB"/>
        </w:rPr>
        <w:t xml:space="preserve"> will be changed from Non-Valid to Valid</w:t>
      </w:r>
      <w:r w:rsidR="004F6B8C">
        <w:rPr>
          <w:lang w:val="en-GB"/>
        </w:rPr>
        <w:t xml:space="preserve"> and progressively </w:t>
      </w:r>
      <w:r w:rsidR="001E6355">
        <w:rPr>
          <w:lang w:val="en-GB"/>
        </w:rPr>
        <w:t>stepping forward to achieve level 1</w:t>
      </w:r>
      <w:r w:rsidR="00466E93">
        <w:rPr>
          <w:lang w:val="en-GB"/>
        </w:rPr>
        <w:t xml:space="preserve">. </w:t>
      </w:r>
      <w:r w:rsidR="00F916D9">
        <w:rPr>
          <w:lang w:val="en-GB"/>
        </w:rPr>
        <w:t>T</w:t>
      </w:r>
      <w:r w:rsidR="00466E93">
        <w:rPr>
          <w:lang w:val="en-GB"/>
        </w:rPr>
        <w:t xml:space="preserve">his way, we do not compromise work </w:t>
      </w:r>
      <w:r w:rsidR="009C4EA6">
        <w:rPr>
          <w:lang w:val="en-GB"/>
        </w:rPr>
        <w:t>that we can’t</w:t>
      </w:r>
      <w:r w:rsidR="00466E93">
        <w:rPr>
          <w:lang w:val="en-GB"/>
        </w:rPr>
        <w:t xml:space="preserve"> have assurance that will be done.</w:t>
      </w:r>
      <w:r w:rsidR="00BE3752">
        <w:rPr>
          <w:lang w:val="en-GB"/>
        </w:rPr>
        <w:t xml:space="preserve"> </w:t>
      </w:r>
    </w:p>
    <w:p w14:paraId="5B00EBE6" w14:textId="559B15C4" w:rsidR="004E5F40" w:rsidRDefault="004A7809" w:rsidP="00A45B09">
      <w:pPr>
        <w:jc w:val="both"/>
        <w:rPr>
          <w:lang w:val="en-GB"/>
        </w:rPr>
      </w:pPr>
      <w:r>
        <w:rPr>
          <w:lang w:val="en-GB"/>
        </w:rPr>
        <w:t xml:space="preserve">Our aim is to achieve level 1 since it is a </w:t>
      </w:r>
      <w:r w:rsidR="00017502">
        <w:rPr>
          <w:lang w:val="en-GB"/>
        </w:rPr>
        <w:t xml:space="preserve">small application for academic purposes, but </w:t>
      </w:r>
      <w:r w:rsidR="00320E59">
        <w:rPr>
          <w:lang w:val="en-GB"/>
        </w:rPr>
        <w:t xml:space="preserve">in terms of the application business logic, </w:t>
      </w:r>
      <w:r w:rsidR="00073850">
        <w:rPr>
          <w:lang w:val="en-GB"/>
        </w:rPr>
        <w:t xml:space="preserve">it </w:t>
      </w:r>
      <w:r w:rsidR="00320E59">
        <w:rPr>
          <w:lang w:val="en-GB"/>
        </w:rPr>
        <w:t>should</w:t>
      </w:r>
      <w:r w:rsidR="00073850">
        <w:rPr>
          <w:lang w:val="en-GB"/>
        </w:rPr>
        <w:t>,</w:t>
      </w:r>
      <w:r w:rsidR="00320E59">
        <w:rPr>
          <w:lang w:val="en-GB"/>
        </w:rPr>
        <w:t xml:space="preserve"> at least</w:t>
      </w:r>
      <w:r w:rsidR="00073850">
        <w:rPr>
          <w:lang w:val="en-GB"/>
        </w:rPr>
        <w:t>,</w:t>
      </w:r>
      <w:r w:rsidR="00532474">
        <w:rPr>
          <w:lang w:val="en-GB"/>
        </w:rPr>
        <w:t xml:space="preserve"> </w:t>
      </w:r>
      <w:r w:rsidR="00320E59">
        <w:rPr>
          <w:lang w:val="en-GB"/>
        </w:rPr>
        <w:t>level 2, since it will contain payments</w:t>
      </w:r>
      <w:r w:rsidR="00E1539D">
        <w:rPr>
          <w:lang w:val="en-GB"/>
        </w:rPr>
        <w:t xml:space="preserve">, services </w:t>
      </w:r>
      <w:r w:rsidR="0054109E">
        <w:rPr>
          <w:lang w:val="en-GB"/>
        </w:rPr>
        <w:t>deliveries</w:t>
      </w:r>
      <w:r w:rsidR="00CC76E3">
        <w:rPr>
          <w:lang w:val="en-GB"/>
        </w:rPr>
        <w:t>,</w:t>
      </w:r>
      <w:r w:rsidR="003014FC">
        <w:rPr>
          <w:lang w:val="en-GB"/>
        </w:rPr>
        <w:t xml:space="preserve"> and </w:t>
      </w:r>
      <w:r w:rsidR="00073850">
        <w:rPr>
          <w:lang w:val="en-GB"/>
        </w:rPr>
        <w:t>transportation of goods</w:t>
      </w:r>
      <w:r w:rsidR="003014FC">
        <w:rPr>
          <w:lang w:val="en-GB"/>
        </w:rPr>
        <w:t xml:space="preserve"> with </w:t>
      </w:r>
      <w:r w:rsidR="00674C5D">
        <w:rPr>
          <w:lang w:val="en-GB"/>
        </w:rPr>
        <w:t>live location</w:t>
      </w:r>
      <w:r w:rsidR="00073850">
        <w:rPr>
          <w:lang w:val="en-GB"/>
        </w:rPr>
        <w:t>.</w:t>
      </w:r>
    </w:p>
    <w:p w14:paraId="0613FB24" w14:textId="37E0298A" w:rsidR="003E5069" w:rsidRPr="00466BA1" w:rsidRDefault="003E5069" w:rsidP="00291825">
      <w:pPr>
        <w:pStyle w:val="Heading1"/>
        <w:jc w:val="both"/>
      </w:pPr>
      <w:bookmarkStart w:id="106" w:name="_Toc164526113"/>
      <w:bookmarkStart w:id="107" w:name="_Toc164614268"/>
      <w:r w:rsidRPr="00466BA1">
        <w:t>Appendix</w:t>
      </w:r>
      <w:bookmarkEnd w:id="106"/>
      <w:bookmarkEnd w:id="107"/>
    </w:p>
    <w:p w14:paraId="47965A70" w14:textId="77777777" w:rsidR="003E5069" w:rsidRDefault="003E5069" w:rsidP="00291825">
      <w:pPr>
        <w:pStyle w:val="Heading1"/>
        <w:numPr>
          <w:ilvl w:val="1"/>
          <w:numId w:val="2"/>
        </w:numPr>
        <w:jc w:val="both"/>
        <w:rPr>
          <w:lang w:val="en-US"/>
        </w:rPr>
      </w:pPr>
      <w:bookmarkStart w:id="108" w:name="_Toc164526114"/>
      <w:bookmarkStart w:id="109" w:name="_Toc164614269"/>
      <w:r>
        <w:rPr>
          <w:lang w:val="en-US"/>
        </w:rPr>
        <w:t xml:space="preserve">Appendix </w:t>
      </w:r>
      <w:r w:rsidR="00602397">
        <w:rPr>
          <w:lang w:val="en-US"/>
        </w:rPr>
        <w:t>–</w:t>
      </w:r>
      <w:r>
        <w:rPr>
          <w:lang w:val="en-US"/>
        </w:rPr>
        <w:t xml:space="preserve"> Glossary</w:t>
      </w:r>
      <w:bookmarkEnd w:id="108"/>
      <w:bookmarkEnd w:id="109"/>
    </w:p>
    <w:p w14:paraId="5BDCF073" w14:textId="77777777" w:rsidR="003708DD" w:rsidRPr="003708DD" w:rsidRDefault="003708DD" w:rsidP="00BB3B00">
      <w:pPr>
        <w:pStyle w:val="ListParagraph"/>
        <w:numPr>
          <w:ilvl w:val="0"/>
          <w:numId w:val="47"/>
        </w:numPr>
        <w:jc w:val="both"/>
      </w:pPr>
      <w:r w:rsidRPr="003708DD">
        <w:t>AC: Access Control</w:t>
      </w:r>
    </w:p>
    <w:p w14:paraId="46015C3F" w14:textId="77777777" w:rsidR="003708DD" w:rsidRPr="003708DD" w:rsidRDefault="003708DD" w:rsidP="00BB3B00">
      <w:pPr>
        <w:pStyle w:val="ListParagraph"/>
        <w:numPr>
          <w:ilvl w:val="0"/>
          <w:numId w:val="47"/>
        </w:numPr>
        <w:jc w:val="both"/>
      </w:pPr>
      <w:r w:rsidRPr="003708DD">
        <w:t>API: Application Programming Interface</w:t>
      </w:r>
    </w:p>
    <w:p w14:paraId="3D3CA904" w14:textId="77777777" w:rsidR="003708DD" w:rsidRPr="003708DD" w:rsidRDefault="003708DD" w:rsidP="00BB3B00">
      <w:pPr>
        <w:pStyle w:val="ListParagraph"/>
        <w:numPr>
          <w:ilvl w:val="0"/>
          <w:numId w:val="47"/>
        </w:numPr>
        <w:jc w:val="both"/>
      </w:pPr>
      <w:r w:rsidRPr="003708DD">
        <w:t>ASVS: Application Security Verification Standard</w:t>
      </w:r>
    </w:p>
    <w:p w14:paraId="5B2CC6E8" w14:textId="77777777" w:rsidR="003708DD" w:rsidRPr="003708DD" w:rsidRDefault="003708DD" w:rsidP="00BB3B00">
      <w:pPr>
        <w:pStyle w:val="ListParagraph"/>
        <w:numPr>
          <w:ilvl w:val="0"/>
          <w:numId w:val="47"/>
        </w:numPr>
        <w:jc w:val="both"/>
      </w:pPr>
      <w:r w:rsidRPr="003708DD">
        <w:t>AV: Attack Vector</w:t>
      </w:r>
    </w:p>
    <w:p w14:paraId="5FD7A4EB" w14:textId="77777777" w:rsidR="003708DD" w:rsidRPr="003708DD" w:rsidRDefault="003708DD" w:rsidP="00BB3B00">
      <w:pPr>
        <w:pStyle w:val="ListParagraph"/>
        <w:numPr>
          <w:ilvl w:val="0"/>
          <w:numId w:val="47"/>
        </w:numPr>
        <w:jc w:val="both"/>
      </w:pPr>
      <w:r w:rsidRPr="003708DD">
        <w:t>C: Confidentiality</w:t>
      </w:r>
    </w:p>
    <w:p w14:paraId="6EDEC820" w14:textId="77777777" w:rsidR="003708DD" w:rsidRPr="003708DD" w:rsidRDefault="003708DD" w:rsidP="00BB3B00">
      <w:pPr>
        <w:pStyle w:val="ListParagraph"/>
        <w:numPr>
          <w:ilvl w:val="0"/>
          <w:numId w:val="47"/>
        </w:numPr>
        <w:jc w:val="both"/>
      </w:pPr>
      <w:r w:rsidRPr="003708DD">
        <w:t>CVSS: Common Vulnerability Scoring System</w:t>
      </w:r>
    </w:p>
    <w:p w14:paraId="73B05E05" w14:textId="77777777" w:rsidR="003708DD" w:rsidRPr="003708DD" w:rsidRDefault="003708DD" w:rsidP="00BB3B00">
      <w:pPr>
        <w:pStyle w:val="ListParagraph"/>
        <w:numPr>
          <w:ilvl w:val="0"/>
          <w:numId w:val="47"/>
        </w:numPr>
        <w:jc w:val="both"/>
        <w:rPr>
          <w:lang w:val="en-US"/>
        </w:rPr>
      </w:pPr>
      <w:r w:rsidRPr="003708DD">
        <w:rPr>
          <w:lang w:val="en-US"/>
        </w:rPr>
        <w:t>CWE/SANS: Common Weakness Enumeration / SANS Institute</w:t>
      </w:r>
    </w:p>
    <w:p w14:paraId="5013E352" w14:textId="77777777" w:rsidR="003708DD" w:rsidRPr="003708DD" w:rsidRDefault="003708DD" w:rsidP="00BB3B00">
      <w:pPr>
        <w:pStyle w:val="ListParagraph"/>
        <w:numPr>
          <w:ilvl w:val="0"/>
          <w:numId w:val="47"/>
        </w:numPr>
        <w:jc w:val="both"/>
      </w:pPr>
      <w:r w:rsidRPr="003708DD">
        <w:t>DAST: Dynamic Application Security Testing</w:t>
      </w:r>
    </w:p>
    <w:p w14:paraId="2604A439" w14:textId="77777777" w:rsidR="003708DD" w:rsidRPr="003708DD" w:rsidRDefault="003708DD" w:rsidP="00BB3B00">
      <w:pPr>
        <w:pStyle w:val="ListParagraph"/>
        <w:numPr>
          <w:ilvl w:val="0"/>
          <w:numId w:val="47"/>
        </w:numPr>
        <w:jc w:val="both"/>
      </w:pPr>
      <w:r w:rsidRPr="003708DD">
        <w:t>DDoS: Distributed Denial of Service</w:t>
      </w:r>
    </w:p>
    <w:p w14:paraId="1B1CD39C" w14:textId="77777777" w:rsidR="003708DD" w:rsidRPr="003708DD" w:rsidRDefault="003708DD" w:rsidP="00BB3B00">
      <w:pPr>
        <w:pStyle w:val="ListParagraph"/>
        <w:numPr>
          <w:ilvl w:val="0"/>
          <w:numId w:val="47"/>
        </w:numPr>
        <w:jc w:val="both"/>
        <w:rPr>
          <w:lang w:val="en-US"/>
        </w:rPr>
      </w:pPr>
      <w:r w:rsidRPr="003708DD">
        <w:rPr>
          <w:lang w:val="en-US"/>
        </w:rPr>
        <w:t>DESOFS: Data Exposure Through Unsafe File Sharing</w:t>
      </w:r>
    </w:p>
    <w:p w14:paraId="3BEEC44A" w14:textId="77777777" w:rsidR="003708DD" w:rsidRPr="003708DD" w:rsidRDefault="003708DD" w:rsidP="00BB3B00">
      <w:pPr>
        <w:pStyle w:val="ListParagraph"/>
        <w:numPr>
          <w:ilvl w:val="0"/>
          <w:numId w:val="47"/>
        </w:numPr>
        <w:jc w:val="both"/>
      </w:pPr>
      <w:r w:rsidRPr="003708DD">
        <w:t>DoS: Denial of Service</w:t>
      </w:r>
    </w:p>
    <w:p w14:paraId="11590260" w14:textId="62240D8F" w:rsidR="003708DD" w:rsidRPr="003708DD" w:rsidRDefault="003708DD" w:rsidP="00BB3B00">
      <w:pPr>
        <w:pStyle w:val="ListParagraph"/>
        <w:numPr>
          <w:ilvl w:val="0"/>
          <w:numId w:val="47"/>
        </w:numPr>
        <w:jc w:val="both"/>
        <w:rPr>
          <w:lang w:val="en-US"/>
        </w:rPr>
      </w:pPr>
      <w:r w:rsidRPr="003708DD">
        <w:t>GDPR: General Data Protection Regulation</w:t>
      </w:r>
    </w:p>
    <w:p w14:paraId="1EBCCC15" w14:textId="77777777" w:rsidR="003708DD" w:rsidRPr="003708DD" w:rsidRDefault="003708DD" w:rsidP="00BB3B00">
      <w:pPr>
        <w:pStyle w:val="ListParagraph"/>
        <w:numPr>
          <w:ilvl w:val="0"/>
          <w:numId w:val="47"/>
        </w:numPr>
        <w:jc w:val="both"/>
      </w:pPr>
      <w:r w:rsidRPr="003708DD">
        <w:t>HTML: HyperText Markup Language</w:t>
      </w:r>
    </w:p>
    <w:p w14:paraId="4BEE05BD" w14:textId="77777777" w:rsidR="003708DD" w:rsidRPr="003708DD" w:rsidRDefault="003708DD" w:rsidP="00BB3B00">
      <w:pPr>
        <w:pStyle w:val="ListParagraph"/>
        <w:numPr>
          <w:ilvl w:val="0"/>
          <w:numId w:val="47"/>
        </w:numPr>
        <w:jc w:val="both"/>
      </w:pPr>
      <w:r w:rsidRPr="003708DD">
        <w:t>HTTPS: HyperText Transfer Protocol Secure</w:t>
      </w:r>
    </w:p>
    <w:p w14:paraId="055F01C6" w14:textId="77777777" w:rsidR="003708DD" w:rsidRPr="003708DD" w:rsidRDefault="003708DD" w:rsidP="00BB3B00">
      <w:pPr>
        <w:pStyle w:val="ListParagraph"/>
        <w:numPr>
          <w:ilvl w:val="0"/>
          <w:numId w:val="47"/>
        </w:numPr>
        <w:jc w:val="both"/>
        <w:rPr>
          <w:lang w:val="en-US"/>
        </w:rPr>
      </w:pPr>
      <w:r w:rsidRPr="003708DD">
        <w:rPr>
          <w:lang w:val="en-US"/>
        </w:rPr>
        <w:t>H: High (in context of risk rating)</w:t>
      </w:r>
    </w:p>
    <w:p w14:paraId="28D3C1CD" w14:textId="77777777" w:rsidR="003708DD" w:rsidRPr="003708DD" w:rsidRDefault="003708DD" w:rsidP="00BB3B00">
      <w:pPr>
        <w:pStyle w:val="ListParagraph"/>
        <w:numPr>
          <w:ilvl w:val="0"/>
          <w:numId w:val="47"/>
        </w:numPr>
        <w:jc w:val="both"/>
      </w:pPr>
      <w:r w:rsidRPr="003708DD">
        <w:t>I: Integrity</w:t>
      </w:r>
    </w:p>
    <w:p w14:paraId="5EBEAA24" w14:textId="77777777" w:rsidR="003708DD" w:rsidRPr="003708DD" w:rsidRDefault="003708DD" w:rsidP="00BB3B00">
      <w:pPr>
        <w:pStyle w:val="ListParagraph"/>
        <w:numPr>
          <w:ilvl w:val="0"/>
          <w:numId w:val="47"/>
        </w:numPr>
        <w:jc w:val="both"/>
      </w:pPr>
      <w:r w:rsidRPr="003708DD">
        <w:t>IT: Information Technology</w:t>
      </w:r>
    </w:p>
    <w:p w14:paraId="53920AA8" w14:textId="77777777" w:rsidR="003708DD" w:rsidRPr="003708DD" w:rsidRDefault="003708DD" w:rsidP="00BB3B00">
      <w:pPr>
        <w:pStyle w:val="ListParagraph"/>
        <w:numPr>
          <w:ilvl w:val="0"/>
          <w:numId w:val="47"/>
        </w:numPr>
        <w:jc w:val="both"/>
      </w:pPr>
      <w:r w:rsidRPr="003708DD">
        <w:t>JSON: JavaScript Object Notation</w:t>
      </w:r>
    </w:p>
    <w:p w14:paraId="24AFB83C" w14:textId="77777777" w:rsidR="003708DD" w:rsidRPr="003708DD" w:rsidRDefault="003708DD" w:rsidP="00BB3B00">
      <w:pPr>
        <w:pStyle w:val="ListParagraph"/>
        <w:numPr>
          <w:ilvl w:val="0"/>
          <w:numId w:val="47"/>
        </w:numPr>
        <w:jc w:val="both"/>
        <w:rPr>
          <w:lang w:val="en-US"/>
        </w:rPr>
      </w:pPr>
      <w:r w:rsidRPr="003708DD">
        <w:rPr>
          <w:lang w:val="en-US"/>
        </w:rPr>
        <w:t>N: None (in context of user interaction)</w:t>
      </w:r>
    </w:p>
    <w:p w14:paraId="043B8A2D" w14:textId="77777777" w:rsidR="003708DD" w:rsidRPr="003708DD" w:rsidRDefault="003708DD" w:rsidP="00BB3B00">
      <w:pPr>
        <w:pStyle w:val="ListParagraph"/>
        <w:numPr>
          <w:ilvl w:val="0"/>
          <w:numId w:val="47"/>
        </w:numPr>
        <w:jc w:val="both"/>
      </w:pPr>
      <w:r w:rsidRPr="003708DD">
        <w:t>OAuth2: Open Authorization version 2</w:t>
      </w:r>
    </w:p>
    <w:p w14:paraId="7B30928C" w14:textId="77777777" w:rsidR="003708DD" w:rsidRPr="003708DD" w:rsidRDefault="003708DD" w:rsidP="00BB3B00">
      <w:pPr>
        <w:pStyle w:val="ListParagraph"/>
        <w:numPr>
          <w:ilvl w:val="0"/>
          <w:numId w:val="47"/>
        </w:numPr>
        <w:jc w:val="both"/>
      </w:pPr>
      <w:r w:rsidRPr="003708DD">
        <w:t>OS: Operating System</w:t>
      </w:r>
    </w:p>
    <w:p w14:paraId="1172F987" w14:textId="77777777" w:rsidR="003708DD" w:rsidRPr="003708DD" w:rsidRDefault="003708DD" w:rsidP="00BB3B00">
      <w:pPr>
        <w:pStyle w:val="ListParagraph"/>
        <w:numPr>
          <w:ilvl w:val="0"/>
          <w:numId w:val="47"/>
        </w:numPr>
        <w:jc w:val="both"/>
        <w:rPr>
          <w:lang w:val="en-US"/>
        </w:rPr>
      </w:pPr>
      <w:r w:rsidRPr="003708DD">
        <w:rPr>
          <w:lang w:val="en-US"/>
        </w:rPr>
        <w:t>OWASP: Open Web Application Security Project</w:t>
      </w:r>
    </w:p>
    <w:p w14:paraId="02DB5C7B" w14:textId="77777777" w:rsidR="003708DD" w:rsidRPr="003708DD" w:rsidRDefault="003708DD" w:rsidP="00BB3B00">
      <w:pPr>
        <w:pStyle w:val="ListParagraph"/>
        <w:numPr>
          <w:ilvl w:val="0"/>
          <w:numId w:val="47"/>
        </w:numPr>
        <w:jc w:val="both"/>
      </w:pPr>
      <w:r w:rsidRPr="003708DD">
        <w:t>PR: Privilege Required</w:t>
      </w:r>
    </w:p>
    <w:p w14:paraId="34778325" w14:textId="77777777" w:rsidR="003708DD" w:rsidRPr="003708DD" w:rsidRDefault="003708DD" w:rsidP="00BB3B00">
      <w:pPr>
        <w:pStyle w:val="ListParagraph"/>
        <w:numPr>
          <w:ilvl w:val="0"/>
          <w:numId w:val="47"/>
        </w:numPr>
        <w:jc w:val="both"/>
        <w:rPr>
          <w:lang w:val="en-US"/>
        </w:rPr>
      </w:pPr>
      <w:r w:rsidRPr="003708DD">
        <w:rPr>
          <w:lang w:val="en-US"/>
        </w:rPr>
        <w:t>R: Required (in context of risk assessment)</w:t>
      </w:r>
    </w:p>
    <w:p w14:paraId="67EEFF94" w14:textId="77777777" w:rsidR="003708DD" w:rsidRPr="003708DD" w:rsidRDefault="003708DD" w:rsidP="00BB3B00">
      <w:pPr>
        <w:pStyle w:val="ListParagraph"/>
        <w:numPr>
          <w:ilvl w:val="0"/>
          <w:numId w:val="47"/>
        </w:numPr>
        <w:jc w:val="both"/>
      </w:pPr>
      <w:r w:rsidRPr="003708DD">
        <w:t>RBAC: Role-Based Access Control</w:t>
      </w:r>
    </w:p>
    <w:p w14:paraId="56CFB924" w14:textId="77777777" w:rsidR="003708DD" w:rsidRPr="003708DD" w:rsidRDefault="003708DD" w:rsidP="00BB3B00">
      <w:pPr>
        <w:pStyle w:val="ListParagraph"/>
        <w:numPr>
          <w:ilvl w:val="0"/>
          <w:numId w:val="47"/>
        </w:numPr>
        <w:jc w:val="both"/>
      </w:pPr>
      <w:r w:rsidRPr="003708DD">
        <w:t>S: Severity</w:t>
      </w:r>
    </w:p>
    <w:p w14:paraId="79FE74E3" w14:textId="77777777" w:rsidR="003708DD" w:rsidRPr="003708DD" w:rsidRDefault="003708DD" w:rsidP="00BB3B00">
      <w:pPr>
        <w:pStyle w:val="ListParagraph"/>
        <w:numPr>
          <w:ilvl w:val="0"/>
          <w:numId w:val="47"/>
        </w:numPr>
        <w:jc w:val="both"/>
      </w:pPr>
      <w:r w:rsidRPr="003708DD">
        <w:t>SAST: Static Application Security Testing</w:t>
      </w:r>
    </w:p>
    <w:p w14:paraId="31D72E5D" w14:textId="77777777" w:rsidR="003708DD" w:rsidRPr="003708DD" w:rsidRDefault="003708DD" w:rsidP="00BB3B00">
      <w:pPr>
        <w:pStyle w:val="ListParagraph"/>
        <w:numPr>
          <w:ilvl w:val="0"/>
          <w:numId w:val="47"/>
        </w:numPr>
        <w:jc w:val="both"/>
      </w:pPr>
      <w:r w:rsidRPr="003708DD">
        <w:t>SCA: Software Composition Analysis</w:t>
      </w:r>
    </w:p>
    <w:p w14:paraId="271A700A" w14:textId="77777777" w:rsidR="003708DD" w:rsidRPr="003708DD" w:rsidRDefault="003708DD" w:rsidP="00BB3B00">
      <w:pPr>
        <w:pStyle w:val="ListParagraph"/>
        <w:numPr>
          <w:ilvl w:val="0"/>
          <w:numId w:val="47"/>
        </w:numPr>
        <w:jc w:val="both"/>
      </w:pPr>
      <w:r w:rsidRPr="003708DD">
        <w:t>SMS: Short Message Service</w:t>
      </w:r>
    </w:p>
    <w:p w14:paraId="3C4909B2" w14:textId="77777777" w:rsidR="003708DD" w:rsidRPr="003708DD" w:rsidRDefault="003708DD" w:rsidP="00BB3B00">
      <w:pPr>
        <w:pStyle w:val="ListParagraph"/>
        <w:numPr>
          <w:ilvl w:val="0"/>
          <w:numId w:val="47"/>
        </w:numPr>
        <w:jc w:val="both"/>
      </w:pPr>
      <w:r w:rsidRPr="003708DD">
        <w:t>SQL: Structured Query Language</w:t>
      </w:r>
    </w:p>
    <w:p w14:paraId="5905D83D" w14:textId="77777777" w:rsidR="003708DD" w:rsidRPr="003708DD" w:rsidRDefault="003708DD" w:rsidP="00BB3B00">
      <w:pPr>
        <w:pStyle w:val="ListParagraph"/>
        <w:numPr>
          <w:ilvl w:val="0"/>
          <w:numId w:val="47"/>
        </w:numPr>
        <w:jc w:val="both"/>
        <w:rPr>
          <w:lang w:val="en-US"/>
        </w:rPr>
      </w:pPr>
      <w:r w:rsidRPr="003708DD">
        <w:rPr>
          <w:lang w:val="en-US"/>
        </w:rPr>
        <w:t>SSDLC: Secure Software Development Life Cycle</w:t>
      </w:r>
    </w:p>
    <w:p w14:paraId="50458F8D" w14:textId="77777777" w:rsidR="003708DD" w:rsidRPr="003708DD" w:rsidRDefault="003708DD" w:rsidP="00BB3B00">
      <w:pPr>
        <w:pStyle w:val="ListParagraph"/>
        <w:numPr>
          <w:ilvl w:val="0"/>
          <w:numId w:val="47"/>
        </w:numPr>
        <w:jc w:val="both"/>
        <w:rPr>
          <w:lang w:val="en-US"/>
        </w:rPr>
      </w:pPr>
      <w:r w:rsidRPr="003708DD">
        <w:rPr>
          <w:lang w:val="en-US"/>
        </w:rPr>
        <w:t>TLS/SSL: Transport Layer Security / Secure Sockets Layer</w:t>
      </w:r>
    </w:p>
    <w:p w14:paraId="17A0E393" w14:textId="77777777" w:rsidR="003708DD" w:rsidRPr="003708DD" w:rsidRDefault="003708DD" w:rsidP="00BB3B00">
      <w:pPr>
        <w:pStyle w:val="ListParagraph"/>
        <w:numPr>
          <w:ilvl w:val="0"/>
          <w:numId w:val="47"/>
        </w:numPr>
        <w:jc w:val="both"/>
      </w:pPr>
      <w:r w:rsidRPr="003708DD">
        <w:lastRenderedPageBreak/>
        <w:t>UI: User Interaction</w:t>
      </w:r>
    </w:p>
    <w:p w14:paraId="12473F98" w14:textId="77777777" w:rsidR="003708DD" w:rsidRPr="003708DD" w:rsidRDefault="003708DD" w:rsidP="00BB3B00">
      <w:pPr>
        <w:pStyle w:val="ListParagraph"/>
        <w:numPr>
          <w:ilvl w:val="0"/>
          <w:numId w:val="47"/>
        </w:numPr>
        <w:jc w:val="both"/>
      </w:pPr>
      <w:r w:rsidRPr="003708DD">
        <w:t>UML: Unified Modeling Language</w:t>
      </w:r>
    </w:p>
    <w:p w14:paraId="525F5EBE" w14:textId="77777777" w:rsidR="003708DD" w:rsidRPr="003708DD" w:rsidRDefault="003708DD" w:rsidP="00BB3B00">
      <w:pPr>
        <w:pStyle w:val="ListParagraph"/>
        <w:numPr>
          <w:ilvl w:val="0"/>
          <w:numId w:val="47"/>
        </w:numPr>
        <w:jc w:val="both"/>
      </w:pPr>
      <w:r w:rsidRPr="003708DD">
        <w:t>URL: Uniform Resource Locator</w:t>
      </w:r>
    </w:p>
    <w:p w14:paraId="2FC28587" w14:textId="77777777" w:rsidR="003708DD" w:rsidRPr="003708DD" w:rsidRDefault="003708DD" w:rsidP="00BB3B00">
      <w:pPr>
        <w:pStyle w:val="ListParagraph"/>
        <w:numPr>
          <w:ilvl w:val="0"/>
          <w:numId w:val="47"/>
        </w:numPr>
        <w:jc w:val="both"/>
      </w:pPr>
      <w:r w:rsidRPr="003708DD">
        <w:t>XXS: Cross-Site Scripting</w:t>
      </w:r>
    </w:p>
    <w:p w14:paraId="2E188FF4" w14:textId="6CD01E20" w:rsidR="003708DD" w:rsidRPr="00745EE4" w:rsidRDefault="003708DD" w:rsidP="00745EE4">
      <w:pPr>
        <w:pStyle w:val="ListParagraph"/>
        <w:numPr>
          <w:ilvl w:val="0"/>
          <w:numId w:val="47"/>
        </w:numPr>
        <w:jc w:val="both"/>
      </w:pPr>
      <w:r w:rsidRPr="003708DD">
        <w:t>ZAP: Zed Attack Proxy</w:t>
      </w:r>
    </w:p>
    <w:p w14:paraId="052C848D" w14:textId="03746E21" w:rsidR="003E5069" w:rsidRDefault="003E5069" w:rsidP="00291825">
      <w:pPr>
        <w:pStyle w:val="Heading1"/>
        <w:numPr>
          <w:ilvl w:val="1"/>
          <w:numId w:val="2"/>
        </w:numPr>
        <w:jc w:val="both"/>
        <w:rPr>
          <w:lang w:val="en-US"/>
        </w:rPr>
      </w:pPr>
      <w:bookmarkStart w:id="110" w:name="_Toc164526115"/>
      <w:bookmarkStart w:id="111" w:name="_Toc164614270"/>
      <w:r>
        <w:rPr>
          <w:lang w:val="en-US"/>
        </w:rPr>
        <w:t xml:space="preserve">Appendix – </w:t>
      </w:r>
      <w:bookmarkEnd w:id="110"/>
      <w:r w:rsidR="00B5412C">
        <w:rPr>
          <w:lang w:val="en-US"/>
        </w:rPr>
        <w:t>Documentation</w:t>
      </w:r>
      <w:bookmarkEnd w:id="111"/>
    </w:p>
    <w:p w14:paraId="0819D3B5" w14:textId="59074D15" w:rsidR="00075765" w:rsidRDefault="00132DDF" w:rsidP="00291825">
      <w:pPr>
        <w:jc w:val="both"/>
        <w:rPr>
          <w:lang w:val="en-US"/>
        </w:rPr>
      </w:pPr>
      <w:r>
        <w:rPr>
          <w:lang w:val="en-US"/>
        </w:rPr>
        <w:t>The details of our analysis models</w:t>
      </w:r>
      <w:r w:rsidR="00016E44">
        <w:rPr>
          <w:lang w:val="en-US"/>
        </w:rPr>
        <w:t xml:space="preserve">, </w:t>
      </w:r>
      <w:r>
        <w:rPr>
          <w:lang w:val="en-US"/>
        </w:rPr>
        <w:t>diagrams</w:t>
      </w:r>
      <w:r w:rsidR="00016E44">
        <w:rPr>
          <w:lang w:val="en-US"/>
        </w:rPr>
        <w:t xml:space="preserve"> </w:t>
      </w:r>
      <w:r>
        <w:rPr>
          <w:lang w:val="en-US"/>
        </w:rPr>
        <w:t xml:space="preserve">and all the </w:t>
      </w:r>
      <w:r w:rsidR="00016E44">
        <w:rPr>
          <w:lang w:val="en-US"/>
        </w:rPr>
        <w:t>results</w:t>
      </w:r>
      <w:r w:rsidR="00B327BC">
        <w:rPr>
          <w:lang w:val="en-US"/>
        </w:rPr>
        <w:t>/conclusions</w:t>
      </w:r>
      <w:r>
        <w:rPr>
          <w:lang w:val="en-US"/>
        </w:rPr>
        <w:t xml:space="preserve"> showed within this report can be found in the folder </w:t>
      </w:r>
      <w:hyperlink r:id="rId18" w:history="1">
        <w:r w:rsidR="00BD5C9E">
          <w:rPr>
            <w:rStyle w:val="Hyperlink"/>
            <w:lang w:val="en-US"/>
          </w:rPr>
          <w:t>Documentation</w:t>
        </w:r>
      </w:hyperlink>
      <w:r>
        <w:rPr>
          <w:lang w:val="en-US"/>
        </w:rPr>
        <w:t xml:space="preserve"> </w:t>
      </w:r>
      <w:r w:rsidR="007C60BE">
        <w:rPr>
          <w:lang w:val="en-US"/>
        </w:rPr>
        <w:t xml:space="preserve">within .md files </w:t>
      </w:r>
      <w:r w:rsidR="00BD5C9E">
        <w:rPr>
          <w:lang w:val="en-US"/>
        </w:rPr>
        <w:t>in</w:t>
      </w:r>
      <w:r w:rsidR="00520F20">
        <w:rPr>
          <w:lang w:val="en-US"/>
        </w:rPr>
        <w:t xml:space="preserve"> our repository.</w:t>
      </w:r>
      <w:r w:rsidR="00BF4863">
        <w:rPr>
          <w:lang w:val="en-US"/>
        </w:rPr>
        <w:t xml:space="preserve"> </w:t>
      </w:r>
    </w:p>
    <w:bookmarkStart w:id="112" w:name="_Toc164614271" w:displacedByCustomXml="next"/>
    <w:sdt>
      <w:sdtPr>
        <w:rPr>
          <w:rFonts w:asciiTheme="minorHAnsi" w:eastAsiaTheme="minorHAnsi" w:hAnsiTheme="minorHAnsi" w:cstheme="minorBidi"/>
          <w:b w:val="0"/>
          <w:bCs w:val="0"/>
          <w:color w:val="404040" w:themeColor="text1" w:themeTint="BF"/>
          <w:sz w:val="22"/>
          <w:szCs w:val="22"/>
        </w:rPr>
        <w:id w:val="844448061"/>
        <w:docPartObj>
          <w:docPartGallery w:val="Bibliographies"/>
          <w:docPartUnique/>
        </w:docPartObj>
      </w:sdtPr>
      <w:sdtEndPr/>
      <w:sdtContent>
        <w:p w14:paraId="605AC877" w14:textId="2466DCA2" w:rsidR="00A25C02" w:rsidRDefault="00A25C02">
          <w:pPr>
            <w:pStyle w:val="Heading1"/>
          </w:pPr>
          <w:r>
            <w:t>References</w:t>
          </w:r>
          <w:bookmarkEnd w:id="112"/>
        </w:p>
        <w:customXmlInsRangeStart w:id="113" w:author="Microsoft Word" w:date="2024-04-21T09:38:00Z"/>
        <w:sdt>
          <w:sdtPr>
            <w:id w:val="-573587230"/>
            <w:bibliography/>
          </w:sdtPr>
          <w:sdtContent>
            <w:customXmlInsRangeEnd w:id="113"/>
            <w:p w14:paraId="248B4819" w14:textId="77777777" w:rsidR="0077268C" w:rsidRDefault="00A25C02" w:rsidP="005B0DB8">
              <w:pPr>
                <w:rPr>
                  <w:noProof/>
                  <w:sz w:val="18"/>
                  <w:szCs w:val="20"/>
                  <w:lang w:val="en-US"/>
                </w:rPr>
              </w:pPr>
              <w:ins w:id="114" w:author="Microsoft Word" w:date="2024-04-21T09:38:00Z">
                <w:r>
                  <w:fldChar w:fldCharType="begin"/>
                </w:r>
                <w:r w:rsidRPr="00A25C02">
                  <w:rPr>
                    <w:lang w:val="en-US"/>
                  </w:rP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0"/>
                <w:gridCol w:w="8720"/>
              </w:tblGrid>
              <w:tr w:rsidR="0077268C" w14:paraId="5C191FBD" w14:textId="77777777">
                <w:trPr>
                  <w:divId w:val="483087443"/>
                  <w:tblCellSpacing w:w="15" w:type="dxa"/>
                </w:trPr>
                <w:tc>
                  <w:tcPr>
                    <w:tcW w:w="50" w:type="pct"/>
                    <w:hideMark/>
                  </w:tcPr>
                  <w:p w14:paraId="2785CD0C" w14:textId="7420AC9F" w:rsidR="0077268C" w:rsidRDefault="0077268C">
                    <w:pPr>
                      <w:pStyle w:val="Bibliography"/>
                      <w:rPr>
                        <w:noProof/>
                        <w:sz w:val="24"/>
                        <w:szCs w:val="24"/>
                      </w:rPr>
                    </w:pPr>
                    <w:r>
                      <w:rPr>
                        <w:noProof/>
                      </w:rPr>
                      <w:t xml:space="preserve">[1] </w:t>
                    </w:r>
                  </w:p>
                </w:tc>
                <w:tc>
                  <w:tcPr>
                    <w:tcW w:w="0" w:type="auto"/>
                    <w:hideMark/>
                  </w:tcPr>
                  <w:p w14:paraId="531808DE" w14:textId="77777777" w:rsidR="0077268C" w:rsidRDefault="0077268C">
                    <w:pPr>
                      <w:pStyle w:val="Bibliography"/>
                      <w:rPr>
                        <w:noProof/>
                      </w:rPr>
                    </w:pPr>
                    <w:r w:rsidRPr="00C92A71">
                      <w:rPr>
                        <w:noProof/>
                        <w:lang w:val="en-US"/>
                      </w:rPr>
                      <w:t xml:space="preserve">I. Object Management Group®, “UML,” Unified Modeling Language, 2023. </w:t>
                    </w:r>
                    <w:r>
                      <w:rPr>
                        <w:noProof/>
                      </w:rPr>
                      <w:t>[Online]. Available: https://www.uml.org/.</w:t>
                    </w:r>
                  </w:p>
                </w:tc>
              </w:tr>
              <w:tr w:rsidR="0077268C" w:rsidRPr="00EE781A" w14:paraId="3C389860" w14:textId="77777777">
                <w:trPr>
                  <w:divId w:val="483087443"/>
                  <w:tblCellSpacing w:w="15" w:type="dxa"/>
                </w:trPr>
                <w:tc>
                  <w:tcPr>
                    <w:tcW w:w="50" w:type="pct"/>
                    <w:hideMark/>
                  </w:tcPr>
                  <w:p w14:paraId="4AE36F80" w14:textId="77777777" w:rsidR="0077268C" w:rsidRDefault="0077268C">
                    <w:pPr>
                      <w:pStyle w:val="Bibliography"/>
                      <w:rPr>
                        <w:noProof/>
                      </w:rPr>
                    </w:pPr>
                    <w:r>
                      <w:rPr>
                        <w:noProof/>
                      </w:rPr>
                      <w:t xml:space="preserve">[2] </w:t>
                    </w:r>
                  </w:p>
                </w:tc>
                <w:tc>
                  <w:tcPr>
                    <w:tcW w:w="0" w:type="auto"/>
                    <w:hideMark/>
                  </w:tcPr>
                  <w:p w14:paraId="1239532D" w14:textId="77777777" w:rsidR="0077268C" w:rsidRPr="00C92A71" w:rsidRDefault="0077268C">
                    <w:pPr>
                      <w:pStyle w:val="Bibliography"/>
                      <w:rPr>
                        <w:noProof/>
                        <w:lang w:val="en-US"/>
                      </w:rPr>
                    </w:pPr>
                    <w:r w:rsidRPr="00C92A71">
                      <w:rPr>
                        <w:noProof/>
                        <w:lang w:val="en-US"/>
                      </w:rPr>
                      <w:t>OWASP, “OWASP,” 2024. [Online]. Available: https://owasp.org/www-community/Threat_Modeling.</w:t>
                    </w:r>
                  </w:p>
                </w:tc>
              </w:tr>
              <w:tr w:rsidR="0077268C" w:rsidRPr="00EE781A" w14:paraId="00CC2E82" w14:textId="77777777">
                <w:trPr>
                  <w:divId w:val="483087443"/>
                  <w:tblCellSpacing w:w="15" w:type="dxa"/>
                </w:trPr>
                <w:tc>
                  <w:tcPr>
                    <w:tcW w:w="50" w:type="pct"/>
                    <w:hideMark/>
                  </w:tcPr>
                  <w:p w14:paraId="623A6919" w14:textId="77777777" w:rsidR="0077268C" w:rsidRDefault="0077268C">
                    <w:pPr>
                      <w:pStyle w:val="Bibliography"/>
                      <w:rPr>
                        <w:noProof/>
                      </w:rPr>
                    </w:pPr>
                    <w:r>
                      <w:rPr>
                        <w:noProof/>
                      </w:rPr>
                      <w:t xml:space="preserve">[3] </w:t>
                    </w:r>
                  </w:p>
                </w:tc>
                <w:tc>
                  <w:tcPr>
                    <w:tcW w:w="0" w:type="auto"/>
                    <w:hideMark/>
                  </w:tcPr>
                  <w:p w14:paraId="75DED632" w14:textId="77777777" w:rsidR="0077268C" w:rsidRPr="00C92A71" w:rsidRDefault="0077268C">
                    <w:pPr>
                      <w:pStyle w:val="Bibliography"/>
                      <w:rPr>
                        <w:noProof/>
                        <w:lang w:val="en-US"/>
                      </w:rPr>
                    </w:pPr>
                    <w:r>
                      <w:rPr>
                        <w:noProof/>
                      </w:rPr>
                      <w:t xml:space="preserve">S. Sharma, A. Gupta e A. BM, “LinkedIn,” 2024. </w:t>
                    </w:r>
                    <w:r w:rsidRPr="00C92A71">
                      <w:rPr>
                        <w:noProof/>
                        <w:lang w:val="en-US"/>
                      </w:rPr>
                      <w:t>[Online]. Available: https://www.linkedin.com/advice/0/what-main-steps-deliverables-security-testing.</w:t>
                    </w:r>
                  </w:p>
                </w:tc>
              </w:tr>
              <w:tr w:rsidR="0077268C" w14:paraId="0D34C336" w14:textId="77777777">
                <w:trPr>
                  <w:divId w:val="483087443"/>
                  <w:tblCellSpacing w:w="15" w:type="dxa"/>
                </w:trPr>
                <w:tc>
                  <w:tcPr>
                    <w:tcW w:w="50" w:type="pct"/>
                    <w:hideMark/>
                  </w:tcPr>
                  <w:p w14:paraId="3420EBE5" w14:textId="77777777" w:rsidR="0077268C" w:rsidRDefault="0077268C">
                    <w:pPr>
                      <w:pStyle w:val="Bibliography"/>
                      <w:rPr>
                        <w:noProof/>
                      </w:rPr>
                    </w:pPr>
                    <w:r>
                      <w:rPr>
                        <w:noProof/>
                      </w:rPr>
                      <w:t xml:space="preserve">[4] </w:t>
                    </w:r>
                  </w:p>
                </w:tc>
                <w:tc>
                  <w:tcPr>
                    <w:tcW w:w="0" w:type="auto"/>
                    <w:hideMark/>
                  </w:tcPr>
                  <w:p w14:paraId="6E0692A5" w14:textId="77777777" w:rsidR="0077268C" w:rsidRDefault="0077268C">
                    <w:pPr>
                      <w:pStyle w:val="Bibliography"/>
                      <w:rPr>
                        <w:noProof/>
                      </w:rPr>
                    </w:pPr>
                    <w:r>
                      <w:rPr>
                        <w:noProof/>
                      </w:rPr>
                      <w:t xml:space="preserve">P. B. Sousa, </w:t>
                    </w:r>
                    <w:r>
                      <w:rPr>
                        <w:i/>
                        <w:iCs/>
                        <w:noProof/>
                      </w:rPr>
                      <w:t xml:space="preserve">Secure Software Development Process, </w:t>
                    </w:r>
                    <w:r>
                      <w:rPr>
                        <w:noProof/>
                      </w:rPr>
                      <w:t xml:space="preserve">Porto, Porto: Instituto Superior de Engenharia do Porto, 2024. </w:t>
                    </w:r>
                  </w:p>
                </w:tc>
              </w:tr>
            </w:tbl>
            <w:p w14:paraId="3C31A2D8" w14:textId="77777777" w:rsidR="0077268C" w:rsidRDefault="0077268C">
              <w:pPr>
                <w:divId w:val="483087443"/>
                <w:rPr>
                  <w:rFonts w:eastAsia="Times New Roman"/>
                  <w:noProof/>
                </w:rPr>
              </w:pPr>
            </w:p>
            <w:p w14:paraId="37326E05" w14:textId="3A077973" w:rsidR="00A25C02" w:rsidRPr="00112448" w:rsidRDefault="00A25C02" w:rsidP="005B0DB8">
              <w:ins w:id="115" w:author="Microsoft Word" w:date="2024-04-21T09:38:00Z">
                <w:r>
                  <w:rPr>
                    <w:b/>
                    <w:bCs/>
                    <w:noProof/>
                  </w:rPr>
                  <w:fldChar w:fldCharType="end"/>
                </w:r>
              </w:ins>
            </w:p>
            <w:customXmlInsRangeStart w:id="116" w:author="Microsoft Word" w:date="2024-04-21T09:38:00Z"/>
          </w:sdtContent>
        </w:sdt>
        <w:customXmlInsRangeEnd w:id="116"/>
        <w:customXmlInsRangeStart w:id="117" w:author="Microsoft Word" w:date="2024-04-21T09:38:00Z"/>
      </w:sdtContent>
    </w:sdt>
    <w:customXmlInsRangeEnd w:id="117"/>
    <w:sectPr w:rsidR="00A25C02" w:rsidRPr="00112448" w:rsidSect="003A0633">
      <w:footerReference w:type="default" r:id="rId19"/>
      <w:pgSz w:w="12240" w:h="15840" w:code="1"/>
      <w:pgMar w:top="1440" w:right="1440" w:bottom="1440" w:left="144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1E28E" w14:textId="77777777" w:rsidR="00646BA0" w:rsidRDefault="00646BA0" w:rsidP="003E5069">
      <w:r>
        <w:separator/>
      </w:r>
    </w:p>
  </w:endnote>
  <w:endnote w:type="continuationSeparator" w:id="0">
    <w:p w14:paraId="3F184881" w14:textId="77777777" w:rsidR="00646BA0" w:rsidRDefault="00646BA0" w:rsidP="003E5069">
      <w:r>
        <w:continuationSeparator/>
      </w:r>
    </w:p>
  </w:endnote>
  <w:endnote w:type="continuationNotice" w:id="1">
    <w:p w14:paraId="6CAB6023" w14:textId="77777777" w:rsidR="00646BA0" w:rsidRDefault="00646BA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BB71" w14:textId="2C376090" w:rsidR="00A20C24" w:rsidRPr="0066712E" w:rsidRDefault="009B03AF" w:rsidP="00FE2CDA">
    <w:pPr>
      <w:pStyle w:val="Footer"/>
      <w:jc w:val="left"/>
      <w:rPr>
        <w:b w:val="0"/>
        <w:sz w:val="18"/>
        <w:szCs w:val="18"/>
        <w:lang w:val="en-US"/>
      </w:rPr>
    </w:pPr>
    <w:r>
      <w:rPr>
        <w:b w:val="0"/>
        <w:sz w:val="18"/>
        <w:szCs w:val="18"/>
        <w:lang w:val="en-US"/>
      </w:rPr>
      <w:t>DESOFS</w:t>
    </w:r>
    <w:r w:rsidR="00A20C24" w:rsidRPr="0066712E">
      <w:rPr>
        <w:b w:val="0"/>
        <w:sz w:val="18"/>
        <w:szCs w:val="18"/>
        <w:lang w:val="en-US"/>
      </w:rPr>
      <w:t xml:space="preserve"> 20</w:t>
    </w:r>
    <w:r w:rsidR="00C87BCE">
      <w:rPr>
        <w:b w:val="0"/>
        <w:sz w:val="18"/>
        <w:szCs w:val="18"/>
        <w:lang w:val="en-US"/>
      </w:rPr>
      <w:t>2</w:t>
    </w:r>
    <w:r w:rsidR="00872949">
      <w:rPr>
        <w:b w:val="0"/>
        <w:sz w:val="18"/>
        <w:szCs w:val="18"/>
        <w:lang w:val="en-US"/>
      </w:rPr>
      <w:t>3</w:t>
    </w:r>
    <w:r w:rsidR="00A20C24" w:rsidRPr="0066712E">
      <w:rPr>
        <w:b w:val="0"/>
        <w:sz w:val="18"/>
        <w:szCs w:val="18"/>
        <w:lang w:val="en-US"/>
      </w:rPr>
      <w:t>/20</w:t>
    </w:r>
    <w:r w:rsidR="00C87BCE">
      <w:rPr>
        <w:b w:val="0"/>
        <w:sz w:val="18"/>
        <w:szCs w:val="18"/>
        <w:lang w:val="en-US"/>
      </w:rPr>
      <w:t>2</w:t>
    </w:r>
    <w:r w:rsidR="00872949">
      <w:rPr>
        <w:b w:val="0"/>
        <w:sz w:val="18"/>
        <w:szCs w:val="18"/>
        <w:lang w:val="en-US"/>
      </w:rPr>
      <w:t>4</w:t>
    </w:r>
    <w:r w:rsidR="00A20C24" w:rsidRPr="0066712E">
      <w:rPr>
        <w:b w:val="0"/>
        <w:sz w:val="18"/>
        <w:szCs w:val="18"/>
        <w:lang w:val="en-US"/>
      </w:rPr>
      <w:t xml:space="preserve"> </w:t>
    </w:r>
    <w:r w:rsidR="00A20C24" w:rsidRPr="0066712E">
      <w:rPr>
        <w:b w:val="0"/>
        <w:sz w:val="18"/>
        <w:szCs w:val="18"/>
        <w:lang w:val="en-US"/>
      </w:rPr>
      <w:tab/>
    </w:r>
    <w:r w:rsidR="00A20C24">
      <w:rPr>
        <w:b w:val="0"/>
        <w:sz w:val="18"/>
        <w:szCs w:val="18"/>
        <w:lang w:val="en-US"/>
      </w:rPr>
      <w:tab/>
    </w:r>
    <w:r>
      <w:rPr>
        <w:sz w:val="18"/>
        <w:szCs w:val="18"/>
        <w:lang w:val="en-US"/>
      </w:rPr>
      <w:t>SSDLC Analysis and Design</w:t>
    </w:r>
    <w:r w:rsidR="00A20C24">
      <w:rPr>
        <w:b w:val="0"/>
        <w:sz w:val="18"/>
        <w:szCs w:val="18"/>
        <w:lang w:val="en-US"/>
      </w:rPr>
      <w:tab/>
    </w:r>
    <w:r w:rsidR="00A20C24">
      <w:rPr>
        <w:b w:val="0"/>
        <w:sz w:val="18"/>
        <w:szCs w:val="18"/>
        <w:lang w:val="en-US"/>
      </w:rPr>
      <w:tab/>
      <w:t>Page</w:t>
    </w:r>
    <w:r w:rsidR="00A20C24" w:rsidRPr="0066712E">
      <w:rPr>
        <w:b w:val="0"/>
        <w:sz w:val="18"/>
        <w:szCs w:val="18"/>
        <w:lang w:val="en-US"/>
      </w:rPr>
      <w:t xml:space="preserve"> </w:t>
    </w:r>
    <w:r w:rsidR="00A20C24" w:rsidRPr="0066712E">
      <w:rPr>
        <w:b w:val="0"/>
        <w:sz w:val="18"/>
        <w:szCs w:val="18"/>
      </w:rPr>
      <w:fldChar w:fldCharType="begin"/>
    </w:r>
    <w:r w:rsidR="00A20C24" w:rsidRPr="0066712E">
      <w:rPr>
        <w:b w:val="0"/>
        <w:sz w:val="18"/>
        <w:szCs w:val="18"/>
        <w:lang w:val="en-US"/>
      </w:rPr>
      <w:instrText xml:space="preserve"> PAGE   \* MERGEFORMAT </w:instrText>
    </w:r>
    <w:r w:rsidR="00A20C24" w:rsidRPr="0066712E">
      <w:rPr>
        <w:b w:val="0"/>
        <w:sz w:val="18"/>
        <w:szCs w:val="18"/>
      </w:rPr>
      <w:fldChar w:fldCharType="separate"/>
    </w:r>
    <w:r w:rsidR="00A20C24">
      <w:rPr>
        <w:b w:val="0"/>
        <w:noProof/>
        <w:sz w:val="18"/>
        <w:szCs w:val="18"/>
        <w:lang w:val="en-US"/>
      </w:rPr>
      <w:t>18</w:t>
    </w:r>
    <w:r w:rsidR="00A20C24" w:rsidRPr="0066712E">
      <w:rPr>
        <w:b w:val="0"/>
        <w:noProof/>
        <w:sz w:val="18"/>
        <w:szCs w:val="18"/>
      </w:rPr>
      <w:fldChar w:fldCharType="end"/>
    </w:r>
    <w:r w:rsidR="00A20C24" w:rsidRPr="0066712E">
      <w:rPr>
        <w:b w:val="0"/>
        <w:sz w:val="18"/>
        <w:szCs w:val="18"/>
        <w:lang w:val="en-US"/>
      </w:rPr>
      <w:t xml:space="preserve"> </w:t>
    </w:r>
    <w:r w:rsidR="00A20C24">
      <w:rPr>
        <w:b w:val="0"/>
        <w:sz w:val="18"/>
        <w:szCs w:val="18"/>
        <w:lang w:val="en-US"/>
      </w:rPr>
      <w:t>of</w:t>
    </w:r>
    <w:r w:rsidR="00A20C24" w:rsidRPr="0066712E">
      <w:rPr>
        <w:b w:val="0"/>
        <w:sz w:val="18"/>
        <w:szCs w:val="18"/>
        <w:lang w:val="en-US"/>
      </w:rPr>
      <w:t xml:space="preserve"> </w:t>
    </w:r>
    <w:r w:rsidR="00A20C24" w:rsidRPr="0066712E">
      <w:rPr>
        <w:b w:val="0"/>
        <w:sz w:val="18"/>
        <w:szCs w:val="18"/>
      </w:rPr>
      <w:fldChar w:fldCharType="begin"/>
    </w:r>
    <w:r w:rsidR="00A20C24" w:rsidRPr="0066712E">
      <w:rPr>
        <w:b w:val="0"/>
        <w:sz w:val="18"/>
        <w:szCs w:val="18"/>
        <w:lang w:val="en-US"/>
      </w:rPr>
      <w:instrText xml:space="preserve"> NUMPAGES   \* MERGEFORMAT </w:instrText>
    </w:r>
    <w:r w:rsidR="00A20C24" w:rsidRPr="0066712E">
      <w:rPr>
        <w:b w:val="0"/>
        <w:sz w:val="18"/>
        <w:szCs w:val="18"/>
      </w:rPr>
      <w:fldChar w:fldCharType="separate"/>
    </w:r>
    <w:r w:rsidR="00A20C24">
      <w:rPr>
        <w:b w:val="0"/>
        <w:noProof/>
        <w:sz w:val="18"/>
        <w:szCs w:val="18"/>
        <w:lang w:val="en-US"/>
      </w:rPr>
      <w:t>18</w:t>
    </w:r>
    <w:r w:rsidR="00A20C24" w:rsidRPr="0066712E">
      <w:rPr>
        <w:b w:val="0"/>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47374" w14:textId="77777777" w:rsidR="00646BA0" w:rsidRDefault="00646BA0" w:rsidP="003E5069">
      <w:r>
        <w:separator/>
      </w:r>
    </w:p>
  </w:footnote>
  <w:footnote w:type="continuationSeparator" w:id="0">
    <w:p w14:paraId="57877164" w14:textId="77777777" w:rsidR="00646BA0" w:rsidRDefault="00646BA0" w:rsidP="003E5069">
      <w:r>
        <w:continuationSeparator/>
      </w:r>
    </w:p>
  </w:footnote>
  <w:footnote w:type="continuationNotice" w:id="1">
    <w:p w14:paraId="1D2BB51F" w14:textId="77777777" w:rsidR="00646BA0" w:rsidRDefault="00646BA0">
      <w:pPr>
        <w:spacing w:after="0"/>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3F059DE"/>
    <w:lvl w:ilvl="0">
      <w:start w:val="1"/>
      <w:numFmt w:val="decimal"/>
      <w:pStyle w:val="ListNumber"/>
      <w:suff w:val="nothing"/>
      <w:lvlText w:val="%1"/>
      <w:lvlJc w:val="left"/>
      <w:pPr>
        <w:ind w:left="360" w:hanging="288"/>
      </w:pPr>
      <w:rPr>
        <w:rFonts w:hint="default"/>
      </w:rPr>
    </w:lvl>
  </w:abstractNum>
  <w:abstractNum w:abstractNumId="1" w15:restartNumberingAfterBreak="0">
    <w:nsid w:val="037003A8"/>
    <w:multiLevelType w:val="hybridMultilevel"/>
    <w:tmpl w:val="FE5CACC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 w15:restartNumberingAfterBreak="0">
    <w:nsid w:val="05F96184"/>
    <w:multiLevelType w:val="hybridMultilevel"/>
    <w:tmpl w:val="C21C67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AA67EA"/>
    <w:multiLevelType w:val="hybridMultilevel"/>
    <w:tmpl w:val="8116B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8D0CC7"/>
    <w:multiLevelType w:val="multilevel"/>
    <w:tmpl w:val="C744FE6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A6D0B"/>
    <w:multiLevelType w:val="hybridMultilevel"/>
    <w:tmpl w:val="4000AA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0472A1F"/>
    <w:multiLevelType w:val="hybridMultilevel"/>
    <w:tmpl w:val="38B006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5E252D"/>
    <w:multiLevelType w:val="hybridMultilevel"/>
    <w:tmpl w:val="D54084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06B7BD7"/>
    <w:multiLevelType w:val="multilevel"/>
    <w:tmpl w:val="5360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436F8"/>
    <w:multiLevelType w:val="hybridMultilevel"/>
    <w:tmpl w:val="E6481C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6F14352"/>
    <w:multiLevelType w:val="multilevel"/>
    <w:tmpl w:val="E04090A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A0CA2"/>
    <w:multiLevelType w:val="multilevel"/>
    <w:tmpl w:val="9F7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E0A13"/>
    <w:multiLevelType w:val="hybridMultilevel"/>
    <w:tmpl w:val="6E7C078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3" w15:restartNumberingAfterBreak="0">
    <w:nsid w:val="19E92B5C"/>
    <w:multiLevelType w:val="multilevel"/>
    <w:tmpl w:val="4CA851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FD1F78"/>
    <w:multiLevelType w:val="hybridMultilevel"/>
    <w:tmpl w:val="08A60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B3E49FC"/>
    <w:multiLevelType w:val="hybridMultilevel"/>
    <w:tmpl w:val="633A0724"/>
    <w:lvl w:ilvl="0" w:tplc="499AE7B6">
      <w:start w:val="1"/>
      <w:numFmt w:val="bullet"/>
      <w:lvlText w:val=""/>
      <w:lvlJc w:val="left"/>
      <w:pPr>
        <w:ind w:left="1008" w:hanging="360"/>
      </w:pPr>
      <w:rPr>
        <w:rFonts w:ascii="Symbol" w:hAnsi="Symbol" w:hint="default"/>
        <w:sz w:val="22"/>
        <w:szCs w:val="22"/>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1C2D2E40"/>
    <w:multiLevelType w:val="hybridMultilevel"/>
    <w:tmpl w:val="00CCE0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D742EC2"/>
    <w:multiLevelType w:val="hybridMultilevel"/>
    <w:tmpl w:val="10701B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1E4C041A"/>
    <w:multiLevelType w:val="multilevel"/>
    <w:tmpl w:val="269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912D6"/>
    <w:multiLevelType w:val="multilevel"/>
    <w:tmpl w:val="88940F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CA1CB2"/>
    <w:multiLevelType w:val="hybridMultilevel"/>
    <w:tmpl w:val="8A1E324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21" w15:restartNumberingAfterBreak="0">
    <w:nsid w:val="2BA809D1"/>
    <w:multiLevelType w:val="hybridMultilevel"/>
    <w:tmpl w:val="7BEA4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1037FE3"/>
    <w:multiLevelType w:val="hybridMultilevel"/>
    <w:tmpl w:val="09AA0D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2CB569B"/>
    <w:multiLevelType w:val="multilevel"/>
    <w:tmpl w:val="828E223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607DB"/>
    <w:multiLevelType w:val="multilevel"/>
    <w:tmpl w:val="F4BC95E0"/>
    <w:lvl w:ilvl="0">
      <w:start w:val="3"/>
      <w:numFmt w:val="decimal"/>
      <w:lvlText w:val="%1"/>
      <w:lvlJc w:val="left"/>
      <w:pPr>
        <w:ind w:left="360" w:hanging="360"/>
      </w:pPr>
      <w:rPr>
        <w:rFonts w:hint="default"/>
      </w:rPr>
    </w:lvl>
    <w:lvl w:ilvl="1">
      <w:start w:val="1"/>
      <w:numFmt w:val="decimal"/>
      <w:pStyle w:val="Heading2"/>
      <w:lvlText w:val="%1.%2"/>
      <w:lvlJc w:val="left"/>
      <w:pPr>
        <w:ind w:left="1440" w:hanging="720"/>
      </w:pPr>
      <w:rPr>
        <w:rFonts w:hint="default"/>
        <w:sz w:val="28"/>
        <w:szCs w:val="28"/>
      </w:rPr>
    </w:lvl>
    <w:lvl w:ilvl="2">
      <w:start w:val="1"/>
      <w:numFmt w:val="decimal"/>
      <w:pStyle w:val="Heading3"/>
      <w:lvlText w:val="9.%2.%3"/>
      <w:lvlJc w:val="left"/>
      <w:pPr>
        <w:ind w:left="1713"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398C7533"/>
    <w:multiLevelType w:val="hybridMultilevel"/>
    <w:tmpl w:val="09FC7C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3B4C0326"/>
    <w:multiLevelType w:val="hybridMultilevel"/>
    <w:tmpl w:val="05B0B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F31CFD"/>
    <w:multiLevelType w:val="hybridMultilevel"/>
    <w:tmpl w:val="97B0DB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3CE43CD1"/>
    <w:multiLevelType w:val="hybridMultilevel"/>
    <w:tmpl w:val="2D6C06B8"/>
    <w:lvl w:ilvl="0" w:tplc="08090001">
      <w:start w:val="1"/>
      <w:numFmt w:val="bullet"/>
      <w:lvlText w:val=""/>
      <w:lvlJc w:val="left"/>
      <w:pPr>
        <w:ind w:left="1008"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9" w15:restartNumberingAfterBreak="0">
    <w:nsid w:val="3CF843F1"/>
    <w:multiLevelType w:val="multilevel"/>
    <w:tmpl w:val="66C2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953F5D"/>
    <w:multiLevelType w:val="hybridMultilevel"/>
    <w:tmpl w:val="149047E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6FC7257"/>
    <w:multiLevelType w:val="hybridMultilevel"/>
    <w:tmpl w:val="783069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B6B159D"/>
    <w:multiLevelType w:val="hybridMultilevel"/>
    <w:tmpl w:val="CAB8AD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4C8847E4"/>
    <w:multiLevelType w:val="hybridMultilevel"/>
    <w:tmpl w:val="BDA28804"/>
    <w:lvl w:ilvl="0" w:tplc="08090001">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4" w15:restartNumberingAfterBreak="0">
    <w:nsid w:val="4EC17CE9"/>
    <w:multiLevelType w:val="hybridMultilevel"/>
    <w:tmpl w:val="972A9D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1C9404C"/>
    <w:multiLevelType w:val="multilevel"/>
    <w:tmpl w:val="E53CB54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672B0E"/>
    <w:multiLevelType w:val="hybridMultilevel"/>
    <w:tmpl w:val="F5C412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58784493"/>
    <w:multiLevelType w:val="hybridMultilevel"/>
    <w:tmpl w:val="EDA09A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5C462342"/>
    <w:multiLevelType w:val="multilevel"/>
    <w:tmpl w:val="931C2E9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751A9E"/>
    <w:multiLevelType w:val="hybridMultilevel"/>
    <w:tmpl w:val="AA421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C22730"/>
    <w:multiLevelType w:val="hybridMultilevel"/>
    <w:tmpl w:val="2E14229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41" w15:restartNumberingAfterBreak="0">
    <w:nsid w:val="61124235"/>
    <w:multiLevelType w:val="multilevel"/>
    <w:tmpl w:val="55DC2B5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727E20"/>
    <w:multiLevelType w:val="hybridMultilevel"/>
    <w:tmpl w:val="B388F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62731F6C"/>
    <w:multiLevelType w:val="multilevel"/>
    <w:tmpl w:val="7456AA6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B36A60"/>
    <w:multiLevelType w:val="hybridMultilevel"/>
    <w:tmpl w:val="402ADD94"/>
    <w:lvl w:ilvl="0" w:tplc="08090001">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45" w15:restartNumberingAfterBreak="0">
    <w:nsid w:val="6542639A"/>
    <w:multiLevelType w:val="hybridMultilevel"/>
    <w:tmpl w:val="D122BC12"/>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46" w15:restartNumberingAfterBreak="0">
    <w:nsid w:val="65A0663C"/>
    <w:multiLevelType w:val="hybridMultilevel"/>
    <w:tmpl w:val="20AAA616"/>
    <w:lvl w:ilvl="0" w:tplc="08090001">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47" w15:restartNumberingAfterBreak="0">
    <w:nsid w:val="662E3CFC"/>
    <w:multiLevelType w:val="hybridMultilevel"/>
    <w:tmpl w:val="7D8CCB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676552B4"/>
    <w:multiLevelType w:val="multilevel"/>
    <w:tmpl w:val="5C906C24"/>
    <w:lvl w:ilvl="0">
      <w:start w:val="1"/>
      <w:numFmt w:val="decimal"/>
      <w:pStyle w:val="Heading1"/>
      <w:lvlText w:val="%1"/>
      <w:lvlJc w:val="left"/>
      <w:pPr>
        <w:ind w:left="435" w:hanging="435"/>
      </w:pPr>
      <w:rPr>
        <w:rFonts w:hint="default"/>
      </w:rPr>
    </w:lvl>
    <w:lvl w:ilvl="1">
      <w:start w:val="1"/>
      <w:numFmt w:val="decimal"/>
      <w:lvlText w:val="%1.%2"/>
      <w:lvlJc w:val="left"/>
      <w:pPr>
        <w:ind w:left="864" w:hanging="576"/>
      </w:pPr>
      <w:rPr>
        <w:rFonts w:hint="default"/>
        <w:color w:val="D6615C" w:themeColor="accent1"/>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9" w15:restartNumberingAfterBreak="0">
    <w:nsid w:val="6A591DE8"/>
    <w:multiLevelType w:val="multilevel"/>
    <w:tmpl w:val="F12EF9F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0F3B38"/>
    <w:multiLevelType w:val="hybridMultilevel"/>
    <w:tmpl w:val="7690FBB4"/>
    <w:lvl w:ilvl="0" w:tplc="B082EB14">
      <w:numFmt w:val="bullet"/>
      <w:lvlText w:val="-"/>
      <w:lvlJc w:val="left"/>
      <w:pPr>
        <w:ind w:left="1008" w:hanging="360"/>
      </w:pPr>
      <w:rPr>
        <w:rFonts w:ascii="Trebuchet MS" w:eastAsiaTheme="minorHAnsi" w:hAnsi="Trebuchet MS" w:cstheme="minorBidi" w:hint="default"/>
      </w:rPr>
    </w:lvl>
    <w:lvl w:ilvl="1" w:tplc="08160003">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51" w15:restartNumberingAfterBreak="0">
    <w:nsid w:val="6EC25268"/>
    <w:multiLevelType w:val="multilevel"/>
    <w:tmpl w:val="37401C3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9B4ADD"/>
    <w:multiLevelType w:val="hybridMultilevel"/>
    <w:tmpl w:val="A740E0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3" w15:restartNumberingAfterBreak="0">
    <w:nsid w:val="751E6092"/>
    <w:multiLevelType w:val="hybridMultilevel"/>
    <w:tmpl w:val="2BD861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4" w15:restartNumberingAfterBreak="0">
    <w:nsid w:val="75A929DF"/>
    <w:multiLevelType w:val="hybridMultilevel"/>
    <w:tmpl w:val="3022F812"/>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55" w15:restartNumberingAfterBreak="0">
    <w:nsid w:val="78FD65EC"/>
    <w:multiLevelType w:val="multilevel"/>
    <w:tmpl w:val="C42087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5E4307"/>
    <w:multiLevelType w:val="multilevel"/>
    <w:tmpl w:val="591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E0544D"/>
    <w:multiLevelType w:val="multilevel"/>
    <w:tmpl w:val="9794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631650">
    <w:abstractNumId w:val="24"/>
  </w:num>
  <w:num w:numId="2" w16cid:durableId="877203287">
    <w:abstractNumId w:val="48"/>
  </w:num>
  <w:num w:numId="3" w16cid:durableId="197932949">
    <w:abstractNumId w:val="0"/>
  </w:num>
  <w:num w:numId="4" w16cid:durableId="708915413">
    <w:abstractNumId w:val="15"/>
  </w:num>
  <w:num w:numId="5" w16cid:durableId="579366251">
    <w:abstractNumId w:val="47"/>
  </w:num>
  <w:num w:numId="6" w16cid:durableId="1844710178">
    <w:abstractNumId w:val="27"/>
  </w:num>
  <w:num w:numId="7" w16cid:durableId="1712995862">
    <w:abstractNumId w:val="9"/>
  </w:num>
  <w:num w:numId="8" w16cid:durableId="1551335095">
    <w:abstractNumId w:val="6"/>
  </w:num>
  <w:num w:numId="9" w16cid:durableId="1393500367">
    <w:abstractNumId w:val="42"/>
  </w:num>
  <w:num w:numId="10" w16cid:durableId="1806780087">
    <w:abstractNumId w:val="22"/>
  </w:num>
  <w:num w:numId="11" w16cid:durableId="1244683475">
    <w:abstractNumId w:val="31"/>
  </w:num>
  <w:num w:numId="12" w16cid:durableId="724911799">
    <w:abstractNumId w:val="16"/>
  </w:num>
  <w:num w:numId="13" w16cid:durableId="669869104">
    <w:abstractNumId w:val="32"/>
  </w:num>
  <w:num w:numId="14" w16cid:durableId="1158379143">
    <w:abstractNumId w:val="37"/>
  </w:num>
  <w:num w:numId="15" w16cid:durableId="1667172762">
    <w:abstractNumId w:val="7"/>
  </w:num>
  <w:num w:numId="16" w16cid:durableId="1916738293">
    <w:abstractNumId w:val="36"/>
  </w:num>
  <w:num w:numId="17" w16cid:durableId="1600945834">
    <w:abstractNumId w:val="17"/>
  </w:num>
  <w:num w:numId="18" w16cid:durableId="1833108313">
    <w:abstractNumId w:val="21"/>
  </w:num>
  <w:num w:numId="19" w16cid:durableId="4327688">
    <w:abstractNumId w:val="25"/>
  </w:num>
  <w:num w:numId="20" w16cid:durableId="1705204456">
    <w:abstractNumId w:val="34"/>
  </w:num>
  <w:num w:numId="21" w16cid:durableId="15498888">
    <w:abstractNumId w:val="52"/>
  </w:num>
  <w:num w:numId="22" w16cid:durableId="1048411054">
    <w:abstractNumId w:val="14"/>
  </w:num>
  <w:num w:numId="23" w16cid:durableId="1796677900">
    <w:abstractNumId w:val="2"/>
  </w:num>
  <w:num w:numId="24" w16cid:durableId="1983536350">
    <w:abstractNumId w:val="51"/>
  </w:num>
  <w:num w:numId="25" w16cid:durableId="377894579">
    <w:abstractNumId w:val="4"/>
  </w:num>
  <w:num w:numId="26" w16cid:durableId="1956252341">
    <w:abstractNumId w:val="23"/>
  </w:num>
  <w:num w:numId="27" w16cid:durableId="500051308">
    <w:abstractNumId w:val="49"/>
  </w:num>
  <w:num w:numId="28" w16cid:durableId="1976986920">
    <w:abstractNumId w:val="35"/>
  </w:num>
  <w:num w:numId="29" w16cid:durableId="1792088491">
    <w:abstractNumId w:val="43"/>
  </w:num>
  <w:num w:numId="30" w16cid:durableId="1952393141">
    <w:abstractNumId w:val="41"/>
  </w:num>
  <w:num w:numId="31" w16cid:durableId="1167087708">
    <w:abstractNumId w:val="55"/>
  </w:num>
  <w:num w:numId="32" w16cid:durableId="1728455142">
    <w:abstractNumId w:val="13"/>
  </w:num>
  <w:num w:numId="33" w16cid:durableId="1589773157">
    <w:abstractNumId w:val="19"/>
  </w:num>
  <w:num w:numId="34" w16cid:durableId="1700546895">
    <w:abstractNumId w:val="38"/>
  </w:num>
  <w:num w:numId="35" w16cid:durableId="1241716871">
    <w:abstractNumId w:val="10"/>
  </w:num>
  <w:num w:numId="36" w16cid:durableId="251931776">
    <w:abstractNumId w:val="50"/>
  </w:num>
  <w:num w:numId="37" w16cid:durableId="1960067664">
    <w:abstractNumId w:val="11"/>
  </w:num>
  <w:num w:numId="38" w16cid:durableId="1693149233">
    <w:abstractNumId w:val="29"/>
  </w:num>
  <w:num w:numId="39" w16cid:durableId="1398356738">
    <w:abstractNumId w:val="57"/>
  </w:num>
  <w:num w:numId="40" w16cid:durableId="1841003231">
    <w:abstractNumId w:val="56"/>
  </w:num>
  <w:num w:numId="41" w16cid:durableId="2056734598">
    <w:abstractNumId w:val="18"/>
  </w:num>
  <w:num w:numId="42" w16cid:durableId="1451896752">
    <w:abstractNumId w:val="8"/>
  </w:num>
  <w:num w:numId="43" w16cid:durableId="1720544237">
    <w:abstractNumId w:val="20"/>
  </w:num>
  <w:num w:numId="44" w16cid:durableId="1786922518">
    <w:abstractNumId w:val="54"/>
  </w:num>
  <w:num w:numId="45" w16cid:durableId="1400058427">
    <w:abstractNumId w:val="30"/>
  </w:num>
  <w:num w:numId="46" w16cid:durableId="1789619219">
    <w:abstractNumId w:val="53"/>
  </w:num>
  <w:num w:numId="47" w16cid:durableId="32729474">
    <w:abstractNumId w:val="45"/>
  </w:num>
  <w:num w:numId="48" w16cid:durableId="410079924">
    <w:abstractNumId w:val="5"/>
  </w:num>
  <w:num w:numId="49" w16cid:durableId="1355887274">
    <w:abstractNumId w:val="28"/>
  </w:num>
  <w:num w:numId="50" w16cid:durableId="1529874057">
    <w:abstractNumId w:val="39"/>
  </w:num>
  <w:num w:numId="51" w16cid:durableId="1739474325">
    <w:abstractNumId w:val="26"/>
  </w:num>
  <w:num w:numId="52" w16cid:durableId="1517503825">
    <w:abstractNumId w:val="3"/>
  </w:num>
  <w:num w:numId="53" w16cid:durableId="974022950">
    <w:abstractNumId w:val="12"/>
  </w:num>
  <w:num w:numId="54" w16cid:durableId="1281843678">
    <w:abstractNumId w:val="33"/>
  </w:num>
  <w:num w:numId="55" w16cid:durableId="1421296996">
    <w:abstractNumId w:val="40"/>
  </w:num>
  <w:num w:numId="56" w16cid:durableId="1240167878">
    <w:abstractNumId w:val="46"/>
  </w:num>
  <w:num w:numId="57" w16cid:durableId="1980304394">
    <w:abstractNumId w:val="1"/>
  </w:num>
  <w:num w:numId="58" w16cid:durableId="541331163">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8C0"/>
    <w:rsid w:val="000003E1"/>
    <w:rsid w:val="0000176E"/>
    <w:rsid w:val="00001941"/>
    <w:rsid w:val="00001B9B"/>
    <w:rsid w:val="00002280"/>
    <w:rsid w:val="00002403"/>
    <w:rsid w:val="00002831"/>
    <w:rsid w:val="0000296B"/>
    <w:rsid w:val="00003358"/>
    <w:rsid w:val="00003611"/>
    <w:rsid w:val="00003B58"/>
    <w:rsid w:val="00003DC5"/>
    <w:rsid w:val="00005612"/>
    <w:rsid w:val="0000575F"/>
    <w:rsid w:val="00006670"/>
    <w:rsid w:val="00006EFB"/>
    <w:rsid w:val="0000714D"/>
    <w:rsid w:val="00007F65"/>
    <w:rsid w:val="000102CF"/>
    <w:rsid w:val="00010C09"/>
    <w:rsid w:val="00011C08"/>
    <w:rsid w:val="00012332"/>
    <w:rsid w:val="000126F7"/>
    <w:rsid w:val="0001292C"/>
    <w:rsid w:val="00012B77"/>
    <w:rsid w:val="00012C0F"/>
    <w:rsid w:val="000142E4"/>
    <w:rsid w:val="0001430A"/>
    <w:rsid w:val="00014BE4"/>
    <w:rsid w:val="000159F7"/>
    <w:rsid w:val="0001654C"/>
    <w:rsid w:val="00016E44"/>
    <w:rsid w:val="00017502"/>
    <w:rsid w:val="000177DA"/>
    <w:rsid w:val="000200AA"/>
    <w:rsid w:val="00020E6C"/>
    <w:rsid w:val="000214F8"/>
    <w:rsid w:val="000217A4"/>
    <w:rsid w:val="0002187A"/>
    <w:rsid w:val="0002203F"/>
    <w:rsid w:val="000221B4"/>
    <w:rsid w:val="000230E8"/>
    <w:rsid w:val="00023D9C"/>
    <w:rsid w:val="000242B0"/>
    <w:rsid w:val="000248B3"/>
    <w:rsid w:val="00024ADC"/>
    <w:rsid w:val="00025497"/>
    <w:rsid w:val="0002564E"/>
    <w:rsid w:val="00025A8E"/>
    <w:rsid w:val="00025A9D"/>
    <w:rsid w:val="00025FB1"/>
    <w:rsid w:val="00027A79"/>
    <w:rsid w:val="00027BDF"/>
    <w:rsid w:val="00027C9C"/>
    <w:rsid w:val="00030945"/>
    <w:rsid w:val="00031045"/>
    <w:rsid w:val="00031378"/>
    <w:rsid w:val="000315EC"/>
    <w:rsid w:val="00031B1A"/>
    <w:rsid w:val="00031B7E"/>
    <w:rsid w:val="00031C99"/>
    <w:rsid w:val="00031FC7"/>
    <w:rsid w:val="00033BE4"/>
    <w:rsid w:val="00034441"/>
    <w:rsid w:val="0003448B"/>
    <w:rsid w:val="0003506E"/>
    <w:rsid w:val="0003542D"/>
    <w:rsid w:val="00035BF8"/>
    <w:rsid w:val="00036C98"/>
    <w:rsid w:val="000373B0"/>
    <w:rsid w:val="00037565"/>
    <w:rsid w:val="00037755"/>
    <w:rsid w:val="00037E53"/>
    <w:rsid w:val="000406D4"/>
    <w:rsid w:val="0004086E"/>
    <w:rsid w:val="00040D41"/>
    <w:rsid w:val="0004109C"/>
    <w:rsid w:val="000413FB"/>
    <w:rsid w:val="000423EF"/>
    <w:rsid w:val="00042E83"/>
    <w:rsid w:val="000435A2"/>
    <w:rsid w:val="000435E3"/>
    <w:rsid w:val="000436F6"/>
    <w:rsid w:val="0004372C"/>
    <w:rsid w:val="00044401"/>
    <w:rsid w:val="00044BA3"/>
    <w:rsid w:val="00044F18"/>
    <w:rsid w:val="000453CB"/>
    <w:rsid w:val="00045A35"/>
    <w:rsid w:val="00045A7A"/>
    <w:rsid w:val="00046F21"/>
    <w:rsid w:val="000476F5"/>
    <w:rsid w:val="00051114"/>
    <w:rsid w:val="00051627"/>
    <w:rsid w:val="00053780"/>
    <w:rsid w:val="00053B48"/>
    <w:rsid w:val="000541C5"/>
    <w:rsid w:val="00054474"/>
    <w:rsid w:val="00054BEE"/>
    <w:rsid w:val="00054FFE"/>
    <w:rsid w:val="00055AAB"/>
    <w:rsid w:val="00055D32"/>
    <w:rsid w:val="0005771F"/>
    <w:rsid w:val="00057EA0"/>
    <w:rsid w:val="00057FE5"/>
    <w:rsid w:val="0006135B"/>
    <w:rsid w:val="000614ED"/>
    <w:rsid w:val="00061C87"/>
    <w:rsid w:val="00062383"/>
    <w:rsid w:val="0006384A"/>
    <w:rsid w:val="00063A92"/>
    <w:rsid w:val="00063D28"/>
    <w:rsid w:val="00064210"/>
    <w:rsid w:val="000643D6"/>
    <w:rsid w:val="000646A3"/>
    <w:rsid w:val="000649CB"/>
    <w:rsid w:val="00064C8E"/>
    <w:rsid w:val="0006572B"/>
    <w:rsid w:val="00066366"/>
    <w:rsid w:val="00067689"/>
    <w:rsid w:val="0006786F"/>
    <w:rsid w:val="00067A30"/>
    <w:rsid w:val="00067A68"/>
    <w:rsid w:val="000701B8"/>
    <w:rsid w:val="00070434"/>
    <w:rsid w:val="000707C9"/>
    <w:rsid w:val="00070B50"/>
    <w:rsid w:val="00070BA9"/>
    <w:rsid w:val="00070C19"/>
    <w:rsid w:val="0007170B"/>
    <w:rsid w:val="00071C16"/>
    <w:rsid w:val="00071C3F"/>
    <w:rsid w:val="00071FBB"/>
    <w:rsid w:val="00072575"/>
    <w:rsid w:val="000727CC"/>
    <w:rsid w:val="00073778"/>
    <w:rsid w:val="00073850"/>
    <w:rsid w:val="00073AC3"/>
    <w:rsid w:val="00074321"/>
    <w:rsid w:val="00074AA1"/>
    <w:rsid w:val="00074B66"/>
    <w:rsid w:val="00075765"/>
    <w:rsid w:val="00075B00"/>
    <w:rsid w:val="00075C49"/>
    <w:rsid w:val="00076EC3"/>
    <w:rsid w:val="000771A4"/>
    <w:rsid w:val="00077426"/>
    <w:rsid w:val="00077675"/>
    <w:rsid w:val="00077789"/>
    <w:rsid w:val="00077B2F"/>
    <w:rsid w:val="000801F4"/>
    <w:rsid w:val="000806D3"/>
    <w:rsid w:val="00080721"/>
    <w:rsid w:val="000809CF"/>
    <w:rsid w:val="0008126D"/>
    <w:rsid w:val="00081466"/>
    <w:rsid w:val="00081BF8"/>
    <w:rsid w:val="0008225E"/>
    <w:rsid w:val="000823EC"/>
    <w:rsid w:val="000824DE"/>
    <w:rsid w:val="0008253A"/>
    <w:rsid w:val="00082955"/>
    <w:rsid w:val="00082A80"/>
    <w:rsid w:val="00082DDA"/>
    <w:rsid w:val="0008389D"/>
    <w:rsid w:val="00083DAE"/>
    <w:rsid w:val="00084350"/>
    <w:rsid w:val="00084593"/>
    <w:rsid w:val="0008467D"/>
    <w:rsid w:val="00085713"/>
    <w:rsid w:val="000858DA"/>
    <w:rsid w:val="00085B37"/>
    <w:rsid w:val="00085BEF"/>
    <w:rsid w:val="00085C17"/>
    <w:rsid w:val="00087392"/>
    <w:rsid w:val="000909D6"/>
    <w:rsid w:val="000918BA"/>
    <w:rsid w:val="000925C8"/>
    <w:rsid w:val="00092875"/>
    <w:rsid w:val="0009301B"/>
    <w:rsid w:val="0009375C"/>
    <w:rsid w:val="000937A7"/>
    <w:rsid w:val="00094D7C"/>
    <w:rsid w:val="00094E63"/>
    <w:rsid w:val="000954C1"/>
    <w:rsid w:val="000962A3"/>
    <w:rsid w:val="00096502"/>
    <w:rsid w:val="0009671E"/>
    <w:rsid w:val="00097022"/>
    <w:rsid w:val="00097BF9"/>
    <w:rsid w:val="000A1780"/>
    <w:rsid w:val="000A1F61"/>
    <w:rsid w:val="000A1F8E"/>
    <w:rsid w:val="000A1FF9"/>
    <w:rsid w:val="000A2B76"/>
    <w:rsid w:val="000A52D9"/>
    <w:rsid w:val="000A6FF2"/>
    <w:rsid w:val="000A78D8"/>
    <w:rsid w:val="000B0674"/>
    <w:rsid w:val="000B1336"/>
    <w:rsid w:val="000B1CE3"/>
    <w:rsid w:val="000B2319"/>
    <w:rsid w:val="000B2457"/>
    <w:rsid w:val="000B35E0"/>
    <w:rsid w:val="000B3881"/>
    <w:rsid w:val="000B4A75"/>
    <w:rsid w:val="000B52ED"/>
    <w:rsid w:val="000B5487"/>
    <w:rsid w:val="000B5B89"/>
    <w:rsid w:val="000B5E05"/>
    <w:rsid w:val="000B6E2C"/>
    <w:rsid w:val="000B77AF"/>
    <w:rsid w:val="000B78D9"/>
    <w:rsid w:val="000B7C78"/>
    <w:rsid w:val="000B7D2F"/>
    <w:rsid w:val="000B7ED0"/>
    <w:rsid w:val="000C0E24"/>
    <w:rsid w:val="000C0FC1"/>
    <w:rsid w:val="000C163C"/>
    <w:rsid w:val="000C1EF6"/>
    <w:rsid w:val="000C2384"/>
    <w:rsid w:val="000C299D"/>
    <w:rsid w:val="000C30EB"/>
    <w:rsid w:val="000C33C7"/>
    <w:rsid w:val="000C33F7"/>
    <w:rsid w:val="000C3A3B"/>
    <w:rsid w:val="000C3F38"/>
    <w:rsid w:val="000C421C"/>
    <w:rsid w:val="000C484A"/>
    <w:rsid w:val="000C4D33"/>
    <w:rsid w:val="000C570B"/>
    <w:rsid w:val="000C5B07"/>
    <w:rsid w:val="000C5EBC"/>
    <w:rsid w:val="000C62FC"/>
    <w:rsid w:val="000C643F"/>
    <w:rsid w:val="000C7508"/>
    <w:rsid w:val="000C79A0"/>
    <w:rsid w:val="000D0075"/>
    <w:rsid w:val="000D0536"/>
    <w:rsid w:val="000D058E"/>
    <w:rsid w:val="000D1421"/>
    <w:rsid w:val="000D1CCA"/>
    <w:rsid w:val="000D2826"/>
    <w:rsid w:val="000D2B82"/>
    <w:rsid w:val="000D2C27"/>
    <w:rsid w:val="000D2FDE"/>
    <w:rsid w:val="000D3163"/>
    <w:rsid w:val="000D36B6"/>
    <w:rsid w:val="000D4C18"/>
    <w:rsid w:val="000D4E3A"/>
    <w:rsid w:val="000D59D3"/>
    <w:rsid w:val="000D5DC7"/>
    <w:rsid w:val="000D6D0A"/>
    <w:rsid w:val="000D7291"/>
    <w:rsid w:val="000D72F7"/>
    <w:rsid w:val="000D7533"/>
    <w:rsid w:val="000D76F3"/>
    <w:rsid w:val="000D7DEF"/>
    <w:rsid w:val="000E0168"/>
    <w:rsid w:val="000E0269"/>
    <w:rsid w:val="000E13EB"/>
    <w:rsid w:val="000E1ED6"/>
    <w:rsid w:val="000E2254"/>
    <w:rsid w:val="000E23AB"/>
    <w:rsid w:val="000E2494"/>
    <w:rsid w:val="000E255A"/>
    <w:rsid w:val="000E31DF"/>
    <w:rsid w:val="000E3F51"/>
    <w:rsid w:val="000E43DD"/>
    <w:rsid w:val="000E4934"/>
    <w:rsid w:val="000E4F86"/>
    <w:rsid w:val="000E5829"/>
    <w:rsid w:val="000E608E"/>
    <w:rsid w:val="000E67B5"/>
    <w:rsid w:val="000E7309"/>
    <w:rsid w:val="000E7496"/>
    <w:rsid w:val="000E7FA7"/>
    <w:rsid w:val="000F0BDE"/>
    <w:rsid w:val="000F0C97"/>
    <w:rsid w:val="000F0DF6"/>
    <w:rsid w:val="000F20B2"/>
    <w:rsid w:val="000F27CD"/>
    <w:rsid w:val="000F2973"/>
    <w:rsid w:val="000F344D"/>
    <w:rsid w:val="000F445D"/>
    <w:rsid w:val="000F57DA"/>
    <w:rsid w:val="000F660F"/>
    <w:rsid w:val="00100529"/>
    <w:rsid w:val="00100F69"/>
    <w:rsid w:val="0010109C"/>
    <w:rsid w:val="00101392"/>
    <w:rsid w:val="001020D1"/>
    <w:rsid w:val="0010340D"/>
    <w:rsid w:val="00104ADD"/>
    <w:rsid w:val="00105100"/>
    <w:rsid w:val="00105196"/>
    <w:rsid w:val="0010596C"/>
    <w:rsid w:val="00105F66"/>
    <w:rsid w:val="00106498"/>
    <w:rsid w:val="00106CC3"/>
    <w:rsid w:val="0010701F"/>
    <w:rsid w:val="001071C2"/>
    <w:rsid w:val="00107AE3"/>
    <w:rsid w:val="0011056F"/>
    <w:rsid w:val="001109C7"/>
    <w:rsid w:val="00110BF9"/>
    <w:rsid w:val="00110D8D"/>
    <w:rsid w:val="00110DD6"/>
    <w:rsid w:val="001111A2"/>
    <w:rsid w:val="001115C6"/>
    <w:rsid w:val="00111ADC"/>
    <w:rsid w:val="00111E66"/>
    <w:rsid w:val="00112394"/>
    <w:rsid w:val="00112448"/>
    <w:rsid w:val="00112476"/>
    <w:rsid w:val="00113146"/>
    <w:rsid w:val="00113183"/>
    <w:rsid w:val="001132D9"/>
    <w:rsid w:val="0011360C"/>
    <w:rsid w:val="0011362D"/>
    <w:rsid w:val="001139DF"/>
    <w:rsid w:val="00114305"/>
    <w:rsid w:val="0011437C"/>
    <w:rsid w:val="00114F42"/>
    <w:rsid w:val="0011528E"/>
    <w:rsid w:val="00116014"/>
    <w:rsid w:val="0011677D"/>
    <w:rsid w:val="001171B7"/>
    <w:rsid w:val="001171C8"/>
    <w:rsid w:val="001174AE"/>
    <w:rsid w:val="001174D4"/>
    <w:rsid w:val="00117920"/>
    <w:rsid w:val="001200FE"/>
    <w:rsid w:val="00120433"/>
    <w:rsid w:val="00120491"/>
    <w:rsid w:val="00120F68"/>
    <w:rsid w:val="001211C2"/>
    <w:rsid w:val="0012181B"/>
    <w:rsid w:val="00121B62"/>
    <w:rsid w:val="00122417"/>
    <w:rsid w:val="00122B6E"/>
    <w:rsid w:val="00122D08"/>
    <w:rsid w:val="001237B3"/>
    <w:rsid w:val="00123C3C"/>
    <w:rsid w:val="00123EE7"/>
    <w:rsid w:val="00123F93"/>
    <w:rsid w:val="001243C7"/>
    <w:rsid w:val="00124875"/>
    <w:rsid w:val="001249FC"/>
    <w:rsid w:val="001251A3"/>
    <w:rsid w:val="0012554D"/>
    <w:rsid w:val="00125961"/>
    <w:rsid w:val="00126788"/>
    <w:rsid w:val="00126854"/>
    <w:rsid w:val="00127B85"/>
    <w:rsid w:val="00127C4F"/>
    <w:rsid w:val="00127DCF"/>
    <w:rsid w:val="00130DD7"/>
    <w:rsid w:val="00130E36"/>
    <w:rsid w:val="001310C3"/>
    <w:rsid w:val="00131C2A"/>
    <w:rsid w:val="00132DDF"/>
    <w:rsid w:val="00132F0E"/>
    <w:rsid w:val="001333AA"/>
    <w:rsid w:val="00133474"/>
    <w:rsid w:val="0013397D"/>
    <w:rsid w:val="00134AD9"/>
    <w:rsid w:val="00135559"/>
    <w:rsid w:val="00135C98"/>
    <w:rsid w:val="001360EF"/>
    <w:rsid w:val="00136354"/>
    <w:rsid w:val="00137308"/>
    <w:rsid w:val="001374EF"/>
    <w:rsid w:val="00140F9D"/>
    <w:rsid w:val="00141133"/>
    <w:rsid w:val="00141626"/>
    <w:rsid w:val="001417EC"/>
    <w:rsid w:val="001423A1"/>
    <w:rsid w:val="00142431"/>
    <w:rsid w:val="00142E54"/>
    <w:rsid w:val="00142F2F"/>
    <w:rsid w:val="00143C3E"/>
    <w:rsid w:val="0014603D"/>
    <w:rsid w:val="00147348"/>
    <w:rsid w:val="00147FB4"/>
    <w:rsid w:val="00150317"/>
    <w:rsid w:val="00150B04"/>
    <w:rsid w:val="00150B93"/>
    <w:rsid w:val="00150D12"/>
    <w:rsid w:val="00151FAE"/>
    <w:rsid w:val="00152DC1"/>
    <w:rsid w:val="00152E08"/>
    <w:rsid w:val="00152F34"/>
    <w:rsid w:val="00153594"/>
    <w:rsid w:val="001536F0"/>
    <w:rsid w:val="00153DDC"/>
    <w:rsid w:val="001545F9"/>
    <w:rsid w:val="001548B3"/>
    <w:rsid w:val="00155344"/>
    <w:rsid w:val="00155F26"/>
    <w:rsid w:val="00156758"/>
    <w:rsid w:val="00157B32"/>
    <w:rsid w:val="00160147"/>
    <w:rsid w:val="00160DDB"/>
    <w:rsid w:val="00160F64"/>
    <w:rsid w:val="001614DC"/>
    <w:rsid w:val="001620EF"/>
    <w:rsid w:val="001621FF"/>
    <w:rsid w:val="00162987"/>
    <w:rsid w:val="00162AC0"/>
    <w:rsid w:val="00162ADF"/>
    <w:rsid w:val="00162DE5"/>
    <w:rsid w:val="00162E46"/>
    <w:rsid w:val="00162E73"/>
    <w:rsid w:val="0016309E"/>
    <w:rsid w:val="00163193"/>
    <w:rsid w:val="00163CC9"/>
    <w:rsid w:val="00164FB2"/>
    <w:rsid w:val="0016568B"/>
    <w:rsid w:val="00165FC5"/>
    <w:rsid w:val="001660DB"/>
    <w:rsid w:val="001661C4"/>
    <w:rsid w:val="00166487"/>
    <w:rsid w:val="0016676F"/>
    <w:rsid w:val="00166EAA"/>
    <w:rsid w:val="00167ACB"/>
    <w:rsid w:val="0017000F"/>
    <w:rsid w:val="0017014C"/>
    <w:rsid w:val="0017022F"/>
    <w:rsid w:val="00170A8B"/>
    <w:rsid w:val="00170D11"/>
    <w:rsid w:val="00170F33"/>
    <w:rsid w:val="001718E2"/>
    <w:rsid w:val="00171C28"/>
    <w:rsid w:val="001721CA"/>
    <w:rsid w:val="00173AC3"/>
    <w:rsid w:val="00173E8C"/>
    <w:rsid w:val="001742A0"/>
    <w:rsid w:val="00174312"/>
    <w:rsid w:val="001743A8"/>
    <w:rsid w:val="0017491F"/>
    <w:rsid w:val="001754D0"/>
    <w:rsid w:val="00175CBF"/>
    <w:rsid w:val="00175D04"/>
    <w:rsid w:val="0017642A"/>
    <w:rsid w:val="0017718C"/>
    <w:rsid w:val="00177E5A"/>
    <w:rsid w:val="001804F7"/>
    <w:rsid w:val="001806A8"/>
    <w:rsid w:val="00180935"/>
    <w:rsid w:val="00180ECC"/>
    <w:rsid w:val="0018164A"/>
    <w:rsid w:val="00182326"/>
    <w:rsid w:val="0018232C"/>
    <w:rsid w:val="00182A62"/>
    <w:rsid w:val="00182AC6"/>
    <w:rsid w:val="00182D4B"/>
    <w:rsid w:val="0018307E"/>
    <w:rsid w:val="0018326A"/>
    <w:rsid w:val="00183B66"/>
    <w:rsid w:val="00183B8C"/>
    <w:rsid w:val="00183D4E"/>
    <w:rsid w:val="00183E0B"/>
    <w:rsid w:val="0018400E"/>
    <w:rsid w:val="0018409C"/>
    <w:rsid w:val="00184DA4"/>
    <w:rsid w:val="00184F65"/>
    <w:rsid w:val="00185386"/>
    <w:rsid w:val="001855CD"/>
    <w:rsid w:val="001858D2"/>
    <w:rsid w:val="0018597A"/>
    <w:rsid w:val="00186306"/>
    <w:rsid w:val="00186781"/>
    <w:rsid w:val="00187857"/>
    <w:rsid w:val="00187E2F"/>
    <w:rsid w:val="00187F57"/>
    <w:rsid w:val="001906A8"/>
    <w:rsid w:val="001907E0"/>
    <w:rsid w:val="00190BE7"/>
    <w:rsid w:val="001911D4"/>
    <w:rsid w:val="001918EA"/>
    <w:rsid w:val="00191B5A"/>
    <w:rsid w:val="00192515"/>
    <w:rsid w:val="00192E9C"/>
    <w:rsid w:val="00193706"/>
    <w:rsid w:val="001939BB"/>
    <w:rsid w:val="00194D98"/>
    <w:rsid w:val="00195682"/>
    <w:rsid w:val="00195940"/>
    <w:rsid w:val="00195994"/>
    <w:rsid w:val="00195AE0"/>
    <w:rsid w:val="00195C37"/>
    <w:rsid w:val="00195CAF"/>
    <w:rsid w:val="00196527"/>
    <w:rsid w:val="0019723E"/>
    <w:rsid w:val="00197BA1"/>
    <w:rsid w:val="001A0FCA"/>
    <w:rsid w:val="001A116E"/>
    <w:rsid w:val="001A1180"/>
    <w:rsid w:val="001A15F3"/>
    <w:rsid w:val="001A1BB0"/>
    <w:rsid w:val="001A1C7C"/>
    <w:rsid w:val="001A2149"/>
    <w:rsid w:val="001A2168"/>
    <w:rsid w:val="001A299B"/>
    <w:rsid w:val="001A2E6D"/>
    <w:rsid w:val="001A31D3"/>
    <w:rsid w:val="001A3692"/>
    <w:rsid w:val="001A5412"/>
    <w:rsid w:val="001A5D3B"/>
    <w:rsid w:val="001A5F17"/>
    <w:rsid w:val="001A64D9"/>
    <w:rsid w:val="001A663D"/>
    <w:rsid w:val="001A67AF"/>
    <w:rsid w:val="001A6D1D"/>
    <w:rsid w:val="001A7FE7"/>
    <w:rsid w:val="001B07E2"/>
    <w:rsid w:val="001B09AC"/>
    <w:rsid w:val="001B1356"/>
    <w:rsid w:val="001B278A"/>
    <w:rsid w:val="001B2953"/>
    <w:rsid w:val="001B3587"/>
    <w:rsid w:val="001B3858"/>
    <w:rsid w:val="001B436A"/>
    <w:rsid w:val="001B444E"/>
    <w:rsid w:val="001B4740"/>
    <w:rsid w:val="001B5277"/>
    <w:rsid w:val="001B7031"/>
    <w:rsid w:val="001B7961"/>
    <w:rsid w:val="001B79D1"/>
    <w:rsid w:val="001C0476"/>
    <w:rsid w:val="001C1AAA"/>
    <w:rsid w:val="001C4262"/>
    <w:rsid w:val="001C44AD"/>
    <w:rsid w:val="001C4825"/>
    <w:rsid w:val="001C5577"/>
    <w:rsid w:val="001C5E18"/>
    <w:rsid w:val="001C606C"/>
    <w:rsid w:val="001C63D5"/>
    <w:rsid w:val="001C6695"/>
    <w:rsid w:val="001C68FD"/>
    <w:rsid w:val="001C69D0"/>
    <w:rsid w:val="001C6B5F"/>
    <w:rsid w:val="001D0318"/>
    <w:rsid w:val="001D0D31"/>
    <w:rsid w:val="001D13F8"/>
    <w:rsid w:val="001D1808"/>
    <w:rsid w:val="001D3D90"/>
    <w:rsid w:val="001D3F84"/>
    <w:rsid w:val="001D57A4"/>
    <w:rsid w:val="001D57BC"/>
    <w:rsid w:val="001D6AAB"/>
    <w:rsid w:val="001E2369"/>
    <w:rsid w:val="001E255C"/>
    <w:rsid w:val="001E40CE"/>
    <w:rsid w:val="001E452D"/>
    <w:rsid w:val="001E4539"/>
    <w:rsid w:val="001E4D06"/>
    <w:rsid w:val="001E56A6"/>
    <w:rsid w:val="001E6355"/>
    <w:rsid w:val="001E66A2"/>
    <w:rsid w:val="001F068A"/>
    <w:rsid w:val="001F091D"/>
    <w:rsid w:val="001F0E23"/>
    <w:rsid w:val="001F0E2A"/>
    <w:rsid w:val="001F1277"/>
    <w:rsid w:val="001F1B1D"/>
    <w:rsid w:val="001F1C38"/>
    <w:rsid w:val="001F258E"/>
    <w:rsid w:val="001F2A0D"/>
    <w:rsid w:val="001F2A97"/>
    <w:rsid w:val="001F2B13"/>
    <w:rsid w:val="001F35F9"/>
    <w:rsid w:val="001F37F3"/>
    <w:rsid w:val="001F39EB"/>
    <w:rsid w:val="001F3F05"/>
    <w:rsid w:val="001F4593"/>
    <w:rsid w:val="001F48A1"/>
    <w:rsid w:val="001F4E0B"/>
    <w:rsid w:val="001F50F4"/>
    <w:rsid w:val="001F538E"/>
    <w:rsid w:val="001F5485"/>
    <w:rsid w:val="001F56D6"/>
    <w:rsid w:val="001F5908"/>
    <w:rsid w:val="001F5B2F"/>
    <w:rsid w:val="001F5BC9"/>
    <w:rsid w:val="001F62B3"/>
    <w:rsid w:val="001F70EE"/>
    <w:rsid w:val="001F716B"/>
    <w:rsid w:val="001F73E6"/>
    <w:rsid w:val="001F7C3D"/>
    <w:rsid w:val="0020258C"/>
    <w:rsid w:val="00202B2B"/>
    <w:rsid w:val="00202C6C"/>
    <w:rsid w:val="002033B4"/>
    <w:rsid w:val="0020351F"/>
    <w:rsid w:val="002039EC"/>
    <w:rsid w:val="00203E71"/>
    <w:rsid w:val="00204569"/>
    <w:rsid w:val="002045BE"/>
    <w:rsid w:val="0020476A"/>
    <w:rsid w:val="002047EF"/>
    <w:rsid w:val="002049B4"/>
    <w:rsid w:val="00204A06"/>
    <w:rsid w:val="00204AEC"/>
    <w:rsid w:val="00204B0E"/>
    <w:rsid w:val="00204E9B"/>
    <w:rsid w:val="002057B1"/>
    <w:rsid w:val="00206BAE"/>
    <w:rsid w:val="002076BD"/>
    <w:rsid w:val="002100A4"/>
    <w:rsid w:val="0021070D"/>
    <w:rsid w:val="00210C4B"/>
    <w:rsid w:val="00210CDC"/>
    <w:rsid w:val="00210F36"/>
    <w:rsid w:val="0021106E"/>
    <w:rsid w:val="00211107"/>
    <w:rsid w:val="002115ED"/>
    <w:rsid w:val="00211DDA"/>
    <w:rsid w:val="002129B7"/>
    <w:rsid w:val="002129EA"/>
    <w:rsid w:val="00212E80"/>
    <w:rsid w:val="0021325D"/>
    <w:rsid w:val="00213291"/>
    <w:rsid w:val="00213FB6"/>
    <w:rsid w:val="00214558"/>
    <w:rsid w:val="002145B4"/>
    <w:rsid w:val="00214743"/>
    <w:rsid w:val="00214CD9"/>
    <w:rsid w:val="00215F93"/>
    <w:rsid w:val="002164AE"/>
    <w:rsid w:val="00216C35"/>
    <w:rsid w:val="00220074"/>
    <w:rsid w:val="0022016D"/>
    <w:rsid w:val="0022124E"/>
    <w:rsid w:val="00221549"/>
    <w:rsid w:val="002215A7"/>
    <w:rsid w:val="00221DC2"/>
    <w:rsid w:val="00222868"/>
    <w:rsid w:val="00222D3B"/>
    <w:rsid w:val="002230D3"/>
    <w:rsid w:val="00223984"/>
    <w:rsid w:val="00223ACC"/>
    <w:rsid w:val="002243DF"/>
    <w:rsid w:val="00224985"/>
    <w:rsid w:val="00224CAF"/>
    <w:rsid w:val="00224F2D"/>
    <w:rsid w:val="0022683F"/>
    <w:rsid w:val="00226E2C"/>
    <w:rsid w:val="00227425"/>
    <w:rsid w:val="00227E82"/>
    <w:rsid w:val="00227FFA"/>
    <w:rsid w:val="002300D5"/>
    <w:rsid w:val="0023147E"/>
    <w:rsid w:val="00231C99"/>
    <w:rsid w:val="00232864"/>
    <w:rsid w:val="00233452"/>
    <w:rsid w:val="00234B8C"/>
    <w:rsid w:val="00234F87"/>
    <w:rsid w:val="002352FE"/>
    <w:rsid w:val="00235406"/>
    <w:rsid w:val="00235B2B"/>
    <w:rsid w:val="00235D43"/>
    <w:rsid w:val="00235D81"/>
    <w:rsid w:val="0023641D"/>
    <w:rsid w:val="00236491"/>
    <w:rsid w:val="0024106E"/>
    <w:rsid w:val="00241CAB"/>
    <w:rsid w:val="00241CCF"/>
    <w:rsid w:val="0024308F"/>
    <w:rsid w:val="0024344C"/>
    <w:rsid w:val="00243D3C"/>
    <w:rsid w:val="00244DA3"/>
    <w:rsid w:val="0024521F"/>
    <w:rsid w:val="00245889"/>
    <w:rsid w:val="002458C6"/>
    <w:rsid w:val="00245ABD"/>
    <w:rsid w:val="00245C55"/>
    <w:rsid w:val="00245DB5"/>
    <w:rsid w:val="00246739"/>
    <w:rsid w:val="002471A7"/>
    <w:rsid w:val="00247280"/>
    <w:rsid w:val="00247987"/>
    <w:rsid w:val="00247E44"/>
    <w:rsid w:val="00250C0F"/>
    <w:rsid w:val="00250E68"/>
    <w:rsid w:val="002513F8"/>
    <w:rsid w:val="00251963"/>
    <w:rsid w:val="00252658"/>
    <w:rsid w:val="00252DDB"/>
    <w:rsid w:val="00253145"/>
    <w:rsid w:val="002531BB"/>
    <w:rsid w:val="00253355"/>
    <w:rsid w:val="0025346E"/>
    <w:rsid w:val="00253C9D"/>
    <w:rsid w:val="00254217"/>
    <w:rsid w:val="0025565E"/>
    <w:rsid w:val="002561AE"/>
    <w:rsid w:val="00256AC5"/>
    <w:rsid w:val="002578C0"/>
    <w:rsid w:val="00257DD5"/>
    <w:rsid w:val="0026019B"/>
    <w:rsid w:val="00260B22"/>
    <w:rsid w:val="002610CA"/>
    <w:rsid w:val="00261374"/>
    <w:rsid w:val="002625CB"/>
    <w:rsid w:val="00262AF9"/>
    <w:rsid w:val="00262B37"/>
    <w:rsid w:val="0026357B"/>
    <w:rsid w:val="002636EF"/>
    <w:rsid w:val="00264388"/>
    <w:rsid w:val="00264683"/>
    <w:rsid w:val="00264CC6"/>
    <w:rsid w:val="00264D10"/>
    <w:rsid w:val="00264E63"/>
    <w:rsid w:val="002652F0"/>
    <w:rsid w:val="00265AC5"/>
    <w:rsid w:val="00265E11"/>
    <w:rsid w:val="00266003"/>
    <w:rsid w:val="00266CB0"/>
    <w:rsid w:val="00267345"/>
    <w:rsid w:val="002673C1"/>
    <w:rsid w:val="00267598"/>
    <w:rsid w:val="0026763D"/>
    <w:rsid w:val="00267E04"/>
    <w:rsid w:val="0027113A"/>
    <w:rsid w:val="00271B82"/>
    <w:rsid w:val="00271CF6"/>
    <w:rsid w:val="00272AF9"/>
    <w:rsid w:val="00273512"/>
    <w:rsid w:val="0027363B"/>
    <w:rsid w:val="002737F4"/>
    <w:rsid w:val="0027381C"/>
    <w:rsid w:val="00273AFE"/>
    <w:rsid w:val="002748D9"/>
    <w:rsid w:val="00274D82"/>
    <w:rsid w:val="00275222"/>
    <w:rsid w:val="00275669"/>
    <w:rsid w:val="00275C80"/>
    <w:rsid w:val="00275EE3"/>
    <w:rsid w:val="00276446"/>
    <w:rsid w:val="00276462"/>
    <w:rsid w:val="00276C08"/>
    <w:rsid w:val="0027719B"/>
    <w:rsid w:val="00277787"/>
    <w:rsid w:val="00280067"/>
    <w:rsid w:val="00280D9C"/>
    <w:rsid w:val="00280EF7"/>
    <w:rsid w:val="002816A7"/>
    <w:rsid w:val="00281894"/>
    <w:rsid w:val="002824E3"/>
    <w:rsid w:val="0028255E"/>
    <w:rsid w:val="00282761"/>
    <w:rsid w:val="002827F8"/>
    <w:rsid w:val="0028308D"/>
    <w:rsid w:val="002831A1"/>
    <w:rsid w:val="00283D20"/>
    <w:rsid w:val="00284702"/>
    <w:rsid w:val="00284D39"/>
    <w:rsid w:val="0028604E"/>
    <w:rsid w:val="00286BE2"/>
    <w:rsid w:val="00287287"/>
    <w:rsid w:val="002879ED"/>
    <w:rsid w:val="00287A2C"/>
    <w:rsid w:val="00287A71"/>
    <w:rsid w:val="00287BD0"/>
    <w:rsid w:val="00287EFF"/>
    <w:rsid w:val="00287F96"/>
    <w:rsid w:val="002914E1"/>
    <w:rsid w:val="00291825"/>
    <w:rsid w:val="00291CC5"/>
    <w:rsid w:val="00292080"/>
    <w:rsid w:val="00293600"/>
    <w:rsid w:val="002937D1"/>
    <w:rsid w:val="002945D8"/>
    <w:rsid w:val="00295B9D"/>
    <w:rsid w:val="00295D5A"/>
    <w:rsid w:val="00296000"/>
    <w:rsid w:val="00296836"/>
    <w:rsid w:val="00297531"/>
    <w:rsid w:val="002A0103"/>
    <w:rsid w:val="002A0BB6"/>
    <w:rsid w:val="002A10D7"/>
    <w:rsid w:val="002A2211"/>
    <w:rsid w:val="002A2502"/>
    <w:rsid w:val="002A3363"/>
    <w:rsid w:val="002A3BA5"/>
    <w:rsid w:val="002A3C30"/>
    <w:rsid w:val="002A417F"/>
    <w:rsid w:val="002A435F"/>
    <w:rsid w:val="002A4E22"/>
    <w:rsid w:val="002A56D1"/>
    <w:rsid w:val="002A5934"/>
    <w:rsid w:val="002A610F"/>
    <w:rsid w:val="002A61FE"/>
    <w:rsid w:val="002A6DB1"/>
    <w:rsid w:val="002A6FA4"/>
    <w:rsid w:val="002A7068"/>
    <w:rsid w:val="002A7DC5"/>
    <w:rsid w:val="002A7F63"/>
    <w:rsid w:val="002B01A3"/>
    <w:rsid w:val="002B05C6"/>
    <w:rsid w:val="002B0D6D"/>
    <w:rsid w:val="002B10EE"/>
    <w:rsid w:val="002B16FB"/>
    <w:rsid w:val="002B18C3"/>
    <w:rsid w:val="002B18D8"/>
    <w:rsid w:val="002B1D79"/>
    <w:rsid w:val="002B2925"/>
    <w:rsid w:val="002B33D4"/>
    <w:rsid w:val="002B3501"/>
    <w:rsid w:val="002B386D"/>
    <w:rsid w:val="002B43D7"/>
    <w:rsid w:val="002B5144"/>
    <w:rsid w:val="002B5161"/>
    <w:rsid w:val="002B5282"/>
    <w:rsid w:val="002B5A14"/>
    <w:rsid w:val="002B6836"/>
    <w:rsid w:val="002B689E"/>
    <w:rsid w:val="002B6C8D"/>
    <w:rsid w:val="002B7B86"/>
    <w:rsid w:val="002C1771"/>
    <w:rsid w:val="002C1A6D"/>
    <w:rsid w:val="002C1F10"/>
    <w:rsid w:val="002C231B"/>
    <w:rsid w:val="002C25EC"/>
    <w:rsid w:val="002C3155"/>
    <w:rsid w:val="002C347D"/>
    <w:rsid w:val="002C34FE"/>
    <w:rsid w:val="002C383E"/>
    <w:rsid w:val="002C49A4"/>
    <w:rsid w:val="002C4BAC"/>
    <w:rsid w:val="002C4F4A"/>
    <w:rsid w:val="002C6105"/>
    <w:rsid w:val="002C61AE"/>
    <w:rsid w:val="002C6692"/>
    <w:rsid w:val="002C7789"/>
    <w:rsid w:val="002D0772"/>
    <w:rsid w:val="002D20EB"/>
    <w:rsid w:val="002D217C"/>
    <w:rsid w:val="002D2357"/>
    <w:rsid w:val="002D23DC"/>
    <w:rsid w:val="002D2735"/>
    <w:rsid w:val="002D2B3A"/>
    <w:rsid w:val="002D31A7"/>
    <w:rsid w:val="002D38C9"/>
    <w:rsid w:val="002D3AC0"/>
    <w:rsid w:val="002D441D"/>
    <w:rsid w:val="002D460D"/>
    <w:rsid w:val="002D51E4"/>
    <w:rsid w:val="002D6067"/>
    <w:rsid w:val="002D68CA"/>
    <w:rsid w:val="002D725C"/>
    <w:rsid w:val="002D7B05"/>
    <w:rsid w:val="002E0745"/>
    <w:rsid w:val="002E228A"/>
    <w:rsid w:val="002E2346"/>
    <w:rsid w:val="002E236C"/>
    <w:rsid w:val="002E2DCA"/>
    <w:rsid w:val="002E2EF2"/>
    <w:rsid w:val="002E3CE2"/>
    <w:rsid w:val="002E3F45"/>
    <w:rsid w:val="002E4257"/>
    <w:rsid w:val="002E434A"/>
    <w:rsid w:val="002E4A8A"/>
    <w:rsid w:val="002E4B53"/>
    <w:rsid w:val="002E5126"/>
    <w:rsid w:val="002E5284"/>
    <w:rsid w:val="002E59A8"/>
    <w:rsid w:val="002E63E9"/>
    <w:rsid w:val="002E6685"/>
    <w:rsid w:val="002E6CFF"/>
    <w:rsid w:val="002E73B1"/>
    <w:rsid w:val="002F0329"/>
    <w:rsid w:val="002F071D"/>
    <w:rsid w:val="002F0D28"/>
    <w:rsid w:val="002F1EC1"/>
    <w:rsid w:val="002F265A"/>
    <w:rsid w:val="002F2D0B"/>
    <w:rsid w:val="002F365A"/>
    <w:rsid w:val="002F4740"/>
    <w:rsid w:val="002F4B3F"/>
    <w:rsid w:val="002F5F38"/>
    <w:rsid w:val="002F60CB"/>
    <w:rsid w:val="002F663E"/>
    <w:rsid w:val="002F69ED"/>
    <w:rsid w:val="002F7205"/>
    <w:rsid w:val="002F72B2"/>
    <w:rsid w:val="002F7AC3"/>
    <w:rsid w:val="002F7DEF"/>
    <w:rsid w:val="002F7EFC"/>
    <w:rsid w:val="003004EF"/>
    <w:rsid w:val="003014FC"/>
    <w:rsid w:val="0030174C"/>
    <w:rsid w:val="003020BF"/>
    <w:rsid w:val="00302333"/>
    <w:rsid w:val="003023AF"/>
    <w:rsid w:val="00303689"/>
    <w:rsid w:val="00303E60"/>
    <w:rsid w:val="00303FD4"/>
    <w:rsid w:val="0030442B"/>
    <w:rsid w:val="00304EF9"/>
    <w:rsid w:val="00304FA4"/>
    <w:rsid w:val="00305920"/>
    <w:rsid w:val="0030690F"/>
    <w:rsid w:val="003076C2"/>
    <w:rsid w:val="00307CBD"/>
    <w:rsid w:val="00307CF3"/>
    <w:rsid w:val="00310AC9"/>
    <w:rsid w:val="00311C62"/>
    <w:rsid w:val="00311E0D"/>
    <w:rsid w:val="00312D55"/>
    <w:rsid w:val="003135B9"/>
    <w:rsid w:val="00314140"/>
    <w:rsid w:val="0031479A"/>
    <w:rsid w:val="00314BF9"/>
    <w:rsid w:val="003151E9"/>
    <w:rsid w:val="00315711"/>
    <w:rsid w:val="00315B14"/>
    <w:rsid w:val="0031679E"/>
    <w:rsid w:val="00316A97"/>
    <w:rsid w:val="00316E27"/>
    <w:rsid w:val="00317409"/>
    <w:rsid w:val="00317B9C"/>
    <w:rsid w:val="0032024E"/>
    <w:rsid w:val="003202CC"/>
    <w:rsid w:val="00320D68"/>
    <w:rsid w:val="00320E59"/>
    <w:rsid w:val="00321A33"/>
    <w:rsid w:val="00321A4A"/>
    <w:rsid w:val="00321E77"/>
    <w:rsid w:val="0032267C"/>
    <w:rsid w:val="00324086"/>
    <w:rsid w:val="0032465E"/>
    <w:rsid w:val="00324868"/>
    <w:rsid w:val="00324C2A"/>
    <w:rsid w:val="00324E56"/>
    <w:rsid w:val="00325937"/>
    <w:rsid w:val="00325E9E"/>
    <w:rsid w:val="00326136"/>
    <w:rsid w:val="003269B6"/>
    <w:rsid w:val="00326B5D"/>
    <w:rsid w:val="00326FFB"/>
    <w:rsid w:val="0032FEF0"/>
    <w:rsid w:val="003304F9"/>
    <w:rsid w:val="00330FCD"/>
    <w:rsid w:val="003310E2"/>
    <w:rsid w:val="003319A1"/>
    <w:rsid w:val="0033222F"/>
    <w:rsid w:val="003323EB"/>
    <w:rsid w:val="00332A5F"/>
    <w:rsid w:val="00332CE1"/>
    <w:rsid w:val="003333FA"/>
    <w:rsid w:val="00333523"/>
    <w:rsid w:val="00333AB8"/>
    <w:rsid w:val="00333C8C"/>
    <w:rsid w:val="00333CED"/>
    <w:rsid w:val="00333D79"/>
    <w:rsid w:val="00334117"/>
    <w:rsid w:val="00334A2E"/>
    <w:rsid w:val="00334C0C"/>
    <w:rsid w:val="003356E2"/>
    <w:rsid w:val="00335C33"/>
    <w:rsid w:val="00335CE1"/>
    <w:rsid w:val="00336D0B"/>
    <w:rsid w:val="003375B4"/>
    <w:rsid w:val="0033793B"/>
    <w:rsid w:val="00337BBC"/>
    <w:rsid w:val="00340977"/>
    <w:rsid w:val="00341D18"/>
    <w:rsid w:val="00343242"/>
    <w:rsid w:val="0034422B"/>
    <w:rsid w:val="00347BB2"/>
    <w:rsid w:val="003509FC"/>
    <w:rsid w:val="00351408"/>
    <w:rsid w:val="00351C3A"/>
    <w:rsid w:val="00352390"/>
    <w:rsid w:val="0035247E"/>
    <w:rsid w:val="00352720"/>
    <w:rsid w:val="0035285D"/>
    <w:rsid w:val="00354053"/>
    <w:rsid w:val="003543A5"/>
    <w:rsid w:val="00354A91"/>
    <w:rsid w:val="0035536D"/>
    <w:rsid w:val="00355787"/>
    <w:rsid w:val="00355A03"/>
    <w:rsid w:val="003568FE"/>
    <w:rsid w:val="0035713B"/>
    <w:rsid w:val="00357466"/>
    <w:rsid w:val="00357987"/>
    <w:rsid w:val="0036005E"/>
    <w:rsid w:val="0036008E"/>
    <w:rsid w:val="003605BF"/>
    <w:rsid w:val="00360F0D"/>
    <w:rsid w:val="00361217"/>
    <w:rsid w:val="00361842"/>
    <w:rsid w:val="003634EA"/>
    <w:rsid w:val="00363A3A"/>
    <w:rsid w:val="003642EC"/>
    <w:rsid w:val="0036475D"/>
    <w:rsid w:val="00365314"/>
    <w:rsid w:val="003655CB"/>
    <w:rsid w:val="00365636"/>
    <w:rsid w:val="003665F4"/>
    <w:rsid w:val="0036695B"/>
    <w:rsid w:val="003676DD"/>
    <w:rsid w:val="003677D2"/>
    <w:rsid w:val="00367C05"/>
    <w:rsid w:val="003702F4"/>
    <w:rsid w:val="003708DD"/>
    <w:rsid w:val="00370A93"/>
    <w:rsid w:val="00372632"/>
    <w:rsid w:val="0037387A"/>
    <w:rsid w:val="00374102"/>
    <w:rsid w:val="0037410A"/>
    <w:rsid w:val="00374DE8"/>
    <w:rsid w:val="00375219"/>
    <w:rsid w:val="003758F6"/>
    <w:rsid w:val="00375C09"/>
    <w:rsid w:val="00376514"/>
    <w:rsid w:val="00376DEE"/>
    <w:rsid w:val="00380DA6"/>
    <w:rsid w:val="00381468"/>
    <w:rsid w:val="00382631"/>
    <w:rsid w:val="00382EF9"/>
    <w:rsid w:val="00383725"/>
    <w:rsid w:val="00383999"/>
    <w:rsid w:val="00383D83"/>
    <w:rsid w:val="00384BEA"/>
    <w:rsid w:val="0038560C"/>
    <w:rsid w:val="0038572F"/>
    <w:rsid w:val="003859A7"/>
    <w:rsid w:val="00385A98"/>
    <w:rsid w:val="00385B09"/>
    <w:rsid w:val="003861F2"/>
    <w:rsid w:val="00387295"/>
    <w:rsid w:val="00387573"/>
    <w:rsid w:val="003900F7"/>
    <w:rsid w:val="003906A6"/>
    <w:rsid w:val="00391F43"/>
    <w:rsid w:val="00393507"/>
    <w:rsid w:val="00393EFA"/>
    <w:rsid w:val="0039456F"/>
    <w:rsid w:val="003946F0"/>
    <w:rsid w:val="00394C40"/>
    <w:rsid w:val="003968AC"/>
    <w:rsid w:val="00396A23"/>
    <w:rsid w:val="00397455"/>
    <w:rsid w:val="003A0633"/>
    <w:rsid w:val="003A073D"/>
    <w:rsid w:val="003A0C5D"/>
    <w:rsid w:val="003A10B8"/>
    <w:rsid w:val="003A1112"/>
    <w:rsid w:val="003A118A"/>
    <w:rsid w:val="003A1390"/>
    <w:rsid w:val="003A15BA"/>
    <w:rsid w:val="003A18CD"/>
    <w:rsid w:val="003A1E86"/>
    <w:rsid w:val="003A213B"/>
    <w:rsid w:val="003A29B2"/>
    <w:rsid w:val="003A2E12"/>
    <w:rsid w:val="003A3A7D"/>
    <w:rsid w:val="003A465E"/>
    <w:rsid w:val="003A5167"/>
    <w:rsid w:val="003A5AE6"/>
    <w:rsid w:val="003A657C"/>
    <w:rsid w:val="003A7322"/>
    <w:rsid w:val="003A776B"/>
    <w:rsid w:val="003A7D24"/>
    <w:rsid w:val="003A7E98"/>
    <w:rsid w:val="003B08EA"/>
    <w:rsid w:val="003B1D44"/>
    <w:rsid w:val="003B1E6B"/>
    <w:rsid w:val="003B2CB2"/>
    <w:rsid w:val="003B307D"/>
    <w:rsid w:val="003B353B"/>
    <w:rsid w:val="003B35AE"/>
    <w:rsid w:val="003B3BD9"/>
    <w:rsid w:val="003B4101"/>
    <w:rsid w:val="003B42DA"/>
    <w:rsid w:val="003B448C"/>
    <w:rsid w:val="003B46F3"/>
    <w:rsid w:val="003B4FF5"/>
    <w:rsid w:val="003B58D7"/>
    <w:rsid w:val="003B63EE"/>
    <w:rsid w:val="003B732E"/>
    <w:rsid w:val="003C077E"/>
    <w:rsid w:val="003C15C3"/>
    <w:rsid w:val="003C1D50"/>
    <w:rsid w:val="003C20E0"/>
    <w:rsid w:val="003C299F"/>
    <w:rsid w:val="003C2BAC"/>
    <w:rsid w:val="003C30FD"/>
    <w:rsid w:val="003C329F"/>
    <w:rsid w:val="003C34AB"/>
    <w:rsid w:val="003C3D50"/>
    <w:rsid w:val="003C524D"/>
    <w:rsid w:val="003C59C8"/>
    <w:rsid w:val="003C689C"/>
    <w:rsid w:val="003C6F1D"/>
    <w:rsid w:val="003C7652"/>
    <w:rsid w:val="003C7999"/>
    <w:rsid w:val="003C7ECF"/>
    <w:rsid w:val="003D07CB"/>
    <w:rsid w:val="003D0C1F"/>
    <w:rsid w:val="003D163C"/>
    <w:rsid w:val="003D3726"/>
    <w:rsid w:val="003D3A5C"/>
    <w:rsid w:val="003D3DA7"/>
    <w:rsid w:val="003D47DC"/>
    <w:rsid w:val="003D60D6"/>
    <w:rsid w:val="003D76B8"/>
    <w:rsid w:val="003E0CD5"/>
    <w:rsid w:val="003E10C5"/>
    <w:rsid w:val="003E20D4"/>
    <w:rsid w:val="003E2212"/>
    <w:rsid w:val="003E2BF8"/>
    <w:rsid w:val="003E2F17"/>
    <w:rsid w:val="003E36B7"/>
    <w:rsid w:val="003E3B34"/>
    <w:rsid w:val="003E45D6"/>
    <w:rsid w:val="003E5069"/>
    <w:rsid w:val="003E5092"/>
    <w:rsid w:val="003E55B3"/>
    <w:rsid w:val="003E5774"/>
    <w:rsid w:val="003E63F2"/>
    <w:rsid w:val="003E648A"/>
    <w:rsid w:val="003E6A24"/>
    <w:rsid w:val="003E6C31"/>
    <w:rsid w:val="003E73B3"/>
    <w:rsid w:val="003E77E4"/>
    <w:rsid w:val="003E7FAB"/>
    <w:rsid w:val="003F0A82"/>
    <w:rsid w:val="003F0D09"/>
    <w:rsid w:val="003F0D88"/>
    <w:rsid w:val="003F10E2"/>
    <w:rsid w:val="003F1502"/>
    <w:rsid w:val="003F15AE"/>
    <w:rsid w:val="003F186D"/>
    <w:rsid w:val="003F1AD8"/>
    <w:rsid w:val="003F1DF9"/>
    <w:rsid w:val="003F20D5"/>
    <w:rsid w:val="003F2E5E"/>
    <w:rsid w:val="003F3E2D"/>
    <w:rsid w:val="003F4481"/>
    <w:rsid w:val="003F4AEB"/>
    <w:rsid w:val="003F5113"/>
    <w:rsid w:val="003F660C"/>
    <w:rsid w:val="003F751D"/>
    <w:rsid w:val="003F7689"/>
    <w:rsid w:val="003F76CE"/>
    <w:rsid w:val="003F7DCF"/>
    <w:rsid w:val="003F7E6A"/>
    <w:rsid w:val="00401C53"/>
    <w:rsid w:val="00402256"/>
    <w:rsid w:val="00402541"/>
    <w:rsid w:val="004026E2"/>
    <w:rsid w:val="004031AB"/>
    <w:rsid w:val="004040A9"/>
    <w:rsid w:val="00404367"/>
    <w:rsid w:val="00404E8C"/>
    <w:rsid w:val="0040577A"/>
    <w:rsid w:val="004058A1"/>
    <w:rsid w:val="00406324"/>
    <w:rsid w:val="00406600"/>
    <w:rsid w:val="00406738"/>
    <w:rsid w:val="004068D0"/>
    <w:rsid w:val="00406DE7"/>
    <w:rsid w:val="00406E78"/>
    <w:rsid w:val="0040C45B"/>
    <w:rsid w:val="004105E4"/>
    <w:rsid w:val="00410671"/>
    <w:rsid w:val="00410A0C"/>
    <w:rsid w:val="00410A16"/>
    <w:rsid w:val="004111AB"/>
    <w:rsid w:val="0041161C"/>
    <w:rsid w:val="00411B64"/>
    <w:rsid w:val="00411D69"/>
    <w:rsid w:val="0041200F"/>
    <w:rsid w:val="00412256"/>
    <w:rsid w:val="00414159"/>
    <w:rsid w:val="00414872"/>
    <w:rsid w:val="00414B23"/>
    <w:rsid w:val="00414E21"/>
    <w:rsid w:val="00415754"/>
    <w:rsid w:val="00416D02"/>
    <w:rsid w:val="00417F66"/>
    <w:rsid w:val="00420B6B"/>
    <w:rsid w:val="00422C3F"/>
    <w:rsid w:val="00422F00"/>
    <w:rsid w:val="0042317B"/>
    <w:rsid w:val="004231E6"/>
    <w:rsid w:val="004239A8"/>
    <w:rsid w:val="00423F81"/>
    <w:rsid w:val="004249D3"/>
    <w:rsid w:val="00424E54"/>
    <w:rsid w:val="00425061"/>
    <w:rsid w:val="0042544D"/>
    <w:rsid w:val="00425D62"/>
    <w:rsid w:val="0042655F"/>
    <w:rsid w:val="00426FFD"/>
    <w:rsid w:val="00427E70"/>
    <w:rsid w:val="00430488"/>
    <w:rsid w:val="00430935"/>
    <w:rsid w:val="00430DA9"/>
    <w:rsid w:val="00432829"/>
    <w:rsid w:val="00432B05"/>
    <w:rsid w:val="00432CC8"/>
    <w:rsid w:val="0043393D"/>
    <w:rsid w:val="00434A03"/>
    <w:rsid w:val="00436054"/>
    <w:rsid w:val="004369BF"/>
    <w:rsid w:val="00436E07"/>
    <w:rsid w:val="00437197"/>
    <w:rsid w:val="004372E2"/>
    <w:rsid w:val="00437792"/>
    <w:rsid w:val="0044043E"/>
    <w:rsid w:val="004408DA"/>
    <w:rsid w:val="00440C2A"/>
    <w:rsid w:val="004410DA"/>
    <w:rsid w:val="00443027"/>
    <w:rsid w:val="00443328"/>
    <w:rsid w:val="00444CFB"/>
    <w:rsid w:val="00446434"/>
    <w:rsid w:val="00446985"/>
    <w:rsid w:val="00447AC1"/>
    <w:rsid w:val="004501C0"/>
    <w:rsid w:val="0045195A"/>
    <w:rsid w:val="00452564"/>
    <w:rsid w:val="00452B44"/>
    <w:rsid w:val="00452B49"/>
    <w:rsid w:val="00452B7C"/>
    <w:rsid w:val="00452D9C"/>
    <w:rsid w:val="00452EB3"/>
    <w:rsid w:val="00453541"/>
    <w:rsid w:val="00454730"/>
    <w:rsid w:val="004552BF"/>
    <w:rsid w:val="0045562F"/>
    <w:rsid w:val="004559D7"/>
    <w:rsid w:val="00456A6C"/>
    <w:rsid w:val="00456E4F"/>
    <w:rsid w:val="00456F65"/>
    <w:rsid w:val="004571DA"/>
    <w:rsid w:val="00457959"/>
    <w:rsid w:val="00457E68"/>
    <w:rsid w:val="0046047E"/>
    <w:rsid w:val="00460D7E"/>
    <w:rsid w:val="00460FF3"/>
    <w:rsid w:val="004610B6"/>
    <w:rsid w:val="004612A0"/>
    <w:rsid w:val="00461B19"/>
    <w:rsid w:val="00461D7F"/>
    <w:rsid w:val="004624F9"/>
    <w:rsid w:val="00462CB5"/>
    <w:rsid w:val="00463458"/>
    <w:rsid w:val="004638B1"/>
    <w:rsid w:val="00463B73"/>
    <w:rsid w:val="00463BFF"/>
    <w:rsid w:val="004643C7"/>
    <w:rsid w:val="00464574"/>
    <w:rsid w:val="00464A7F"/>
    <w:rsid w:val="00464BA7"/>
    <w:rsid w:val="004651EB"/>
    <w:rsid w:val="00465F9E"/>
    <w:rsid w:val="004662B4"/>
    <w:rsid w:val="00466BA1"/>
    <w:rsid w:val="00466E93"/>
    <w:rsid w:val="00467055"/>
    <w:rsid w:val="004704D9"/>
    <w:rsid w:val="00470B71"/>
    <w:rsid w:val="004714AB"/>
    <w:rsid w:val="004722B8"/>
    <w:rsid w:val="00473253"/>
    <w:rsid w:val="00473540"/>
    <w:rsid w:val="00473AE1"/>
    <w:rsid w:val="004745ED"/>
    <w:rsid w:val="004745FB"/>
    <w:rsid w:val="00474A07"/>
    <w:rsid w:val="00474CD6"/>
    <w:rsid w:val="0047522B"/>
    <w:rsid w:val="004758C1"/>
    <w:rsid w:val="00475D04"/>
    <w:rsid w:val="0047620B"/>
    <w:rsid w:val="0047693E"/>
    <w:rsid w:val="00477814"/>
    <w:rsid w:val="00477BFB"/>
    <w:rsid w:val="004806C6"/>
    <w:rsid w:val="00480730"/>
    <w:rsid w:val="00480ED9"/>
    <w:rsid w:val="004819BE"/>
    <w:rsid w:val="00481BA0"/>
    <w:rsid w:val="0048210E"/>
    <w:rsid w:val="00482AFB"/>
    <w:rsid w:val="004833AA"/>
    <w:rsid w:val="00484314"/>
    <w:rsid w:val="00484690"/>
    <w:rsid w:val="004846B5"/>
    <w:rsid w:val="00484CAC"/>
    <w:rsid w:val="0048514A"/>
    <w:rsid w:val="00485187"/>
    <w:rsid w:val="0048542A"/>
    <w:rsid w:val="0048717B"/>
    <w:rsid w:val="00491EB6"/>
    <w:rsid w:val="0049214E"/>
    <w:rsid w:val="00492309"/>
    <w:rsid w:val="00492353"/>
    <w:rsid w:val="00492E16"/>
    <w:rsid w:val="00493149"/>
    <w:rsid w:val="00493E4E"/>
    <w:rsid w:val="00494893"/>
    <w:rsid w:val="00494B84"/>
    <w:rsid w:val="00494DFF"/>
    <w:rsid w:val="00494ECC"/>
    <w:rsid w:val="0049500E"/>
    <w:rsid w:val="004955C2"/>
    <w:rsid w:val="00495FAB"/>
    <w:rsid w:val="00496DCD"/>
    <w:rsid w:val="0049739B"/>
    <w:rsid w:val="004973F0"/>
    <w:rsid w:val="00497653"/>
    <w:rsid w:val="004977C6"/>
    <w:rsid w:val="00497BE7"/>
    <w:rsid w:val="004A0222"/>
    <w:rsid w:val="004A0FDE"/>
    <w:rsid w:val="004A1002"/>
    <w:rsid w:val="004A2642"/>
    <w:rsid w:val="004A2FE1"/>
    <w:rsid w:val="004A38D3"/>
    <w:rsid w:val="004A3F4E"/>
    <w:rsid w:val="004A431F"/>
    <w:rsid w:val="004A4581"/>
    <w:rsid w:val="004A4723"/>
    <w:rsid w:val="004A4FD2"/>
    <w:rsid w:val="004A52A7"/>
    <w:rsid w:val="004A6EBA"/>
    <w:rsid w:val="004A7076"/>
    <w:rsid w:val="004A7809"/>
    <w:rsid w:val="004A7E17"/>
    <w:rsid w:val="004A7E28"/>
    <w:rsid w:val="004B0074"/>
    <w:rsid w:val="004B08C6"/>
    <w:rsid w:val="004B1111"/>
    <w:rsid w:val="004B18AC"/>
    <w:rsid w:val="004B3024"/>
    <w:rsid w:val="004B33AA"/>
    <w:rsid w:val="004B3D19"/>
    <w:rsid w:val="004B3F4B"/>
    <w:rsid w:val="004B3FFC"/>
    <w:rsid w:val="004B40B5"/>
    <w:rsid w:val="004B40D2"/>
    <w:rsid w:val="004B453C"/>
    <w:rsid w:val="004B5770"/>
    <w:rsid w:val="004B58E2"/>
    <w:rsid w:val="004B58F4"/>
    <w:rsid w:val="004B59B7"/>
    <w:rsid w:val="004B5D45"/>
    <w:rsid w:val="004B6CB8"/>
    <w:rsid w:val="004B7A70"/>
    <w:rsid w:val="004C02C9"/>
    <w:rsid w:val="004C0A50"/>
    <w:rsid w:val="004C2C0B"/>
    <w:rsid w:val="004C3395"/>
    <w:rsid w:val="004C42DA"/>
    <w:rsid w:val="004C462E"/>
    <w:rsid w:val="004C4681"/>
    <w:rsid w:val="004C4BEB"/>
    <w:rsid w:val="004C5005"/>
    <w:rsid w:val="004C5866"/>
    <w:rsid w:val="004C6242"/>
    <w:rsid w:val="004C677D"/>
    <w:rsid w:val="004C6CD4"/>
    <w:rsid w:val="004C7170"/>
    <w:rsid w:val="004C7599"/>
    <w:rsid w:val="004C77F1"/>
    <w:rsid w:val="004D1A43"/>
    <w:rsid w:val="004D20F6"/>
    <w:rsid w:val="004D2128"/>
    <w:rsid w:val="004D244A"/>
    <w:rsid w:val="004D2BC4"/>
    <w:rsid w:val="004D2D37"/>
    <w:rsid w:val="004D3031"/>
    <w:rsid w:val="004D306E"/>
    <w:rsid w:val="004D3235"/>
    <w:rsid w:val="004D34AB"/>
    <w:rsid w:val="004D37AE"/>
    <w:rsid w:val="004D40F0"/>
    <w:rsid w:val="004D451A"/>
    <w:rsid w:val="004D49EB"/>
    <w:rsid w:val="004D4A7A"/>
    <w:rsid w:val="004D4E8D"/>
    <w:rsid w:val="004D5299"/>
    <w:rsid w:val="004D5401"/>
    <w:rsid w:val="004D6292"/>
    <w:rsid w:val="004D707A"/>
    <w:rsid w:val="004D7A19"/>
    <w:rsid w:val="004D7A28"/>
    <w:rsid w:val="004D7F0E"/>
    <w:rsid w:val="004E0A8E"/>
    <w:rsid w:val="004E1188"/>
    <w:rsid w:val="004E1644"/>
    <w:rsid w:val="004E1763"/>
    <w:rsid w:val="004E1BD9"/>
    <w:rsid w:val="004E1E88"/>
    <w:rsid w:val="004E28B9"/>
    <w:rsid w:val="004E366D"/>
    <w:rsid w:val="004E4612"/>
    <w:rsid w:val="004E4B56"/>
    <w:rsid w:val="004E4DE7"/>
    <w:rsid w:val="004E55B0"/>
    <w:rsid w:val="004E5A08"/>
    <w:rsid w:val="004E5F40"/>
    <w:rsid w:val="004E5F94"/>
    <w:rsid w:val="004E638D"/>
    <w:rsid w:val="004E6E59"/>
    <w:rsid w:val="004E78FF"/>
    <w:rsid w:val="004E7CD4"/>
    <w:rsid w:val="004F0409"/>
    <w:rsid w:val="004F1599"/>
    <w:rsid w:val="004F15B8"/>
    <w:rsid w:val="004F19B1"/>
    <w:rsid w:val="004F28CC"/>
    <w:rsid w:val="004F2988"/>
    <w:rsid w:val="004F2DDF"/>
    <w:rsid w:val="004F3105"/>
    <w:rsid w:val="004F3483"/>
    <w:rsid w:val="004F37BF"/>
    <w:rsid w:val="004F3B60"/>
    <w:rsid w:val="004F4292"/>
    <w:rsid w:val="004F44D8"/>
    <w:rsid w:val="004F4D7D"/>
    <w:rsid w:val="004F52EF"/>
    <w:rsid w:val="004F5D2E"/>
    <w:rsid w:val="004F67BD"/>
    <w:rsid w:val="004F6B8C"/>
    <w:rsid w:val="004F71EB"/>
    <w:rsid w:val="00501088"/>
    <w:rsid w:val="005013FF"/>
    <w:rsid w:val="0050233A"/>
    <w:rsid w:val="00502AC8"/>
    <w:rsid w:val="00503CF4"/>
    <w:rsid w:val="00503DBD"/>
    <w:rsid w:val="00504233"/>
    <w:rsid w:val="0050434E"/>
    <w:rsid w:val="005043D6"/>
    <w:rsid w:val="005045AE"/>
    <w:rsid w:val="005053EC"/>
    <w:rsid w:val="0050604C"/>
    <w:rsid w:val="00506315"/>
    <w:rsid w:val="005066FE"/>
    <w:rsid w:val="00506D1B"/>
    <w:rsid w:val="00506DB7"/>
    <w:rsid w:val="00507946"/>
    <w:rsid w:val="00510F8E"/>
    <w:rsid w:val="00511947"/>
    <w:rsid w:val="00511EC0"/>
    <w:rsid w:val="005136A9"/>
    <w:rsid w:val="00515101"/>
    <w:rsid w:val="005153A6"/>
    <w:rsid w:val="005155CE"/>
    <w:rsid w:val="00515C02"/>
    <w:rsid w:val="00515D79"/>
    <w:rsid w:val="00516BA7"/>
    <w:rsid w:val="0051751E"/>
    <w:rsid w:val="00517600"/>
    <w:rsid w:val="005177B3"/>
    <w:rsid w:val="00517ADD"/>
    <w:rsid w:val="005201F3"/>
    <w:rsid w:val="0052052D"/>
    <w:rsid w:val="00520A5C"/>
    <w:rsid w:val="00520F20"/>
    <w:rsid w:val="00521418"/>
    <w:rsid w:val="005215B3"/>
    <w:rsid w:val="005215CF"/>
    <w:rsid w:val="005216AF"/>
    <w:rsid w:val="00521A95"/>
    <w:rsid w:val="0052230A"/>
    <w:rsid w:val="00522BE9"/>
    <w:rsid w:val="00522DF2"/>
    <w:rsid w:val="00522F95"/>
    <w:rsid w:val="00524B64"/>
    <w:rsid w:val="00524D99"/>
    <w:rsid w:val="005262D6"/>
    <w:rsid w:val="00526CD4"/>
    <w:rsid w:val="00526D9A"/>
    <w:rsid w:val="00526DAD"/>
    <w:rsid w:val="00527B27"/>
    <w:rsid w:val="00527B2F"/>
    <w:rsid w:val="00527D9F"/>
    <w:rsid w:val="0053014E"/>
    <w:rsid w:val="005308A3"/>
    <w:rsid w:val="00531133"/>
    <w:rsid w:val="00531279"/>
    <w:rsid w:val="00531B09"/>
    <w:rsid w:val="00532474"/>
    <w:rsid w:val="00532AF8"/>
    <w:rsid w:val="00533AC2"/>
    <w:rsid w:val="00534253"/>
    <w:rsid w:val="0053431F"/>
    <w:rsid w:val="0053528B"/>
    <w:rsid w:val="0053536C"/>
    <w:rsid w:val="00535EAC"/>
    <w:rsid w:val="00536203"/>
    <w:rsid w:val="005369DD"/>
    <w:rsid w:val="00536D35"/>
    <w:rsid w:val="005376C3"/>
    <w:rsid w:val="00537A4A"/>
    <w:rsid w:val="0054109E"/>
    <w:rsid w:val="0054130E"/>
    <w:rsid w:val="00541CFC"/>
    <w:rsid w:val="0054255E"/>
    <w:rsid w:val="00543A9E"/>
    <w:rsid w:val="00544031"/>
    <w:rsid w:val="005440B1"/>
    <w:rsid w:val="0054435D"/>
    <w:rsid w:val="00544FE6"/>
    <w:rsid w:val="005466D6"/>
    <w:rsid w:val="00546757"/>
    <w:rsid w:val="005467FF"/>
    <w:rsid w:val="00546926"/>
    <w:rsid w:val="00546F41"/>
    <w:rsid w:val="005473AE"/>
    <w:rsid w:val="00547CEC"/>
    <w:rsid w:val="005502FC"/>
    <w:rsid w:val="0055037A"/>
    <w:rsid w:val="00550AF7"/>
    <w:rsid w:val="00550ECF"/>
    <w:rsid w:val="0055129B"/>
    <w:rsid w:val="005516C5"/>
    <w:rsid w:val="00551CBD"/>
    <w:rsid w:val="005521D4"/>
    <w:rsid w:val="00552D43"/>
    <w:rsid w:val="00553127"/>
    <w:rsid w:val="00553265"/>
    <w:rsid w:val="005539A3"/>
    <w:rsid w:val="00554C0A"/>
    <w:rsid w:val="00556335"/>
    <w:rsid w:val="00556801"/>
    <w:rsid w:val="005568F1"/>
    <w:rsid w:val="00556B5C"/>
    <w:rsid w:val="005572F4"/>
    <w:rsid w:val="005573F4"/>
    <w:rsid w:val="005576F5"/>
    <w:rsid w:val="00557D92"/>
    <w:rsid w:val="00561067"/>
    <w:rsid w:val="00561BAC"/>
    <w:rsid w:val="00561C99"/>
    <w:rsid w:val="00562C80"/>
    <w:rsid w:val="00562CC3"/>
    <w:rsid w:val="00562DDC"/>
    <w:rsid w:val="00563B53"/>
    <w:rsid w:val="0056468E"/>
    <w:rsid w:val="00564D17"/>
    <w:rsid w:val="005656EE"/>
    <w:rsid w:val="0056594F"/>
    <w:rsid w:val="00565E27"/>
    <w:rsid w:val="00566303"/>
    <w:rsid w:val="00566720"/>
    <w:rsid w:val="00566866"/>
    <w:rsid w:val="00566871"/>
    <w:rsid w:val="005673EB"/>
    <w:rsid w:val="00570330"/>
    <w:rsid w:val="0057099F"/>
    <w:rsid w:val="00570C04"/>
    <w:rsid w:val="005719DA"/>
    <w:rsid w:val="0057221E"/>
    <w:rsid w:val="0057298D"/>
    <w:rsid w:val="00572A05"/>
    <w:rsid w:val="00572FA0"/>
    <w:rsid w:val="005736FF"/>
    <w:rsid w:val="00573F0F"/>
    <w:rsid w:val="00573F99"/>
    <w:rsid w:val="005747A1"/>
    <w:rsid w:val="005749F6"/>
    <w:rsid w:val="00574DBD"/>
    <w:rsid w:val="005752AF"/>
    <w:rsid w:val="00575CF2"/>
    <w:rsid w:val="00575D4F"/>
    <w:rsid w:val="005761FB"/>
    <w:rsid w:val="00576DE7"/>
    <w:rsid w:val="00576EDC"/>
    <w:rsid w:val="00577091"/>
    <w:rsid w:val="00580C1B"/>
    <w:rsid w:val="00580FDB"/>
    <w:rsid w:val="005818C6"/>
    <w:rsid w:val="00581C23"/>
    <w:rsid w:val="00582061"/>
    <w:rsid w:val="0058330D"/>
    <w:rsid w:val="0058375E"/>
    <w:rsid w:val="00584BBE"/>
    <w:rsid w:val="0058526D"/>
    <w:rsid w:val="005854D4"/>
    <w:rsid w:val="0058581E"/>
    <w:rsid w:val="005865AB"/>
    <w:rsid w:val="00586776"/>
    <w:rsid w:val="00586796"/>
    <w:rsid w:val="0058749E"/>
    <w:rsid w:val="00591940"/>
    <w:rsid w:val="0059249B"/>
    <w:rsid w:val="005935DA"/>
    <w:rsid w:val="00593972"/>
    <w:rsid w:val="005941F7"/>
    <w:rsid w:val="005949F8"/>
    <w:rsid w:val="00594B98"/>
    <w:rsid w:val="00594F3F"/>
    <w:rsid w:val="0059565C"/>
    <w:rsid w:val="00595975"/>
    <w:rsid w:val="00595BAD"/>
    <w:rsid w:val="00596732"/>
    <w:rsid w:val="005969A8"/>
    <w:rsid w:val="00596DCF"/>
    <w:rsid w:val="00597081"/>
    <w:rsid w:val="00597157"/>
    <w:rsid w:val="005972D6"/>
    <w:rsid w:val="00597646"/>
    <w:rsid w:val="005A0308"/>
    <w:rsid w:val="005A043F"/>
    <w:rsid w:val="005A33A6"/>
    <w:rsid w:val="005A34B9"/>
    <w:rsid w:val="005A3637"/>
    <w:rsid w:val="005A37D2"/>
    <w:rsid w:val="005A4259"/>
    <w:rsid w:val="005A47DE"/>
    <w:rsid w:val="005A4F73"/>
    <w:rsid w:val="005A503A"/>
    <w:rsid w:val="005A5459"/>
    <w:rsid w:val="005A54A3"/>
    <w:rsid w:val="005A6308"/>
    <w:rsid w:val="005A6889"/>
    <w:rsid w:val="005A6E52"/>
    <w:rsid w:val="005A7796"/>
    <w:rsid w:val="005A7965"/>
    <w:rsid w:val="005A7FFC"/>
    <w:rsid w:val="005B064F"/>
    <w:rsid w:val="005B0CB6"/>
    <w:rsid w:val="005B0CEA"/>
    <w:rsid w:val="005B0DB8"/>
    <w:rsid w:val="005B1362"/>
    <w:rsid w:val="005B1DF7"/>
    <w:rsid w:val="005B1F15"/>
    <w:rsid w:val="005B256F"/>
    <w:rsid w:val="005B2BFF"/>
    <w:rsid w:val="005B3161"/>
    <w:rsid w:val="005B397E"/>
    <w:rsid w:val="005B436E"/>
    <w:rsid w:val="005B4627"/>
    <w:rsid w:val="005B51F0"/>
    <w:rsid w:val="005B68A5"/>
    <w:rsid w:val="005B6D0D"/>
    <w:rsid w:val="005B763D"/>
    <w:rsid w:val="005C06BA"/>
    <w:rsid w:val="005C0FDD"/>
    <w:rsid w:val="005C1030"/>
    <w:rsid w:val="005C1232"/>
    <w:rsid w:val="005C2082"/>
    <w:rsid w:val="005C236B"/>
    <w:rsid w:val="005C28AC"/>
    <w:rsid w:val="005C3EDB"/>
    <w:rsid w:val="005C4CF3"/>
    <w:rsid w:val="005C503A"/>
    <w:rsid w:val="005C50E5"/>
    <w:rsid w:val="005C55CC"/>
    <w:rsid w:val="005C611A"/>
    <w:rsid w:val="005C6AF8"/>
    <w:rsid w:val="005C7125"/>
    <w:rsid w:val="005C71DB"/>
    <w:rsid w:val="005C7914"/>
    <w:rsid w:val="005C7979"/>
    <w:rsid w:val="005C7CA8"/>
    <w:rsid w:val="005D0506"/>
    <w:rsid w:val="005D059F"/>
    <w:rsid w:val="005D208E"/>
    <w:rsid w:val="005D2EDF"/>
    <w:rsid w:val="005D2F5A"/>
    <w:rsid w:val="005D30E9"/>
    <w:rsid w:val="005D3A5E"/>
    <w:rsid w:val="005D3C8A"/>
    <w:rsid w:val="005D435C"/>
    <w:rsid w:val="005D45FC"/>
    <w:rsid w:val="005D46B8"/>
    <w:rsid w:val="005D4749"/>
    <w:rsid w:val="005D4A63"/>
    <w:rsid w:val="005D55D5"/>
    <w:rsid w:val="005D5B47"/>
    <w:rsid w:val="005D6A24"/>
    <w:rsid w:val="005D6A64"/>
    <w:rsid w:val="005D6BDF"/>
    <w:rsid w:val="005D6D6D"/>
    <w:rsid w:val="005D7150"/>
    <w:rsid w:val="005D737D"/>
    <w:rsid w:val="005D7839"/>
    <w:rsid w:val="005E001A"/>
    <w:rsid w:val="005E05CA"/>
    <w:rsid w:val="005E1A08"/>
    <w:rsid w:val="005E2C50"/>
    <w:rsid w:val="005E2EE3"/>
    <w:rsid w:val="005E32FC"/>
    <w:rsid w:val="005E3F07"/>
    <w:rsid w:val="005E53B6"/>
    <w:rsid w:val="005E5AAA"/>
    <w:rsid w:val="005E5B90"/>
    <w:rsid w:val="005E6EF0"/>
    <w:rsid w:val="005E70AE"/>
    <w:rsid w:val="005E7339"/>
    <w:rsid w:val="005E76C5"/>
    <w:rsid w:val="005E7D3A"/>
    <w:rsid w:val="005F06D6"/>
    <w:rsid w:val="005F0C98"/>
    <w:rsid w:val="005F24A8"/>
    <w:rsid w:val="005F2B99"/>
    <w:rsid w:val="005F2EEA"/>
    <w:rsid w:val="005F339F"/>
    <w:rsid w:val="005F40CE"/>
    <w:rsid w:val="005F41A3"/>
    <w:rsid w:val="005F4798"/>
    <w:rsid w:val="005F50A7"/>
    <w:rsid w:val="005F61D1"/>
    <w:rsid w:val="005F6B5D"/>
    <w:rsid w:val="005F6D80"/>
    <w:rsid w:val="005F7348"/>
    <w:rsid w:val="005F7785"/>
    <w:rsid w:val="005F7801"/>
    <w:rsid w:val="005F7DCF"/>
    <w:rsid w:val="005F7EA9"/>
    <w:rsid w:val="00600B9D"/>
    <w:rsid w:val="0060133D"/>
    <w:rsid w:val="006020CC"/>
    <w:rsid w:val="00602397"/>
    <w:rsid w:val="006033FC"/>
    <w:rsid w:val="00603649"/>
    <w:rsid w:val="00603BF6"/>
    <w:rsid w:val="00603D5E"/>
    <w:rsid w:val="0060439A"/>
    <w:rsid w:val="006051BE"/>
    <w:rsid w:val="006051D2"/>
    <w:rsid w:val="0060527E"/>
    <w:rsid w:val="0060587B"/>
    <w:rsid w:val="00605B93"/>
    <w:rsid w:val="00605EE6"/>
    <w:rsid w:val="0060602E"/>
    <w:rsid w:val="006064FC"/>
    <w:rsid w:val="006066B5"/>
    <w:rsid w:val="00606AA2"/>
    <w:rsid w:val="006079E6"/>
    <w:rsid w:val="00607AFB"/>
    <w:rsid w:val="00607B0D"/>
    <w:rsid w:val="00607E89"/>
    <w:rsid w:val="00610507"/>
    <w:rsid w:val="0061067E"/>
    <w:rsid w:val="00610969"/>
    <w:rsid w:val="00610A1D"/>
    <w:rsid w:val="006112D6"/>
    <w:rsid w:val="00611CA6"/>
    <w:rsid w:val="00612F7B"/>
    <w:rsid w:val="006136EA"/>
    <w:rsid w:val="0061416A"/>
    <w:rsid w:val="006141C8"/>
    <w:rsid w:val="00614294"/>
    <w:rsid w:val="00614517"/>
    <w:rsid w:val="00614B02"/>
    <w:rsid w:val="006154E0"/>
    <w:rsid w:val="0061555E"/>
    <w:rsid w:val="00615E1A"/>
    <w:rsid w:val="006164E0"/>
    <w:rsid w:val="00617D65"/>
    <w:rsid w:val="00617FA3"/>
    <w:rsid w:val="0062027D"/>
    <w:rsid w:val="00620718"/>
    <w:rsid w:val="00621F02"/>
    <w:rsid w:val="006226A4"/>
    <w:rsid w:val="00622DF9"/>
    <w:rsid w:val="0062323E"/>
    <w:rsid w:val="00623A0D"/>
    <w:rsid w:val="00623BB3"/>
    <w:rsid w:val="00623EF1"/>
    <w:rsid w:val="00625429"/>
    <w:rsid w:val="00626C12"/>
    <w:rsid w:val="00627430"/>
    <w:rsid w:val="00627B67"/>
    <w:rsid w:val="00631113"/>
    <w:rsid w:val="00631740"/>
    <w:rsid w:val="00632C90"/>
    <w:rsid w:val="00635732"/>
    <w:rsid w:val="00635CB8"/>
    <w:rsid w:val="006364DA"/>
    <w:rsid w:val="0063650B"/>
    <w:rsid w:val="00636803"/>
    <w:rsid w:val="00636C32"/>
    <w:rsid w:val="00636E76"/>
    <w:rsid w:val="006377DC"/>
    <w:rsid w:val="00637997"/>
    <w:rsid w:val="00640DC9"/>
    <w:rsid w:val="00641978"/>
    <w:rsid w:val="00641F9B"/>
    <w:rsid w:val="006424B6"/>
    <w:rsid w:val="0064263E"/>
    <w:rsid w:val="00642CFF"/>
    <w:rsid w:val="0064317B"/>
    <w:rsid w:val="00643A01"/>
    <w:rsid w:val="00646BA0"/>
    <w:rsid w:val="006474C5"/>
    <w:rsid w:val="006502C9"/>
    <w:rsid w:val="00650FF4"/>
    <w:rsid w:val="006514D3"/>
    <w:rsid w:val="006518AC"/>
    <w:rsid w:val="00651F91"/>
    <w:rsid w:val="006531D2"/>
    <w:rsid w:val="006533DD"/>
    <w:rsid w:val="00653916"/>
    <w:rsid w:val="00654272"/>
    <w:rsid w:val="00654BEE"/>
    <w:rsid w:val="00654E7F"/>
    <w:rsid w:val="00654FF9"/>
    <w:rsid w:val="00656A62"/>
    <w:rsid w:val="00657646"/>
    <w:rsid w:val="006576DD"/>
    <w:rsid w:val="00657A1C"/>
    <w:rsid w:val="00660112"/>
    <w:rsid w:val="00661406"/>
    <w:rsid w:val="0066152C"/>
    <w:rsid w:val="00661BD5"/>
    <w:rsid w:val="00661E57"/>
    <w:rsid w:val="006625E4"/>
    <w:rsid w:val="0066318A"/>
    <w:rsid w:val="00663E43"/>
    <w:rsid w:val="006644EB"/>
    <w:rsid w:val="006657E9"/>
    <w:rsid w:val="0066712E"/>
    <w:rsid w:val="0066742F"/>
    <w:rsid w:val="00670223"/>
    <w:rsid w:val="00670AA5"/>
    <w:rsid w:val="00671114"/>
    <w:rsid w:val="00671376"/>
    <w:rsid w:val="00671433"/>
    <w:rsid w:val="0067196B"/>
    <w:rsid w:val="00671A73"/>
    <w:rsid w:val="006722F7"/>
    <w:rsid w:val="00672E90"/>
    <w:rsid w:val="006731B0"/>
    <w:rsid w:val="006734A5"/>
    <w:rsid w:val="00674201"/>
    <w:rsid w:val="00674C5D"/>
    <w:rsid w:val="006750C8"/>
    <w:rsid w:val="006761F2"/>
    <w:rsid w:val="00677048"/>
    <w:rsid w:val="006770F8"/>
    <w:rsid w:val="00677A40"/>
    <w:rsid w:val="00677FDE"/>
    <w:rsid w:val="0068081D"/>
    <w:rsid w:val="00680897"/>
    <w:rsid w:val="006818EA"/>
    <w:rsid w:val="00681BAB"/>
    <w:rsid w:val="0068261A"/>
    <w:rsid w:val="00682666"/>
    <w:rsid w:val="00682739"/>
    <w:rsid w:val="006827AC"/>
    <w:rsid w:val="006829DA"/>
    <w:rsid w:val="00682AB5"/>
    <w:rsid w:val="00682F41"/>
    <w:rsid w:val="00683D66"/>
    <w:rsid w:val="0068416A"/>
    <w:rsid w:val="006841AA"/>
    <w:rsid w:val="00684629"/>
    <w:rsid w:val="00684E6C"/>
    <w:rsid w:val="0068533C"/>
    <w:rsid w:val="006855D0"/>
    <w:rsid w:val="00686485"/>
    <w:rsid w:val="006869E7"/>
    <w:rsid w:val="00686B72"/>
    <w:rsid w:val="00686C0F"/>
    <w:rsid w:val="00686C76"/>
    <w:rsid w:val="006871E2"/>
    <w:rsid w:val="00687804"/>
    <w:rsid w:val="006909FB"/>
    <w:rsid w:val="00690A3C"/>
    <w:rsid w:val="00692F2A"/>
    <w:rsid w:val="006937BF"/>
    <w:rsid w:val="00693EBC"/>
    <w:rsid w:val="0069456A"/>
    <w:rsid w:val="0069457B"/>
    <w:rsid w:val="006947A5"/>
    <w:rsid w:val="00694A37"/>
    <w:rsid w:val="006958DA"/>
    <w:rsid w:val="0069599F"/>
    <w:rsid w:val="00695ED2"/>
    <w:rsid w:val="00695FA3"/>
    <w:rsid w:val="00696455"/>
    <w:rsid w:val="00696E8C"/>
    <w:rsid w:val="00696FE5"/>
    <w:rsid w:val="006970EB"/>
    <w:rsid w:val="006972B8"/>
    <w:rsid w:val="006978FA"/>
    <w:rsid w:val="00697B31"/>
    <w:rsid w:val="00697D9B"/>
    <w:rsid w:val="006A04B6"/>
    <w:rsid w:val="006A0EFE"/>
    <w:rsid w:val="006A1AFF"/>
    <w:rsid w:val="006A2874"/>
    <w:rsid w:val="006A32E7"/>
    <w:rsid w:val="006A3391"/>
    <w:rsid w:val="006A441A"/>
    <w:rsid w:val="006A4F4F"/>
    <w:rsid w:val="006A53A2"/>
    <w:rsid w:val="006A5637"/>
    <w:rsid w:val="006A5C64"/>
    <w:rsid w:val="006A5E46"/>
    <w:rsid w:val="006A608B"/>
    <w:rsid w:val="006A623C"/>
    <w:rsid w:val="006A62CE"/>
    <w:rsid w:val="006A630C"/>
    <w:rsid w:val="006A6C67"/>
    <w:rsid w:val="006A74A0"/>
    <w:rsid w:val="006A7DDE"/>
    <w:rsid w:val="006B0CCE"/>
    <w:rsid w:val="006B115A"/>
    <w:rsid w:val="006B1444"/>
    <w:rsid w:val="006B24C8"/>
    <w:rsid w:val="006B2A55"/>
    <w:rsid w:val="006B2B96"/>
    <w:rsid w:val="006B3197"/>
    <w:rsid w:val="006B39E2"/>
    <w:rsid w:val="006B50FB"/>
    <w:rsid w:val="006B54B7"/>
    <w:rsid w:val="006B5C69"/>
    <w:rsid w:val="006B64EE"/>
    <w:rsid w:val="006B6ADC"/>
    <w:rsid w:val="006B7DBD"/>
    <w:rsid w:val="006C07F5"/>
    <w:rsid w:val="006C08C7"/>
    <w:rsid w:val="006C0D19"/>
    <w:rsid w:val="006C0D30"/>
    <w:rsid w:val="006C1F7E"/>
    <w:rsid w:val="006C2BE9"/>
    <w:rsid w:val="006C3C06"/>
    <w:rsid w:val="006C3C66"/>
    <w:rsid w:val="006C660F"/>
    <w:rsid w:val="006C70AC"/>
    <w:rsid w:val="006C730B"/>
    <w:rsid w:val="006C7C9E"/>
    <w:rsid w:val="006C7FE7"/>
    <w:rsid w:val="006D010F"/>
    <w:rsid w:val="006D0BF8"/>
    <w:rsid w:val="006D11F5"/>
    <w:rsid w:val="006D18A2"/>
    <w:rsid w:val="006D1B9A"/>
    <w:rsid w:val="006D1C68"/>
    <w:rsid w:val="006D1F90"/>
    <w:rsid w:val="006D21EC"/>
    <w:rsid w:val="006D3B77"/>
    <w:rsid w:val="006D49E4"/>
    <w:rsid w:val="006D5596"/>
    <w:rsid w:val="006D6267"/>
    <w:rsid w:val="006D63F7"/>
    <w:rsid w:val="006D6D15"/>
    <w:rsid w:val="006D6DE7"/>
    <w:rsid w:val="006E0323"/>
    <w:rsid w:val="006E041A"/>
    <w:rsid w:val="006E06B3"/>
    <w:rsid w:val="006E1080"/>
    <w:rsid w:val="006E1318"/>
    <w:rsid w:val="006E1A56"/>
    <w:rsid w:val="006E2283"/>
    <w:rsid w:val="006E29C7"/>
    <w:rsid w:val="006E2CFE"/>
    <w:rsid w:val="006E2E55"/>
    <w:rsid w:val="006E2E8B"/>
    <w:rsid w:val="006E2EE7"/>
    <w:rsid w:val="006E363B"/>
    <w:rsid w:val="006E3C1F"/>
    <w:rsid w:val="006E427C"/>
    <w:rsid w:val="006E45F3"/>
    <w:rsid w:val="006E5002"/>
    <w:rsid w:val="006E5059"/>
    <w:rsid w:val="006E5316"/>
    <w:rsid w:val="006E53F0"/>
    <w:rsid w:val="006E54F4"/>
    <w:rsid w:val="006E57E5"/>
    <w:rsid w:val="006E586B"/>
    <w:rsid w:val="006E59A0"/>
    <w:rsid w:val="006E5D48"/>
    <w:rsid w:val="006E6219"/>
    <w:rsid w:val="006E6508"/>
    <w:rsid w:val="006E66C1"/>
    <w:rsid w:val="006E6823"/>
    <w:rsid w:val="006E77A0"/>
    <w:rsid w:val="006E7CC6"/>
    <w:rsid w:val="006E7F41"/>
    <w:rsid w:val="006F0117"/>
    <w:rsid w:val="006F121A"/>
    <w:rsid w:val="006F1ACB"/>
    <w:rsid w:val="006F23AD"/>
    <w:rsid w:val="006F2ABF"/>
    <w:rsid w:val="006F39BB"/>
    <w:rsid w:val="006F3CB4"/>
    <w:rsid w:val="006F3D87"/>
    <w:rsid w:val="006F43F1"/>
    <w:rsid w:val="006F4700"/>
    <w:rsid w:val="006F49A3"/>
    <w:rsid w:val="006F4B7A"/>
    <w:rsid w:val="006F5E2B"/>
    <w:rsid w:val="006F6126"/>
    <w:rsid w:val="006F6164"/>
    <w:rsid w:val="006F636D"/>
    <w:rsid w:val="006F6499"/>
    <w:rsid w:val="006F6FDB"/>
    <w:rsid w:val="006F73FC"/>
    <w:rsid w:val="006F7C35"/>
    <w:rsid w:val="00700132"/>
    <w:rsid w:val="0070052A"/>
    <w:rsid w:val="0070186E"/>
    <w:rsid w:val="00702906"/>
    <w:rsid w:val="00702A1F"/>
    <w:rsid w:val="00702CF9"/>
    <w:rsid w:val="007032FB"/>
    <w:rsid w:val="00703890"/>
    <w:rsid w:val="0070421C"/>
    <w:rsid w:val="007043E0"/>
    <w:rsid w:val="00705210"/>
    <w:rsid w:val="007054F1"/>
    <w:rsid w:val="00705B99"/>
    <w:rsid w:val="007067AD"/>
    <w:rsid w:val="00706C9F"/>
    <w:rsid w:val="00706D59"/>
    <w:rsid w:val="00706FCF"/>
    <w:rsid w:val="007075E3"/>
    <w:rsid w:val="007100D9"/>
    <w:rsid w:val="007102C0"/>
    <w:rsid w:val="007103CC"/>
    <w:rsid w:val="00710455"/>
    <w:rsid w:val="00711697"/>
    <w:rsid w:val="00711A0A"/>
    <w:rsid w:val="00711D83"/>
    <w:rsid w:val="00711F0D"/>
    <w:rsid w:val="007132E4"/>
    <w:rsid w:val="00713850"/>
    <w:rsid w:val="00713CF0"/>
    <w:rsid w:val="007160B3"/>
    <w:rsid w:val="00716208"/>
    <w:rsid w:val="00716585"/>
    <w:rsid w:val="007166A4"/>
    <w:rsid w:val="00716C2F"/>
    <w:rsid w:val="0071744B"/>
    <w:rsid w:val="0071746B"/>
    <w:rsid w:val="00717871"/>
    <w:rsid w:val="00717BA5"/>
    <w:rsid w:val="00720975"/>
    <w:rsid w:val="00722080"/>
    <w:rsid w:val="00722FEB"/>
    <w:rsid w:val="00723B5A"/>
    <w:rsid w:val="00724648"/>
    <w:rsid w:val="00724761"/>
    <w:rsid w:val="007248A2"/>
    <w:rsid w:val="00724CA7"/>
    <w:rsid w:val="00725E37"/>
    <w:rsid w:val="007265AE"/>
    <w:rsid w:val="00726F24"/>
    <w:rsid w:val="007275EE"/>
    <w:rsid w:val="007305D7"/>
    <w:rsid w:val="00730E0D"/>
    <w:rsid w:val="00731079"/>
    <w:rsid w:val="00731587"/>
    <w:rsid w:val="00731E4C"/>
    <w:rsid w:val="0073296A"/>
    <w:rsid w:val="00733050"/>
    <w:rsid w:val="0073385A"/>
    <w:rsid w:val="007348D1"/>
    <w:rsid w:val="00735F8B"/>
    <w:rsid w:val="00736117"/>
    <w:rsid w:val="0073616D"/>
    <w:rsid w:val="007405F0"/>
    <w:rsid w:val="007409F6"/>
    <w:rsid w:val="00740D70"/>
    <w:rsid w:val="00740F5B"/>
    <w:rsid w:val="007410EA"/>
    <w:rsid w:val="00741376"/>
    <w:rsid w:val="00741472"/>
    <w:rsid w:val="00742FCF"/>
    <w:rsid w:val="00743188"/>
    <w:rsid w:val="00743764"/>
    <w:rsid w:val="00743852"/>
    <w:rsid w:val="00743AE6"/>
    <w:rsid w:val="00743DAE"/>
    <w:rsid w:val="00744822"/>
    <w:rsid w:val="007450AE"/>
    <w:rsid w:val="007454D2"/>
    <w:rsid w:val="00745536"/>
    <w:rsid w:val="00745EE4"/>
    <w:rsid w:val="007463E3"/>
    <w:rsid w:val="00746DAE"/>
    <w:rsid w:val="0075100F"/>
    <w:rsid w:val="00751AF3"/>
    <w:rsid w:val="00752743"/>
    <w:rsid w:val="00752965"/>
    <w:rsid w:val="00752B4D"/>
    <w:rsid w:val="00752E9C"/>
    <w:rsid w:val="00752F1E"/>
    <w:rsid w:val="00753EE8"/>
    <w:rsid w:val="00753FC2"/>
    <w:rsid w:val="00754027"/>
    <w:rsid w:val="00755148"/>
    <w:rsid w:val="00755C0F"/>
    <w:rsid w:val="00756F7C"/>
    <w:rsid w:val="007574C9"/>
    <w:rsid w:val="007600BB"/>
    <w:rsid w:val="00760FA2"/>
    <w:rsid w:val="0076136E"/>
    <w:rsid w:val="007622AC"/>
    <w:rsid w:val="00762477"/>
    <w:rsid w:val="0076269F"/>
    <w:rsid w:val="00762D70"/>
    <w:rsid w:val="00763C57"/>
    <w:rsid w:val="00764B65"/>
    <w:rsid w:val="00764B76"/>
    <w:rsid w:val="00765E32"/>
    <w:rsid w:val="0076651F"/>
    <w:rsid w:val="0076669A"/>
    <w:rsid w:val="00766885"/>
    <w:rsid w:val="0076702E"/>
    <w:rsid w:val="00767AA0"/>
    <w:rsid w:val="00767F12"/>
    <w:rsid w:val="00770BF2"/>
    <w:rsid w:val="007711C1"/>
    <w:rsid w:val="00771530"/>
    <w:rsid w:val="0077157F"/>
    <w:rsid w:val="007719C0"/>
    <w:rsid w:val="0077268C"/>
    <w:rsid w:val="007732E4"/>
    <w:rsid w:val="00774882"/>
    <w:rsid w:val="00774A87"/>
    <w:rsid w:val="0077551E"/>
    <w:rsid w:val="00775DB1"/>
    <w:rsid w:val="00775DED"/>
    <w:rsid w:val="00776B7D"/>
    <w:rsid w:val="00776F83"/>
    <w:rsid w:val="00780181"/>
    <w:rsid w:val="00780713"/>
    <w:rsid w:val="00780A8D"/>
    <w:rsid w:val="00781290"/>
    <w:rsid w:val="007818AD"/>
    <w:rsid w:val="00782511"/>
    <w:rsid w:val="007826FD"/>
    <w:rsid w:val="007833FA"/>
    <w:rsid w:val="00783B73"/>
    <w:rsid w:val="00784578"/>
    <w:rsid w:val="00784869"/>
    <w:rsid w:val="00784875"/>
    <w:rsid w:val="00784FFD"/>
    <w:rsid w:val="007862BE"/>
    <w:rsid w:val="007864D1"/>
    <w:rsid w:val="0078724F"/>
    <w:rsid w:val="0078752E"/>
    <w:rsid w:val="007875B1"/>
    <w:rsid w:val="00790177"/>
    <w:rsid w:val="00790EC6"/>
    <w:rsid w:val="0079136B"/>
    <w:rsid w:val="00792B2F"/>
    <w:rsid w:val="00792B33"/>
    <w:rsid w:val="00793B8E"/>
    <w:rsid w:val="00793BB9"/>
    <w:rsid w:val="00794145"/>
    <w:rsid w:val="00794A12"/>
    <w:rsid w:val="00794C85"/>
    <w:rsid w:val="00794EA8"/>
    <w:rsid w:val="00795341"/>
    <w:rsid w:val="0079565C"/>
    <w:rsid w:val="0079583B"/>
    <w:rsid w:val="00795840"/>
    <w:rsid w:val="00795D22"/>
    <w:rsid w:val="0079666D"/>
    <w:rsid w:val="007A07B8"/>
    <w:rsid w:val="007A1BC3"/>
    <w:rsid w:val="007A2530"/>
    <w:rsid w:val="007A4792"/>
    <w:rsid w:val="007A48B0"/>
    <w:rsid w:val="007A5370"/>
    <w:rsid w:val="007A5653"/>
    <w:rsid w:val="007A59D2"/>
    <w:rsid w:val="007A5E40"/>
    <w:rsid w:val="007A640F"/>
    <w:rsid w:val="007B04B9"/>
    <w:rsid w:val="007B0831"/>
    <w:rsid w:val="007B0C4D"/>
    <w:rsid w:val="007B13DF"/>
    <w:rsid w:val="007B220B"/>
    <w:rsid w:val="007B2983"/>
    <w:rsid w:val="007B39B7"/>
    <w:rsid w:val="007B421E"/>
    <w:rsid w:val="007B558A"/>
    <w:rsid w:val="007B5A3F"/>
    <w:rsid w:val="007B6BC1"/>
    <w:rsid w:val="007B718E"/>
    <w:rsid w:val="007B724D"/>
    <w:rsid w:val="007B7373"/>
    <w:rsid w:val="007B767B"/>
    <w:rsid w:val="007B7ACF"/>
    <w:rsid w:val="007B7D09"/>
    <w:rsid w:val="007C0452"/>
    <w:rsid w:val="007C0E6C"/>
    <w:rsid w:val="007C145F"/>
    <w:rsid w:val="007C15A6"/>
    <w:rsid w:val="007C1EA5"/>
    <w:rsid w:val="007C2A07"/>
    <w:rsid w:val="007C3341"/>
    <w:rsid w:val="007C3394"/>
    <w:rsid w:val="007C3AA0"/>
    <w:rsid w:val="007C3E68"/>
    <w:rsid w:val="007C48DE"/>
    <w:rsid w:val="007C4C1D"/>
    <w:rsid w:val="007C566B"/>
    <w:rsid w:val="007C5C71"/>
    <w:rsid w:val="007C5E0C"/>
    <w:rsid w:val="007C60BE"/>
    <w:rsid w:val="007C63CC"/>
    <w:rsid w:val="007C6727"/>
    <w:rsid w:val="007C7AF8"/>
    <w:rsid w:val="007D26D5"/>
    <w:rsid w:val="007D2AF6"/>
    <w:rsid w:val="007D345A"/>
    <w:rsid w:val="007D406E"/>
    <w:rsid w:val="007D4EB1"/>
    <w:rsid w:val="007D6F59"/>
    <w:rsid w:val="007D7068"/>
    <w:rsid w:val="007D7367"/>
    <w:rsid w:val="007D7B4E"/>
    <w:rsid w:val="007E034E"/>
    <w:rsid w:val="007E06A8"/>
    <w:rsid w:val="007E0DF4"/>
    <w:rsid w:val="007E0E1F"/>
    <w:rsid w:val="007E14F8"/>
    <w:rsid w:val="007E1FBA"/>
    <w:rsid w:val="007E20AD"/>
    <w:rsid w:val="007E238B"/>
    <w:rsid w:val="007E2CD2"/>
    <w:rsid w:val="007E3761"/>
    <w:rsid w:val="007E3F65"/>
    <w:rsid w:val="007E5070"/>
    <w:rsid w:val="007E533B"/>
    <w:rsid w:val="007E5D8D"/>
    <w:rsid w:val="007E7936"/>
    <w:rsid w:val="007F1EBC"/>
    <w:rsid w:val="007F2945"/>
    <w:rsid w:val="007F3AD1"/>
    <w:rsid w:val="007F3CBB"/>
    <w:rsid w:val="007F3F58"/>
    <w:rsid w:val="007F5008"/>
    <w:rsid w:val="007F5031"/>
    <w:rsid w:val="007F5452"/>
    <w:rsid w:val="007F5563"/>
    <w:rsid w:val="007F5AD1"/>
    <w:rsid w:val="007F5C94"/>
    <w:rsid w:val="007F67BB"/>
    <w:rsid w:val="007F6F7B"/>
    <w:rsid w:val="007F7338"/>
    <w:rsid w:val="007F767F"/>
    <w:rsid w:val="00800191"/>
    <w:rsid w:val="008009F2"/>
    <w:rsid w:val="0080130C"/>
    <w:rsid w:val="00801EF0"/>
    <w:rsid w:val="00801F53"/>
    <w:rsid w:val="00804500"/>
    <w:rsid w:val="00804C24"/>
    <w:rsid w:val="008051B9"/>
    <w:rsid w:val="0080532D"/>
    <w:rsid w:val="00805CC7"/>
    <w:rsid w:val="00805D0E"/>
    <w:rsid w:val="00806374"/>
    <w:rsid w:val="008064F5"/>
    <w:rsid w:val="00806865"/>
    <w:rsid w:val="00807703"/>
    <w:rsid w:val="00807A22"/>
    <w:rsid w:val="00810EC3"/>
    <w:rsid w:val="0081112A"/>
    <w:rsid w:val="00811685"/>
    <w:rsid w:val="008118A4"/>
    <w:rsid w:val="00811CE4"/>
    <w:rsid w:val="0081228E"/>
    <w:rsid w:val="00814465"/>
    <w:rsid w:val="00814689"/>
    <w:rsid w:val="00814B1F"/>
    <w:rsid w:val="00814C3A"/>
    <w:rsid w:val="00814D8B"/>
    <w:rsid w:val="00815688"/>
    <w:rsid w:val="00815C81"/>
    <w:rsid w:val="008160AE"/>
    <w:rsid w:val="00816178"/>
    <w:rsid w:val="008166DC"/>
    <w:rsid w:val="00816EFD"/>
    <w:rsid w:val="00820075"/>
    <w:rsid w:val="00820944"/>
    <w:rsid w:val="008218A6"/>
    <w:rsid w:val="00821A16"/>
    <w:rsid w:val="00821D8A"/>
    <w:rsid w:val="00822055"/>
    <w:rsid w:val="00822AEC"/>
    <w:rsid w:val="00822C83"/>
    <w:rsid w:val="008243DC"/>
    <w:rsid w:val="008247ED"/>
    <w:rsid w:val="008249D0"/>
    <w:rsid w:val="00824E81"/>
    <w:rsid w:val="0082529E"/>
    <w:rsid w:val="00825D2F"/>
    <w:rsid w:val="008268D5"/>
    <w:rsid w:val="00826F84"/>
    <w:rsid w:val="008270D8"/>
    <w:rsid w:val="00827249"/>
    <w:rsid w:val="00827C31"/>
    <w:rsid w:val="00827C7F"/>
    <w:rsid w:val="0083078D"/>
    <w:rsid w:val="00830EC8"/>
    <w:rsid w:val="008315D6"/>
    <w:rsid w:val="0083184F"/>
    <w:rsid w:val="00831B35"/>
    <w:rsid w:val="00832900"/>
    <w:rsid w:val="00832B1E"/>
    <w:rsid w:val="008330F8"/>
    <w:rsid w:val="0083331E"/>
    <w:rsid w:val="0083333D"/>
    <w:rsid w:val="008333B8"/>
    <w:rsid w:val="0083362C"/>
    <w:rsid w:val="00833D3D"/>
    <w:rsid w:val="00833E8A"/>
    <w:rsid w:val="0083421E"/>
    <w:rsid w:val="00834418"/>
    <w:rsid w:val="00835809"/>
    <w:rsid w:val="00835BF4"/>
    <w:rsid w:val="0083687A"/>
    <w:rsid w:val="00836C24"/>
    <w:rsid w:val="008370AC"/>
    <w:rsid w:val="008370C4"/>
    <w:rsid w:val="00837E02"/>
    <w:rsid w:val="008408E5"/>
    <w:rsid w:val="00841024"/>
    <w:rsid w:val="0084140F"/>
    <w:rsid w:val="0084260C"/>
    <w:rsid w:val="0084287C"/>
    <w:rsid w:val="00843323"/>
    <w:rsid w:val="00843743"/>
    <w:rsid w:val="00843A5E"/>
    <w:rsid w:val="00843F46"/>
    <w:rsid w:val="0084408D"/>
    <w:rsid w:val="0084420F"/>
    <w:rsid w:val="008448B7"/>
    <w:rsid w:val="00844CB1"/>
    <w:rsid w:val="00845260"/>
    <w:rsid w:val="008455DE"/>
    <w:rsid w:val="0084585A"/>
    <w:rsid w:val="00845C0D"/>
    <w:rsid w:val="00845FD1"/>
    <w:rsid w:val="008460FA"/>
    <w:rsid w:val="00846984"/>
    <w:rsid w:val="00847093"/>
    <w:rsid w:val="008473A5"/>
    <w:rsid w:val="00847ABE"/>
    <w:rsid w:val="0085033C"/>
    <w:rsid w:val="00850626"/>
    <w:rsid w:val="00851207"/>
    <w:rsid w:val="00851372"/>
    <w:rsid w:val="00851A76"/>
    <w:rsid w:val="00851E54"/>
    <w:rsid w:val="00851E55"/>
    <w:rsid w:val="00851F16"/>
    <w:rsid w:val="008520FD"/>
    <w:rsid w:val="00852C45"/>
    <w:rsid w:val="008538D1"/>
    <w:rsid w:val="00854331"/>
    <w:rsid w:val="00854CD4"/>
    <w:rsid w:val="0085524D"/>
    <w:rsid w:val="00855767"/>
    <w:rsid w:val="0085652C"/>
    <w:rsid w:val="00856719"/>
    <w:rsid w:val="008568F0"/>
    <w:rsid w:val="00857410"/>
    <w:rsid w:val="00857F78"/>
    <w:rsid w:val="00860088"/>
    <w:rsid w:val="0086019E"/>
    <w:rsid w:val="008604D1"/>
    <w:rsid w:val="00860ED9"/>
    <w:rsid w:val="00860EE1"/>
    <w:rsid w:val="008613C2"/>
    <w:rsid w:val="008615A4"/>
    <w:rsid w:val="0086182B"/>
    <w:rsid w:val="00861E9D"/>
    <w:rsid w:val="008626C3"/>
    <w:rsid w:val="00862945"/>
    <w:rsid w:val="00862F98"/>
    <w:rsid w:val="0086375C"/>
    <w:rsid w:val="00863934"/>
    <w:rsid w:val="00863C16"/>
    <w:rsid w:val="00865748"/>
    <w:rsid w:val="0086607E"/>
    <w:rsid w:val="008664A3"/>
    <w:rsid w:val="00867BBD"/>
    <w:rsid w:val="00867CA3"/>
    <w:rsid w:val="008708FE"/>
    <w:rsid w:val="00870A07"/>
    <w:rsid w:val="00870EA3"/>
    <w:rsid w:val="00870FDA"/>
    <w:rsid w:val="008715A8"/>
    <w:rsid w:val="00871F15"/>
    <w:rsid w:val="008723DD"/>
    <w:rsid w:val="00872949"/>
    <w:rsid w:val="00873108"/>
    <w:rsid w:val="0087325E"/>
    <w:rsid w:val="00873538"/>
    <w:rsid w:val="008745D0"/>
    <w:rsid w:val="00874DFE"/>
    <w:rsid w:val="0087576F"/>
    <w:rsid w:val="00875B68"/>
    <w:rsid w:val="00876D06"/>
    <w:rsid w:val="00877295"/>
    <w:rsid w:val="008775DD"/>
    <w:rsid w:val="00877962"/>
    <w:rsid w:val="00877BFA"/>
    <w:rsid w:val="00877C7A"/>
    <w:rsid w:val="008800A7"/>
    <w:rsid w:val="00880788"/>
    <w:rsid w:val="008808CC"/>
    <w:rsid w:val="00881DF7"/>
    <w:rsid w:val="008820FF"/>
    <w:rsid w:val="00883756"/>
    <w:rsid w:val="0088384B"/>
    <w:rsid w:val="00883BFD"/>
    <w:rsid w:val="00883D3D"/>
    <w:rsid w:val="00883D93"/>
    <w:rsid w:val="00885CAD"/>
    <w:rsid w:val="0088624D"/>
    <w:rsid w:val="00887336"/>
    <w:rsid w:val="008876E1"/>
    <w:rsid w:val="0089030C"/>
    <w:rsid w:val="00891989"/>
    <w:rsid w:val="00891A97"/>
    <w:rsid w:val="00891CD4"/>
    <w:rsid w:val="00891FAB"/>
    <w:rsid w:val="008924E9"/>
    <w:rsid w:val="008928C7"/>
    <w:rsid w:val="0089494F"/>
    <w:rsid w:val="00895B0C"/>
    <w:rsid w:val="00895FBD"/>
    <w:rsid w:val="00896325"/>
    <w:rsid w:val="00896A5C"/>
    <w:rsid w:val="00896AD1"/>
    <w:rsid w:val="008978EF"/>
    <w:rsid w:val="00897D76"/>
    <w:rsid w:val="008A03A8"/>
    <w:rsid w:val="008A05BE"/>
    <w:rsid w:val="008A1191"/>
    <w:rsid w:val="008A244C"/>
    <w:rsid w:val="008A2DE2"/>
    <w:rsid w:val="008A3C3F"/>
    <w:rsid w:val="008A4132"/>
    <w:rsid w:val="008A42F4"/>
    <w:rsid w:val="008A45AB"/>
    <w:rsid w:val="008A4B53"/>
    <w:rsid w:val="008A4FD4"/>
    <w:rsid w:val="008A7247"/>
    <w:rsid w:val="008B1CEA"/>
    <w:rsid w:val="008B2389"/>
    <w:rsid w:val="008B2717"/>
    <w:rsid w:val="008B36A9"/>
    <w:rsid w:val="008B3E8F"/>
    <w:rsid w:val="008B423F"/>
    <w:rsid w:val="008B53BC"/>
    <w:rsid w:val="008B5598"/>
    <w:rsid w:val="008B5A43"/>
    <w:rsid w:val="008B6482"/>
    <w:rsid w:val="008B64E4"/>
    <w:rsid w:val="008B6996"/>
    <w:rsid w:val="008B7C9B"/>
    <w:rsid w:val="008B7CB6"/>
    <w:rsid w:val="008C0EC5"/>
    <w:rsid w:val="008C1349"/>
    <w:rsid w:val="008C1668"/>
    <w:rsid w:val="008C1CC7"/>
    <w:rsid w:val="008C28A9"/>
    <w:rsid w:val="008C347F"/>
    <w:rsid w:val="008C3DDD"/>
    <w:rsid w:val="008C40EE"/>
    <w:rsid w:val="008C4294"/>
    <w:rsid w:val="008C4AC3"/>
    <w:rsid w:val="008C59EB"/>
    <w:rsid w:val="008C5A63"/>
    <w:rsid w:val="008C73CE"/>
    <w:rsid w:val="008C7812"/>
    <w:rsid w:val="008C7A5E"/>
    <w:rsid w:val="008D0031"/>
    <w:rsid w:val="008D0186"/>
    <w:rsid w:val="008D0223"/>
    <w:rsid w:val="008D06B5"/>
    <w:rsid w:val="008D1093"/>
    <w:rsid w:val="008D11D7"/>
    <w:rsid w:val="008D17CE"/>
    <w:rsid w:val="008D1A4E"/>
    <w:rsid w:val="008D1C29"/>
    <w:rsid w:val="008D20F0"/>
    <w:rsid w:val="008D2F76"/>
    <w:rsid w:val="008D3166"/>
    <w:rsid w:val="008D35AA"/>
    <w:rsid w:val="008D4688"/>
    <w:rsid w:val="008D54D0"/>
    <w:rsid w:val="008D6509"/>
    <w:rsid w:val="008D6C19"/>
    <w:rsid w:val="008D6F91"/>
    <w:rsid w:val="008D766E"/>
    <w:rsid w:val="008D78ED"/>
    <w:rsid w:val="008D7A19"/>
    <w:rsid w:val="008D7FD7"/>
    <w:rsid w:val="008E03F8"/>
    <w:rsid w:val="008E1112"/>
    <w:rsid w:val="008E12A1"/>
    <w:rsid w:val="008E169F"/>
    <w:rsid w:val="008E2001"/>
    <w:rsid w:val="008E2739"/>
    <w:rsid w:val="008E28CE"/>
    <w:rsid w:val="008E2F8E"/>
    <w:rsid w:val="008E315C"/>
    <w:rsid w:val="008E3CC5"/>
    <w:rsid w:val="008E40B3"/>
    <w:rsid w:val="008E5A2A"/>
    <w:rsid w:val="008E6EB7"/>
    <w:rsid w:val="008E7540"/>
    <w:rsid w:val="008E78FE"/>
    <w:rsid w:val="008E7A79"/>
    <w:rsid w:val="008F0035"/>
    <w:rsid w:val="008F08B7"/>
    <w:rsid w:val="008F09F4"/>
    <w:rsid w:val="008F0F30"/>
    <w:rsid w:val="008F14F0"/>
    <w:rsid w:val="008F16A1"/>
    <w:rsid w:val="008F1A70"/>
    <w:rsid w:val="008F1D1C"/>
    <w:rsid w:val="008F238D"/>
    <w:rsid w:val="008F2687"/>
    <w:rsid w:val="008F3009"/>
    <w:rsid w:val="008F3249"/>
    <w:rsid w:val="008F3398"/>
    <w:rsid w:val="008F39C5"/>
    <w:rsid w:val="008F3D09"/>
    <w:rsid w:val="008F46FF"/>
    <w:rsid w:val="008F50CD"/>
    <w:rsid w:val="008F558C"/>
    <w:rsid w:val="008F6AA3"/>
    <w:rsid w:val="008F6D64"/>
    <w:rsid w:val="008F7028"/>
    <w:rsid w:val="009003AD"/>
    <w:rsid w:val="009025D1"/>
    <w:rsid w:val="0090303C"/>
    <w:rsid w:val="00903B88"/>
    <w:rsid w:val="00903FD7"/>
    <w:rsid w:val="00904164"/>
    <w:rsid w:val="00904791"/>
    <w:rsid w:val="00905D53"/>
    <w:rsid w:val="00905DD6"/>
    <w:rsid w:val="00906302"/>
    <w:rsid w:val="00907097"/>
    <w:rsid w:val="0090775F"/>
    <w:rsid w:val="00907D45"/>
    <w:rsid w:val="009106A4"/>
    <w:rsid w:val="00910895"/>
    <w:rsid w:val="00910A7F"/>
    <w:rsid w:val="0091121D"/>
    <w:rsid w:val="00912017"/>
    <w:rsid w:val="00912C6C"/>
    <w:rsid w:val="00912EFC"/>
    <w:rsid w:val="0091320D"/>
    <w:rsid w:val="00913359"/>
    <w:rsid w:val="0091343D"/>
    <w:rsid w:val="009136F4"/>
    <w:rsid w:val="00914113"/>
    <w:rsid w:val="00914D22"/>
    <w:rsid w:val="009150A3"/>
    <w:rsid w:val="00915242"/>
    <w:rsid w:val="0091540D"/>
    <w:rsid w:val="00916AA9"/>
    <w:rsid w:val="00916D39"/>
    <w:rsid w:val="009176F4"/>
    <w:rsid w:val="00920D0F"/>
    <w:rsid w:val="00920DDC"/>
    <w:rsid w:val="00921D32"/>
    <w:rsid w:val="009220F5"/>
    <w:rsid w:val="009224D2"/>
    <w:rsid w:val="00923958"/>
    <w:rsid w:val="00923FBB"/>
    <w:rsid w:val="0092428C"/>
    <w:rsid w:val="00924EA2"/>
    <w:rsid w:val="00924F35"/>
    <w:rsid w:val="00925558"/>
    <w:rsid w:val="00925CF2"/>
    <w:rsid w:val="00925F7A"/>
    <w:rsid w:val="00926BEB"/>
    <w:rsid w:val="00927250"/>
    <w:rsid w:val="00927DAE"/>
    <w:rsid w:val="0093008D"/>
    <w:rsid w:val="00930D8B"/>
    <w:rsid w:val="00931D1A"/>
    <w:rsid w:val="00932E12"/>
    <w:rsid w:val="00933657"/>
    <w:rsid w:val="00933D61"/>
    <w:rsid w:val="009341A9"/>
    <w:rsid w:val="009349EA"/>
    <w:rsid w:val="00934B25"/>
    <w:rsid w:val="00934E99"/>
    <w:rsid w:val="00936BB1"/>
    <w:rsid w:val="00937786"/>
    <w:rsid w:val="0093784C"/>
    <w:rsid w:val="009400C2"/>
    <w:rsid w:val="009417EC"/>
    <w:rsid w:val="009418AE"/>
    <w:rsid w:val="009427E1"/>
    <w:rsid w:val="009430BE"/>
    <w:rsid w:val="009431A6"/>
    <w:rsid w:val="009435E7"/>
    <w:rsid w:val="0094378B"/>
    <w:rsid w:val="00943E39"/>
    <w:rsid w:val="0094469B"/>
    <w:rsid w:val="00944743"/>
    <w:rsid w:val="00945EA5"/>
    <w:rsid w:val="00946DAB"/>
    <w:rsid w:val="00946DFB"/>
    <w:rsid w:val="00947CD4"/>
    <w:rsid w:val="00950421"/>
    <w:rsid w:val="009509E8"/>
    <w:rsid w:val="00950FD2"/>
    <w:rsid w:val="009516B4"/>
    <w:rsid w:val="00951883"/>
    <w:rsid w:val="00951976"/>
    <w:rsid w:val="00952845"/>
    <w:rsid w:val="00952AF4"/>
    <w:rsid w:val="00952E53"/>
    <w:rsid w:val="00953A06"/>
    <w:rsid w:val="00953CC8"/>
    <w:rsid w:val="00953D60"/>
    <w:rsid w:val="00953FB5"/>
    <w:rsid w:val="0095456D"/>
    <w:rsid w:val="00954590"/>
    <w:rsid w:val="00954907"/>
    <w:rsid w:val="00954D64"/>
    <w:rsid w:val="0095581A"/>
    <w:rsid w:val="00955A11"/>
    <w:rsid w:val="0095602C"/>
    <w:rsid w:val="009560DF"/>
    <w:rsid w:val="009562E3"/>
    <w:rsid w:val="0095698A"/>
    <w:rsid w:val="00957FAB"/>
    <w:rsid w:val="00962973"/>
    <w:rsid w:val="00962B4D"/>
    <w:rsid w:val="00962BFC"/>
    <w:rsid w:val="00962E72"/>
    <w:rsid w:val="00963501"/>
    <w:rsid w:val="009641C5"/>
    <w:rsid w:val="009646ED"/>
    <w:rsid w:val="0096479E"/>
    <w:rsid w:val="00964EF3"/>
    <w:rsid w:val="00967233"/>
    <w:rsid w:val="00971DC7"/>
    <w:rsid w:val="00974553"/>
    <w:rsid w:val="00974D8C"/>
    <w:rsid w:val="00974ED5"/>
    <w:rsid w:val="009752C4"/>
    <w:rsid w:val="009755AB"/>
    <w:rsid w:val="00975906"/>
    <w:rsid w:val="00975B77"/>
    <w:rsid w:val="00975FDA"/>
    <w:rsid w:val="009770CE"/>
    <w:rsid w:val="009775DA"/>
    <w:rsid w:val="009807A0"/>
    <w:rsid w:val="00980C1F"/>
    <w:rsid w:val="00980C4F"/>
    <w:rsid w:val="00981622"/>
    <w:rsid w:val="00981746"/>
    <w:rsid w:val="00981E0B"/>
    <w:rsid w:val="00982C06"/>
    <w:rsid w:val="009835FF"/>
    <w:rsid w:val="00983631"/>
    <w:rsid w:val="00983E1A"/>
    <w:rsid w:val="00984D0C"/>
    <w:rsid w:val="0098517B"/>
    <w:rsid w:val="00986179"/>
    <w:rsid w:val="0098617C"/>
    <w:rsid w:val="00986790"/>
    <w:rsid w:val="009869D9"/>
    <w:rsid w:val="00987506"/>
    <w:rsid w:val="00987B4E"/>
    <w:rsid w:val="00987C4F"/>
    <w:rsid w:val="00987E10"/>
    <w:rsid w:val="00990304"/>
    <w:rsid w:val="0099090D"/>
    <w:rsid w:val="00990933"/>
    <w:rsid w:val="00990ECA"/>
    <w:rsid w:val="0099211B"/>
    <w:rsid w:val="00992EE1"/>
    <w:rsid w:val="009930E0"/>
    <w:rsid w:val="00994886"/>
    <w:rsid w:val="00994A94"/>
    <w:rsid w:val="00994E7F"/>
    <w:rsid w:val="009953D3"/>
    <w:rsid w:val="00995964"/>
    <w:rsid w:val="00996177"/>
    <w:rsid w:val="00996656"/>
    <w:rsid w:val="009967A6"/>
    <w:rsid w:val="00996AFE"/>
    <w:rsid w:val="009A0786"/>
    <w:rsid w:val="009A08D2"/>
    <w:rsid w:val="009A0CD9"/>
    <w:rsid w:val="009A14F4"/>
    <w:rsid w:val="009A1DA3"/>
    <w:rsid w:val="009A4493"/>
    <w:rsid w:val="009A4557"/>
    <w:rsid w:val="009A511E"/>
    <w:rsid w:val="009A54B4"/>
    <w:rsid w:val="009A559F"/>
    <w:rsid w:val="009A59D3"/>
    <w:rsid w:val="009A609C"/>
    <w:rsid w:val="009A636A"/>
    <w:rsid w:val="009A6405"/>
    <w:rsid w:val="009A6C54"/>
    <w:rsid w:val="009A7332"/>
    <w:rsid w:val="009A7567"/>
    <w:rsid w:val="009A7907"/>
    <w:rsid w:val="009B03AF"/>
    <w:rsid w:val="009B16D5"/>
    <w:rsid w:val="009B19CD"/>
    <w:rsid w:val="009B1F23"/>
    <w:rsid w:val="009B25EF"/>
    <w:rsid w:val="009B290C"/>
    <w:rsid w:val="009B2CEE"/>
    <w:rsid w:val="009B2D76"/>
    <w:rsid w:val="009B3628"/>
    <w:rsid w:val="009B468E"/>
    <w:rsid w:val="009B47A8"/>
    <w:rsid w:val="009B4C41"/>
    <w:rsid w:val="009B54B2"/>
    <w:rsid w:val="009B6552"/>
    <w:rsid w:val="009B6989"/>
    <w:rsid w:val="009B6F08"/>
    <w:rsid w:val="009B70C8"/>
    <w:rsid w:val="009B7195"/>
    <w:rsid w:val="009B758A"/>
    <w:rsid w:val="009B769C"/>
    <w:rsid w:val="009B7FE6"/>
    <w:rsid w:val="009C0030"/>
    <w:rsid w:val="009C022F"/>
    <w:rsid w:val="009C0704"/>
    <w:rsid w:val="009C0787"/>
    <w:rsid w:val="009C07C2"/>
    <w:rsid w:val="009C0E46"/>
    <w:rsid w:val="009C2B1B"/>
    <w:rsid w:val="009C2BB6"/>
    <w:rsid w:val="009C2FD8"/>
    <w:rsid w:val="009C3700"/>
    <w:rsid w:val="009C3C6F"/>
    <w:rsid w:val="009C3F27"/>
    <w:rsid w:val="009C3F36"/>
    <w:rsid w:val="009C4055"/>
    <w:rsid w:val="009C4E42"/>
    <w:rsid w:val="009C4EA6"/>
    <w:rsid w:val="009C619B"/>
    <w:rsid w:val="009C644B"/>
    <w:rsid w:val="009C662D"/>
    <w:rsid w:val="009C754D"/>
    <w:rsid w:val="009D0221"/>
    <w:rsid w:val="009D0AA5"/>
    <w:rsid w:val="009D1759"/>
    <w:rsid w:val="009D19C3"/>
    <w:rsid w:val="009D1DC2"/>
    <w:rsid w:val="009D258F"/>
    <w:rsid w:val="009D26EB"/>
    <w:rsid w:val="009D3550"/>
    <w:rsid w:val="009D3821"/>
    <w:rsid w:val="009D3DE0"/>
    <w:rsid w:val="009D47FE"/>
    <w:rsid w:val="009D48B3"/>
    <w:rsid w:val="009D4DDA"/>
    <w:rsid w:val="009D5619"/>
    <w:rsid w:val="009D584D"/>
    <w:rsid w:val="009D5C36"/>
    <w:rsid w:val="009D646C"/>
    <w:rsid w:val="009D6539"/>
    <w:rsid w:val="009D68AC"/>
    <w:rsid w:val="009D740D"/>
    <w:rsid w:val="009D7B05"/>
    <w:rsid w:val="009D7EDD"/>
    <w:rsid w:val="009E0161"/>
    <w:rsid w:val="009E022B"/>
    <w:rsid w:val="009E05C4"/>
    <w:rsid w:val="009E1441"/>
    <w:rsid w:val="009E1A75"/>
    <w:rsid w:val="009E2320"/>
    <w:rsid w:val="009E268E"/>
    <w:rsid w:val="009E2843"/>
    <w:rsid w:val="009E304C"/>
    <w:rsid w:val="009E30BA"/>
    <w:rsid w:val="009E3337"/>
    <w:rsid w:val="009E360A"/>
    <w:rsid w:val="009E3946"/>
    <w:rsid w:val="009E3C02"/>
    <w:rsid w:val="009E42C3"/>
    <w:rsid w:val="009E52D7"/>
    <w:rsid w:val="009E5525"/>
    <w:rsid w:val="009E56F1"/>
    <w:rsid w:val="009E59DB"/>
    <w:rsid w:val="009E5A95"/>
    <w:rsid w:val="009E6D35"/>
    <w:rsid w:val="009E70F3"/>
    <w:rsid w:val="009E7586"/>
    <w:rsid w:val="009E75F9"/>
    <w:rsid w:val="009E7A26"/>
    <w:rsid w:val="009F03BA"/>
    <w:rsid w:val="009F0977"/>
    <w:rsid w:val="009F1239"/>
    <w:rsid w:val="009F1292"/>
    <w:rsid w:val="009F1D1E"/>
    <w:rsid w:val="009F1F31"/>
    <w:rsid w:val="009F225D"/>
    <w:rsid w:val="009F2DAD"/>
    <w:rsid w:val="009F345A"/>
    <w:rsid w:val="009F3577"/>
    <w:rsid w:val="009F4D6E"/>
    <w:rsid w:val="009F5A07"/>
    <w:rsid w:val="009F5FA8"/>
    <w:rsid w:val="009F6B4E"/>
    <w:rsid w:val="009F6DCB"/>
    <w:rsid w:val="009F723B"/>
    <w:rsid w:val="009F7A9A"/>
    <w:rsid w:val="009F7E5E"/>
    <w:rsid w:val="009F7EDE"/>
    <w:rsid w:val="00A0030E"/>
    <w:rsid w:val="00A00666"/>
    <w:rsid w:val="00A0087D"/>
    <w:rsid w:val="00A00D35"/>
    <w:rsid w:val="00A01384"/>
    <w:rsid w:val="00A0209B"/>
    <w:rsid w:val="00A0225F"/>
    <w:rsid w:val="00A024DE"/>
    <w:rsid w:val="00A02736"/>
    <w:rsid w:val="00A02A39"/>
    <w:rsid w:val="00A02AD3"/>
    <w:rsid w:val="00A02E4C"/>
    <w:rsid w:val="00A02EF6"/>
    <w:rsid w:val="00A03543"/>
    <w:rsid w:val="00A03863"/>
    <w:rsid w:val="00A04395"/>
    <w:rsid w:val="00A0473E"/>
    <w:rsid w:val="00A05A2A"/>
    <w:rsid w:val="00A05FF2"/>
    <w:rsid w:val="00A06112"/>
    <w:rsid w:val="00A06572"/>
    <w:rsid w:val="00A06852"/>
    <w:rsid w:val="00A06CFC"/>
    <w:rsid w:val="00A0722F"/>
    <w:rsid w:val="00A0781B"/>
    <w:rsid w:val="00A0791F"/>
    <w:rsid w:val="00A07A77"/>
    <w:rsid w:val="00A10089"/>
    <w:rsid w:val="00A1166D"/>
    <w:rsid w:val="00A12307"/>
    <w:rsid w:val="00A1252A"/>
    <w:rsid w:val="00A12614"/>
    <w:rsid w:val="00A130AB"/>
    <w:rsid w:val="00A1452C"/>
    <w:rsid w:val="00A146AE"/>
    <w:rsid w:val="00A14C0A"/>
    <w:rsid w:val="00A15112"/>
    <w:rsid w:val="00A152C6"/>
    <w:rsid w:val="00A15476"/>
    <w:rsid w:val="00A1591F"/>
    <w:rsid w:val="00A15BD1"/>
    <w:rsid w:val="00A15CF3"/>
    <w:rsid w:val="00A17530"/>
    <w:rsid w:val="00A17B1A"/>
    <w:rsid w:val="00A17FD0"/>
    <w:rsid w:val="00A209CF"/>
    <w:rsid w:val="00A20C24"/>
    <w:rsid w:val="00A2112A"/>
    <w:rsid w:val="00A2113A"/>
    <w:rsid w:val="00A2219A"/>
    <w:rsid w:val="00A22830"/>
    <w:rsid w:val="00A23186"/>
    <w:rsid w:val="00A233B6"/>
    <w:rsid w:val="00A237CB"/>
    <w:rsid w:val="00A23898"/>
    <w:rsid w:val="00A2429D"/>
    <w:rsid w:val="00A24599"/>
    <w:rsid w:val="00A246C9"/>
    <w:rsid w:val="00A247FF"/>
    <w:rsid w:val="00A24DC3"/>
    <w:rsid w:val="00A24ED0"/>
    <w:rsid w:val="00A255E5"/>
    <w:rsid w:val="00A257E6"/>
    <w:rsid w:val="00A258CD"/>
    <w:rsid w:val="00A25C02"/>
    <w:rsid w:val="00A25C9E"/>
    <w:rsid w:val="00A25FE9"/>
    <w:rsid w:val="00A268DF"/>
    <w:rsid w:val="00A2712D"/>
    <w:rsid w:val="00A272A8"/>
    <w:rsid w:val="00A275EA"/>
    <w:rsid w:val="00A30394"/>
    <w:rsid w:val="00A31F29"/>
    <w:rsid w:val="00A31F38"/>
    <w:rsid w:val="00A325FD"/>
    <w:rsid w:val="00A330F4"/>
    <w:rsid w:val="00A33934"/>
    <w:rsid w:val="00A33E16"/>
    <w:rsid w:val="00A340CF"/>
    <w:rsid w:val="00A34117"/>
    <w:rsid w:val="00A34531"/>
    <w:rsid w:val="00A34AF3"/>
    <w:rsid w:val="00A34CEC"/>
    <w:rsid w:val="00A34E83"/>
    <w:rsid w:val="00A3582F"/>
    <w:rsid w:val="00A35E8E"/>
    <w:rsid w:val="00A36C8D"/>
    <w:rsid w:val="00A36E41"/>
    <w:rsid w:val="00A37BCD"/>
    <w:rsid w:val="00A40DE4"/>
    <w:rsid w:val="00A41818"/>
    <w:rsid w:val="00A418EA"/>
    <w:rsid w:val="00A42F08"/>
    <w:rsid w:val="00A42FB6"/>
    <w:rsid w:val="00A45484"/>
    <w:rsid w:val="00A458C3"/>
    <w:rsid w:val="00A45B09"/>
    <w:rsid w:val="00A45B29"/>
    <w:rsid w:val="00A460F5"/>
    <w:rsid w:val="00A461E7"/>
    <w:rsid w:val="00A463FF"/>
    <w:rsid w:val="00A46579"/>
    <w:rsid w:val="00A46995"/>
    <w:rsid w:val="00A474C3"/>
    <w:rsid w:val="00A4799F"/>
    <w:rsid w:val="00A504F8"/>
    <w:rsid w:val="00A50B92"/>
    <w:rsid w:val="00A5145D"/>
    <w:rsid w:val="00A51B40"/>
    <w:rsid w:val="00A52729"/>
    <w:rsid w:val="00A53785"/>
    <w:rsid w:val="00A53BB6"/>
    <w:rsid w:val="00A53F10"/>
    <w:rsid w:val="00A5435E"/>
    <w:rsid w:val="00A548B7"/>
    <w:rsid w:val="00A55087"/>
    <w:rsid w:val="00A55F73"/>
    <w:rsid w:val="00A56715"/>
    <w:rsid w:val="00A567F8"/>
    <w:rsid w:val="00A56885"/>
    <w:rsid w:val="00A56C79"/>
    <w:rsid w:val="00A56DAB"/>
    <w:rsid w:val="00A57E23"/>
    <w:rsid w:val="00A60408"/>
    <w:rsid w:val="00A60AE3"/>
    <w:rsid w:val="00A60D8A"/>
    <w:rsid w:val="00A60D9B"/>
    <w:rsid w:val="00A61486"/>
    <w:rsid w:val="00A616A4"/>
    <w:rsid w:val="00A621DD"/>
    <w:rsid w:val="00A629FE"/>
    <w:rsid w:val="00A62A5C"/>
    <w:rsid w:val="00A6338F"/>
    <w:rsid w:val="00A63565"/>
    <w:rsid w:val="00A64601"/>
    <w:rsid w:val="00A65F7A"/>
    <w:rsid w:val="00A6603C"/>
    <w:rsid w:val="00A685B9"/>
    <w:rsid w:val="00A72521"/>
    <w:rsid w:val="00A72798"/>
    <w:rsid w:val="00A72E34"/>
    <w:rsid w:val="00A734EB"/>
    <w:rsid w:val="00A73899"/>
    <w:rsid w:val="00A75054"/>
    <w:rsid w:val="00A75E73"/>
    <w:rsid w:val="00A760C1"/>
    <w:rsid w:val="00A762E2"/>
    <w:rsid w:val="00A764C8"/>
    <w:rsid w:val="00A7775D"/>
    <w:rsid w:val="00A77BBA"/>
    <w:rsid w:val="00A77C20"/>
    <w:rsid w:val="00A805E6"/>
    <w:rsid w:val="00A809C1"/>
    <w:rsid w:val="00A80A28"/>
    <w:rsid w:val="00A81D83"/>
    <w:rsid w:val="00A81EDD"/>
    <w:rsid w:val="00A82391"/>
    <w:rsid w:val="00A8333A"/>
    <w:rsid w:val="00A8365D"/>
    <w:rsid w:val="00A83BA5"/>
    <w:rsid w:val="00A847A1"/>
    <w:rsid w:val="00A84C5D"/>
    <w:rsid w:val="00A84D51"/>
    <w:rsid w:val="00A85201"/>
    <w:rsid w:val="00A86891"/>
    <w:rsid w:val="00A86A34"/>
    <w:rsid w:val="00A87955"/>
    <w:rsid w:val="00A87C78"/>
    <w:rsid w:val="00A913BA"/>
    <w:rsid w:val="00A915B3"/>
    <w:rsid w:val="00A919C6"/>
    <w:rsid w:val="00A91C97"/>
    <w:rsid w:val="00A91DBA"/>
    <w:rsid w:val="00A92AE7"/>
    <w:rsid w:val="00A931D8"/>
    <w:rsid w:val="00A93475"/>
    <w:rsid w:val="00A93911"/>
    <w:rsid w:val="00A93AB2"/>
    <w:rsid w:val="00A9449E"/>
    <w:rsid w:val="00A94983"/>
    <w:rsid w:val="00A952D1"/>
    <w:rsid w:val="00A957A9"/>
    <w:rsid w:val="00A95810"/>
    <w:rsid w:val="00A95B94"/>
    <w:rsid w:val="00A95BA9"/>
    <w:rsid w:val="00A96280"/>
    <w:rsid w:val="00A962E9"/>
    <w:rsid w:val="00A97EC2"/>
    <w:rsid w:val="00AA11E6"/>
    <w:rsid w:val="00AA17F5"/>
    <w:rsid w:val="00AA1B85"/>
    <w:rsid w:val="00AA2CDE"/>
    <w:rsid w:val="00AA38A2"/>
    <w:rsid w:val="00AA3B0A"/>
    <w:rsid w:val="00AA3CF8"/>
    <w:rsid w:val="00AA3FB0"/>
    <w:rsid w:val="00AA497C"/>
    <w:rsid w:val="00AA5EAE"/>
    <w:rsid w:val="00AA750C"/>
    <w:rsid w:val="00AA7660"/>
    <w:rsid w:val="00AA7BE2"/>
    <w:rsid w:val="00AB019F"/>
    <w:rsid w:val="00AB038E"/>
    <w:rsid w:val="00AB0EAB"/>
    <w:rsid w:val="00AB10DC"/>
    <w:rsid w:val="00AB131A"/>
    <w:rsid w:val="00AB1BE6"/>
    <w:rsid w:val="00AB25B6"/>
    <w:rsid w:val="00AB269A"/>
    <w:rsid w:val="00AB293A"/>
    <w:rsid w:val="00AB391E"/>
    <w:rsid w:val="00AB45B4"/>
    <w:rsid w:val="00AB4E2A"/>
    <w:rsid w:val="00AB512E"/>
    <w:rsid w:val="00AB57C6"/>
    <w:rsid w:val="00AB703A"/>
    <w:rsid w:val="00AB7208"/>
    <w:rsid w:val="00AB7483"/>
    <w:rsid w:val="00AB7B97"/>
    <w:rsid w:val="00AC0B6C"/>
    <w:rsid w:val="00AC151A"/>
    <w:rsid w:val="00AC208D"/>
    <w:rsid w:val="00AC2E0E"/>
    <w:rsid w:val="00AC2ED4"/>
    <w:rsid w:val="00AC435A"/>
    <w:rsid w:val="00AC437C"/>
    <w:rsid w:val="00AC540F"/>
    <w:rsid w:val="00AC5759"/>
    <w:rsid w:val="00AC583D"/>
    <w:rsid w:val="00AC6E6C"/>
    <w:rsid w:val="00AD0AF9"/>
    <w:rsid w:val="00AD0BDB"/>
    <w:rsid w:val="00AD1765"/>
    <w:rsid w:val="00AD18E0"/>
    <w:rsid w:val="00AD1A48"/>
    <w:rsid w:val="00AD1D3E"/>
    <w:rsid w:val="00AD2088"/>
    <w:rsid w:val="00AD2E4E"/>
    <w:rsid w:val="00AD32A3"/>
    <w:rsid w:val="00AD39A5"/>
    <w:rsid w:val="00AD3B1B"/>
    <w:rsid w:val="00AD426F"/>
    <w:rsid w:val="00AD44DB"/>
    <w:rsid w:val="00AD4699"/>
    <w:rsid w:val="00AD4891"/>
    <w:rsid w:val="00AD547B"/>
    <w:rsid w:val="00AD58DC"/>
    <w:rsid w:val="00AD658E"/>
    <w:rsid w:val="00AD7FC2"/>
    <w:rsid w:val="00AE0961"/>
    <w:rsid w:val="00AE0BDB"/>
    <w:rsid w:val="00AE1C81"/>
    <w:rsid w:val="00AE27FB"/>
    <w:rsid w:val="00AE2C19"/>
    <w:rsid w:val="00AE2CAE"/>
    <w:rsid w:val="00AE2ED9"/>
    <w:rsid w:val="00AE31A6"/>
    <w:rsid w:val="00AE3B6C"/>
    <w:rsid w:val="00AE5C43"/>
    <w:rsid w:val="00AE661E"/>
    <w:rsid w:val="00AE6D06"/>
    <w:rsid w:val="00AF0F32"/>
    <w:rsid w:val="00AF101B"/>
    <w:rsid w:val="00AF11EE"/>
    <w:rsid w:val="00AF15D4"/>
    <w:rsid w:val="00AF198B"/>
    <w:rsid w:val="00AF3187"/>
    <w:rsid w:val="00AF375C"/>
    <w:rsid w:val="00AF5B55"/>
    <w:rsid w:val="00AF65C4"/>
    <w:rsid w:val="00AF677C"/>
    <w:rsid w:val="00AF6838"/>
    <w:rsid w:val="00AF6C9F"/>
    <w:rsid w:val="00AF6EE9"/>
    <w:rsid w:val="00AF746A"/>
    <w:rsid w:val="00AF7AD7"/>
    <w:rsid w:val="00B00A42"/>
    <w:rsid w:val="00B00DB5"/>
    <w:rsid w:val="00B02226"/>
    <w:rsid w:val="00B0267E"/>
    <w:rsid w:val="00B02AE0"/>
    <w:rsid w:val="00B030F7"/>
    <w:rsid w:val="00B04959"/>
    <w:rsid w:val="00B049C4"/>
    <w:rsid w:val="00B04E7E"/>
    <w:rsid w:val="00B04FE4"/>
    <w:rsid w:val="00B05886"/>
    <w:rsid w:val="00B05B25"/>
    <w:rsid w:val="00B05CB4"/>
    <w:rsid w:val="00B05CC8"/>
    <w:rsid w:val="00B05CDB"/>
    <w:rsid w:val="00B06166"/>
    <w:rsid w:val="00B061BA"/>
    <w:rsid w:val="00B066C7"/>
    <w:rsid w:val="00B0674C"/>
    <w:rsid w:val="00B06A71"/>
    <w:rsid w:val="00B06AFF"/>
    <w:rsid w:val="00B06B74"/>
    <w:rsid w:val="00B0733A"/>
    <w:rsid w:val="00B07A68"/>
    <w:rsid w:val="00B10E82"/>
    <w:rsid w:val="00B11068"/>
    <w:rsid w:val="00B115AA"/>
    <w:rsid w:val="00B120F9"/>
    <w:rsid w:val="00B12177"/>
    <w:rsid w:val="00B12AA8"/>
    <w:rsid w:val="00B13E08"/>
    <w:rsid w:val="00B13ED0"/>
    <w:rsid w:val="00B13F5C"/>
    <w:rsid w:val="00B145C1"/>
    <w:rsid w:val="00B149F2"/>
    <w:rsid w:val="00B14A7D"/>
    <w:rsid w:val="00B15CE5"/>
    <w:rsid w:val="00B16289"/>
    <w:rsid w:val="00B17704"/>
    <w:rsid w:val="00B17F72"/>
    <w:rsid w:val="00B2056A"/>
    <w:rsid w:val="00B213F3"/>
    <w:rsid w:val="00B216C8"/>
    <w:rsid w:val="00B21D99"/>
    <w:rsid w:val="00B228C0"/>
    <w:rsid w:val="00B23330"/>
    <w:rsid w:val="00B25497"/>
    <w:rsid w:val="00B2560B"/>
    <w:rsid w:val="00B25796"/>
    <w:rsid w:val="00B25A15"/>
    <w:rsid w:val="00B25B92"/>
    <w:rsid w:val="00B2646C"/>
    <w:rsid w:val="00B27E87"/>
    <w:rsid w:val="00B30811"/>
    <w:rsid w:val="00B31E61"/>
    <w:rsid w:val="00B31FE0"/>
    <w:rsid w:val="00B327BC"/>
    <w:rsid w:val="00B32911"/>
    <w:rsid w:val="00B32DE5"/>
    <w:rsid w:val="00B33033"/>
    <w:rsid w:val="00B33058"/>
    <w:rsid w:val="00B338DA"/>
    <w:rsid w:val="00B3399D"/>
    <w:rsid w:val="00B33E69"/>
    <w:rsid w:val="00B34383"/>
    <w:rsid w:val="00B34938"/>
    <w:rsid w:val="00B34C06"/>
    <w:rsid w:val="00B35A10"/>
    <w:rsid w:val="00B35A1B"/>
    <w:rsid w:val="00B35BDE"/>
    <w:rsid w:val="00B36661"/>
    <w:rsid w:val="00B3671D"/>
    <w:rsid w:val="00B368FC"/>
    <w:rsid w:val="00B36AC0"/>
    <w:rsid w:val="00B36F5B"/>
    <w:rsid w:val="00B4023B"/>
    <w:rsid w:val="00B40455"/>
    <w:rsid w:val="00B406D5"/>
    <w:rsid w:val="00B407CB"/>
    <w:rsid w:val="00B417ED"/>
    <w:rsid w:val="00B41A8A"/>
    <w:rsid w:val="00B41CC2"/>
    <w:rsid w:val="00B426D5"/>
    <w:rsid w:val="00B436DA"/>
    <w:rsid w:val="00B436E7"/>
    <w:rsid w:val="00B43990"/>
    <w:rsid w:val="00B43C80"/>
    <w:rsid w:val="00B43D83"/>
    <w:rsid w:val="00B440F9"/>
    <w:rsid w:val="00B4454B"/>
    <w:rsid w:val="00B45EAC"/>
    <w:rsid w:val="00B46141"/>
    <w:rsid w:val="00B47454"/>
    <w:rsid w:val="00B4784C"/>
    <w:rsid w:val="00B47CAB"/>
    <w:rsid w:val="00B50A24"/>
    <w:rsid w:val="00B50AAE"/>
    <w:rsid w:val="00B51C5A"/>
    <w:rsid w:val="00B51D22"/>
    <w:rsid w:val="00B523E1"/>
    <w:rsid w:val="00B52471"/>
    <w:rsid w:val="00B52BF8"/>
    <w:rsid w:val="00B53382"/>
    <w:rsid w:val="00B53C61"/>
    <w:rsid w:val="00B5412C"/>
    <w:rsid w:val="00B54215"/>
    <w:rsid w:val="00B55D5C"/>
    <w:rsid w:val="00B56874"/>
    <w:rsid w:val="00B568E9"/>
    <w:rsid w:val="00B56AC0"/>
    <w:rsid w:val="00B57544"/>
    <w:rsid w:val="00B57BEF"/>
    <w:rsid w:val="00B6079C"/>
    <w:rsid w:val="00B61024"/>
    <w:rsid w:val="00B61157"/>
    <w:rsid w:val="00B61307"/>
    <w:rsid w:val="00B615D3"/>
    <w:rsid w:val="00B61667"/>
    <w:rsid w:val="00B617E5"/>
    <w:rsid w:val="00B62432"/>
    <w:rsid w:val="00B62644"/>
    <w:rsid w:val="00B62A3D"/>
    <w:rsid w:val="00B62A58"/>
    <w:rsid w:val="00B62C99"/>
    <w:rsid w:val="00B634BA"/>
    <w:rsid w:val="00B63652"/>
    <w:rsid w:val="00B63B89"/>
    <w:rsid w:val="00B63D78"/>
    <w:rsid w:val="00B646A3"/>
    <w:rsid w:val="00B64BF9"/>
    <w:rsid w:val="00B65162"/>
    <w:rsid w:val="00B655EE"/>
    <w:rsid w:val="00B65CBB"/>
    <w:rsid w:val="00B65F1E"/>
    <w:rsid w:val="00B66104"/>
    <w:rsid w:val="00B66747"/>
    <w:rsid w:val="00B66DB6"/>
    <w:rsid w:val="00B67129"/>
    <w:rsid w:val="00B67BED"/>
    <w:rsid w:val="00B67EC9"/>
    <w:rsid w:val="00B70089"/>
    <w:rsid w:val="00B707D3"/>
    <w:rsid w:val="00B70CB8"/>
    <w:rsid w:val="00B7168F"/>
    <w:rsid w:val="00B71B90"/>
    <w:rsid w:val="00B72BAA"/>
    <w:rsid w:val="00B72C5E"/>
    <w:rsid w:val="00B73191"/>
    <w:rsid w:val="00B732BC"/>
    <w:rsid w:val="00B73E85"/>
    <w:rsid w:val="00B73FC6"/>
    <w:rsid w:val="00B74F7D"/>
    <w:rsid w:val="00B7510C"/>
    <w:rsid w:val="00B76063"/>
    <w:rsid w:val="00B76654"/>
    <w:rsid w:val="00B769EB"/>
    <w:rsid w:val="00B7715A"/>
    <w:rsid w:val="00B7798D"/>
    <w:rsid w:val="00B77D7B"/>
    <w:rsid w:val="00B80ABC"/>
    <w:rsid w:val="00B81152"/>
    <w:rsid w:val="00B81A95"/>
    <w:rsid w:val="00B82285"/>
    <w:rsid w:val="00B82A0C"/>
    <w:rsid w:val="00B83059"/>
    <w:rsid w:val="00B8348E"/>
    <w:rsid w:val="00B83650"/>
    <w:rsid w:val="00B84A31"/>
    <w:rsid w:val="00B850FF"/>
    <w:rsid w:val="00B85269"/>
    <w:rsid w:val="00B855FA"/>
    <w:rsid w:val="00B8627F"/>
    <w:rsid w:val="00B86507"/>
    <w:rsid w:val="00B86813"/>
    <w:rsid w:val="00B86B7C"/>
    <w:rsid w:val="00B87665"/>
    <w:rsid w:val="00B87ED6"/>
    <w:rsid w:val="00B900EA"/>
    <w:rsid w:val="00B90801"/>
    <w:rsid w:val="00B9090B"/>
    <w:rsid w:val="00B90A95"/>
    <w:rsid w:val="00B91411"/>
    <w:rsid w:val="00B91D9D"/>
    <w:rsid w:val="00B92067"/>
    <w:rsid w:val="00B92859"/>
    <w:rsid w:val="00B93201"/>
    <w:rsid w:val="00B93448"/>
    <w:rsid w:val="00B93CCB"/>
    <w:rsid w:val="00B94673"/>
    <w:rsid w:val="00B94A39"/>
    <w:rsid w:val="00B94E4A"/>
    <w:rsid w:val="00B94E5D"/>
    <w:rsid w:val="00B9563D"/>
    <w:rsid w:val="00B9590A"/>
    <w:rsid w:val="00B95A21"/>
    <w:rsid w:val="00B964A7"/>
    <w:rsid w:val="00B96AC2"/>
    <w:rsid w:val="00B96E68"/>
    <w:rsid w:val="00B97E49"/>
    <w:rsid w:val="00B97F79"/>
    <w:rsid w:val="00BA0436"/>
    <w:rsid w:val="00BA0FEC"/>
    <w:rsid w:val="00BA1C1C"/>
    <w:rsid w:val="00BA314E"/>
    <w:rsid w:val="00BA450C"/>
    <w:rsid w:val="00BA49AB"/>
    <w:rsid w:val="00BA4B2A"/>
    <w:rsid w:val="00BA4C9E"/>
    <w:rsid w:val="00BA50DD"/>
    <w:rsid w:val="00BA5CF4"/>
    <w:rsid w:val="00BA60B0"/>
    <w:rsid w:val="00BA72AB"/>
    <w:rsid w:val="00BA7ADB"/>
    <w:rsid w:val="00BA7E0C"/>
    <w:rsid w:val="00BB016E"/>
    <w:rsid w:val="00BB0564"/>
    <w:rsid w:val="00BB0D8E"/>
    <w:rsid w:val="00BB10A4"/>
    <w:rsid w:val="00BB1A3A"/>
    <w:rsid w:val="00BB20B9"/>
    <w:rsid w:val="00BB2295"/>
    <w:rsid w:val="00BB365F"/>
    <w:rsid w:val="00BB3B00"/>
    <w:rsid w:val="00BB4797"/>
    <w:rsid w:val="00BB51A4"/>
    <w:rsid w:val="00BB5214"/>
    <w:rsid w:val="00BB555F"/>
    <w:rsid w:val="00BB5BE7"/>
    <w:rsid w:val="00BB5DDB"/>
    <w:rsid w:val="00BB6048"/>
    <w:rsid w:val="00BB6075"/>
    <w:rsid w:val="00BC00AB"/>
    <w:rsid w:val="00BC19E6"/>
    <w:rsid w:val="00BC23F3"/>
    <w:rsid w:val="00BC2C8C"/>
    <w:rsid w:val="00BC3792"/>
    <w:rsid w:val="00BC3886"/>
    <w:rsid w:val="00BC3DD3"/>
    <w:rsid w:val="00BC3FEB"/>
    <w:rsid w:val="00BC4A7E"/>
    <w:rsid w:val="00BC58ED"/>
    <w:rsid w:val="00BC5A07"/>
    <w:rsid w:val="00BC67AA"/>
    <w:rsid w:val="00BD01DA"/>
    <w:rsid w:val="00BD1043"/>
    <w:rsid w:val="00BD1404"/>
    <w:rsid w:val="00BD16C3"/>
    <w:rsid w:val="00BD1DCF"/>
    <w:rsid w:val="00BD26BC"/>
    <w:rsid w:val="00BD381D"/>
    <w:rsid w:val="00BD437F"/>
    <w:rsid w:val="00BD4B46"/>
    <w:rsid w:val="00BD4C77"/>
    <w:rsid w:val="00BD4D0F"/>
    <w:rsid w:val="00BD4D19"/>
    <w:rsid w:val="00BD53DB"/>
    <w:rsid w:val="00BD5530"/>
    <w:rsid w:val="00BD5691"/>
    <w:rsid w:val="00BD56C6"/>
    <w:rsid w:val="00BD5C9E"/>
    <w:rsid w:val="00BD6CAD"/>
    <w:rsid w:val="00BD74E4"/>
    <w:rsid w:val="00BD7781"/>
    <w:rsid w:val="00BD78A0"/>
    <w:rsid w:val="00BD7DAD"/>
    <w:rsid w:val="00BD7F81"/>
    <w:rsid w:val="00BE04A9"/>
    <w:rsid w:val="00BE1430"/>
    <w:rsid w:val="00BE1971"/>
    <w:rsid w:val="00BE1AE5"/>
    <w:rsid w:val="00BE1C3F"/>
    <w:rsid w:val="00BE1DCD"/>
    <w:rsid w:val="00BE2B85"/>
    <w:rsid w:val="00BE2F7D"/>
    <w:rsid w:val="00BE34D3"/>
    <w:rsid w:val="00BE3752"/>
    <w:rsid w:val="00BE4107"/>
    <w:rsid w:val="00BE459D"/>
    <w:rsid w:val="00BE5244"/>
    <w:rsid w:val="00BE53AE"/>
    <w:rsid w:val="00BE57F9"/>
    <w:rsid w:val="00BE6025"/>
    <w:rsid w:val="00BE6441"/>
    <w:rsid w:val="00BE6B9D"/>
    <w:rsid w:val="00BF0689"/>
    <w:rsid w:val="00BF080B"/>
    <w:rsid w:val="00BF0F4A"/>
    <w:rsid w:val="00BF177E"/>
    <w:rsid w:val="00BF2392"/>
    <w:rsid w:val="00BF2834"/>
    <w:rsid w:val="00BF2BC4"/>
    <w:rsid w:val="00BF2F03"/>
    <w:rsid w:val="00BF394B"/>
    <w:rsid w:val="00BF3AA5"/>
    <w:rsid w:val="00BF3BDB"/>
    <w:rsid w:val="00BF3DA6"/>
    <w:rsid w:val="00BF4863"/>
    <w:rsid w:val="00BF489D"/>
    <w:rsid w:val="00BF4907"/>
    <w:rsid w:val="00BF4FFC"/>
    <w:rsid w:val="00BF53CD"/>
    <w:rsid w:val="00BF61BC"/>
    <w:rsid w:val="00BF6538"/>
    <w:rsid w:val="00BF74F9"/>
    <w:rsid w:val="00BF76BB"/>
    <w:rsid w:val="00BF77DD"/>
    <w:rsid w:val="00BF7B91"/>
    <w:rsid w:val="00C0013A"/>
    <w:rsid w:val="00C00A66"/>
    <w:rsid w:val="00C00AB3"/>
    <w:rsid w:val="00C015CF"/>
    <w:rsid w:val="00C022CA"/>
    <w:rsid w:val="00C02ADC"/>
    <w:rsid w:val="00C04C95"/>
    <w:rsid w:val="00C05434"/>
    <w:rsid w:val="00C05E63"/>
    <w:rsid w:val="00C07662"/>
    <w:rsid w:val="00C07AF6"/>
    <w:rsid w:val="00C10953"/>
    <w:rsid w:val="00C12092"/>
    <w:rsid w:val="00C1224F"/>
    <w:rsid w:val="00C12632"/>
    <w:rsid w:val="00C12DB8"/>
    <w:rsid w:val="00C12FC8"/>
    <w:rsid w:val="00C13BAF"/>
    <w:rsid w:val="00C14362"/>
    <w:rsid w:val="00C14F80"/>
    <w:rsid w:val="00C15410"/>
    <w:rsid w:val="00C15D9D"/>
    <w:rsid w:val="00C15FEC"/>
    <w:rsid w:val="00C16A9B"/>
    <w:rsid w:val="00C1795A"/>
    <w:rsid w:val="00C17A9B"/>
    <w:rsid w:val="00C17BE5"/>
    <w:rsid w:val="00C17F4B"/>
    <w:rsid w:val="00C17F9B"/>
    <w:rsid w:val="00C205DB"/>
    <w:rsid w:val="00C210D1"/>
    <w:rsid w:val="00C223F0"/>
    <w:rsid w:val="00C2241E"/>
    <w:rsid w:val="00C22726"/>
    <w:rsid w:val="00C22A16"/>
    <w:rsid w:val="00C22A62"/>
    <w:rsid w:val="00C22CDE"/>
    <w:rsid w:val="00C23D64"/>
    <w:rsid w:val="00C24D01"/>
    <w:rsid w:val="00C2577B"/>
    <w:rsid w:val="00C25D0D"/>
    <w:rsid w:val="00C26AB5"/>
    <w:rsid w:val="00C26E87"/>
    <w:rsid w:val="00C27D0E"/>
    <w:rsid w:val="00C31BB5"/>
    <w:rsid w:val="00C3209B"/>
    <w:rsid w:val="00C32426"/>
    <w:rsid w:val="00C32A29"/>
    <w:rsid w:val="00C32C24"/>
    <w:rsid w:val="00C32EA7"/>
    <w:rsid w:val="00C33B66"/>
    <w:rsid w:val="00C34202"/>
    <w:rsid w:val="00C34297"/>
    <w:rsid w:val="00C34A09"/>
    <w:rsid w:val="00C35399"/>
    <w:rsid w:val="00C36A77"/>
    <w:rsid w:val="00C3760E"/>
    <w:rsid w:val="00C37C56"/>
    <w:rsid w:val="00C37FF9"/>
    <w:rsid w:val="00C400EF"/>
    <w:rsid w:val="00C41646"/>
    <w:rsid w:val="00C41EF7"/>
    <w:rsid w:val="00C42264"/>
    <w:rsid w:val="00C4315D"/>
    <w:rsid w:val="00C431DE"/>
    <w:rsid w:val="00C43A91"/>
    <w:rsid w:val="00C44661"/>
    <w:rsid w:val="00C4522A"/>
    <w:rsid w:val="00C45337"/>
    <w:rsid w:val="00C459F8"/>
    <w:rsid w:val="00C45C30"/>
    <w:rsid w:val="00C45CFA"/>
    <w:rsid w:val="00C46426"/>
    <w:rsid w:val="00C468AA"/>
    <w:rsid w:val="00C4697F"/>
    <w:rsid w:val="00C46A86"/>
    <w:rsid w:val="00C470A9"/>
    <w:rsid w:val="00C471CB"/>
    <w:rsid w:val="00C47A0B"/>
    <w:rsid w:val="00C500C9"/>
    <w:rsid w:val="00C5015D"/>
    <w:rsid w:val="00C5017F"/>
    <w:rsid w:val="00C50857"/>
    <w:rsid w:val="00C50C5B"/>
    <w:rsid w:val="00C51126"/>
    <w:rsid w:val="00C514D6"/>
    <w:rsid w:val="00C51BCF"/>
    <w:rsid w:val="00C51BD1"/>
    <w:rsid w:val="00C52460"/>
    <w:rsid w:val="00C525F0"/>
    <w:rsid w:val="00C52802"/>
    <w:rsid w:val="00C53A73"/>
    <w:rsid w:val="00C53F99"/>
    <w:rsid w:val="00C549F5"/>
    <w:rsid w:val="00C55010"/>
    <w:rsid w:val="00C5511A"/>
    <w:rsid w:val="00C5566A"/>
    <w:rsid w:val="00C55EA1"/>
    <w:rsid w:val="00C564B4"/>
    <w:rsid w:val="00C57855"/>
    <w:rsid w:val="00C617C9"/>
    <w:rsid w:val="00C6339E"/>
    <w:rsid w:val="00C64998"/>
    <w:rsid w:val="00C64DC6"/>
    <w:rsid w:val="00C66263"/>
    <w:rsid w:val="00C67268"/>
    <w:rsid w:val="00C673A3"/>
    <w:rsid w:val="00C679E0"/>
    <w:rsid w:val="00C67BF0"/>
    <w:rsid w:val="00C67CEA"/>
    <w:rsid w:val="00C7151C"/>
    <w:rsid w:val="00C71FA8"/>
    <w:rsid w:val="00C72300"/>
    <w:rsid w:val="00C73121"/>
    <w:rsid w:val="00C738D5"/>
    <w:rsid w:val="00C743A1"/>
    <w:rsid w:val="00C749E8"/>
    <w:rsid w:val="00C74FF0"/>
    <w:rsid w:val="00C752F7"/>
    <w:rsid w:val="00C75383"/>
    <w:rsid w:val="00C75EA9"/>
    <w:rsid w:val="00C7616F"/>
    <w:rsid w:val="00C766B7"/>
    <w:rsid w:val="00C76A26"/>
    <w:rsid w:val="00C76BAC"/>
    <w:rsid w:val="00C76C1A"/>
    <w:rsid w:val="00C772E7"/>
    <w:rsid w:val="00C77456"/>
    <w:rsid w:val="00C77685"/>
    <w:rsid w:val="00C77D39"/>
    <w:rsid w:val="00C77FD8"/>
    <w:rsid w:val="00C80347"/>
    <w:rsid w:val="00C80837"/>
    <w:rsid w:val="00C80883"/>
    <w:rsid w:val="00C80EE9"/>
    <w:rsid w:val="00C81243"/>
    <w:rsid w:val="00C81677"/>
    <w:rsid w:val="00C84127"/>
    <w:rsid w:val="00C845ED"/>
    <w:rsid w:val="00C84F7A"/>
    <w:rsid w:val="00C85122"/>
    <w:rsid w:val="00C858B9"/>
    <w:rsid w:val="00C85969"/>
    <w:rsid w:val="00C85C12"/>
    <w:rsid w:val="00C85C84"/>
    <w:rsid w:val="00C85D53"/>
    <w:rsid w:val="00C85E91"/>
    <w:rsid w:val="00C86230"/>
    <w:rsid w:val="00C869D4"/>
    <w:rsid w:val="00C87BCE"/>
    <w:rsid w:val="00C922FA"/>
    <w:rsid w:val="00C9274F"/>
    <w:rsid w:val="00C927D9"/>
    <w:rsid w:val="00C92A71"/>
    <w:rsid w:val="00C931E0"/>
    <w:rsid w:val="00C939A9"/>
    <w:rsid w:val="00C93A34"/>
    <w:rsid w:val="00C93F69"/>
    <w:rsid w:val="00C94038"/>
    <w:rsid w:val="00C94931"/>
    <w:rsid w:val="00C94A7A"/>
    <w:rsid w:val="00C958D5"/>
    <w:rsid w:val="00C959B3"/>
    <w:rsid w:val="00C96B0E"/>
    <w:rsid w:val="00C96BDB"/>
    <w:rsid w:val="00C9785D"/>
    <w:rsid w:val="00CA0B11"/>
    <w:rsid w:val="00CA0F78"/>
    <w:rsid w:val="00CA14EC"/>
    <w:rsid w:val="00CA1812"/>
    <w:rsid w:val="00CA1F39"/>
    <w:rsid w:val="00CA252B"/>
    <w:rsid w:val="00CA2B8D"/>
    <w:rsid w:val="00CA4793"/>
    <w:rsid w:val="00CA4A89"/>
    <w:rsid w:val="00CA4D01"/>
    <w:rsid w:val="00CA55E4"/>
    <w:rsid w:val="00CA5B11"/>
    <w:rsid w:val="00CA68A6"/>
    <w:rsid w:val="00CA6D61"/>
    <w:rsid w:val="00CA6DA7"/>
    <w:rsid w:val="00CA6E7B"/>
    <w:rsid w:val="00CA7CB3"/>
    <w:rsid w:val="00CB0093"/>
    <w:rsid w:val="00CB0121"/>
    <w:rsid w:val="00CB1161"/>
    <w:rsid w:val="00CB134A"/>
    <w:rsid w:val="00CB1E5F"/>
    <w:rsid w:val="00CB1FE1"/>
    <w:rsid w:val="00CB234D"/>
    <w:rsid w:val="00CB28DA"/>
    <w:rsid w:val="00CB327B"/>
    <w:rsid w:val="00CB3327"/>
    <w:rsid w:val="00CB37D3"/>
    <w:rsid w:val="00CB4825"/>
    <w:rsid w:val="00CB556C"/>
    <w:rsid w:val="00CB557D"/>
    <w:rsid w:val="00CB6096"/>
    <w:rsid w:val="00CB60A4"/>
    <w:rsid w:val="00CB647A"/>
    <w:rsid w:val="00CB64D4"/>
    <w:rsid w:val="00CB657A"/>
    <w:rsid w:val="00CB7922"/>
    <w:rsid w:val="00CC13E7"/>
    <w:rsid w:val="00CC1DC8"/>
    <w:rsid w:val="00CC27A3"/>
    <w:rsid w:val="00CC326B"/>
    <w:rsid w:val="00CC32D6"/>
    <w:rsid w:val="00CC356F"/>
    <w:rsid w:val="00CC367D"/>
    <w:rsid w:val="00CC39D1"/>
    <w:rsid w:val="00CC419F"/>
    <w:rsid w:val="00CC4C23"/>
    <w:rsid w:val="00CC4CC3"/>
    <w:rsid w:val="00CC51B1"/>
    <w:rsid w:val="00CC6469"/>
    <w:rsid w:val="00CC6927"/>
    <w:rsid w:val="00CC76E3"/>
    <w:rsid w:val="00CC7A72"/>
    <w:rsid w:val="00CC7CD1"/>
    <w:rsid w:val="00CD03C2"/>
    <w:rsid w:val="00CD04D4"/>
    <w:rsid w:val="00CD13F3"/>
    <w:rsid w:val="00CD1B7F"/>
    <w:rsid w:val="00CD1DC9"/>
    <w:rsid w:val="00CD247A"/>
    <w:rsid w:val="00CD26AC"/>
    <w:rsid w:val="00CD32DF"/>
    <w:rsid w:val="00CD35E9"/>
    <w:rsid w:val="00CD382D"/>
    <w:rsid w:val="00CD4B13"/>
    <w:rsid w:val="00CD4BD9"/>
    <w:rsid w:val="00CD5295"/>
    <w:rsid w:val="00CD5A8C"/>
    <w:rsid w:val="00CD652B"/>
    <w:rsid w:val="00CD6618"/>
    <w:rsid w:val="00CD6679"/>
    <w:rsid w:val="00CD6E1F"/>
    <w:rsid w:val="00CD6F89"/>
    <w:rsid w:val="00CD7E23"/>
    <w:rsid w:val="00CE01CA"/>
    <w:rsid w:val="00CE07C3"/>
    <w:rsid w:val="00CE0A0F"/>
    <w:rsid w:val="00CE0C26"/>
    <w:rsid w:val="00CE18F1"/>
    <w:rsid w:val="00CE1A45"/>
    <w:rsid w:val="00CE1E1F"/>
    <w:rsid w:val="00CE2143"/>
    <w:rsid w:val="00CE259C"/>
    <w:rsid w:val="00CE292D"/>
    <w:rsid w:val="00CE29CB"/>
    <w:rsid w:val="00CE2C85"/>
    <w:rsid w:val="00CE2F99"/>
    <w:rsid w:val="00CE2FE7"/>
    <w:rsid w:val="00CE35E3"/>
    <w:rsid w:val="00CE3A32"/>
    <w:rsid w:val="00CE3D3B"/>
    <w:rsid w:val="00CE4875"/>
    <w:rsid w:val="00CE496F"/>
    <w:rsid w:val="00CE51BF"/>
    <w:rsid w:val="00CE571A"/>
    <w:rsid w:val="00CE6BD0"/>
    <w:rsid w:val="00CE71D0"/>
    <w:rsid w:val="00CE7A7D"/>
    <w:rsid w:val="00CE7E9A"/>
    <w:rsid w:val="00CF0365"/>
    <w:rsid w:val="00CF0595"/>
    <w:rsid w:val="00CF0C43"/>
    <w:rsid w:val="00CF0E5F"/>
    <w:rsid w:val="00CF13DF"/>
    <w:rsid w:val="00CF18C4"/>
    <w:rsid w:val="00CF1CD5"/>
    <w:rsid w:val="00CF2711"/>
    <w:rsid w:val="00CF4236"/>
    <w:rsid w:val="00CF4248"/>
    <w:rsid w:val="00CF4B3F"/>
    <w:rsid w:val="00CF4C63"/>
    <w:rsid w:val="00CF59FD"/>
    <w:rsid w:val="00CF5DE9"/>
    <w:rsid w:val="00CF6662"/>
    <w:rsid w:val="00CF6FD9"/>
    <w:rsid w:val="00CF76B0"/>
    <w:rsid w:val="00D0013B"/>
    <w:rsid w:val="00D00883"/>
    <w:rsid w:val="00D01627"/>
    <w:rsid w:val="00D0197D"/>
    <w:rsid w:val="00D01CA9"/>
    <w:rsid w:val="00D01EC9"/>
    <w:rsid w:val="00D03FB8"/>
    <w:rsid w:val="00D0405D"/>
    <w:rsid w:val="00D043F7"/>
    <w:rsid w:val="00D04F38"/>
    <w:rsid w:val="00D0578E"/>
    <w:rsid w:val="00D059BE"/>
    <w:rsid w:val="00D05AD2"/>
    <w:rsid w:val="00D06127"/>
    <w:rsid w:val="00D06435"/>
    <w:rsid w:val="00D06736"/>
    <w:rsid w:val="00D06BFF"/>
    <w:rsid w:val="00D073C4"/>
    <w:rsid w:val="00D07723"/>
    <w:rsid w:val="00D07E5E"/>
    <w:rsid w:val="00D10999"/>
    <w:rsid w:val="00D10C00"/>
    <w:rsid w:val="00D11B86"/>
    <w:rsid w:val="00D12665"/>
    <w:rsid w:val="00D127AA"/>
    <w:rsid w:val="00D12D42"/>
    <w:rsid w:val="00D13986"/>
    <w:rsid w:val="00D13BC7"/>
    <w:rsid w:val="00D15A50"/>
    <w:rsid w:val="00D16219"/>
    <w:rsid w:val="00D1637D"/>
    <w:rsid w:val="00D166F4"/>
    <w:rsid w:val="00D16B20"/>
    <w:rsid w:val="00D16CE7"/>
    <w:rsid w:val="00D16F5F"/>
    <w:rsid w:val="00D17622"/>
    <w:rsid w:val="00D17AE4"/>
    <w:rsid w:val="00D17F93"/>
    <w:rsid w:val="00D20459"/>
    <w:rsid w:val="00D207FB"/>
    <w:rsid w:val="00D2132B"/>
    <w:rsid w:val="00D21983"/>
    <w:rsid w:val="00D21A72"/>
    <w:rsid w:val="00D21E34"/>
    <w:rsid w:val="00D22019"/>
    <w:rsid w:val="00D22AAC"/>
    <w:rsid w:val="00D22E4A"/>
    <w:rsid w:val="00D23409"/>
    <w:rsid w:val="00D23F93"/>
    <w:rsid w:val="00D2409F"/>
    <w:rsid w:val="00D24489"/>
    <w:rsid w:val="00D24CB7"/>
    <w:rsid w:val="00D24E24"/>
    <w:rsid w:val="00D24FE3"/>
    <w:rsid w:val="00D2512F"/>
    <w:rsid w:val="00D25302"/>
    <w:rsid w:val="00D26553"/>
    <w:rsid w:val="00D2657A"/>
    <w:rsid w:val="00D2663A"/>
    <w:rsid w:val="00D266C8"/>
    <w:rsid w:val="00D26DD5"/>
    <w:rsid w:val="00D27387"/>
    <w:rsid w:val="00D300E7"/>
    <w:rsid w:val="00D3048C"/>
    <w:rsid w:val="00D30850"/>
    <w:rsid w:val="00D31533"/>
    <w:rsid w:val="00D32011"/>
    <w:rsid w:val="00D323C6"/>
    <w:rsid w:val="00D3330A"/>
    <w:rsid w:val="00D33EEF"/>
    <w:rsid w:val="00D34564"/>
    <w:rsid w:val="00D345B9"/>
    <w:rsid w:val="00D34F98"/>
    <w:rsid w:val="00D35FDF"/>
    <w:rsid w:val="00D36C27"/>
    <w:rsid w:val="00D36E5A"/>
    <w:rsid w:val="00D36FB6"/>
    <w:rsid w:val="00D378C1"/>
    <w:rsid w:val="00D37FE8"/>
    <w:rsid w:val="00D401E3"/>
    <w:rsid w:val="00D40622"/>
    <w:rsid w:val="00D41361"/>
    <w:rsid w:val="00D41523"/>
    <w:rsid w:val="00D418D5"/>
    <w:rsid w:val="00D41BB1"/>
    <w:rsid w:val="00D42C4F"/>
    <w:rsid w:val="00D42DD1"/>
    <w:rsid w:val="00D43874"/>
    <w:rsid w:val="00D44D86"/>
    <w:rsid w:val="00D44FAF"/>
    <w:rsid w:val="00D451CE"/>
    <w:rsid w:val="00D456FF"/>
    <w:rsid w:val="00D46908"/>
    <w:rsid w:val="00D47630"/>
    <w:rsid w:val="00D47673"/>
    <w:rsid w:val="00D47E7E"/>
    <w:rsid w:val="00D506A2"/>
    <w:rsid w:val="00D5121B"/>
    <w:rsid w:val="00D51A80"/>
    <w:rsid w:val="00D52985"/>
    <w:rsid w:val="00D52B22"/>
    <w:rsid w:val="00D5310E"/>
    <w:rsid w:val="00D533C0"/>
    <w:rsid w:val="00D53C04"/>
    <w:rsid w:val="00D54A32"/>
    <w:rsid w:val="00D5507B"/>
    <w:rsid w:val="00D57E6A"/>
    <w:rsid w:val="00D603B5"/>
    <w:rsid w:val="00D605B3"/>
    <w:rsid w:val="00D6095D"/>
    <w:rsid w:val="00D60EA2"/>
    <w:rsid w:val="00D61BE5"/>
    <w:rsid w:val="00D620EC"/>
    <w:rsid w:val="00D640CC"/>
    <w:rsid w:val="00D65635"/>
    <w:rsid w:val="00D657EF"/>
    <w:rsid w:val="00D65C99"/>
    <w:rsid w:val="00D66605"/>
    <w:rsid w:val="00D676EA"/>
    <w:rsid w:val="00D679FD"/>
    <w:rsid w:val="00D67FB3"/>
    <w:rsid w:val="00D70448"/>
    <w:rsid w:val="00D70EC4"/>
    <w:rsid w:val="00D71395"/>
    <w:rsid w:val="00D719E2"/>
    <w:rsid w:val="00D7348A"/>
    <w:rsid w:val="00D73733"/>
    <w:rsid w:val="00D73C1D"/>
    <w:rsid w:val="00D74B23"/>
    <w:rsid w:val="00D75B38"/>
    <w:rsid w:val="00D75BCE"/>
    <w:rsid w:val="00D75E49"/>
    <w:rsid w:val="00D770B3"/>
    <w:rsid w:val="00D80063"/>
    <w:rsid w:val="00D80D11"/>
    <w:rsid w:val="00D81220"/>
    <w:rsid w:val="00D81260"/>
    <w:rsid w:val="00D81E7E"/>
    <w:rsid w:val="00D820AF"/>
    <w:rsid w:val="00D82525"/>
    <w:rsid w:val="00D83850"/>
    <w:rsid w:val="00D842D9"/>
    <w:rsid w:val="00D84C22"/>
    <w:rsid w:val="00D857B1"/>
    <w:rsid w:val="00D85D66"/>
    <w:rsid w:val="00D85F75"/>
    <w:rsid w:val="00D86762"/>
    <w:rsid w:val="00D86D70"/>
    <w:rsid w:val="00D872A7"/>
    <w:rsid w:val="00D877F8"/>
    <w:rsid w:val="00D87C25"/>
    <w:rsid w:val="00D87CA5"/>
    <w:rsid w:val="00D9042F"/>
    <w:rsid w:val="00D90D51"/>
    <w:rsid w:val="00D90ECB"/>
    <w:rsid w:val="00D91303"/>
    <w:rsid w:val="00D91467"/>
    <w:rsid w:val="00D91BC2"/>
    <w:rsid w:val="00D92CDE"/>
    <w:rsid w:val="00D9391D"/>
    <w:rsid w:val="00D94F24"/>
    <w:rsid w:val="00D9568B"/>
    <w:rsid w:val="00D95702"/>
    <w:rsid w:val="00D95757"/>
    <w:rsid w:val="00D957DD"/>
    <w:rsid w:val="00D95962"/>
    <w:rsid w:val="00D962E8"/>
    <w:rsid w:val="00D9726A"/>
    <w:rsid w:val="00DA060D"/>
    <w:rsid w:val="00DA09D9"/>
    <w:rsid w:val="00DA1EFD"/>
    <w:rsid w:val="00DA215D"/>
    <w:rsid w:val="00DA2260"/>
    <w:rsid w:val="00DA2461"/>
    <w:rsid w:val="00DA2DB8"/>
    <w:rsid w:val="00DA372F"/>
    <w:rsid w:val="00DA376F"/>
    <w:rsid w:val="00DA3EF8"/>
    <w:rsid w:val="00DA456C"/>
    <w:rsid w:val="00DA4CC9"/>
    <w:rsid w:val="00DA50F1"/>
    <w:rsid w:val="00DA52EF"/>
    <w:rsid w:val="00DA5866"/>
    <w:rsid w:val="00DA6207"/>
    <w:rsid w:val="00DA6D25"/>
    <w:rsid w:val="00DA7048"/>
    <w:rsid w:val="00DA7A69"/>
    <w:rsid w:val="00DA7A6D"/>
    <w:rsid w:val="00DA7E85"/>
    <w:rsid w:val="00DB0098"/>
    <w:rsid w:val="00DB07DA"/>
    <w:rsid w:val="00DB094B"/>
    <w:rsid w:val="00DB0C36"/>
    <w:rsid w:val="00DB0C5E"/>
    <w:rsid w:val="00DB137F"/>
    <w:rsid w:val="00DB1774"/>
    <w:rsid w:val="00DB1D3F"/>
    <w:rsid w:val="00DB27CB"/>
    <w:rsid w:val="00DB2837"/>
    <w:rsid w:val="00DB3026"/>
    <w:rsid w:val="00DB3B42"/>
    <w:rsid w:val="00DB3CE4"/>
    <w:rsid w:val="00DB3DD2"/>
    <w:rsid w:val="00DB4543"/>
    <w:rsid w:val="00DB5187"/>
    <w:rsid w:val="00DB55DC"/>
    <w:rsid w:val="00DB5902"/>
    <w:rsid w:val="00DB74B7"/>
    <w:rsid w:val="00DB7C19"/>
    <w:rsid w:val="00DC0C00"/>
    <w:rsid w:val="00DC0D12"/>
    <w:rsid w:val="00DC11E6"/>
    <w:rsid w:val="00DC169E"/>
    <w:rsid w:val="00DC194F"/>
    <w:rsid w:val="00DC1F5E"/>
    <w:rsid w:val="00DC2688"/>
    <w:rsid w:val="00DC26D9"/>
    <w:rsid w:val="00DC29EE"/>
    <w:rsid w:val="00DC31CF"/>
    <w:rsid w:val="00DC3A1B"/>
    <w:rsid w:val="00DC3D20"/>
    <w:rsid w:val="00DC45AF"/>
    <w:rsid w:val="00DC511C"/>
    <w:rsid w:val="00DC51B9"/>
    <w:rsid w:val="00DC6385"/>
    <w:rsid w:val="00DC6776"/>
    <w:rsid w:val="00DC6DD7"/>
    <w:rsid w:val="00DC7006"/>
    <w:rsid w:val="00DC7020"/>
    <w:rsid w:val="00DC776A"/>
    <w:rsid w:val="00DC7ECE"/>
    <w:rsid w:val="00DC7FD4"/>
    <w:rsid w:val="00DD0319"/>
    <w:rsid w:val="00DD0893"/>
    <w:rsid w:val="00DD12C7"/>
    <w:rsid w:val="00DD1399"/>
    <w:rsid w:val="00DD168C"/>
    <w:rsid w:val="00DD2E24"/>
    <w:rsid w:val="00DD3AC7"/>
    <w:rsid w:val="00DD43D5"/>
    <w:rsid w:val="00DD447D"/>
    <w:rsid w:val="00DD4B7A"/>
    <w:rsid w:val="00DD50E2"/>
    <w:rsid w:val="00DD5815"/>
    <w:rsid w:val="00DD59C2"/>
    <w:rsid w:val="00DD67E3"/>
    <w:rsid w:val="00DD7020"/>
    <w:rsid w:val="00DD74CA"/>
    <w:rsid w:val="00DD7C28"/>
    <w:rsid w:val="00DE07E7"/>
    <w:rsid w:val="00DE0C00"/>
    <w:rsid w:val="00DE1E12"/>
    <w:rsid w:val="00DE2058"/>
    <w:rsid w:val="00DE2A49"/>
    <w:rsid w:val="00DE2CCA"/>
    <w:rsid w:val="00DE310C"/>
    <w:rsid w:val="00DE32F5"/>
    <w:rsid w:val="00DE34CC"/>
    <w:rsid w:val="00DE3505"/>
    <w:rsid w:val="00DE366B"/>
    <w:rsid w:val="00DE4315"/>
    <w:rsid w:val="00DE4666"/>
    <w:rsid w:val="00DE5491"/>
    <w:rsid w:val="00DE5BFF"/>
    <w:rsid w:val="00DE636C"/>
    <w:rsid w:val="00DE66C9"/>
    <w:rsid w:val="00DE7566"/>
    <w:rsid w:val="00DF10A9"/>
    <w:rsid w:val="00DF17D3"/>
    <w:rsid w:val="00DF1A3B"/>
    <w:rsid w:val="00DF2BD4"/>
    <w:rsid w:val="00DF3D21"/>
    <w:rsid w:val="00DF4B95"/>
    <w:rsid w:val="00DF52A4"/>
    <w:rsid w:val="00DF6B29"/>
    <w:rsid w:val="00DF70C5"/>
    <w:rsid w:val="00DF7543"/>
    <w:rsid w:val="00DF7552"/>
    <w:rsid w:val="00DF7DBD"/>
    <w:rsid w:val="00DF7E01"/>
    <w:rsid w:val="00E02028"/>
    <w:rsid w:val="00E02997"/>
    <w:rsid w:val="00E02C7B"/>
    <w:rsid w:val="00E03219"/>
    <w:rsid w:val="00E037F0"/>
    <w:rsid w:val="00E03F26"/>
    <w:rsid w:val="00E04204"/>
    <w:rsid w:val="00E04B2D"/>
    <w:rsid w:val="00E052C9"/>
    <w:rsid w:val="00E0552F"/>
    <w:rsid w:val="00E05E31"/>
    <w:rsid w:val="00E06C44"/>
    <w:rsid w:val="00E0766C"/>
    <w:rsid w:val="00E108ED"/>
    <w:rsid w:val="00E10917"/>
    <w:rsid w:val="00E10B76"/>
    <w:rsid w:val="00E10B86"/>
    <w:rsid w:val="00E117EC"/>
    <w:rsid w:val="00E118CB"/>
    <w:rsid w:val="00E11B1C"/>
    <w:rsid w:val="00E12083"/>
    <w:rsid w:val="00E12EDC"/>
    <w:rsid w:val="00E1337C"/>
    <w:rsid w:val="00E13887"/>
    <w:rsid w:val="00E1425E"/>
    <w:rsid w:val="00E14641"/>
    <w:rsid w:val="00E1539D"/>
    <w:rsid w:val="00E15633"/>
    <w:rsid w:val="00E1587D"/>
    <w:rsid w:val="00E1593B"/>
    <w:rsid w:val="00E15949"/>
    <w:rsid w:val="00E15C08"/>
    <w:rsid w:val="00E16C06"/>
    <w:rsid w:val="00E2095C"/>
    <w:rsid w:val="00E2123E"/>
    <w:rsid w:val="00E21DA1"/>
    <w:rsid w:val="00E2239D"/>
    <w:rsid w:val="00E227FC"/>
    <w:rsid w:val="00E22B59"/>
    <w:rsid w:val="00E230F4"/>
    <w:rsid w:val="00E231BB"/>
    <w:rsid w:val="00E2369C"/>
    <w:rsid w:val="00E2524B"/>
    <w:rsid w:val="00E25856"/>
    <w:rsid w:val="00E25960"/>
    <w:rsid w:val="00E25F9F"/>
    <w:rsid w:val="00E2651E"/>
    <w:rsid w:val="00E26B16"/>
    <w:rsid w:val="00E270A0"/>
    <w:rsid w:val="00E27361"/>
    <w:rsid w:val="00E276C5"/>
    <w:rsid w:val="00E27E57"/>
    <w:rsid w:val="00E30162"/>
    <w:rsid w:val="00E30595"/>
    <w:rsid w:val="00E31122"/>
    <w:rsid w:val="00E314CE"/>
    <w:rsid w:val="00E31ECF"/>
    <w:rsid w:val="00E31F52"/>
    <w:rsid w:val="00E33584"/>
    <w:rsid w:val="00E338AE"/>
    <w:rsid w:val="00E34497"/>
    <w:rsid w:val="00E349B5"/>
    <w:rsid w:val="00E34AA6"/>
    <w:rsid w:val="00E34DE2"/>
    <w:rsid w:val="00E34E37"/>
    <w:rsid w:val="00E359A9"/>
    <w:rsid w:val="00E35A44"/>
    <w:rsid w:val="00E35C24"/>
    <w:rsid w:val="00E35E8F"/>
    <w:rsid w:val="00E35EF6"/>
    <w:rsid w:val="00E360EC"/>
    <w:rsid w:val="00E37ACB"/>
    <w:rsid w:val="00E37FA0"/>
    <w:rsid w:val="00E41122"/>
    <w:rsid w:val="00E4186E"/>
    <w:rsid w:val="00E41AA8"/>
    <w:rsid w:val="00E422AB"/>
    <w:rsid w:val="00E42471"/>
    <w:rsid w:val="00E42677"/>
    <w:rsid w:val="00E42A3A"/>
    <w:rsid w:val="00E42A86"/>
    <w:rsid w:val="00E42B92"/>
    <w:rsid w:val="00E4306E"/>
    <w:rsid w:val="00E44A0D"/>
    <w:rsid w:val="00E44CAF"/>
    <w:rsid w:val="00E44FF1"/>
    <w:rsid w:val="00E4534C"/>
    <w:rsid w:val="00E46316"/>
    <w:rsid w:val="00E4657F"/>
    <w:rsid w:val="00E4680B"/>
    <w:rsid w:val="00E46DEE"/>
    <w:rsid w:val="00E47889"/>
    <w:rsid w:val="00E4799E"/>
    <w:rsid w:val="00E50029"/>
    <w:rsid w:val="00E50949"/>
    <w:rsid w:val="00E50ED7"/>
    <w:rsid w:val="00E51513"/>
    <w:rsid w:val="00E51A70"/>
    <w:rsid w:val="00E5202C"/>
    <w:rsid w:val="00E528A0"/>
    <w:rsid w:val="00E52F82"/>
    <w:rsid w:val="00E52FD6"/>
    <w:rsid w:val="00E530E0"/>
    <w:rsid w:val="00E533B5"/>
    <w:rsid w:val="00E54827"/>
    <w:rsid w:val="00E5515D"/>
    <w:rsid w:val="00E5546E"/>
    <w:rsid w:val="00E55536"/>
    <w:rsid w:val="00E55927"/>
    <w:rsid w:val="00E56A85"/>
    <w:rsid w:val="00E575B3"/>
    <w:rsid w:val="00E5798B"/>
    <w:rsid w:val="00E57A9A"/>
    <w:rsid w:val="00E57F02"/>
    <w:rsid w:val="00E60855"/>
    <w:rsid w:val="00E60D30"/>
    <w:rsid w:val="00E61C1D"/>
    <w:rsid w:val="00E61CA6"/>
    <w:rsid w:val="00E625B1"/>
    <w:rsid w:val="00E62C50"/>
    <w:rsid w:val="00E62E2A"/>
    <w:rsid w:val="00E63E22"/>
    <w:rsid w:val="00E648B5"/>
    <w:rsid w:val="00E648DA"/>
    <w:rsid w:val="00E64D3E"/>
    <w:rsid w:val="00E65BD5"/>
    <w:rsid w:val="00E65C60"/>
    <w:rsid w:val="00E65FED"/>
    <w:rsid w:val="00E67295"/>
    <w:rsid w:val="00E6730A"/>
    <w:rsid w:val="00E67763"/>
    <w:rsid w:val="00E67E9F"/>
    <w:rsid w:val="00E708D3"/>
    <w:rsid w:val="00E70D51"/>
    <w:rsid w:val="00E71128"/>
    <w:rsid w:val="00E713B1"/>
    <w:rsid w:val="00E71DF9"/>
    <w:rsid w:val="00E720A7"/>
    <w:rsid w:val="00E723F9"/>
    <w:rsid w:val="00E724AE"/>
    <w:rsid w:val="00E73433"/>
    <w:rsid w:val="00E73B32"/>
    <w:rsid w:val="00E73E47"/>
    <w:rsid w:val="00E740CA"/>
    <w:rsid w:val="00E75B65"/>
    <w:rsid w:val="00E7666E"/>
    <w:rsid w:val="00E76774"/>
    <w:rsid w:val="00E77B97"/>
    <w:rsid w:val="00E806E6"/>
    <w:rsid w:val="00E8081F"/>
    <w:rsid w:val="00E80911"/>
    <w:rsid w:val="00E80F22"/>
    <w:rsid w:val="00E8133D"/>
    <w:rsid w:val="00E815D8"/>
    <w:rsid w:val="00E81E85"/>
    <w:rsid w:val="00E81FFD"/>
    <w:rsid w:val="00E82635"/>
    <w:rsid w:val="00E82973"/>
    <w:rsid w:val="00E82AD7"/>
    <w:rsid w:val="00E8324D"/>
    <w:rsid w:val="00E834CD"/>
    <w:rsid w:val="00E839C2"/>
    <w:rsid w:val="00E842FA"/>
    <w:rsid w:val="00E8447B"/>
    <w:rsid w:val="00E84EDB"/>
    <w:rsid w:val="00E851F6"/>
    <w:rsid w:val="00E852FA"/>
    <w:rsid w:val="00E85B42"/>
    <w:rsid w:val="00E86563"/>
    <w:rsid w:val="00E86679"/>
    <w:rsid w:val="00E87DFA"/>
    <w:rsid w:val="00E90B93"/>
    <w:rsid w:val="00E90EE3"/>
    <w:rsid w:val="00E93370"/>
    <w:rsid w:val="00E93851"/>
    <w:rsid w:val="00E941C5"/>
    <w:rsid w:val="00E97370"/>
    <w:rsid w:val="00E9760C"/>
    <w:rsid w:val="00E9775E"/>
    <w:rsid w:val="00E97A46"/>
    <w:rsid w:val="00EA023D"/>
    <w:rsid w:val="00EA0996"/>
    <w:rsid w:val="00EA0A27"/>
    <w:rsid w:val="00EA0E19"/>
    <w:rsid w:val="00EA1D73"/>
    <w:rsid w:val="00EA1F30"/>
    <w:rsid w:val="00EA225A"/>
    <w:rsid w:val="00EA246C"/>
    <w:rsid w:val="00EA2525"/>
    <w:rsid w:val="00EA2CF1"/>
    <w:rsid w:val="00EA2E93"/>
    <w:rsid w:val="00EA3328"/>
    <w:rsid w:val="00EA3486"/>
    <w:rsid w:val="00EA3676"/>
    <w:rsid w:val="00EA3717"/>
    <w:rsid w:val="00EA3BBA"/>
    <w:rsid w:val="00EA4040"/>
    <w:rsid w:val="00EA4140"/>
    <w:rsid w:val="00EA4795"/>
    <w:rsid w:val="00EA5815"/>
    <w:rsid w:val="00EA6C63"/>
    <w:rsid w:val="00EA7A11"/>
    <w:rsid w:val="00EA7B91"/>
    <w:rsid w:val="00EB0096"/>
    <w:rsid w:val="00EB0EB4"/>
    <w:rsid w:val="00EB1330"/>
    <w:rsid w:val="00EB1482"/>
    <w:rsid w:val="00EB30BA"/>
    <w:rsid w:val="00EB310A"/>
    <w:rsid w:val="00EB3398"/>
    <w:rsid w:val="00EB3457"/>
    <w:rsid w:val="00EB3D38"/>
    <w:rsid w:val="00EB4589"/>
    <w:rsid w:val="00EB46DD"/>
    <w:rsid w:val="00EB49C0"/>
    <w:rsid w:val="00EB4A8B"/>
    <w:rsid w:val="00EB5908"/>
    <w:rsid w:val="00EB6C2F"/>
    <w:rsid w:val="00EB767F"/>
    <w:rsid w:val="00EB7B96"/>
    <w:rsid w:val="00EB7E18"/>
    <w:rsid w:val="00EC1295"/>
    <w:rsid w:val="00EC13FE"/>
    <w:rsid w:val="00EC1A21"/>
    <w:rsid w:val="00EC22E5"/>
    <w:rsid w:val="00EC25F7"/>
    <w:rsid w:val="00EC291D"/>
    <w:rsid w:val="00EC2DF9"/>
    <w:rsid w:val="00EC3A3B"/>
    <w:rsid w:val="00EC3E3D"/>
    <w:rsid w:val="00EC5757"/>
    <w:rsid w:val="00EC6834"/>
    <w:rsid w:val="00EC6C87"/>
    <w:rsid w:val="00EC7E1E"/>
    <w:rsid w:val="00ED03E8"/>
    <w:rsid w:val="00ED0AFF"/>
    <w:rsid w:val="00ED0C24"/>
    <w:rsid w:val="00ED1499"/>
    <w:rsid w:val="00ED2D4D"/>
    <w:rsid w:val="00ED5A2A"/>
    <w:rsid w:val="00ED60AF"/>
    <w:rsid w:val="00ED6414"/>
    <w:rsid w:val="00ED73EA"/>
    <w:rsid w:val="00ED7504"/>
    <w:rsid w:val="00ED76C1"/>
    <w:rsid w:val="00ED775F"/>
    <w:rsid w:val="00ED78D1"/>
    <w:rsid w:val="00EE1061"/>
    <w:rsid w:val="00EE1552"/>
    <w:rsid w:val="00EE206A"/>
    <w:rsid w:val="00EE225F"/>
    <w:rsid w:val="00EE2D79"/>
    <w:rsid w:val="00EE2D88"/>
    <w:rsid w:val="00EE2FBE"/>
    <w:rsid w:val="00EE30C0"/>
    <w:rsid w:val="00EE39CD"/>
    <w:rsid w:val="00EE73A8"/>
    <w:rsid w:val="00EE747D"/>
    <w:rsid w:val="00EE7807"/>
    <w:rsid w:val="00EE781A"/>
    <w:rsid w:val="00EE7FD1"/>
    <w:rsid w:val="00EF0176"/>
    <w:rsid w:val="00EF01A0"/>
    <w:rsid w:val="00EF041D"/>
    <w:rsid w:val="00EF0DCF"/>
    <w:rsid w:val="00EF1053"/>
    <w:rsid w:val="00EF1E68"/>
    <w:rsid w:val="00EF1E74"/>
    <w:rsid w:val="00EF246D"/>
    <w:rsid w:val="00EF2C6D"/>
    <w:rsid w:val="00EF2D04"/>
    <w:rsid w:val="00EF4353"/>
    <w:rsid w:val="00EF4861"/>
    <w:rsid w:val="00EF4E2B"/>
    <w:rsid w:val="00EF50C4"/>
    <w:rsid w:val="00EF5E0B"/>
    <w:rsid w:val="00EF679D"/>
    <w:rsid w:val="00EF6A01"/>
    <w:rsid w:val="00EF6FCB"/>
    <w:rsid w:val="00F005C7"/>
    <w:rsid w:val="00F005E9"/>
    <w:rsid w:val="00F0093C"/>
    <w:rsid w:val="00F011FB"/>
    <w:rsid w:val="00F01327"/>
    <w:rsid w:val="00F014F2"/>
    <w:rsid w:val="00F0179E"/>
    <w:rsid w:val="00F01979"/>
    <w:rsid w:val="00F01ACD"/>
    <w:rsid w:val="00F02DA3"/>
    <w:rsid w:val="00F02F8E"/>
    <w:rsid w:val="00F0319D"/>
    <w:rsid w:val="00F03210"/>
    <w:rsid w:val="00F03579"/>
    <w:rsid w:val="00F03D89"/>
    <w:rsid w:val="00F03F6B"/>
    <w:rsid w:val="00F04D45"/>
    <w:rsid w:val="00F04E17"/>
    <w:rsid w:val="00F05344"/>
    <w:rsid w:val="00F05403"/>
    <w:rsid w:val="00F063F2"/>
    <w:rsid w:val="00F065D7"/>
    <w:rsid w:val="00F06B6E"/>
    <w:rsid w:val="00F06CA8"/>
    <w:rsid w:val="00F06D3E"/>
    <w:rsid w:val="00F06DB3"/>
    <w:rsid w:val="00F07BBC"/>
    <w:rsid w:val="00F11544"/>
    <w:rsid w:val="00F11EA7"/>
    <w:rsid w:val="00F12536"/>
    <w:rsid w:val="00F12ECF"/>
    <w:rsid w:val="00F135A2"/>
    <w:rsid w:val="00F13729"/>
    <w:rsid w:val="00F139B5"/>
    <w:rsid w:val="00F13E5A"/>
    <w:rsid w:val="00F143AA"/>
    <w:rsid w:val="00F1598B"/>
    <w:rsid w:val="00F15A1A"/>
    <w:rsid w:val="00F15DC8"/>
    <w:rsid w:val="00F1622E"/>
    <w:rsid w:val="00F16E41"/>
    <w:rsid w:val="00F203EE"/>
    <w:rsid w:val="00F21495"/>
    <w:rsid w:val="00F21881"/>
    <w:rsid w:val="00F22056"/>
    <w:rsid w:val="00F221CF"/>
    <w:rsid w:val="00F22E58"/>
    <w:rsid w:val="00F22E60"/>
    <w:rsid w:val="00F2343A"/>
    <w:rsid w:val="00F2449A"/>
    <w:rsid w:val="00F24559"/>
    <w:rsid w:val="00F24BC7"/>
    <w:rsid w:val="00F25C8D"/>
    <w:rsid w:val="00F26870"/>
    <w:rsid w:val="00F269AA"/>
    <w:rsid w:val="00F26CDC"/>
    <w:rsid w:val="00F2735C"/>
    <w:rsid w:val="00F27807"/>
    <w:rsid w:val="00F30373"/>
    <w:rsid w:val="00F3088D"/>
    <w:rsid w:val="00F30EEA"/>
    <w:rsid w:val="00F3155A"/>
    <w:rsid w:val="00F3176F"/>
    <w:rsid w:val="00F317BC"/>
    <w:rsid w:val="00F31C28"/>
    <w:rsid w:val="00F32174"/>
    <w:rsid w:val="00F327BD"/>
    <w:rsid w:val="00F32E22"/>
    <w:rsid w:val="00F32EFC"/>
    <w:rsid w:val="00F32F93"/>
    <w:rsid w:val="00F334E7"/>
    <w:rsid w:val="00F33521"/>
    <w:rsid w:val="00F348C1"/>
    <w:rsid w:val="00F35AAC"/>
    <w:rsid w:val="00F360F7"/>
    <w:rsid w:val="00F36272"/>
    <w:rsid w:val="00F3706F"/>
    <w:rsid w:val="00F37363"/>
    <w:rsid w:val="00F3745A"/>
    <w:rsid w:val="00F37BD8"/>
    <w:rsid w:val="00F40144"/>
    <w:rsid w:val="00F402B5"/>
    <w:rsid w:val="00F4034E"/>
    <w:rsid w:val="00F40501"/>
    <w:rsid w:val="00F40A7D"/>
    <w:rsid w:val="00F41F46"/>
    <w:rsid w:val="00F41F49"/>
    <w:rsid w:val="00F420A3"/>
    <w:rsid w:val="00F422AF"/>
    <w:rsid w:val="00F42AC3"/>
    <w:rsid w:val="00F440B7"/>
    <w:rsid w:val="00F44151"/>
    <w:rsid w:val="00F446FA"/>
    <w:rsid w:val="00F44829"/>
    <w:rsid w:val="00F450B6"/>
    <w:rsid w:val="00F455DF"/>
    <w:rsid w:val="00F45D9E"/>
    <w:rsid w:val="00F46FF7"/>
    <w:rsid w:val="00F475CD"/>
    <w:rsid w:val="00F50281"/>
    <w:rsid w:val="00F50933"/>
    <w:rsid w:val="00F50B20"/>
    <w:rsid w:val="00F50B52"/>
    <w:rsid w:val="00F50B65"/>
    <w:rsid w:val="00F50D3B"/>
    <w:rsid w:val="00F50FBD"/>
    <w:rsid w:val="00F51602"/>
    <w:rsid w:val="00F517B7"/>
    <w:rsid w:val="00F52469"/>
    <w:rsid w:val="00F52740"/>
    <w:rsid w:val="00F52D09"/>
    <w:rsid w:val="00F52E86"/>
    <w:rsid w:val="00F52E90"/>
    <w:rsid w:val="00F53C01"/>
    <w:rsid w:val="00F53C34"/>
    <w:rsid w:val="00F544C8"/>
    <w:rsid w:val="00F54527"/>
    <w:rsid w:val="00F54B9B"/>
    <w:rsid w:val="00F55693"/>
    <w:rsid w:val="00F56473"/>
    <w:rsid w:val="00F565BC"/>
    <w:rsid w:val="00F571F7"/>
    <w:rsid w:val="00F578FF"/>
    <w:rsid w:val="00F57926"/>
    <w:rsid w:val="00F6031E"/>
    <w:rsid w:val="00F603EC"/>
    <w:rsid w:val="00F604FA"/>
    <w:rsid w:val="00F608DF"/>
    <w:rsid w:val="00F6158F"/>
    <w:rsid w:val="00F615EA"/>
    <w:rsid w:val="00F61781"/>
    <w:rsid w:val="00F617D5"/>
    <w:rsid w:val="00F61A05"/>
    <w:rsid w:val="00F62AC0"/>
    <w:rsid w:val="00F62E6A"/>
    <w:rsid w:val="00F62FB9"/>
    <w:rsid w:val="00F632A3"/>
    <w:rsid w:val="00F63A96"/>
    <w:rsid w:val="00F63DB2"/>
    <w:rsid w:val="00F63FBC"/>
    <w:rsid w:val="00F64D43"/>
    <w:rsid w:val="00F65BFD"/>
    <w:rsid w:val="00F65EF1"/>
    <w:rsid w:val="00F661AD"/>
    <w:rsid w:val="00F663B9"/>
    <w:rsid w:val="00F66518"/>
    <w:rsid w:val="00F667A9"/>
    <w:rsid w:val="00F70544"/>
    <w:rsid w:val="00F70552"/>
    <w:rsid w:val="00F70762"/>
    <w:rsid w:val="00F70EE8"/>
    <w:rsid w:val="00F71191"/>
    <w:rsid w:val="00F71497"/>
    <w:rsid w:val="00F71546"/>
    <w:rsid w:val="00F718A6"/>
    <w:rsid w:val="00F736AD"/>
    <w:rsid w:val="00F73C65"/>
    <w:rsid w:val="00F73D99"/>
    <w:rsid w:val="00F73F57"/>
    <w:rsid w:val="00F73F8D"/>
    <w:rsid w:val="00F74919"/>
    <w:rsid w:val="00F7496E"/>
    <w:rsid w:val="00F749E1"/>
    <w:rsid w:val="00F7544B"/>
    <w:rsid w:val="00F7623B"/>
    <w:rsid w:val="00F76381"/>
    <w:rsid w:val="00F76ED6"/>
    <w:rsid w:val="00F76FD2"/>
    <w:rsid w:val="00F7707A"/>
    <w:rsid w:val="00F77842"/>
    <w:rsid w:val="00F804DB"/>
    <w:rsid w:val="00F80AA1"/>
    <w:rsid w:val="00F81AAC"/>
    <w:rsid w:val="00F825F8"/>
    <w:rsid w:val="00F82D60"/>
    <w:rsid w:val="00F82FB1"/>
    <w:rsid w:val="00F83260"/>
    <w:rsid w:val="00F83928"/>
    <w:rsid w:val="00F842E9"/>
    <w:rsid w:val="00F84334"/>
    <w:rsid w:val="00F84811"/>
    <w:rsid w:val="00F84DD0"/>
    <w:rsid w:val="00F84F59"/>
    <w:rsid w:val="00F863AC"/>
    <w:rsid w:val="00F867C1"/>
    <w:rsid w:val="00F86E77"/>
    <w:rsid w:val="00F86FA2"/>
    <w:rsid w:val="00F87C7D"/>
    <w:rsid w:val="00F907C9"/>
    <w:rsid w:val="00F90B0F"/>
    <w:rsid w:val="00F91240"/>
    <w:rsid w:val="00F916D9"/>
    <w:rsid w:val="00F91AC5"/>
    <w:rsid w:val="00F91F7E"/>
    <w:rsid w:val="00F92A79"/>
    <w:rsid w:val="00F93CFA"/>
    <w:rsid w:val="00F9406A"/>
    <w:rsid w:val="00F95C17"/>
    <w:rsid w:val="00F95E69"/>
    <w:rsid w:val="00F95F73"/>
    <w:rsid w:val="00F96452"/>
    <w:rsid w:val="00F966ED"/>
    <w:rsid w:val="00F96B35"/>
    <w:rsid w:val="00F97308"/>
    <w:rsid w:val="00F97C9B"/>
    <w:rsid w:val="00FA167F"/>
    <w:rsid w:val="00FA1F3B"/>
    <w:rsid w:val="00FA224A"/>
    <w:rsid w:val="00FA3139"/>
    <w:rsid w:val="00FA355D"/>
    <w:rsid w:val="00FA3D75"/>
    <w:rsid w:val="00FA4848"/>
    <w:rsid w:val="00FA4E74"/>
    <w:rsid w:val="00FA58E9"/>
    <w:rsid w:val="00FA6A5F"/>
    <w:rsid w:val="00FA6B3F"/>
    <w:rsid w:val="00FA6CB0"/>
    <w:rsid w:val="00FA7BEB"/>
    <w:rsid w:val="00FA7E88"/>
    <w:rsid w:val="00FA7EE0"/>
    <w:rsid w:val="00FB0FC2"/>
    <w:rsid w:val="00FB1607"/>
    <w:rsid w:val="00FB1D4D"/>
    <w:rsid w:val="00FB1FF9"/>
    <w:rsid w:val="00FB260D"/>
    <w:rsid w:val="00FB3218"/>
    <w:rsid w:val="00FB3324"/>
    <w:rsid w:val="00FB3377"/>
    <w:rsid w:val="00FB38F6"/>
    <w:rsid w:val="00FB3E29"/>
    <w:rsid w:val="00FB435C"/>
    <w:rsid w:val="00FB460B"/>
    <w:rsid w:val="00FB6A9C"/>
    <w:rsid w:val="00FB7736"/>
    <w:rsid w:val="00FB7742"/>
    <w:rsid w:val="00FB7A0A"/>
    <w:rsid w:val="00FB7D86"/>
    <w:rsid w:val="00FC0103"/>
    <w:rsid w:val="00FC0282"/>
    <w:rsid w:val="00FC10B2"/>
    <w:rsid w:val="00FC1AEF"/>
    <w:rsid w:val="00FC1FB4"/>
    <w:rsid w:val="00FC2080"/>
    <w:rsid w:val="00FC2783"/>
    <w:rsid w:val="00FC2B53"/>
    <w:rsid w:val="00FC30C1"/>
    <w:rsid w:val="00FC31A0"/>
    <w:rsid w:val="00FC34AC"/>
    <w:rsid w:val="00FC361F"/>
    <w:rsid w:val="00FC3F30"/>
    <w:rsid w:val="00FC4B87"/>
    <w:rsid w:val="00FC50B0"/>
    <w:rsid w:val="00FC5712"/>
    <w:rsid w:val="00FC5CA2"/>
    <w:rsid w:val="00FC75BD"/>
    <w:rsid w:val="00FC7933"/>
    <w:rsid w:val="00FC7EFF"/>
    <w:rsid w:val="00FD06AD"/>
    <w:rsid w:val="00FD1184"/>
    <w:rsid w:val="00FD1FE0"/>
    <w:rsid w:val="00FD274C"/>
    <w:rsid w:val="00FD281C"/>
    <w:rsid w:val="00FD2D03"/>
    <w:rsid w:val="00FD2F51"/>
    <w:rsid w:val="00FD39BB"/>
    <w:rsid w:val="00FD3BB5"/>
    <w:rsid w:val="00FD40B0"/>
    <w:rsid w:val="00FD4344"/>
    <w:rsid w:val="00FD4714"/>
    <w:rsid w:val="00FD55FE"/>
    <w:rsid w:val="00FD56F6"/>
    <w:rsid w:val="00FD6285"/>
    <w:rsid w:val="00FD6320"/>
    <w:rsid w:val="00FD6789"/>
    <w:rsid w:val="00FD6885"/>
    <w:rsid w:val="00FE0381"/>
    <w:rsid w:val="00FE084C"/>
    <w:rsid w:val="00FE0CC5"/>
    <w:rsid w:val="00FE101F"/>
    <w:rsid w:val="00FE16EC"/>
    <w:rsid w:val="00FE17A0"/>
    <w:rsid w:val="00FE1BEC"/>
    <w:rsid w:val="00FE2533"/>
    <w:rsid w:val="00FE2CDA"/>
    <w:rsid w:val="00FE2FDF"/>
    <w:rsid w:val="00FE40C6"/>
    <w:rsid w:val="00FE4972"/>
    <w:rsid w:val="00FE4F48"/>
    <w:rsid w:val="00FE6396"/>
    <w:rsid w:val="00FE6D22"/>
    <w:rsid w:val="00FF06C4"/>
    <w:rsid w:val="00FF102A"/>
    <w:rsid w:val="00FF1036"/>
    <w:rsid w:val="00FF11DF"/>
    <w:rsid w:val="00FF1845"/>
    <w:rsid w:val="00FF21FE"/>
    <w:rsid w:val="00FF245D"/>
    <w:rsid w:val="00FF2A81"/>
    <w:rsid w:val="00FF2B9F"/>
    <w:rsid w:val="00FF2C33"/>
    <w:rsid w:val="00FF2C9F"/>
    <w:rsid w:val="00FF304D"/>
    <w:rsid w:val="00FF37C5"/>
    <w:rsid w:val="00FF38EC"/>
    <w:rsid w:val="00FF3A48"/>
    <w:rsid w:val="00FF47E9"/>
    <w:rsid w:val="00FF5268"/>
    <w:rsid w:val="00FF52D7"/>
    <w:rsid w:val="00FF5C9F"/>
    <w:rsid w:val="00FF6658"/>
    <w:rsid w:val="00FF6DCA"/>
    <w:rsid w:val="00FF71FD"/>
    <w:rsid w:val="00FF76C4"/>
    <w:rsid w:val="00FF77B2"/>
    <w:rsid w:val="0101406E"/>
    <w:rsid w:val="0102DAC4"/>
    <w:rsid w:val="01067DAF"/>
    <w:rsid w:val="01BC670F"/>
    <w:rsid w:val="01BCC04D"/>
    <w:rsid w:val="023158AC"/>
    <w:rsid w:val="026A4E30"/>
    <w:rsid w:val="02CAB1C8"/>
    <w:rsid w:val="02F8E65F"/>
    <w:rsid w:val="03055CE5"/>
    <w:rsid w:val="032242ED"/>
    <w:rsid w:val="0361B5C9"/>
    <w:rsid w:val="03622508"/>
    <w:rsid w:val="037B1E8A"/>
    <w:rsid w:val="0385EA73"/>
    <w:rsid w:val="03F8558F"/>
    <w:rsid w:val="04756E87"/>
    <w:rsid w:val="048883DD"/>
    <w:rsid w:val="04B9FE8F"/>
    <w:rsid w:val="04C69443"/>
    <w:rsid w:val="04D741B9"/>
    <w:rsid w:val="04E44BF1"/>
    <w:rsid w:val="04F72CAD"/>
    <w:rsid w:val="04FBA3BE"/>
    <w:rsid w:val="05552449"/>
    <w:rsid w:val="057C59CF"/>
    <w:rsid w:val="058F1F5E"/>
    <w:rsid w:val="05DF9E0C"/>
    <w:rsid w:val="05F7F85A"/>
    <w:rsid w:val="0622D92B"/>
    <w:rsid w:val="062F0BB7"/>
    <w:rsid w:val="0630E1CD"/>
    <w:rsid w:val="064D2432"/>
    <w:rsid w:val="06516B3F"/>
    <w:rsid w:val="066E609B"/>
    <w:rsid w:val="06A2F365"/>
    <w:rsid w:val="06D7DBF7"/>
    <w:rsid w:val="0703D76E"/>
    <w:rsid w:val="07435408"/>
    <w:rsid w:val="083E7AB4"/>
    <w:rsid w:val="0848554B"/>
    <w:rsid w:val="08584A00"/>
    <w:rsid w:val="089360E9"/>
    <w:rsid w:val="08976D5D"/>
    <w:rsid w:val="08A25505"/>
    <w:rsid w:val="08DE093B"/>
    <w:rsid w:val="0944C01E"/>
    <w:rsid w:val="0947F89F"/>
    <w:rsid w:val="096F5796"/>
    <w:rsid w:val="09810588"/>
    <w:rsid w:val="09B1DAA3"/>
    <w:rsid w:val="09D7E7B9"/>
    <w:rsid w:val="09E4410C"/>
    <w:rsid w:val="0A2843EE"/>
    <w:rsid w:val="0A4ED92A"/>
    <w:rsid w:val="0A8E2772"/>
    <w:rsid w:val="0AB9D6F5"/>
    <w:rsid w:val="0B1452EF"/>
    <w:rsid w:val="0B898678"/>
    <w:rsid w:val="0BDFE98F"/>
    <w:rsid w:val="0BE5350D"/>
    <w:rsid w:val="0C453735"/>
    <w:rsid w:val="0C5DC81A"/>
    <w:rsid w:val="0D3637A1"/>
    <w:rsid w:val="0D7856D9"/>
    <w:rsid w:val="0D8C24BA"/>
    <w:rsid w:val="0DAD2C6A"/>
    <w:rsid w:val="0E4648B7"/>
    <w:rsid w:val="0EA0993B"/>
    <w:rsid w:val="0F4579D1"/>
    <w:rsid w:val="0FFC05D6"/>
    <w:rsid w:val="10013EFC"/>
    <w:rsid w:val="1006CDBB"/>
    <w:rsid w:val="102AD760"/>
    <w:rsid w:val="109DFD13"/>
    <w:rsid w:val="10E8136E"/>
    <w:rsid w:val="11768A3B"/>
    <w:rsid w:val="11AEE835"/>
    <w:rsid w:val="123D8182"/>
    <w:rsid w:val="1256B46F"/>
    <w:rsid w:val="12C19043"/>
    <w:rsid w:val="12E1808D"/>
    <w:rsid w:val="12E934E6"/>
    <w:rsid w:val="12F5D840"/>
    <w:rsid w:val="1313209C"/>
    <w:rsid w:val="132FE8C2"/>
    <w:rsid w:val="1331DC97"/>
    <w:rsid w:val="13452167"/>
    <w:rsid w:val="13475D3E"/>
    <w:rsid w:val="134DD1AF"/>
    <w:rsid w:val="1389B97F"/>
    <w:rsid w:val="13FC7619"/>
    <w:rsid w:val="140B14C2"/>
    <w:rsid w:val="1416340E"/>
    <w:rsid w:val="14211F9E"/>
    <w:rsid w:val="142CCBBA"/>
    <w:rsid w:val="14668A29"/>
    <w:rsid w:val="14A3E092"/>
    <w:rsid w:val="14CBB923"/>
    <w:rsid w:val="1509B5D2"/>
    <w:rsid w:val="1544D951"/>
    <w:rsid w:val="156E56D1"/>
    <w:rsid w:val="157B7F93"/>
    <w:rsid w:val="15865BF1"/>
    <w:rsid w:val="15CF27E0"/>
    <w:rsid w:val="15D4B786"/>
    <w:rsid w:val="1631D94B"/>
    <w:rsid w:val="16430648"/>
    <w:rsid w:val="16B4FE68"/>
    <w:rsid w:val="16ED1B36"/>
    <w:rsid w:val="173DF7B1"/>
    <w:rsid w:val="174F4A56"/>
    <w:rsid w:val="17A0C9AB"/>
    <w:rsid w:val="17A945D5"/>
    <w:rsid w:val="17C2C931"/>
    <w:rsid w:val="17C33BCA"/>
    <w:rsid w:val="17EBFD75"/>
    <w:rsid w:val="17ECEE01"/>
    <w:rsid w:val="18204572"/>
    <w:rsid w:val="18297565"/>
    <w:rsid w:val="1833FBAC"/>
    <w:rsid w:val="184BB9F5"/>
    <w:rsid w:val="188F3728"/>
    <w:rsid w:val="1936E45A"/>
    <w:rsid w:val="19399D2E"/>
    <w:rsid w:val="19550345"/>
    <w:rsid w:val="19C54057"/>
    <w:rsid w:val="1A60EDA3"/>
    <w:rsid w:val="1A9D1204"/>
    <w:rsid w:val="1ABDC82C"/>
    <w:rsid w:val="1B0E3F18"/>
    <w:rsid w:val="1B396D73"/>
    <w:rsid w:val="1B3D81F1"/>
    <w:rsid w:val="1B5ABC61"/>
    <w:rsid w:val="1B608691"/>
    <w:rsid w:val="1B8C53F1"/>
    <w:rsid w:val="1BA3AB0D"/>
    <w:rsid w:val="1BA859D2"/>
    <w:rsid w:val="1BD1DC3F"/>
    <w:rsid w:val="1C47F519"/>
    <w:rsid w:val="1C59988D"/>
    <w:rsid w:val="1C6AF65E"/>
    <w:rsid w:val="1D1FC34B"/>
    <w:rsid w:val="1D4F0519"/>
    <w:rsid w:val="1D9D25C4"/>
    <w:rsid w:val="1E1796FD"/>
    <w:rsid w:val="1E925EAD"/>
    <w:rsid w:val="1EC50AD9"/>
    <w:rsid w:val="1EC57F7A"/>
    <w:rsid w:val="1EE1D2D8"/>
    <w:rsid w:val="1F1B1303"/>
    <w:rsid w:val="1F4C10DB"/>
    <w:rsid w:val="1FF9D0E6"/>
    <w:rsid w:val="204194F4"/>
    <w:rsid w:val="2078CC69"/>
    <w:rsid w:val="207D87D6"/>
    <w:rsid w:val="20887F9A"/>
    <w:rsid w:val="20C088FC"/>
    <w:rsid w:val="210924AE"/>
    <w:rsid w:val="21123339"/>
    <w:rsid w:val="2122EE20"/>
    <w:rsid w:val="215E6F13"/>
    <w:rsid w:val="21820823"/>
    <w:rsid w:val="219EFB26"/>
    <w:rsid w:val="2242C106"/>
    <w:rsid w:val="2244F2E7"/>
    <w:rsid w:val="225E1073"/>
    <w:rsid w:val="22ABB58A"/>
    <w:rsid w:val="23C9FE83"/>
    <w:rsid w:val="23D1EA3C"/>
    <w:rsid w:val="2487D910"/>
    <w:rsid w:val="249D7ABC"/>
    <w:rsid w:val="24A0D3B9"/>
    <w:rsid w:val="24B2C01A"/>
    <w:rsid w:val="24F980D5"/>
    <w:rsid w:val="2518F9B5"/>
    <w:rsid w:val="255B1D98"/>
    <w:rsid w:val="2565B6B1"/>
    <w:rsid w:val="25712BBD"/>
    <w:rsid w:val="25D5025A"/>
    <w:rsid w:val="2655375C"/>
    <w:rsid w:val="26986DCC"/>
    <w:rsid w:val="27240C5D"/>
    <w:rsid w:val="272D9752"/>
    <w:rsid w:val="280B64DB"/>
    <w:rsid w:val="28101EA0"/>
    <w:rsid w:val="2853FFCE"/>
    <w:rsid w:val="2865E520"/>
    <w:rsid w:val="28B47BF8"/>
    <w:rsid w:val="28F3461F"/>
    <w:rsid w:val="290A35EA"/>
    <w:rsid w:val="29124BEE"/>
    <w:rsid w:val="2A137C7E"/>
    <w:rsid w:val="2A358D85"/>
    <w:rsid w:val="2A3DAF3A"/>
    <w:rsid w:val="2A579F55"/>
    <w:rsid w:val="2AE480E1"/>
    <w:rsid w:val="2AEBF4A1"/>
    <w:rsid w:val="2B2A0507"/>
    <w:rsid w:val="2B8211F4"/>
    <w:rsid w:val="2BD84DE5"/>
    <w:rsid w:val="2C75A531"/>
    <w:rsid w:val="2D88597A"/>
    <w:rsid w:val="2DCDFF73"/>
    <w:rsid w:val="2DED9EFE"/>
    <w:rsid w:val="2E568D69"/>
    <w:rsid w:val="2EEDA2C6"/>
    <w:rsid w:val="2EF8B7B6"/>
    <w:rsid w:val="2EFE969C"/>
    <w:rsid w:val="2F5B1392"/>
    <w:rsid w:val="2F658C33"/>
    <w:rsid w:val="2F708041"/>
    <w:rsid w:val="2F896F5F"/>
    <w:rsid w:val="2FAB05AF"/>
    <w:rsid w:val="2FEF82DA"/>
    <w:rsid w:val="2FF59E5E"/>
    <w:rsid w:val="303864D7"/>
    <w:rsid w:val="30ACE3CD"/>
    <w:rsid w:val="30B680CF"/>
    <w:rsid w:val="31293461"/>
    <w:rsid w:val="315968A2"/>
    <w:rsid w:val="318E2D6E"/>
    <w:rsid w:val="31B75849"/>
    <w:rsid w:val="31B8917D"/>
    <w:rsid w:val="31EBC3D2"/>
    <w:rsid w:val="31EF9DD5"/>
    <w:rsid w:val="3253A0A9"/>
    <w:rsid w:val="327FD5BE"/>
    <w:rsid w:val="32C11021"/>
    <w:rsid w:val="3343E187"/>
    <w:rsid w:val="33DC0A75"/>
    <w:rsid w:val="33E0C5E9"/>
    <w:rsid w:val="3425EB1B"/>
    <w:rsid w:val="345DC6CF"/>
    <w:rsid w:val="347C0F71"/>
    <w:rsid w:val="34BC3EB1"/>
    <w:rsid w:val="35210522"/>
    <w:rsid w:val="35A2708F"/>
    <w:rsid w:val="35BD3223"/>
    <w:rsid w:val="35C95286"/>
    <w:rsid w:val="35CC25BC"/>
    <w:rsid w:val="35F24CB5"/>
    <w:rsid w:val="363D2C45"/>
    <w:rsid w:val="369CF4CE"/>
    <w:rsid w:val="36AFDBAF"/>
    <w:rsid w:val="36F13933"/>
    <w:rsid w:val="372B67EA"/>
    <w:rsid w:val="386109C4"/>
    <w:rsid w:val="388D0994"/>
    <w:rsid w:val="38CCC323"/>
    <w:rsid w:val="391FAA50"/>
    <w:rsid w:val="394CA5BD"/>
    <w:rsid w:val="39BA30F5"/>
    <w:rsid w:val="39C6793A"/>
    <w:rsid w:val="3A02FEA1"/>
    <w:rsid w:val="3A3B2792"/>
    <w:rsid w:val="3A681902"/>
    <w:rsid w:val="3AE16EC6"/>
    <w:rsid w:val="3B15E6A0"/>
    <w:rsid w:val="3B1BCFA4"/>
    <w:rsid w:val="3B5D2EBE"/>
    <w:rsid w:val="3BDCC806"/>
    <w:rsid w:val="3C96104B"/>
    <w:rsid w:val="3C9706DF"/>
    <w:rsid w:val="3CD76B48"/>
    <w:rsid w:val="3CE95581"/>
    <w:rsid w:val="3D8A7AB6"/>
    <w:rsid w:val="3DB04C64"/>
    <w:rsid w:val="3DBB616F"/>
    <w:rsid w:val="3DDC1DB8"/>
    <w:rsid w:val="3E23849C"/>
    <w:rsid w:val="3E6621FA"/>
    <w:rsid w:val="3E93E85E"/>
    <w:rsid w:val="3EF6B2F5"/>
    <w:rsid w:val="3F120AE8"/>
    <w:rsid w:val="3F55F3DC"/>
    <w:rsid w:val="3FA9A7C8"/>
    <w:rsid w:val="4002984F"/>
    <w:rsid w:val="402E0600"/>
    <w:rsid w:val="40758CA5"/>
    <w:rsid w:val="40A3219F"/>
    <w:rsid w:val="40FCF98C"/>
    <w:rsid w:val="4109053D"/>
    <w:rsid w:val="41435110"/>
    <w:rsid w:val="41582181"/>
    <w:rsid w:val="41682B9D"/>
    <w:rsid w:val="41DC1CD3"/>
    <w:rsid w:val="41E16527"/>
    <w:rsid w:val="4283E665"/>
    <w:rsid w:val="42B41837"/>
    <w:rsid w:val="42D1594E"/>
    <w:rsid w:val="42ED3DF2"/>
    <w:rsid w:val="431CB718"/>
    <w:rsid w:val="436D57D4"/>
    <w:rsid w:val="437E6239"/>
    <w:rsid w:val="43E0F417"/>
    <w:rsid w:val="43E22C50"/>
    <w:rsid w:val="440F8530"/>
    <w:rsid w:val="44835627"/>
    <w:rsid w:val="44E2CF6F"/>
    <w:rsid w:val="44E7B74E"/>
    <w:rsid w:val="45376BC9"/>
    <w:rsid w:val="456A568D"/>
    <w:rsid w:val="457731C4"/>
    <w:rsid w:val="45D489D5"/>
    <w:rsid w:val="45EE9DB0"/>
    <w:rsid w:val="460A18D9"/>
    <w:rsid w:val="4618B9E7"/>
    <w:rsid w:val="46A54F7F"/>
    <w:rsid w:val="470141A7"/>
    <w:rsid w:val="474CB430"/>
    <w:rsid w:val="475E70D0"/>
    <w:rsid w:val="47B5F40C"/>
    <w:rsid w:val="47F6B836"/>
    <w:rsid w:val="47FB1FF0"/>
    <w:rsid w:val="480BBEEC"/>
    <w:rsid w:val="48667A0E"/>
    <w:rsid w:val="48695914"/>
    <w:rsid w:val="49353A98"/>
    <w:rsid w:val="49E5B08D"/>
    <w:rsid w:val="4A985477"/>
    <w:rsid w:val="4AA82DC9"/>
    <w:rsid w:val="4ABD51D8"/>
    <w:rsid w:val="4ADD89FC"/>
    <w:rsid w:val="4AF6E0DB"/>
    <w:rsid w:val="4B888C77"/>
    <w:rsid w:val="4B8C4881"/>
    <w:rsid w:val="4BAB9597"/>
    <w:rsid w:val="4BC7D484"/>
    <w:rsid w:val="4C45C397"/>
    <w:rsid w:val="4CD90EC5"/>
    <w:rsid w:val="4CDB09B6"/>
    <w:rsid w:val="4CFB1B60"/>
    <w:rsid w:val="4CFFAADE"/>
    <w:rsid w:val="4D145423"/>
    <w:rsid w:val="4DB00093"/>
    <w:rsid w:val="4DBC4E76"/>
    <w:rsid w:val="4E7C388A"/>
    <w:rsid w:val="4EBB5401"/>
    <w:rsid w:val="4EDE9DF3"/>
    <w:rsid w:val="4EF7A6D3"/>
    <w:rsid w:val="4F32DE8B"/>
    <w:rsid w:val="4F4D9433"/>
    <w:rsid w:val="4FD6960F"/>
    <w:rsid w:val="5002A20A"/>
    <w:rsid w:val="50421280"/>
    <w:rsid w:val="504C53BE"/>
    <w:rsid w:val="5063E2EA"/>
    <w:rsid w:val="5072D39E"/>
    <w:rsid w:val="508CF3EA"/>
    <w:rsid w:val="50A31264"/>
    <w:rsid w:val="50ABAC92"/>
    <w:rsid w:val="51209560"/>
    <w:rsid w:val="5121987A"/>
    <w:rsid w:val="51341D1F"/>
    <w:rsid w:val="51879A48"/>
    <w:rsid w:val="51F86CA1"/>
    <w:rsid w:val="522BB186"/>
    <w:rsid w:val="52C4EAEC"/>
    <w:rsid w:val="52EC589B"/>
    <w:rsid w:val="5319BAC4"/>
    <w:rsid w:val="53257EAC"/>
    <w:rsid w:val="532D69F8"/>
    <w:rsid w:val="53562D4F"/>
    <w:rsid w:val="53F4882B"/>
    <w:rsid w:val="54152B8F"/>
    <w:rsid w:val="54600250"/>
    <w:rsid w:val="54927DFF"/>
    <w:rsid w:val="54E9146C"/>
    <w:rsid w:val="550EEEB1"/>
    <w:rsid w:val="55346736"/>
    <w:rsid w:val="55A969A4"/>
    <w:rsid w:val="55D863D2"/>
    <w:rsid w:val="55F64F6E"/>
    <w:rsid w:val="56336D5F"/>
    <w:rsid w:val="567E23A8"/>
    <w:rsid w:val="567F591D"/>
    <w:rsid w:val="56865A4B"/>
    <w:rsid w:val="56BACA8C"/>
    <w:rsid w:val="56C7B0AD"/>
    <w:rsid w:val="56CEE081"/>
    <w:rsid w:val="56FCBE44"/>
    <w:rsid w:val="57376119"/>
    <w:rsid w:val="575075A6"/>
    <w:rsid w:val="57A1C8E2"/>
    <w:rsid w:val="57ADB4AD"/>
    <w:rsid w:val="57E2E638"/>
    <w:rsid w:val="582B41D0"/>
    <w:rsid w:val="58D59849"/>
    <w:rsid w:val="58DF3D98"/>
    <w:rsid w:val="58F8C450"/>
    <w:rsid w:val="5902FFE1"/>
    <w:rsid w:val="591E2FE1"/>
    <w:rsid w:val="594B9151"/>
    <w:rsid w:val="5957CFE6"/>
    <w:rsid w:val="59941B94"/>
    <w:rsid w:val="59ADE506"/>
    <w:rsid w:val="59D4AD55"/>
    <w:rsid w:val="59F8C6CD"/>
    <w:rsid w:val="5A07CFF0"/>
    <w:rsid w:val="5A12F303"/>
    <w:rsid w:val="5A58EF69"/>
    <w:rsid w:val="5A998C70"/>
    <w:rsid w:val="5AEF1C49"/>
    <w:rsid w:val="5B24359A"/>
    <w:rsid w:val="5B32FB08"/>
    <w:rsid w:val="5B3A3D26"/>
    <w:rsid w:val="5B81D280"/>
    <w:rsid w:val="5BA759E1"/>
    <w:rsid w:val="5C068A7C"/>
    <w:rsid w:val="5C891A12"/>
    <w:rsid w:val="5C8AECAA"/>
    <w:rsid w:val="5CA9A8AB"/>
    <w:rsid w:val="5CABCACB"/>
    <w:rsid w:val="5CFE0082"/>
    <w:rsid w:val="5D449446"/>
    <w:rsid w:val="5D8DBB6F"/>
    <w:rsid w:val="5DC0E6A1"/>
    <w:rsid w:val="5DCBBA75"/>
    <w:rsid w:val="5E26E9A6"/>
    <w:rsid w:val="5E452AF7"/>
    <w:rsid w:val="5E5F61C8"/>
    <w:rsid w:val="5E71D5BA"/>
    <w:rsid w:val="5EA0B146"/>
    <w:rsid w:val="5EA5C510"/>
    <w:rsid w:val="5EB9CD06"/>
    <w:rsid w:val="5EC51F65"/>
    <w:rsid w:val="5F129278"/>
    <w:rsid w:val="5F1790A9"/>
    <w:rsid w:val="5F5487DF"/>
    <w:rsid w:val="5F78DE3D"/>
    <w:rsid w:val="6003D8A2"/>
    <w:rsid w:val="604B09F9"/>
    <w:rsid w:val="60806277"/>
    <w:rsid w:val="60819432"/>
    <w:rsid w:val="608858A7"/>
    <w:rsid w:val="610CDB92"/>
    <w:rsid w:val="6224AF0E"/>
    <w:rsid w:val="62424D51"/>
    <w:rsid w:val="6248FFE7"/>
    <w:rsid w:val="62756393"/>
    <w:rsid w:val="62904A8B"/>
    <w:rsid w:val="62ED12AE"/>
    <w:rsid w:val="62F56FA3"/>
    <w:rsid w:val="63183647"/>
    <w:rsid w:val="6359509F"/>
    <w:rsid w:val="637945FE"/>
    <w:rsid w:val="63928FF9"/>
    <w:rsid w:val="63C7A2AC"/>
    <w:rsid w:val="6400945B"/>
    <w:rsid w:val="64547F62"/>
    <w:rsid w:val="64759454"/>
    <w:rsid w:val="649798C8"/>
    <w:rsid w:val="6499021C"/>
    <w:rsid w:val="652BA564"/>
    <w:rsid w:val="654E8428"/>
    <w:rsid w:val="65687051"/>
    <w:rsid w:val="65CBFE56"/>
    <w:rsid w:val="661441E7"/>
    <w:rsid w:val="665F555C"/>
    <w:rsid w:val="66AAFB88"/>
    <w:rsid w:val="66BE66CB"/>
    <w:rsid w:val="67174ED3"/>
    <w:rsid w:val="67218343"/>
    <w:rsid w:val="67514FC0"/>
    <w:rsid w:val="67703858"/>
    <w:rsid w:val="67C0F5F7"/>
    <w:rsid w:val="67D0EE17"/>
    <w:rsid w:val="683F8F1F"/>
    <w:rsid w:val="6860D68A"/>
    <w:rsid w:val="687F0509"/>
    <w:rsid w:val="68A7C6B2"/>
    <w:rsid w:val="690D8F7B"/>
    <w:rsid w:val="694B195B"/>
    <w:rsid w:val="69572EC2"/>
    <w:rsid w:val="695E86C2"/>
    <w:rsid w:val="6A1022FC"/>
    <w:rsid w:val="6A49FA9F"/>
    <w:rsid w:val="6A6DF3C7"/>
    <w:rsid w:val="6AB825D2"/>
    <w:rsid w:val="6AD70BB9"/>
    <w:rsid w:val="6AF1FD75"/>
    <w:rsid w:val="6B72288F"/>
    <w:rsid w:val="6BA0D807"/>
    <w:rsid w:val="6BC6E5B9"/>
    <w:rsid w:val="6C4955EB"/>
    <w:rsid w:val="6C8D73C7"/>
    <w:rsid w:val="6CBB3F36"/>
    <w:rsid w:val="6CBE17E4"/>
    <w:rsid w:val="6D226E1A"/>
    <w:rsid w:val="6D255A19"/>
    <w:rsid w:val="6D8B461A"/>
    <w:rsid w:val="6DA2563A"/>
    <w:rsid w:val="6DAD51F8"/>
    <w:rsid w:val="6E4EDA5C"/>
    <w:rsid w:val="6E7C338B"/>
    <w:rsid w:val="6EC412CE"/>
    <w:rsid w:val="6EEA46B5"/>
    <w:rsid w:val="6EF5894F"/>
    <w:rsid w:val="6F672AA7"/>
    <w:rsid w:val="6F88C9D6"/>
    <w:rsid w:val="6FCE6D6D"/>
    <w:rsid w:val="700E6417"/>
    <w:rsid w:val="705F8D7B"/>
    <w:rsid w:val="706ADC33"/>
    <w:rsid w:val="7081A96A"/>
    <w:rsid w:val="70DBD32D"/>
    <w:rsid w:val="7127CBFD"/>
    <w:rsid w:val="71579799"/>
    <w:rsid w:val="71584FEB"/>
    <w:rsid w:val="7221B205"/>
    <w:rsid w:val="7287C1E5"/>
    <w:rsid w:val="72E6970F"/>
    <w:rsid w:val="731BEE9F"/>
    <w:rsid w:val="737ADEB5"/>
    <w:rsid w:val="737CB2CD"/>
    <w:rsid w:val="73934A79"/>
    <w:rsid w:val="745AEBCD"/>
    <w:rsid w:val="7484A576"/>
    <w:rsid w:val="7561874E"/>
    <w:rsid w:val="756596A0"/>
    <w:rsid w:val="7570488B"/>
    <w:rsid w:val="757112D4"/>
    <w:rsid w:val="7575E159"/>
    <w:rsid w:val="758E7996"/>
    <w:rsid w:val="75D095BE"/>
    <w:rsid w:val="766D0CB1"/>
    <w:rsid w:val="7698642D"/>
    <w:rsid w:val="76B710AA"/>
    <w:rsid w:val="76FE9CBB"/>
    <w:rsid w:val="770A2B46"/>
    <w:rsid w:val="771898FE"/>
    <w:rsid w:val="77B01DCC"/>
    <w:rsid w:val="77B13ADF"/>
    <w:rsid w:val="77C66F8D"/>
    <w:rsid w:val="77EA8905"/>
    <w:rsid w:val="77F049CF"/>
    <w:rsid w:val="7831E0E3"/>
    <w:rsid w:val="7864541F"/>
    <w:rsid w:val="786B6319"/>
    <w:rsid w:val="78799C33"/>
    <w:rsid w:val="78B704A8"/>
    <w:rsid w:val="78BE5DB1"/>
    <w:rsid w:val="78E23A26"/>
    <w:rsid w:val="7944E6D5"/>
    <w:rsid w:val="7A01BD47"/>
    <w:rsid w:val="7A238E69"/>
    <w:rsid w:val="7A5CAE1A"/>
    <w:rsid w:val="7A9C445F"/>
    <w:rsid w:val="7AC011B0"/>
    <w:rsid w:val="7AD9883C"/>
    <w:rsid w:val="7AE37CCF"/>
    <w:rsid w:val="7B4C26A7"/>
    <w:rsid w:val="7B715EDC"/>
    <w:rsid w:val="7B93263E"/>
    <w:rsid w:val="7B9CA189"/>
    <w:rsid w:val="7B9F168A"/>
    <w:rsid w:val="7BA49925"/>
    <w:rsid w:val="7BA5CAD8"/>
    <w:rsid w:val="7BB1906E"/>
    <w:rsid w:val="7BC005F3"/>
    <w:rsid w:val="7C733B27"/>
    <w:rsid w:val="7C7AC86F"/>
    <w:rsid w:val="7C857658"/>
    <w:rsid w:val="7CA177B1"/>
    <w:rsid w:val="7CB51F2F"/>
    <w:rsid w:val="7CE49271"/>
    <w:rsid w:val="7CFE0BF3"/>
    <w:rsid w:val="7D02B2FC"/>
    <w:rsid w:val="7D78A677"/>
    <w:rsid w:val="7D79CFD5"/>
    <w:rsid w:val="7D8F7A49"/>
    <w:rsid w:val="7DA933B6"/>
    <w:rsid w:val="7DD3C43B"/>
    <w:rsid w:val="7DE4C5C8"/>
    <w:rsid w:val="7DE78FE5"/>
    <w:rsid w:val="7E2360A2"/>
    <w:rsid w:val="7E6CFCEC"/>
    <w:rsid w:val="7E824151"/>
    <w:rsid w:val="7E8D3CF3"/>
    <w:rsid w:val="7EEF584E"/>
    <w:rsid w:val="7EF8A59F"/>
    <w:rsid w:val="7F2C636E"/>
    <w:rsid w:val="7FAB4674"/>
    <w:rsid w:val="7FCFDC99"/>
    <w:rsid w:val="7FD63B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33788"/>
  <w15:chartTrackingRefBased/>
  <w15:docId w15:val="{E059C483-A99C-4025-8894-16AA1367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0"/>
    <w:lsdException w:name="Light List" w:uiPriority="0"/>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0"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0"/>
    <w:lsdException w:name="Light Grid Accent 2" w:uiPriority="0"/>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0"/>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069"/>
    <w:pPr>
      <w:ind w:left="288"/>
    </w:pPr>
    <w:rPr>
      <w:sz w:val="22"/>
      <w:szCs w:val="22"/>
      <w:lang w:val="pt-PT"/>
    </w:rPr>
  </w:style>
  <w:style w:type="paragraph" w:styleId="Heading1">
    <w:name w:val="heading 1"/>
    <w:basedOn w:val="Normal"/>
    <w:next w:val="Normal"/>
    <w:link w:val="Heading1Char"/>
    <w:qFormat/>
    <w:rsid w:val="00E16C06"/>
    <w:pPr>
      <w:keepNext/>
      <w:keepLines/>
      <w:numPr>
        <w:numId w:val="2"/>
      </w:numPr>
      <w:spacing w:before="560" w:after="180"/>
      <w:outlineLvl w:val="0"/>
    </w:pPr>
    <w:rPr>
      <w:rFonts w:asciiTheme="majorHAnsi" w:eastAsiaTheme="majorEastAsia" w:hAnsiTheme="majorHAnsi" w:cstheme="majorBidi"/>
      <w:b/>
      <w:bCs/>
      <w:color w:val="D6615C" w:themeColor="accent1"/>
      <w:sz w:val="28"/>
      <w:szCs w:val="28"/>
    </w:rPr>
  </w:style>
  <w:style w:type="paragraph" w:styleId="Heading2">
    <w:name w:val="heading 2"/>
    <w:basedOn w:val="Heading1"/>
    <w:next w:val="Heading1"/>
    <w:link w:val="Heading2Char"/>
    <w:autoRedefine/>
    <w:unhideWhenUsed/>
    <w:qFormat/>
    <w:rsid w:val="00266003"/>
    <w:pPr>
      <w:numPr>
        <w:ilvl w:val="1"/>
        <w:numId w:val="1"/>
      </w:numPr>
      <w:outlineLvl w:val="1"/>
    </w:pPr>
  </w:style>
  <w:style w:type="paragraph" w:styleId="Heading3">
    <w:name w:val="heading 3"/>
    <w:basedOn w:val="Heading2"/>
    <w:next w:val="Heading2"/>
    <w:link w:val="Heading3Char"/>
    <w:autoRedefine/>
    <w:unhideWhenUsed/>
    <w:qFormat/>
    <w:rsid w:val="00005612"/>
    <w:pPr>
      <w:numPr>
        <w:ilvl w:val="2"/>
      </w:numPr>
      <w:outlineLvl w:val="2"/>
    </w:pPr>
    <w:rPr>
      <w:sz w:val="24"/>
      <w:szCs w:val="24"/>
    </w:rPr>
  </w:style>
  <w:style w:type="paragraph" w:styleId="Heading4">
    <w:name w:val="heading 4"/>
    <w:basedOn w:val="Normal"/>
    <w:next w:val="Normal"/>
    <w:link w:val="Heading4Char"/>
    <w:unhideWhenUsed/>
    <w:qFormat/>
    <w:rsid w:val="00793BB9"/>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nhideWhenUsed/>
    <w:qFormat/>
    <w:rsid w:val="00EF679D"/>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nhideWhenUsed/>
    <w:qFormat/>
    <w:rsid w:val="00F97308"/>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Heading6"/>
    <w:next w:val="Normal"/>
    <w:link w:val="Heading7Char"/>
    <w:unhideWhenUsed/>
    <w:qFormat/>
    <w:rsid w:val="00210C4B"/>
    <w:pPr>
      <w:spacing w:before="200"/>
      <w:ind w:left="0"/>
      <w:outlineLvl w:val="6"/>
    </w:pPr>
    <w:rPr>
      <w:rFonts w:ascii="Cambria" w:eastAsia="Cambria" w:hAnsi="Cambria" w:cs="Cambria"/>
      <w:bCs/>
      <w:color w:val="404040" w:themeColor="text1" w:themeTint="BF"/>
      <w:szCs w:val="28"/>
      <w:lang w:val="en-GB" w:eastAsia="en-GB"/>
    </w:rPr>
  </w:style>
  <w:style w:type="paragraph" w:styleId="Heading8">
    <w:name w:val="heading 8"/>
    <w:basedOn w:val="Heading7"/>
    <w:next w:val="Normal"/>
    <w:link w:val="Heading8Char"/>
    <w:unhideWhenUsed/>
    <w:qFormat/>
    <w:rsid w:val="00210C4B"/>
    <w:pPr>
      <w:outlineLvl w:val="7"/>
    </w:pPr>
    <w:rPr>
      <w:color w:val="404040"/>
      <w:sz w:val="20"/>
      <w:szCs w:val="20"/>
    </w:rPr>
  </w:style>
  <w:style w:type="paragraph" w:styleId="Heading9">
    <w:name w:val="heading 9"/>
    <w:basedOn w:val="Heading8"/>
    <w:next w:val="Normal"/>
    <w:link w:val="Heading9Char"/>
    <w:unhideWhenUsed/>
    <w:qFormat/>
    <w:rsid w:val="00210C4B"/>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847A1"/>
    <w:pPr>
      <w:spacing w:after="80"/>
      <w:contextualSpacing/>
    </w:pPr>
    <w:rPr>
      <w:rFonts w:asciiTheme="majorHAnsi" w:eastAsiaTheme="majorEastAsia" w:hAnsiTheme="majorHAnsi" w:cstheme="majorBidi"/>
      <w:b/>
      <w:bCs/>
      <w:color w:val="D6615C" w:themeColor="accent1"/>
      <w:spacing w:val="-10"/>
      <w:kern w:val="28"/>
      <w:sz w:val="36"/>
    </w:rPr>
  </w:style>
  <w:style w:type="character" w:customStyle="1" w:styleId="TitleChar">
    <w:name w:val="Title Char"/>
    <w:basedOn w:val="DefaultParagraphFont"/>
    <w:link w:val="Title"/>
    <w:rPr>
      <w:rFonts w:asciiTheme="majorHAnsi" w:eastAsiaTheme="majorEastAsia" w:hAnsiTheme="majorHAnsi" w:cstheme="majorBidi"/>
      <w:b/>
      <w:bCs/>
      <w:color w:val="D6615C" w:themeColor="accent1"/>
      <w:spacing w:val="-10"/>
      <w:kern w:val="28"/>
      <w:sz w:val="36"/>
      <w:szCs w:val="22"/>
      <w:lang w:val="pt-PT"/>
    </w:rPr>
  </w:style>
  <w:style w:type="paragraph" w:styleId="Subtitle">
    <w:name w:val="Subtitle"/>
    <w:basedOn w:val="Normal"/>
    <w:next w:val="Normal"/>
    <w:link w:val="SubtitleChar"/>
    <w:qFormat/>
    <w:pPr>
      <w:numPr>
        <w:ilvl w:val="1"/>
      </w:numPr>
      <w:spacing w:after="800"/>
      <w:ind w:left="288"/>
    </w:pPr>
    <w:rPr>
      <w:b/>
      <w:bCs/>
      <w:color w:val="262626" w:themeColor="text1" w:themeTint="D9"/>
      <w:spacing w:val="15"/>
      <w:sz w:val="24"/>
    </w:rPr>
  </w:style>
  <w:style w:type="character" w:customStyle="1" w:styleId="SubtitleChar">
    <w:name w:val="Subtitle Char"/>
    <w:basedOn w:val="DefaultParagraphFont"/>
    <w:link w:val="Subtitle"/>
    <w:rPr>
      <w:b/>
      <w:bCs/>
      <w:color w:val="262626" w:themeColor="text1" w:themeTint="D9"/>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rsid w:val="00E16C06"/>
    <w:rPr>
      <w:rFonts w:asciiTheme="majorHAnsi" w:eastAsiaTheme="majorEastAsia" w:hAnsiTheme="majorHAnsi" w:cstheme="majorBidi"/>
      <w:b/>
      <w:bCs/>
      <w:color w:val="D6615C" w:themeColor="accent1"/>
      <w:sz w:val="28"/>
      <w:szCs w:val="28"/>
      <w:lang w:val="pt-PT"/>
    </w:rPr>
  </w:style>
  <w:style w:type="table" w:styleId="TableGrid">
    <w:name w:val="Table Grid"/>
    <w:basedOn w:val="TableNormal"/>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A5637"/>
    <w:rPr>
      <w:rFonts w:asciiTheme="majorHAnsi" w:eastAsiaTheme="majorEastAsia" w:hAnsiTheme="majorHAnsi" w:cstheme="majorBidi"/>
      <w:b/>
      <w:bCs/>
      <w:color w:val="D6615C" w:themeColor="accent1"/>
      <w:sz w:val="28"/>
      <w:szCs w:val="28"/>
      <w:lang w:val="pt-PT"/>
    </w:rPr>
  </w:style>
  <w:style w:type="paragraph" w:styleId="ListBullet">
    <w:name w:val="List Bullet"/>
    <w:basedOn w:val="Normal"/>
    <w:uiPriority w:val="1"/>
    <w:unhideWhenUsed/>
    <w:qFormat/>
    <w:pPr>
      <w:tabs>
        <w:tab w:val="num" w:pos="144"/>
      </w:tabs>
      <w:ind w:left="144" w:hanging="144"/>
    </w:pPr>
  </w:style>
  <w:style w:type="character" w:styleId="Strong">
    <w:name w:val="Strong"/>
    <w:basedOn w:val="DefaultParagraphFont"/>
    <w:uiPriority w:val="22"/>
    <w:qFormat/>
    <w:rPr>
      <w:b/>
      <w:bCs/>
      <w:color w:val="262626" w:themeColor="text1" w:themeTint="D9"/>
    </w:rPr>
  </w:style>
  <w:style w:type="table" w:customStyle="1" w:styleId="SyllabusTable-NoBorders">
    <w:name w:val="Syllabus Table - No Borders"/>
    <w:basedOn w:val="TableNormal"/>
    <w:uiPriority w:val="99"/>
    <w:pPr>
      <w:tabs>
        <w:tab w:val="num" w:pos="144"/>
      </w:tabs>
      <w:spacing w:after="0"/>
      <w:ind w:left="144" w:hanging="144"/>
    </w:pPr>
    <w:tblPr>
      <w:tblCellMar>
        <w:left w:w="0" w:type="dxa"/>
        <w:right w:w="0" w:type="dxa"/>
      </w:tblCellMar>
    </w:tblPr>
    <w:tblStylePr w:type="firstRow">
      <w:rPr>
        <w:rFonts w:asciiTheme="majorHAnsi" w:hAnsiTheme="majorHAnsi"/>
        <w:b/>
        <w:color w:val="D6615C" w:themeColor="accent1"/>
        <w:sz w:val="20"/>
      </w:rPr>
    </w:tblStylePr>
  </w:style>
  <w:style w:type="paragraph" w:styleId="NoSpacing">
    <w:name w:val="No Spacing"/>
    <w:link w:val="NoSpacingChar"/>
    <w:qFormat/>
    <w:pPr>
      <w:spacing w:after="0"/>
    </w:pPr>
  </w:style>
  <w:style w:type="table" w:customStyle="1" w:styleId="SyllabusTable-withBorders">
    <w:name w:val="Syllabus Table - with Borders"/>
    <w:basedOn w:val="Table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rPr>
  </w:style>
  <w:style w:type="paragraph" w:customStyle="1" w:styleId="Default">
    <w:name w:val="Default"/>
    <w:rsid w:val="00E05E31"/>
    <w:pPr>
      <w:autoSpaceDE w:val="0"/>
      <w:autoSpaceDN w:val="0"/>
      <w:adjustRightInd w:val="0"/>
      <w:spacing w:after="0"/>
    </w:pPr>
    <w:rPr>
      <w:rFonts w:ascii="Times New Roman" w:hAnsi="Times New Roman" w:cs="Times New Roman"/>
      <w:color w:val="000000"/>
      <w:sz w:val="24"/>
      <w:szCs w:val="24"/>
      <w:lang w:val="pt-PT" w:eastAsia="en-US"/>
    </w:rPr>
  </w:style>
  <w:style w:type="paragraph" w:styleId="ListParagraph">
    <w:name w:val="List Paragraph"/>
    <w:basedOn w:val="Normal"/>
    <w:link w:val="ListParagraphChar"/>
    <w:unhideWhenUsed/>
    <w:qFormat/>
    <w:rsid w:val="0010701F"/>
    <w:pPr>
      <w:ind w:left="720"/>
      <w:contextualSpacing/>
    </w:pPr>
  </w:style>
  <w:style w:type="paragraph" w:styleId="TOCHeading">
    <w:name w:val="TOC Heading"/>
    <w:basedOn w:val="Heading1"/>
    <w:next w:val="Normal"/>
    <w:link w:val="TOCHeadingChar"/>
    <w:unhideWhenUsed/>
    <w:qFormat/>
    <w:rsid w:val="002A3C30"/>
    <w:pPr>
      <w:numPr>
        <w:numId w:val="0"/>
      </w:numPr>
      <w:spacing w:before="240" w:after="0" w:line="259" w:lineRule="auto"/>
      <w:outlineLvl w:val="9"/>
    </w:pPr>
    <w:rPr>
      <w:b w:val="0"/>
      <w:bCs w:val="0"/>
      <w:color w:val="B6332E" w:themeColor="accent1" w:themeShade="BF"/>
      <w:lang w:eastAsia="en-US"/>
    </w:rPr>
  </w:style>
  <w:style w:type="paragraph" w:styleId="TOC1">
    <w:name w:val="toc 1"/>
    <w:basedOn w:val="Normal"/>
    <w:next w:val="Normal"/>
    <w:link w:val="TOC1Char"/>
    <w:autoRedefine/>
    <w:uiPriority w:val="39"/>
    <w:unhideWhenUsed/>
    <w:rsid w:val="009A6405"/>
    <w:pPr>
      <w:spacing w:after="100"/>
    </w:pPr>
  </w:style>
  <w:style w:type="paragraph" w:styleId="TOC2">
    <w:name w:val="toc 2"/>
    <w:basedOn w:val="Normal"/>
    <w:next w:val="Normal"/>
    <w:link w:val="TOC2Char"/>
    <w:autoRedefine/>
    <w:uiPriority w:val="39"/>
    <w:unhideWhenUsed/>
    <w:rsid w:val="002A3C30"/>
    <w:pPr>
      <w:spacing w:after="100"/>
      <w:ind w:left="180"/>
    </w:pPr>
  </w:style>
  <w:style w:type="character" w:styleId="Hyperlink">
    <w:name w:val="Hyperlink"/>
    <w:basedOn w:val="DefaultParagraphFont"/>
    <w:uiPriority w:val="99"/>
    <w:unhideWhenUsed/>
    <w:rsid w:val="002A3C30"/>
    <w:rPr>
      <w:color w:val="549CCC" w:themeColor="hyperlink"/>
      <w:u w:val="single"/>
    </w:rPr>
  </w:style>
  <w:style w:type="character" w:customStyle="1" w:styleId="Heading3Char">
    <w:name w:val="Heading 3 Char"/>
    <w:basedOn w:val="DefaultParagraphFont"/>
    <w:link w:val="Heading3"/>
    <w:rsid w:val="006A5637"/>
    <w:rPr>
      <w:rFonts w:asciiTheme="majorHAnsi" w:eastAsiaTheme="majorEastAsia" w:hAnsiTheme="majorHAnsi" w:cstheme="majorBidi"/>
      <w:b/>
      <w:bCs/>
      <w:color w:val="D6615C" w:themeColor="accent1"/>
      <w:sz w:val="24"/>
      <w:szCs w:val="24"/>
      <w:lang w:val="pt-PT"/>
    </w:rPr>
  </w:style>
  <w:style w:type="table" w:customStyle="1" w:styleId="Noborders">
    <w:name w:val="No borders"/>
    <w:basedOn w:val="TableNormal"/>
    <w:uiPriority w:val="99"/>
    <w:rsid w:val="00D36C27"/>
    <w:pPr>
      <w:spacing w:before="120" w:after="0"/>
    </w:pPr>
    <w:rPr>
      <w:rFonts w:eastAsiaTheme="minorEastAsia"/>
      <w:color w:val="auto"/>
      <w:kern w:val="22"/>
      <w:sz w:val="22"/>
      <w:szCs w:val="22"/>
      <w14:ligatures w14:val="standard"/>
    </w:rPr>
    <w:tblPr>
      <w:tblBorders>
        <w:bottom w:val="single" w:sz="4" w:space="0" w:color="BAD7EA" w:themeColor="accent2" w:themeTint="66"/>
        <w:insideH w:val="single" w:sz="4" w:space="0" w:color="BAD7EA" w:themeColor="accent2" w:themeTint="66"/>
        <w:insideV w:val="single" w:sz="4" w:space="0" w:color="BAD7EA"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BAD7EA" w:themeColor="accent2" w:themeTint="66"/>
          <w:right w:val="nil"/>
          <w:insideH w:val="nil"/>
          <w:insideV w:val="single" w:sz="4" w:space="0" w:color="BAD7EA" w:themeColor="accent2" w:themeTint="66"/>
          <w:tl2br w:val="nil"/>
          <w:tr2bl w:val="nil"/>
        </w:tcBorders>
        <w:vAlign w:val="bottom"/>
      </w:tcPr>
    </w:tblStylePr>
    <w:tblStylePr w:type="firstCol">
      <w:rPr>
        <w:b/>
        <w:i w:val="0"/>
      </w:rPr>
    </w:tblStylePr>
  </w:style>
  <w:style w:type="paragraph" w:styleId="ListNumber">
    <w:name w:val="List Number"/>
    <w:basedOn w:val="Normal"/>
    <w:uiPriority w:val="10"/>
    <w:qFormat/>
    <w:rsid w:val="00D36C27"/>
    <w:pPr>
      <w:numPr>
        <w:numId w:val="3"/>
      </w:numPr>
      <w:spacing w:before="120" w:after="0"/>
      <w:contextualSpacing/>
    </w:pPr>
    <w:rPr>
      <w:rFonts w:eastAsiaTheme="minorEastAsia"/>
      <w:color w:val="auto"/>
      <w:kern w:val="22"/>
      <w:lang w:val="en-US"/>
      <w14:ligatures w14:val="standard"/>
    </w:rPr>
  </w:style>
  <w:style w:type="table" w:styleId="ListTable6Colorful-Accent1">
    <w:name w:val="List Table 6 Colorful Accent 1"/>
    <w:basedOn w:val="TableNormal"/>
    <w:uiPriority w:val="51"/>
    <w:rsid w:val="004B3D19"/>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character" w:customStyle="1" w:styleId="NoSpacingChar">
    <w:name w:val="No Spacing Char"/>
    <w:basedOn w:val="DefaultParagraphFont"/>
    <w:link w:val="NoSpacing"/>
    <w:rsid w:val="005E2EE3"/>
  </w:style>
  <w:style w:type="table" w:styleId="GridTable1Light-Accent1">
    <w:name w:val="Grid Table 1 Light Accent 1"/>
    <w:basedOn w:val="TableNormal"/>
    <w:uiPriority w:val="46"/>
    <w:rsid w:val="00D20459"/>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D20459"/>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paragraph" w:customStyle="1" w:styleId="template">
    <w:name w:val="template"/>
    <w:basedOn w:val="Normal"/>
    <w:rsid w:val="00C84F7A"/>
    <w:pPr>
      <w:spacing w:after="0" w:line="240" w:lineRule="exact"/>
      <w:ind w:left="0"/>
    </w:pPr>
    <w:rPr>
      <w:rFonts w:ascii="Arial" w:eastAsia="Times New Roman" w:hAnsi="Arial" w:cs="Times New Roman"/>
      <w:i/>
      <w:color w:val="auto"/>
      <w:szCs w:val="20"/>
      <w:lang w:val="en-US" w:eastAsia="en-US"/>
    </w:rPr>
  </w:style>
  <w:style w:type="paragraph" w:customStyle="1" w:styleId="level4">
    <w:name w:val="level 4"/>
    <w:basedOn w:val="Normal"/>
    <w:rsid w:val="00F12536"/>
    <w:pPr>
      <w:spacing w:before="120" w:line="240" w:lineRule="exact"/>
      <w:ind w:left="634"/>
    </w:pPr>
    <w:rPr>
      <w:rFonts w:ascii="Times" w:eastAsia="Times New Roman" w:hAnsi="Times" w:cs="Times New Roman"/>
      <w:color w:val="auto"/>
      <w:sz w:val="24"/>
      <w:szCs w:val="20"/>
      <w:lang w:val="en-US" w:eastAsia="en-US"/>
    </w:rPr>
  </w:style>
  <w:style w:type="paragraph" w:customStyle="1" w:styleId="level3text">
    <w:name w:val="level 3 text"/>
    <w:basedOn w:val="Normal"/>
    <w:rsid w:val="00F12536"/>
    <w:pPr>
      <w:spacing w:after="0" w:line="220" w:lineRule="exact"/>
      <w:ind w:left="1350" w:hanging="716"/>
    </w:pPr>
    <w:rPr>
      <w:rFonts w:ascii="Arial" w:eastAsia="Times New Roman" w:hAnsi="Arial" w:cs="Times New Roman"/>
      <w:i/>
      <w:color w:val="auto"/>
      <w:szCs w:val="20"/>
      <w:lang w:val="en-US" w:eastAsia="en-US"/>
    </w:rPr>
  </w:style>
  <w:style w:type="paragraph" w:customStyle="1" w:styleId="requirement">
    <w:name w:val="requirement"/>
    <w:basedOn w:val="level4"/>
    <w:rsid w:val="00F1253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762D70"/>
    <w:pPr>
      <w:spacing w:after="200"/>
    </w:pPr>
    <w:rPr>
      <w:i/>
      <w:iCs/>
      <w:color w:val="361817" w:themeColor="text2"/>
      <w:sz w:val="18"/>
      <w:szCs w:val="18"/>
    </w:rPr>
  </w:style>
  <w:style w:type="paragraph" w:styleId="TOC3">
    <w:name w:val="toc 3"/>
    <w:basedOn w:val="Normal"/>
    <w:next w:val="Normal"/>
    <w:link w:val="TOC3Char"/>
    <w:autoRedefine/>
    <w:uiPriority w:val="39"/>
    <w:unhideWhenUsed/>
    <w:rsid w:val="004E366D"/>
    <w:pPr>
      <w:spacing w:after="100"/>
      <w:ind w:left="480"/>
    </w:pPr>
    <w:rPr>
      <w:rFonts w:eastAsiaTheme="minorEastAsia"/>
      <w:color w:val="auto"/>
      <w:kern w:val="2"/>
      <w:sz w:val="24"/>
      <w:szCs w:val="24"/>
      <w:lang w:val="en-GB" w:eastAsia="en-GB"/>
      <w14:ligatures w14:val="standardContextual"/>
    </w:rPr>
  </w:style>
  <w:style w:type="paragraph" w:styleId="TOC4">
    <w:name w:val="toc 4"/>
    <w:basedOn w:val="Normal"/>
    <w:next w:val="Normal"/>
    <w:autoRedefine/>
    <w:uiPriority w:val="39"/>
    <w:unhideWhenUsed/>
    <w:rsid w:val="004E366D"/>
    <w:pPr>
      <w:spacing w:after="100"/>
      <w:ind w:left="720"/>
    </w:pPr>
    <w:rPr>
      <w:rFonts w:eastAsiaTheme="minorEastAsia"/>
      <w:color w:val="auto"/>
      <w:kern w:val="2"/>
      <w:sz w:val="24"/>
      <w:szCs w:val="24"/>
      <w:lang w:val="en-GB" w:eastAsia="en-GB"/>
      <w14:ligatures w14:val="standardContextual"/>
    </w:rPr>
  </w:style>
  <w:style w:type="paragraph" w:styleId="TOC5">
    <w:name w:val="toc 5"/>
    <w:basedOn w:val="Normal"/>
    <w:next w:val="Normal"/>
    <w:autoRedefine/>
    <w:uiPriority w:val="39"/>
    <w:unhideWhenUsed/>
    <w:rsid w:val="004E366D"/>
    <w:pPr>
      <w:spacing w:after="100"/>
      <w:ind w:left="960"/>
    </w:pPr>
    <w:rPr>
      <w:rFonts w:eastAsiaTheme="minorEastAsia"/>
      <w:color w:val="auto"/>
      <w:kern w:val="2"/>
      <w:sz w:val="24"/>
      <w:szCs w:val="24"/>
      <w:lang w:val="en-GB" w:eastAsia="en-GB"/>
      <w14:ligatures w14:val="standardContextual"/>
    </w:rPr>
  </w:style>
  <w:style w:type="paragraph" w:styleId="TOC6">
    <w:name w:val="toc 6"/>
    <w:basedOn w:val="Normal"/>
    <w:next w:val="Normal"/>
    <w:autoRedefine/>
    <w:uiPriority w:val="39"/>
    <w:unhideWhenUsed/>
    <w:rsid w:val="004E366D"/>
    <w:pPr>
      <w:spacing w:after="100"/>
      <w:ind w:left="1200"/>
    </w:pPr>
    <w:rPr>
      <w:rFonts w:eastAsiaTheme="minorEastAsia"/>
      <w:color w:val="auto"/>
      <w:kern w:val="2"/>
      <w:sz w:val="24"/>
      <w:szCs w:val="24"/>
      <w:lang w:val="en-GB" w:eastAsia="en-GB"/>
      <w14:ligatures w14:val="standardContextual"/>
    </w:rPr>
  </w:style>
  <w:style w:type="paragraph" w:styleId="TOC7">
    <w:name w:val="toc 7"/>
    <w:basedOn w:val="Normal"/>
    <w:next w:val="Normal"/>
    <w:autoRedefine/>
    <w:uiPriority w:val="39"/>
    <w:unhideWhenUsed/>
    <w:rsid w:val="004E366D"/>
    <w:pPr>
      <w:spacing w:after="100"/>
      <w:ind w:left="1440"/>
    </w:pPr>
    <w:rPr>
      <w:rFonts w:eastAsiaTheme="minorEastAsia"/>
      <w:color w:val="auto"/>
      <w:kern w:val="2"/>
      <w:sz w:val="24"/>
      <w:szCs w:val="24"/>
      <w:lang w:val="en-GB" w:eastAsia="en-GB"/>
      <w14:ligatures w14:val="standardContextual"/>
    </w:rPr>
  </w:style>
  <w:style w:type="paragraph" w:styleId="TOC8">
    <w:name w:val="toc 8"/>
    <w:basedOn w:val="Normal"/>
    <w:next w:val="Normal"/>
    <w:autoRedefine/>
    <w:uiPriority w:val="39"/>
    <w:unhideWhenUsed/>
    <w:rsid w:val="004E366D"/>
    <w:pPr>
      <w:spacing w:after="100"/>
      <w:ind w:left="1680"/>
    </w:pPr>
    <w:rPr>
      <w:rFonts w:eastAsiaTheme="minorEastAsia"/>
      <w:color w:val="auto"/>
      <w:kern w:val="2"/>
      <w:sz w:val="24"/>
      <w:szCs w:val="24"/>
      <w:lang w:val="en-GB" w:eastAsia="en-GB"/>
      <w14:ligatures w14:val="standardContextual"/>
    </w:rPr>
  </w:style>
  <w:style w:type="paragraph" w:styleId="TOC9">
    <w:name w:val="toc 9"/>
    <w:basedOn w:val="Normal"/>
    <w:next w:val="Normal"/>
    <w:autoRedefine/>
    <w:uiPriority w:val="39"/>
    <w:unhideWhenUsed/>
    <w:rsid w:val="004E366D"/>
    <w:pPr>
      <w:spacing w:after="100"/>
      <w:ind w:left="1920"/>
    </w:pPr>
    <w:rPr>
      <w:rFonts w:eastAsiaTheme="minorEastAsia"/>
      <w:color w:val="auto"/>
      <w:kern w:val="2"/>
      <w:sz w:val="24"/>
      <w:szCs w:val="24"/>
      <w:lang w:val="en-GB" w:eastAsia="en-GB"/>
      <w14:ligatures w14:val="standardContextual"/>
    </w:rPr>
  </w:style>
  <w:style w:type="character" w:styleId="UnresolvedMention">
    <w:name w:val="Unresolved Mention"/>
    <w:basedOn w:val="DefaultParagraphFont"/>
    <w:uiPriority w:val="99"/>
    <w:semiHidden/>
    <w:unhideWhenUsed/>
    <w:rsid w:val="004E366D"/>
    <w:rPr>
      <w:color w:val="605E5C"/>
      <w:shd w:val="clear" w:color="auto" w:fill="E1DFDD"/>
    </w:rPr>
  </w:style>
  <w:style w:type="character" w:customStyle="1" w:styleId="Heading4Char">
    <w:name w:val="Heading 4 Char"/>
    <w:basedOn w:val="DefaultParagraphFont"/>
    <w:link w:val="Heading4"/>
    <w:rsid w:val="00793BB9"/>
    <w:rPr>
      <w:rFonts w:asciiTheme="majorHAnsi" w:eastAsiaTheme="majorEastAsia" w:hAnsiTheme="majorHAnsi" w:cstheme="majorBidi"/>
      <w:i/>
      <w:iCs/>
      <w:color w:val="B6332E" w:themeColor="accent1" w:themeShade="BF"/>
      <w:sz w:val="22"/>
      <w:szCs w:val="22"/>
      <w:lang w:val="pt-PT"/>
    </w:rPr>
  </w:style>
  <w:style w:type="character" w:customStyle="1" w:styleId="Heading5Char">
    <w:name w:val="Heading 5 Char"/>
    <w:basedOn w:val="DefaultParagraphFont"/>
    <w:link w:val="Heading5"/>
    <w:rsid w:val="00EF679D"/>
    <w:rPr>
      <w:rFonts w:asciiTheme="majorHAnsi" w:eastAsiaTheme="majorEastAsia" w:hAnsiTheme="majorHAnsi" w:cstheme="majorBidi"/>
      <w:color w:val="B6332E" w:themeColor="accent1" w:themeShade="BF"/>
      <w:sz w:val="22"/>
      <w:szCs w:val="22"/>
      <w:lang w:val="pt-PT"/>
    </w:rPr>
  </w:style>
  <w:style w:type="character" w:customStyle="1" w:styleId="Heading6Char">
    <w:name w:val="Heading 6 Char"/>
    <w:basedOn w:val="DefaultParagraphFont"/>
    <w:link w:val="Heading6"/>
    <w:rsid w:val="00F97308"/>
    <w:rPr>
      <w:rFonts w:asciiTheme="majorHAnsi" w:eastAsiaTheme="majorEastAsia" w:hAnsiTheme="majorHAnsi" w:cstheme="majorBidi"/>
      <w:color w:val="79221E" w:themeColor="accent1" w:themeShade="7F"/>
      <w:sz w:val="22"/>
      <w:szCs w:val="22"/>
      <w:lang w:val="pt-PT"/>
    </w:rPr>
  </w:style>
  <w:style w:type="character" w:customStyle="1" w:styleId="Heading7Char">
    <w:name w:val="Heading 7 Char"/>
    <w:basedOn w:val="DefaultParagraphFont"/>
    <w:link w:val="Heading7"/>
    <w:rsid w:val="00210C4B"/>
    <w:rPr>
      <w:rFonts w:ascii="Cambria" w:eastAsia="Cambria" w:hAnsi="Cambria" w:cs="Cambria"/>
      <w:bCs/>
      <w:sz w:val="22"/>
      <w:szCs w:val="28"/>
      <w:lang w:val="en-GB" w:eastAsia="en-GB"/>
    </w:rPr>
  </w:style>
  <w:style w:type="character" w:customStyle="1" w:styleId="Heading8Char">
    <w:name w:val="Heading 8 Char"/>
    <w:basedOn w:val="DefaultParagraphFont"/>
    <w:link w:val="Heading8"/>
    <w:rsid w:val="00210C4B"/>
    <w:rPr>
      <w:rFonts w:ascii="Cambria" w:eastAsia="Cambria" w:hAnsi="Cambria" w:cs="Cambria"/>
      <w:bCs/>
      <w:color w:val="404040"/>
      <w:sz w:val="20"/>
      <w:lang w:val="en-GB" w:eastAsia="en-GB"/>
    </w:rPr>
  </w:style>
  <w:style w:type="character" w:customStyle="1" w:styleId="Heading9Char">
    <w:name w:val="Heading 9 Char"/>
    <w:basedOn w:val="DefaultParagraphFont"/>
    <w:link w:val="Heading9"/>
    <w:rsid w:val="00210C4B"/>
    <w:rPr>
      <w:rFonts w:ascii="Cambria" w:eastAsia="Cambria" w:hAnsi="Cambria" w:cs="Cambria"/>
      <w:bCs/>
      <w:i/>
      <w:iCs/>
      <w:color w:val="404040"/>
      <w:sz w:val="20"/>
      <w:lang w:val="en-GB" w:eastAsia="en-GB"/>
    </w:rPr>
  </w:style>
  <w:style w:type="paragraph" w:customStyle="1" w:styleId="DocumentTitle">
    <w:name w:val="Document Title"/>
    <w:basedOn w:val="Normal"/>
    <w:rsid w:val="00210C4B"/>
    <w:pPr>
      <w:spacing w:after="0"/>
      <w:ind w:left="0"/>
      <w:jc w:val="center"/>
    </w:pPr>
    <w:rPr>
      <w:rFonts w:ascii="Calibri" w:eastAsia="Calibri" w:hAnsi="Calibri" w:cs="Calibri"/>
      <w:b/>
      <w:color w:val="auto"/>
      <w:sz w:val="52"/>
      <w:szCs w:val="24"/>
      <w:lang w:val="en-GB" w:eastAsia="en-GB"/>
    </w:rPr>
  </w:style>
  <w:style w:type="paragraph" w:customStyle="1" w:styleId="Information">
    <w:name w:val="Information"/>
    <w:basedOn w:val="Normal"/>
    <w:rsid w:val="00210C4B"/>
    <w:pPr>
      <w:spacing w:after="0"/>
      <w:ind w:left="0"/>
      <w:jc w:val="center"/>
    </w:pPr>
    <w:rPr>
      <w:rFonts w:ascii="Calibri" w:eastAsia="Calibri" w:hAnsi="Calibri" w:cs="Calibri"/>
      <w:b/>
      <w:color w:val="auto"/>
      <w:sz w:val="28"/>
      <w:szCs w:val="20"/>
      <w:lang w:val="en-GB" w:eastAsia="en-GB"/>
    </w:rPr>
  </w:style>
  <w:style w:type="paragraph" w:customStyle="1" w:styleId="Diagram">
    <w:name w:val="Diagram"/>
    <w:basedOn w:val="Normal"/>
    <w:rsid w:val="00210C4B"/>
    <w:pPr>
      <w:spacing w:after="0"/>
      <w:ind w:left="0"/>
    </w:pPr>
    <w:rPr>
      <w:rFonts w:ascii="Calibri" w:eastAsia="Calibri" w:hAnsi="Calibri" w:cs="Calibri"/>
      <w:color w:val="auto"/>
      <w:szCs w:val="24"/>
      <w:lang w:val="en-GB" w:eastAsia="en-GB"/>
    </w:rPr>
  </w:style>
  <w:style w:type="paragraph" w:customStyle="1" w:styleId="ReportTitle">
    <w:name w:val="Report Title"/>
    <w:basedOn w:val="PageTitle"/>
    <w:rsid w:val="00210C4B"/>
  </w:style>
  <w:style w:type="paragraph" w:customStyle="1" w:styleId="PageTitle">
    <w:name w:val="Page Title"/>
    <w:basedOn w:val="Normal"/>
    <w:rsid w:val="00210C4B"/>
    <w:pPr>
      <w:spacing w:before="240" w:after="0"/>
      <w:ind w:left="0"/>
      <w:jc w:val="center"/>
    </w:pPr>
    <w:rPr>
      <w:rFonts w:ascii="Calibri" w:eastAsia="Calibri" w:hAnsi="Calibri" w:cs="Calibri"/>
      <w:color w:val="auto"/>
      <w:sz w:val="40"/>
      <w:szCs w:val="20"/>
      <w:lang w:val="en-GB" w:eastAsia="en-GB"/>
    </w:rPr>
  </w:style>
  <w:style w:type="paragraph" w:customStyle="1" w:styleId="HLine">
    <w:name w:val="H Line"/>
    <w:basedOn w:val="DocumentTitle"/>
    <w:rsid w:val="00210C4B"/>
    <w:pPr>
      <w:pBdr>
        <w:bottom w:val="single" w:sz="18" w:space="1" w:color="1569BC"/>
      </w:pBdr>
    </w:pPr>
    <w:rPr>
      <w:bCs/>
      <w:szCs w:val="20"/>
    </w:rPr>
  </w:style>
  <w:style w:type="paragraph" w:customStyle="1" w:styleId="TableHeader">
    <w:name w:val="TableHeader"/>
    <w:basedOn w:val="Normal"/>
    <w:rsid w:val="00210C4B"/>
    <w:pPr>
      <w:spacing w:before="120" w:after="80"/>
      <w:ind w:left="144" w:right="144"/>
    </w:pPr>
    <w:rPr>
      <w:rFonts w:ascii="Calibri" w:eastAsia="Calibri" w:hAnsi="Calibri" w:cs="Calibri"/>
      <w:b/>
      <w:color w:val="FFFFFF"/>
      <w:szCs w:val="24"/>
      <w:lang w:val="en-GB" w:eastAsia="en-GB"/>
    </w:rPr>
  </w:style>
  <w:style w:type="paragraph" w:customStyle="1" w:styleId="TableContent">
    <w:name w:val="TableContent"/>
    <w:basedOn w:val="Normal"/>
    <w:rsid w:val="00210C4B"/>
    <w:pPr>
      <w:spacing w:before="80" w:after="40"/>
      <w:ind w:left="144" w:right="144"/>
    </w:pPr>
    <w:rPr>
      <w:rFonts w:ascii="Calibri" w:eastAsia="Calibri" w:hAnsi="Calibri" w:cs="Calibri"/>
      <w:color w:val="auto"/>
      <w:szCs w:val="24"/>
      <w:lang w:val="en-GB" w:eastAsia="en-GB"/>
    </w:rPr>
  </w:style>
  <w:style w:type="paragraph" w:customStyle="1" w:styleId="DiagramType">
    <w:name w:val="DiagramType"/>
    <w:basedOn w:val="Normal"/>
    <w:rsid w:val="00210C4B"/>
    <w:pPr>
      <w:spacing w:after="0"/>
      <w:ind w:left="0"/>
    </w:pPr>
    <w:rPr>
      <w:rFonts w:ascii="Calibri" w:eastAsia="Calibri" w:hAnsi="Calibri" w:cs="Calibri"/>
      <w:b/>
      <w:color w:val="auto"/>
      <w:sz w:val="28"/>
      <w:szCs w:val="24"/>
      <w:lang w:val="en-GB" w:eastAsia="en-GB"/>
    </w:rPr>
  </w:style>
  <w:style w:type="paragraph" w:customStyle="1" w:styleId="ReportInformation">
    <w:name w:val="Report Information"/>
    <w:basedOn w:val="ReportTitle"/>
    <w:rsid w:val="00210C4B"/>
    <w:rPr>
      <w:b/>
      <w:sz w:val="32"/>
    </w:rPr>
  </w:style>
  <w:style w:type="paragraph" w:customStyle="1" w:styleId="Description">
    <w:name w:val="Description"/>
    <w:basedOn w:val="Normal"/>
    <w:rsid w:val="00210C4B"/>
    <w:pPr>
      <w:spacing w:after="0"/>
      <w:ind w:left="0"/>
    </w:pPr>
    <w:rPr>
      <w:rFonts w:ascii="Calibri" w:eastAsia="Calibri" w:hAnsi="Calibri" w:cs="Calibri"/>
      <w:color w:val="auto"/>
      <w:szCs w:val="24"/>
      <w:lang w:val="en-GB" w:eastAsia="en-GB"/>
    </w:rPr>
  </w:style>
  <w:style w:type="character" w:customStyle="1" w:styleId="TOC2Char">
    <w:name w:val="TOC 2 Char"/>
    <w:link w:val="TOC2"/>
    <w:rsid w:val="00210C4B"/>
    <w:rPr>
      <w:sz w:val="22"/>
      <w:szCs w:val="22"/>
      <w:lang w:val="pt-PT"/>
    </w:rPr>
  </w:style>
  <w:style w:type="character" w:customStyle="1" w:styleId="TOC3Char">
    <w:name w:val="TOC 3 Char"/>
    <w:link w:val="TOC3"/>
    <w:rsid w:val="00210C4B"/>
    <w:rPr>
      <w:rFonts w:eastAsiaTheme="minorEastAsia"/>
      <w:color w:val="auto"/>
      <w:kern w:val="2"/>
      <w:sz w:val="24"/>
      <w:szCs w:val="24"/>
      <w:lang w:val="en-GB" w:eastAsia="en-GB"/>
      <w14:ligatures w14:val="standardContextual"/>
    </w:rPr>
  </w:style>
  <w:style w:type="character" w:customStyle="1" w:styleId="TOC1Char">
    <w:name w:val="TOC 1 Char"/>
    <w:link w:val="TOC1"/>
    <w:rsid w:val="00210C4B"/>
    <w:rPr>
      <w:sz w:val="22"/>
      <w:szCs w:val="22"/>
      <w:lang w:val="pt-PT"/>
    </w:rPr>
  </w:style>
  <w:style w:type="paragraph" w:styleId="BalloonText">
    <w:name w:val="Balloon Text"/>
    <w:basedOn w:val="Normal"/>
    <w:link w:val="BalloonTextChar"/>
    <w:rsid w:val="00210C4B"/>
    <w:pPr>
      <w:spacing w:after="0"/>
      <w:ind w:left="0"/>
    </w:pPr>
    <w:rPr>
      <w:rFonts w:ascii="Tahoma" w:eastAsia="Tahoma" w:hAnsi="Tahoma" w:cs="Tahoma"/>
      <w:color w:val="auto"/>
      <w:sz w:val="16"/>
      <w:szCs w:val="24"/>
      <w:lang w:val="en-GB" w:eastAsia="en-GB"/>
    </w:rPr>
  </w:style>
  <w:style w:type="character" w:customStyle="1" w:styleId="BalloonTextChar">
    <w:name w:val="Balloon Text Char"/>
    <w:basedOn w:val="DefaultParagraphFont"/>
    <w:link w:val="BalloonText"/>
    <w:rsid w:val="00210C4B"/>
    <w:rPr>
      <w:rFonts w:ascii="Tahoma" w:eastAsia="Tahoma" w:hAnsi="Tahoma" w:cs="Tahoma"/>
      <w:color w:val="auto"/>
      <w:sz w:val="16"/>
      <w:szCs w:val="24"/>
      <w:lang w:val="en-GB" w:eastAsia="en-GB"/>
    </w:rPr>
  </w:style>
  <w:style w:type="character" w:customStyle="1" w:styleId="Normal1">
    <w:name w:val="Normal1"/>
    <w:rsid w:val="00210C4B"/>
    <w:rPr>
      <w:rFonts w:ascii="Calibri" w:eastAsia="Calibri" w:hAnsi="Calibri" w:cs="Calibri"/>
      <w:b w:val="0"/>
      <w:i w:val="0"/>
      <w:sz w:val="22"/>
      <w:u w:val="none"/>
    </w:rPr>
  </w:style>
  <w:style w:type="character" w:customStyle="1" w:styleId="ListParagraphChar">
    <w:name w:val="List Paragraph Char"/>
    <w:link w:val="ListParagraph"/>
    <w:rsid w:val="00210C4B"/>
    <w:rPr>
      <w:sz w:val="22"/>
      <w:szCs w:val="22"/>
      <w:lang w:val="pt-PT"/>
    </w:rPr>
  </w:style>
  <w:style w:type="paragraph" w:styleId="Quote">
    <w:name w:val="Quote"/>
    <w:basedOn w:val="Normal"/>
    <w:link w:val="QuoteChar"/>
    <w:qFormat/>
    <w:rsid w:val="00210C4B"/>
    <w:pPr>
      <w:spacing w:after="0"/>
      <w:ind w:left="0"/>
    </w:pPr>
    <w:rPr>
      <w:rFonts w:ascii="Calibri" w:eastAsia="Calibri" w:hAnsi="Calibri" w:cs="Calibri"/>
      <w:i/>
      <w:color w:val="000000"/>
      <w:szCs w:val="24"/>
      <w:lang w:val="en-GB" w:eastAsia="en-GB"/>
    </w:rPr>
  </w:style>
  <w:style w:type="character" w:customStyle="1" w:styleId="QuoteChar">
    <w:name w:val="Quote Char"/>
    <w:basedOn w:val="DefaultParagraphFont"/>
    <w:link w:val="Quote"/>
    <w:rsid w:val="00210C4B"/>
    <w:rPr>
      <w:rFonts w:ascii="Calibri" w:eastAsia="Calibri" w:hAnsi="Calibri" w:cs="Calibri"/>
      <w:i/>
      <w:color w:val="000000"/>
      <w:sz w:val="22"/>
      <w:szCs w:val="24"/>
      <w:lang w:val="en-GB" w:eastAsia="en-GB"/>
    </w:rPr>
  </w:style>
  <w:style w:type="paragraph" w:styleId="IntenseQuote">
    <w:name w:val="Intense Quote"/>
    <w:basedOn w:val="Normal"/>
    <w:link w:val="IntenseQuoteChar"/>
    <w:qFormat/>
    <w:rsid w:val="00210C4B"/>
    <w:pPr>
      <w:spacing w:before="200" w:after="280"/>
      <w:ind w:left="0"/>
    </w:pPr>
    <w:rPr>
      <w:rFonts w:ascii="Calibri" w:eastAsia="Calibri" w:hAnsi="Calibri" w:cs="Calibri"/>
      <w:b/>
      <w:i/>
      <w:color w:val="4F81BD"/>
      <w:szCs w:val="24"/>
      <w:lang w:val="en-GB" w:eastAsia="en-GB"/>
    </w:rPr>
  </w:style>
  <w:style w:type="character" w:customStyle="1" w:styleId="IntenseQuoteChar">
    <w:name w:val="Intense Quote Char"/>
    <w:basedOn w:val="DefaultParagraphFont"/>
    <w:link w:val="IntenseQuote"/>
    <w:rsid w:val="00210C4B"/>
    <w:rPr>
      <w:rFonts w:ascii="Calibri" w:eastAsia="Calibri" w:hAnsi="Calibri" w:cs="Calibri"/>
      <w:b/>
      <w:i/>
      <w:color w:val="4F81BD"/>
      <w:sz w:val="22"/>
      <w:szCs w:val="24"/>
      <w:lang w:val="en-GB" w:eastAsia="en-GB"/>
    </w:rPr>
  </w:style>
  <w:style w:type="character" w:customStyle="1" w:styleId="TOCHeadingChar">
    <w:name w:val="TOC Heading Char"/>
    <w:link w:val="TOCHeading"/>
    <w:rsid w:val="00210C4B"/>
    <w:rPr>
      <w:rFonts w:asciiTheme="majorHAnsi" w:eastAsiaTheme="majorEastAsia" w:hAnsiTheme="majorHAnsi" w:cstheme="majorBidi"/>
      <w:color w:val="B6332E" w:themeColor="accent1" w:themeShade="BF"/>
      <w:sz w:val="28"/>
      <w:szCs w:val="28"/>
      <w:lang w:val="pt-PT" w:eastAsia="en-US"/>
    </w:rPr>
  </w:style>
  <w:style w:type="table" w:styleId="LightShading">
    <w:name w:val="Light Shading"/>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bottom w:val="single" w:sz="8" w:space="0" w:color="000000"/>
      </w:tblBorders>
      <w:tblCellMar>
        <w:left w:w="0" w:type="dxa"/>
        <w:right w:w="0" w:type="dxa"/>
      </w:tblCellMar>
    </w:tblPr>
    <w:tblStylePr w:type="firstRow">
      <w:rPr>
        <w:b/>
      </w:rPr>
      <w:tblPr/>
      <w:tcPr>
        <w:tcBorders>
          <w:top w:val="single" w:sz="8" w:space="0" w:color="000000"/>
          <w:left w:val="nil"/>
          <w:bottom w:val="single" w:sz="8" w:space="0" w:color="000000"/>
          <w:right w:val="nil"/>
          <w:insideH w:val="nil"/>
          <w:insideV w:val="nil"/>
        </w:tcBorders>
      </w:tcPr>
    </w:tblStylePr>
    <w:tblStylePr w:type="lastRow">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4F81BD"/>
        <w:bottom w:val="single" w:sz="8" w:space="0" w:color="4F81BD"/>
      </w:tblBorders>
      <w:tblCellMar>
        <w:left w:w="0" w:type="dxa"/>
        <w:right w:w="0" w:type="dxa"/>
      </w:tblCellMar>
    </w:tblPr>
    <w:tblStylePr w:type="firstRow">
      <w:rPr>
        <w:b/>
      </w:rPr>
      <w:tblPr/>
      <w:tcPr>
        <w:tcBorders>
          <w:top w:val="single" w:sz="8" w:space="0" w:color="4F81BD"/>
          <w:left w:val="nil"/>
          <w:bottom w:val="single" w:sz="8" w:space="0" w:color="4F81BD"/>
          <w:right w:val="nil"/>
          <w:insideH w:val="nil"/>
          <w:insideV w:val="nil"/>
        </w:tcBorders>
      </w:tcPr>
    </w:tblStylePr>
    <w:tblStylePr w:type="lastRow">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C0504D"/>
        <w:bottom w:val="single" w:sz="8" w:space="0" w:color="C0504D"/>
      </w:tblBorders>
      <w:tblCellMar>
        <w:left w:w="0" w:type="dxa"/>
        <w:right w:w="0" w:type="dxa"/>
      </w:tblCellMar>
    </w:tblPr>
    <w:tblStylePr w:type="firstRow">
      <w:rPr>
        <w:b/>
      </w:rPr>
      <w:tblPr/>
      <w:tcPr>
        <w:tcBorders>
          <w:top w:val="single" w:sz="8" w:space="0" w:color="C0504D"/>
          <w:left w:val="nil"/>
          <w:bottom w:val="single" w:sz="8" w:space="0" w:color="C0504D"/>
          <w:right w:val="nil"/>
          <w:insideH w:val="nil"/>
          <w:insideV w:val="nil"/>
        </w:tcBorders>
      </w:tcPr>
    </w:tblStylePr>
    <w:tblStylePr w:type="lastRow">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9BBB59"/>
        <w:bottom w:val="single" w:sz="8" w:space="0" w:color="9BBB59"/>
      </w:tblBorders>
      <w:tblCellMar>
        <w:left w:w="0" w:type="dxa"/>
        <w:right w:w="0" w:type="dxa"/>
      </w:tblCellMar>
    </w:tblPr>
    <w:tblStylePr w:type="firstRow">
      <w:rPr>
        <w:b/>
      </w:rPr>
      <w:tblPr/>
      <w:tcPr>
        <w:tcBorders>
          <w:top w:val="single" w:sz="8" w:space="0" w:color="9BBB59"/>
          <w:left w:val="nil"/>
          <w:bottom w:val="single" w:sz="8" w:space="0" w:color="9BBB59"/>
          <w:right w:val="nil"/>
          <w:insideH w:val="nil"/>
          <w:insideV w:val="nil"/>
        </w:tcBorders>
      </w:tcPr>
    </w:tblStylePr>
    <w:tblStylePr w:type="lastRow">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
    <w:name w:val="Light List"/>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00000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
    <w:tblStylePr w:type="firstRow">
      <w:rPr>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b/>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rPr>
    </w:tblStylePr>
    <w:tblStylePr w:type="lastCol">
      <w:rPr>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1">
    <w:name w:val="Light List Accent 1"/>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CellMar>
        <w:left w:w="0" w:type="dxa"/>
        <w:right w:w="0" w:type="dxa"/>
      </w:tblCellMar>
    </w:tblPr>
    <w:tblStylePr w:type="firstRow">
      <w:rPr>
        <w:b/>
        <w:color w:val="FFFFFF"/>
      </w:rPr>
      <w:tblPr/>
      <w:tcPr>
        <w:shd w:val="clear" w:color="auto" w:fill="4F81BD"/>
      </w:tcPr>
    </w:tblStylePr>
    <w:tblStylePr w:type="lastRow">
      <w:rPr>
        <w:b/>
      </w:rPr>
      <w:tblPr/>
      <w:tcPr>
        <w:tcBorders>
          <w:top w:val="doub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C0504D"/>
        <w:left w:val="single" w:sz="8" w:space="0" w:color="C0504D"/>
        <w:bottom w:val="single" w:sz="8" w:space="0" w:color="C0504D"/>
        <w:right w:val="single" w:sz="8" w:space="0" w:color="C0504D"/>
      </w:tblBorders>
      <w:tblCellMar>
        <w:left w:w="0" w:type="dxa"/>
        <w:right w:w="0" w:type="dxa"/>
      </w:tblCellMar>
    </w:tblPr>
    <w:tblStylePr w:type="firstRow">
      <w:rPr>
        <w:b/>
        <w:color w:val="FFFFFF"/>
      </w:rPr>
      <w:tblPr/>
      <w:tcPr>
        <w:shd w:val="clear" w:color="auto" w:fill="C0504D"/>
      </w:tcPr>
    </w:tblStylePr>
    <w:tblStylePr w:type="lastRow">
      <w:rPr>
        <w:b/>
      </w:rPr>
      <w:tblPr/>
      <w:tcPr>
        <w:tcBorders>
          <w:top w:val="doub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CellMar>
        <w:left w:w="0" w:type="dxa"/>
        <w:right w:w="0" w:type="dxa"/>
      </w:tblCellMar>
    </w:tblPr>
    <w:tblStylePr w:type="firstRow">
      <w:rPr>
        <w:b/>
        <w:color w:val="FFFFFF"/>
      </w:rPr>
      <w:tblPr/>
      <w:tcPr>
        <w:shd w:val="clear" w:color="auto" w:fill="9BBB59"/>
      </w:tcPr>
    </w:tblStylePr>
    <w:tblStylePr w:type="lastRow">
      <w:rPr>
        <w:b/>
      </w:rPr>
      <w:tblPr/>
      <w:tcPr>
        <w:tcBorders>
          <w:top w:val="double" w:sz="6" w:space="0" w:color="9BBB59"/>
          <w:left w:val="single" w:sz="8" w:space="0" w:color="9BBB59"/>
          <w:bottom w:val="single" w:sz="8" w:space="0" w:color="9BBB59"/>
          <w:right w:val="single" w:sz="8" w:space="0" w:color="9BBB59"/>
        </w:tcBorders>
      </w:tcPr>
    </w:tblStylePr>
    <w:tblStylePr w:type="firstCol">
      <w:rPr>
        <w:b/>
      </w:rPr>
    </w:tblStylePr>
    <w:tblStylePr w:type="lastCol">
      <w:rPr>
        <w:b/>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1">
    <w:name w:val="Light Grid Accent 1"/>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0" w:type="dxa"/>
        <w:right w:w="0" w:type="dxa"/>
      </w:tblCellMar>
    </w:tblPr>
    <w:tblStylePr w:type="firstRow">
      <w:rPr>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rPr>
        <w:b/>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rPr>
    </w:tblStylePr>
    <w:tblStylePr w:type="lastCol">
      <w:rPr>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left w:w="0" w:type="dxa"/>
        <w:right w:w="0" w:type="dxa"/>
      </w:tblCellMar>
    </w:tblPr>
    <w:tblStylePr w:type="firstRow">
      <w:rPr>
        <w:b/>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rPr>
        <w:b/>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rPr>
    </w:tblStylePr>
    <w:tblStylePr w:type="lastCol">
      <w:rPr>
        <w:b/>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0" w:type="dxa"/>
        <w:right w:w="0" w:type="dxa"/>
      </w:tblCellMar>
    </w:tblPr>
    <w:tblStylePr w:type="firstRow">
      <w:rPr>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rPr>
        <w:b/>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rPr>
    </w:tblStylePr>
    <w:tblStylePr w:type="lastCol">
      <w:rPr>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Properties">
    <w:name w:val="Properties"/>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Summaries2">
    <w:name w:val="Summaries2"/>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Row">
      <w:rPr>
        <w:b/>
      </w:rPr>
      <w:tblPr/>
      <w:tcPr>
        <w:shd w:val="clear" w:color="auto" w:fill="B8CCE4"/>
      </w:tcPr>
    </w:tblStylePr>
    <w:tblStylePr w:type="firstCol">
      <w:rPr>
        <w:b/>
      </w:rPr>
    </w:tblStylePr>
    <w:tblStylePr w:type="band1Horz">
      <w:tblPr/>
      <w:tcPr>
        <w:shd w:val="clear" w:color="auto" w:fill="DBE5F1"/>
      </w:tcPr>
    </w:tblStylePr>
  </w:style>
  <w:style w:type="table" w:customStyle="1" w:styleId="Confirmation">
    <w:name w:val="Confirmation"/>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Col">
      <w:tblPr/>
      <w:tcPr>
        <w:tcBorders>
          <w:right w:val="single" w:sz="4" w:space="0" w:color="943634"/>
          <w:insideV w:val="nil"/>
        </w:tcBorders>
      </w:tcPr>
    </w:tblStylePr>
  </w:style>
  <w:style w:type="table" w:customStyle="1" w:styleId="Scenario">
    <w:name w:val="Scenario"/>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dashSmallGap" w:sz="4" w:space="0" w:color="BFBFBF"/>
        <w:insideV w:val="dashSmallGap" w:sz="4" w:space="0" w:color="BFBFBF"/>
      </w:tblBorders>
      <w:tblCellMar>
        <w:left w:w="0" w:type="dxa"/>
        <w:right w:w="0" w:type="dxa"/>
      </w:tblCellMar>
    </w:tblPr>
    <w:tblStylePr w:type="firstRow">
      <w:rPr>
        <w:b/>
      </w:rPr>
      <w:tblPr/>
      <w:tcPr>
        <w:tcBorders>
          <w:insideH w:val="dashSmallGap" w:sz="4" w:space="0" w:color="BFBFBF"/>
          <w:insideV w:val="dashSmallGap" w:sz="4" w:space="0" w:color="BFBFBF"/>
        </w:tcBorders>
      </w:tcPr>
    </w:tblStylePr>
    <w:tblStylePr w:type="band1Vert">
      <w:tblPr/>
      <w:tcPr>
        <w:tcBorders>
          <w:insideH w:val="dashSmallGap" w:sz="4" w:space="0" w:color="BFBFBF"/>
          <w:insideV w:val="dashSmallGap" w:sz="4" w:space="0" w:color="BFBFBF"/>
        </w:tcBorders>
      </w:tcPr>
    </w:tblStylePr>
    <w:tblStylePr w:type="band2Vert">
      <w:tblPr/>
      <w:tcPr>
        <w:tcBorders>
          <w:insideH w:val="dashSmallGap" w:sz="4" w:space="0" w:color="BFBFBF"/>
          <w:insideV w:val="dashSmallGap" w:sz="4" w:space="0" w:color="BFBFBF"/>
        </w:tcBorders>
      </w:tcPr>
    </w:tblStylePr>
    <w:tblStylePr w:type="band1Horz">
      <w:tblPr/>
      <w:tcPr>
        <w:tcBorders>
          <w:insideH w:val="dashSmallGap" w:sz="4" w:space="0" w:color="BFBFBF"/>
          <w:insideV w:val="dashSmallGap" w:sz="4" w:space="0" w:color="BFBFBF"/>
        </w:tcBorders>
      </w:tcPr>
    </w:tblStylePr>
    <w:tblStylePr w:type="band2Horz">
      <w:tblPr/>
      <w:tcPr>
        <w:tcBorders>
          <w:insideH w:val="dashSmallGap" w:sz="4" w:space="0" w:color="BFBFBF"/>
          <w:insideV w:val="dashSmallGap" w:sz="4" w:space="0" w:color="BFBFBF"/>
        </w:tcBorders>
      </w:tcPr>
    </w:tblStylePr>
  </w:style>
  <w:style w:type="table" w:customStyle="1" w:styleId="ScenarioNoProcedure">
    <w:name w:val="ScenarioNoProcedure"/>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table" w:customStyle="1" w:styleId="EmptyTable">
    <w:name w:val="EmptyTable"/>
    <w:basedOn w:val="TableNormal"/>
    <w:rsid w:val="00210C4B"/>
    <w:pPr>
      <w:spacing w:before="80" w:after="4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style>
  <w:style w:type="table" w:customStyle="1" w:styleId="TableStyle1">
    <w:name w:val="Table Style 1"/>
    <w:basedOn w:val="TableNormal"/>
    <w:rsid w:val="00210C4B"/>
    <w:pPr>
      <w:spacing w:after="0"/>
    </w:pPr>
    <w:rPr>
      <w:rFonts w:ascii="Times New Roman" w:eastAsia="Times New Roman" w:hAnsi="Times New Roman" w:cs="Times New Roman"/>
      <w:color w:val="auto"/>
      <w:sz w:val="20"/>
      <w:lang w:eastAsia="en-US"/>
    </w:rPr>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Style1CenterHeader">
    <w:name w:val="Table Style 1 (Center Header)"/>
    <w:basedOn w:val="TableNormal"/>
    <w:rsid w:val="00210C4B"/>
    <w:pPr>
      <w:spacing w:after="0"/>
    </w:pPr>
    <w:rPr>
      <w:rFonts w:ascii="Times New Roman" w:eastAsia="Times New Roman" w:hAnsi="Times New Roman" w:cs="Times New Roman"/>
      <w:color w:val="auto"/>
      <w:sz w:val="20"/>
      <w:lang w:eastAsia="en-US"/>
    </w:rPr>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NormalSided">
    <w:name w:val="Table Normal (Sided)"/>
    <w:basedOn w:val="TableNormal"/>
    <w:rsid w:val="00210C4B"/>
    <w:pPr>
      <w:spacing w:after="0"/>
    </w:pPr>
    <w:rPr>
      <w:rFonts w:ascii="Times New Roman" w:eastAsia="Times New Roman" w:hAnsi="Times New Roman" w:cs="Times New Roman"/>
      <w:color w:val="auto"/>
      <w:sz w:val="20"/>
      <w:lang w:eastAsia="en-US"/>
    </w:rPr>
    <w:tblPr>
      <w:tblStyleRowBandSize w:val="1"/>
      <w:tblStyleColBandSize w:val="1"/>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top w:w="115" w:type="dxa"/>
        <w:left w:w="115" w:type="dxa"/>
        <w:right w:w="115" w:type="dxa"/>
      </w:tblCellMar>
    </w:tblPr>
    <w:tblStylePr w:type="firstCol">
      <w:rPr>
        <w:b/>
      </w:rPr>
      <w:tblPr/>
      <w:tcPr>
        <w:shd w:val="clear" w:color="auto" w:fill="D9D9D9"/>
      </w:tcPr>
    </w:tblStylePr>
    <w:tblStylePr w:type="nwCell">
      <w:rPr>
        <w:b/>
      </w:rPr>
    </w:tblStylePr>
  </w:style>
  <w:style w:type="table" w:customStyle="1" w:styleId="LightList-H1">
    <w:name w:val="Light List - H1"/>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262626"/>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2">
    <w:name w:val="Light List - H2"/>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40404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3">
    <w:name w:val="Light List - H3"/>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595959"/>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4">
    <w:name w:val="Light List - H4"/>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7F7F7F"/>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TLTable">
    <w:name w:val="ETLTable"/>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CellMar>
        <w:left w:w="0" w:type="dxa"/>
        <w:right w:w="0" w:type="dxa"/>
      </w:tblCellMar>
    </w:tblPr>
    <w:tblStylePr w:type="firstRow">
      <w:rPr>
        <w:b/>
      </w:rPr>
      <w:tblPr/>
      <w:tcPr>
        <w:shd w:val="clear" w:color="auto" w:fill="ADDA90"/>
      </w:tcPr>
    </w:tblStylePr>
    <w:tblStylePr w:type="band1Horz">
      <w:tblPr/>
      <w:tcPr>
        <w:shd w:val="clear" w:color="auto" w:fill="E7F9DB"/>
      </w:tcPr>
    </w:tblStylePr>
  </w:style>
  <w:style w:type="table" w:customStyle="1" w:styleId="Confirmationwithheader">
    <w:name w:val="Confirmation (with header)"/>
    <w:basedOn w:val="TableNormal"/>
    <w:rsid w:val="00210C4B"/>
    <w:pPr>
      <w:spacing w:after="0"/>
      <w:ind w:left="144" w:right="144"/>
    </w:pPr>
    <w:rPr>
      <w:rFonts w:ascii="Times New Roman" w:eastAsia="Times New Roman" w:hAnsi="Times New Roman" w:cs="Times New Roman"/>
      <w:color w:val="auto"/>
      <w:sz w:val="20"/>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rPr>
    </w:tblStylePr>
    <w:tblStylePr w:type="firstCol">
      <w:tblPr/>
      <w:tcPr>
        <w:tcBorders>
          <w:right w:val="single" w:sz="4" w:space="0" w:color="943634"/>
          <w:insideV w:val="nil"/>
        </w:tcBorders>
      </w:tcPr>
    </w:tblStylePr>
  </w:style>
  <w:style w:type="character" w:styleId="IntenseEmphasis">
    <w:name w:val="Intense Emphasis"/>
    <w:basedOn w:val="DefaultParagraphFont"/>
    <w:uiPriority w:val="21"/>
    <w:qFormat/>
    <w:rsid w:val="00260B22"/>
    <w:rPr>
      <w:i/>
      <w:iCs/>
      <w:color w:val="D6615C" w:themeColor="accent1"/>
    </w:rPr>
  </w:style>
  <w:style w:type="paragraph" w:styleId="NormalWeb">
    <w:name w:val="Normal (Web)"/>
    <w:basedOn w:val="Normal"/>
    <w:uiPriority w:val="99"/>
    <w:semiHidden/>
    <w:unhideWhenUsed/>
    <w:rsid w:val="008D35AA"/>
    <w:pPr>
      <w:spacing w:before="100" w:beforeAutospacing="1" w:after="100" w:afterAutospacing="1"/>
      <w:ind w:left="0"/>
    </w:pPr>
    <w:rPr>
      <w:rFonts w:ascii="Times New Roman" w:eastAsia="Times New Roman" w:hAnsi="Times New Roman" w:cs="Times New Roman"/>
      <w:color w:val="auto"/>
      <w:sz w:val="24"/>
      <w:szCs w:val="24"/>
    </w:rPr>
  </w:style>
  <w:style w:type="paragraph" w:styleId="TableofFigures">
    <w:name w:val="table of figures"/>
    <w:basedOn w:val="Normal"/>
    <w:next w:val="Normal"/>
    <w:uiPriority w:val="99"/>
    <w:unhideWhenUsed/>
    <w:rsid w:val="00C869D4"/>
    <w:pPr>
      <w:spacing w:after="0"/>
      <w:ind w:left="0"/>
    </w:pPr>
  </w:style>
  <w:style w:type="paragraph" w:styleId="Bibliography">
    <w:name w:val="Bibliography"/>
    <w:basedOn w:val="Normal"/>
    <w:next w:val="Normal"/>
    <w:uiPriority w:val="37"/>
    <w:unhideWhenUsed/>
    <w:rsid w:val="00A1591F"/>
  </w:style>
  <w:style w:type="character" w:styleId="FollowedHyperlink">
    <w:name w:val="FollowedHyperlink"/>
    <w:basedOn w:val="DefaultParagraphFont"/>
    <w:uiPriority w:val="99"/>
    <w:semiHidden/>
    <w:unhideWhenUsed/>
    <w:rsid w:val="007E5070"/>
    <w:rPr>
      <w:color w:val="E17E00" w:themeColor="followedHyperlink"/>
      <w:u w:val="single"/>
    </w:rPr>
  </w:style>
  <w:style w:type="paragraph" w:customStyle="1" w:styleId="Compact">
    <w:name w:val="Compact"/>
    <w:basedOn w:val="BodyText"/>
    <w:qFormat/>
    <w:rsid w:val="004372E2"/>
    <w:pPr>
      <w:spacing w:before="36" w:after="36"/>
      <w:ind w:left="0"/>
    </w:pPr>
    <w:rPr>
      <w:color w:val="auto"/>
      <w:sz w:val="24"/>
      <w:szCs w:val="24"/>
      <w:lang w:val="en-US" w:eastAsia="en-US"/>
    </w:rPr>
  </w:style>
  <w:style w:type="table" w:customStyle="1" w:styleId="Table">
    <w:name w:val="Table"/>
    <w:semiHidden/>
    <w:qFormat/>
    <w:rsid w:val="004372E2"/>
    <w:pPr>
      <w:spacing w:after="200"/>
    </w:pPr>
    <w:rPr>
      <w:color w:val="auto"/>
      <w:sz w:val="24"/>
      <w:szCs w:val="24"/>
      <w:lang w:val="en-GB" w:eastAsia="en-US"/>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BodyText">
    <w:name w:val="Body Text"/>
    <w:basedOn w:val="Normal"/>
    <w:link w:val="BodyTextChar"/>
    <w:uiPriority w:val="99"/>
    <w:semiHidden/>
    <w:unhideWhenUsed/>
    <w:rsid w:val="004372E2"/>
  </w:style>
  <w:style w:type="character" w:customStyle="1" w:styleId="BodyTextChar">
    <w:name w:val="Body Text Char"/>
    <w:basedOn w:val="DefaultParagraphFont"/>
    <w:link w:val="BodyText"/>
    <w:uiPriority w:val="99"/>
    <w:semiHidden/>
    <w:rsid w:val="004372E2"/>
    <w:rPr>
      <w:sz w:val="22"/>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538">
      <w:bodyDiv w:val="1"/>
      <w:marLeft w:val="0"/>
      <w:marRight w:val="0"/>
      <w:marTop w:val="0"/>
      <w:marBottom w:val="0"/>
      <w:divBdr>
        <w:top w:val="none" w:sz="0" w:space="0" w:color="auto"/>
        <w:left w:val="none" w:sz="0" w:space="0" w:color="auto"/>
        <w:bottom w:val="none" w:sz="0" w:space="0" w:color="auto"/>
        <w:right w:val="none" w:sz="0" w:space="0" w:color="auto"/>
      </w:divBdr>
    </w:div>
    <w:div w:id="6717433">
      <w:bodyDiv w:val="1"/>
      <w:marLeft w:val="0"/>
      <w:marRight w:val="0"/>
      <w:marTop w:val="0"/>
      <w:marBottom w:val="0"/>
      <w:divBdr>
        <w:top w:val="none" w:sz="0" w:space="0" w:color="auto"/>
        <w:left w:val="none" w:sz="0" w:space="0" w:color="auto"/>
        <w:bottom w:val="none" w:sz="0" w:space="0" w:color="auto"/>
        <w:right w:val="none" w:sz="0" w:space="0" w:color="auto"/>
      </w:divBdr>
    </w:div>
    <w:div w:id="7299284">
      <w:bodyDiv w:val="1"/>
      <w:marLeft w:val="0"/>
      <w:marRight w:val="0"/>
      <w:marTop w:val="0"/>
      <w:marBottom w:val="0"/>
      <w:divBdr>
        <w:top w:val="none" w:sz="0" w:space="0" w:color="auto"/>
        <w:left w:val="none" w:sz="0" w:space="0" w:color="auto"/>
        <w:bottom w:val="none" w:sz="0" w:space="0" w:color="auto"/>
        <w:right w:val="none" w:sz="0" w:space="0" w:color="auto"/>
      </w:divBdr>
    </w:div>
    <w:div w:id="9989934">
      <w:bodyDiv w:val="1"/>
      <w:marLeft w:val="0"/>
      <w:marRight w:val="0"/>
      <w:marTop w:val="0"/>
      <w:marBottom w:val="0"/>
      <w:divBdr>
        <w:top w:val="none" w:sz="0" w:space="0" w:color="auto"/>
        <w:left w:val="none" w:sz="0" w:space="0" w:color="auto"/>
        <w:bottom w:val="none" w:sz="0" w:space="0" w:color="auto"/>
        <w:right w:val="none" w:sz="0" w:space="0" w:color="auto"/>
      </w:divBdr>
    </w:div>
    <w:div w:id="20593880">
      <w:bodyDiv w:val="1"/>
      <w:marLeft w:val="0"/>
      <w:marRight w:val="0"/>
      <w:marTop w:val="0"/>
      <w:marBottom w:val="0"/>
      <w:divBdr>
        <w:top w:val="none" w:sz="0" w:space="0" w:color="auto"/>
        <w:left w:val="none" w:sz="0" w:space="0" w:color="auto"/>
        <w:bottom w:val="none" w:sz="0" w:space="0" w:color="auto"/>
        <w:right w:val="none" w:sz="0" w:space="0" w:color="auto"/>
      </w:divBdr>
      <w:divsChild>
        <w:div w:id="899483705">
          <w:marLeft w:val="0"/>
          <w:marRight w:val="0"/>
          <w:marTop w:val="0"/>
          <w:marBottom w:val="0"/>
          <w:divBdr>
            <w:top w:val="none" w:sz="0" w:space="0" w:color="auto"/>
            <w:left w:val="none" w:sz="0" w:space="0" w:color="auto"/>
            <w:bottom w:val="none" w:sz="0" w:space="0" w:color="auto"/>
            <w:right w:val="none" w:sz="0" w:space="0" w:color="auto"/>
          </w:divBdr>
        </w:div>
      </w:divsChild>
    </w:div>
    <w:div w:id="28730384">
      <w:bodyDiv w:val="1"/>
      <w:marLeft w:val="0"/>
      <w:marRight w:val="0"/>
      <w:marTop w:val="0"/>
      <w:marBottom w:val="0"/>
      <w:divBdr>
        <w:top w:val="none" w:sz="0" w:space="0" w:color="auto"/>
        <w:left w:val="none" w:sz="0" w:space="0" w:color="auto"/>
        <w:bottom w:val="none" w:sz="0" w:space="0" w:color="auto"/>
        <w:right w:val="none" w:sz="0" w:space="0" w:color="auto"/>
      </w:divBdr>
    </w:div>
    <w:div w:id="32391317">
      <w:bodyDiv w:val="1"/>
      <w:marLeft w:val="0"/>
      <w:marRight w:val="0"/>
      <w:marTop w:val="0"/>
      <w:marBottom w:val="0"/>
      <w:divBdr>
        <w:top w:val="none" w:sz="0" w:space="0" w:color="auto"/>
        <w:left w:val="none" w:sz="0" w:space="0" w:color="auto"/>
        <w:bottom w:val="none" w:sz="0" w:space="0" w:color="auto"/>
        <w:right w:val="none" w:sz="0" w:space="0" w:color="auto"/>
      </w:divBdr>
    </w:div>
    <w:div w:id="33162621">
      <w:bodyDiv w:val="1"/>
      <w:marLeft w:val="0"/>
      <w:marRight w:val="0"/>
      <w:marTop w:val="0"/>
      <w:marBottom w:val="0"/>
      <w:divBdr>
        <w:top w:val="none" w:sz="0" w:space="0" w:color="auto"/>
        <w:left w:val="none" w:sz="0" w:space="0" w:color="auto"/>
        <w:bottom w:val="none" w:sz="0" w:space="0" w:color="auto"/>
        <w:right w:val="none" w:sz="0" w:space="0" w:color="auto"/>
      </w:divBdr>
    </w:div>
    <w:div w:id="33191127">
      <w:bodyDiv w:val="1"/>
      <w:marLeft w:val="0"/>
      <w:marRight w:val="0"/>
      <w:marTop w:val="0"/>
      <w:marBottom w:val="0"/>
      <w:divBdr>
        <w:top w:val="none" w:sz="0" w:space="0" w:color="auto"/>
        <w:left w:val="none" w:sz="0" w:space="0" w:color="auto"/>
        <w:bottom w:val="none" w:sz="0" w:space="0" w:color="auto"/>
        <w:right w:val="none" w:sz="0" w:space="0" w:color="auto"/>
      </w:divBdr>
    </w:div>
    <w:div w:id="35811584">
      <w:bodyDiv w:val="1"/>
      <w:marLeft w:val="0"/>
      <w:marRight w:val="0"/>
      <w:marTop w:val="0"/>
      <w:marBottom w:val="0"/>
      <w:divBdr>
        <w:top w:val="none" w:sz="0" w:space="0" w:color="auto"/>
        <w:left w:val="none" w:sz="0" w:space="0" w:color="auto"/>
        <w:bottom w:val="none" w:sz="0" w:space="0" w:color="auto"/>
        <w:right w:val="none" w:sz="0" w:space="0" w:color="auto"/>
      </w:divBdr>
    </w:div>
    <w:div w:id="37824368">
      <w:bodyDiv w:val="1"/>
      <w:marLeft w:val="0"/>
      <w:marRight w:val="0"/>
      <w:marTop w:val="0"/>
      <w:marBottom w:val="0"/>
      <w:divBdr>
        <w:top w:val="none" w:sz="0" w:space="0" w:color="auto"/>
        <w:left w:val="none" w:sz="0" w:space="0" w:color="auto"/>
        <w:bottom w:val="none" w:sz="0" w:space="0" w:color="auto"/>
        <w:right w:val="none" w:sz="0" w:space="0" w:color="auto"/>
      </w:divBdr>
    </w:div>
    <w:div w:id="37825299">
      <w:bodyDiv w:val="1"/>
      <w:marLeft w:val="0"/>
      <w:marRight w:val="0"/>
      <w:marTop w:val="0"/>
      <w:marBottom w:val="0"/>
      <w:divBdr>
        <w:top w:val="none" w:sz="0" w:space="0" w:color="auto"/>
        <w:left w:val="none" w:sz="0" w:space="0" w:color="auto"/>
        <w:bottom w:val="none" w:sz="0" w:space="0" w:color="auto"/>
        <w:right w:val="none" w:sz="0" w:space="0" w:color="auto"/>
      </w:divBdr>
    </w:div>
    <w:div w:id="39331469">
      <w:bodyDiv w:val="1"/>
      <w:marLeft w:val="0"/>
      <w:marRight w:val="0"/>
      <w:marTop w:val="0"/>
      <w:marBottom w:val="0"/>
      <w:divBdr>
        <w:top w:val="none" w:sz="0" w:space="0" w:color="auto"/>
        <w:left w:val="none" w:sz="0" w:space="0" w:color="auto"/>
        <w:bottom w:val="none" w:sz="0" w:space="0" w:color="auto"/>
        <w:right w:val="none" w:sz="0" w:space="0" w:color="auto"/>
      </w:divBdr>
    </w:div>
    <w:div w:id="43259457">
      <w:bodyDiv w:val="1"/>
      <w:marLeft w:val="0"/>
      <w:marRight w:val="0"/>
      <w:marTop w:val="0"/>
      <w:marBottom w:val="0"/>
      <w:divBdr>
        <w:top w:val="none" w:sz="0" w:space="0" w:color="auto"/>
        <w:left w:val="none" w:sz="0" w:space="0" w:color="auto"/>
        <w:bottom w:val="none" w:sz="0" w:space="0" w:color="auto"/>
        <w:right w:val="none" w:sz="0" w:space="0" w:color="auto"/>
      </w:divBdr>
    </w:div>
    <w:div w:id="50351095">
      <w:bodyDiv w:val="1"/>
      <w:marLeft w:val="0"/>
      <w:marRight w:val="0"/>
      <w:marTop w:val="0"/>
      <w:marBottom w:val="0"/>
      <w:divBdr>
        <w:top w:val="none" w:sz="0" w:space="0" w:color="auto"/>
        <w:left w:val="none" w:sz="0" w:space="0" w:color="auto"/>
        <w:bottom w:val="none" w:sz="0" w:space="0" w:color="auto"/>
        <w:right w:val="none" w:sz="0" w:space="0" w:color="auto"/>
      </w:divBdr>
    </w:div>
    <w:div w:id="51927237">
      <w:bodyDiv w:val="1"/>
      <w:marLeft w:val="0"/>
      <w:marRight w:val="0"/>
      <w:marTop w:val="0"/>
      <w:marBottom w:val="0"/>
      <w:divBdr>
        <w:top w:val="none" w:sz="0" w:space="0" w:color="auto"/>
        <w:left w:val="none" w:sz="0" w:space="0" w:color="auto"/>
        <w:bottom w:val="none" w:sz="0" w:space="0" w:color="auto"/>
        <w:right w:val="none" w:sz="0" w:space="0" w:color="auto"/>
      </w:divBdr>
    </w:div>
    <w:div w:id="52169536">
      <w:bodyDiv w:val="1"/>
      <w:marLeft w:val="0"/>
      <w:marRight w:val="0"/>
      <w:marTop w:val="0"/>
      <w:marBottom w:val="0"/>
      <w:divBdr>
        <w:top w:val="none" w:sz="0" w:space="0" w:color="auto"/>
        <w:left w:val="none" w:sz="0" w:space="0" w:color="auto"/>
        <w:bottom w:val="none" w:sz="0" w:space="0" w:color="auto"/>
        <w:right w:val="none" w:sz="0" w:space="0" w:color="auto"/>
      </w:divBdr>
    </w:div>
    <w:div w:id="55469644">
      <w:bodyDiv w:val="1"/>
      <w:marLeft w:val="0"/>
      <w:marRight w:val="0"/>
      <w:marTop w:val="0"/>
      <w:marBottom w:val="0"/>
      <w:divBdr>
        <w:top w:val="none" w:sz="0" w:space="0" w:color="auto"/>
        <w:left w:val="none" w:sz="0" w:space="0" w:color="auto"/>
        <w:bottom w:val="none" w:sz="0" w:space="0" w:color="auto"/>
        <w:right w:val="none" w:sz="0" w:space="0" w:color="auto"/>
      </w:divBdr>
    </w:div>
    <w:div w:id="55857379">
      <w:bodyDiv w:val="1"/>
      <w:marLeft w:val="0"/>
      <w:marRight w:val="0"/>
      <w:marTop w:val="0"/>
      <w:marBottom w:val="0"/>
      <w:divBdr>
        <w:top w:val="none" w:sz="0" w:space="0" w:color="auto"/>
        <w:left w:val="none" w:sz="0" w:space="0" w:color="auto"/>
        <w:bottom w:val="none" w:sz="0" w:space="0" w:color="auto"/>
        <w:right w:val="none" w:sz="0" w:space="0" w:color="auto"/>
      </w:divBdr>
    </w:div>
    <w:div w:id="58402966">
      <w:bodyDiv w:val="1"/>
      <w:marLeft w:val="0"/>
      <w:marRight w:val="0"/>
      <w:marTop w:val="0"/>
      <w:marBottom w:val="0"/>
      <w:divBdr>
        <w:top w:val="none" w:sz="0" w:space="0" w:color="auto"/>
        <w:left w:val="none" w:sz="0" w:space="0" w:color="auto"/>
        <w:bottom w:val="none" w:sz="0" w:space="0" w:color="auto"/>
        <w:right w:val="none" w:sz="0" w:space="0" w:color="auto"/>
      </w:divBdr>
    </w:div>
    <w:div w:id="63138876">
      <w:bodyDiv w:val="1"/>
      <w:marLeft w:val="0"/>
      <w:marRight w:val="0"/>
      <w:marTop w:val="0"/>
      <w:marBottom w:val="0"/>
      <w:divBdr>
        <w:top w:val="none" w:sz="0" w:space="0" w:color="auto"/>
        <w:left w:val="none" w:sz="0" w:space="0" w:color="auto"/>
        <w:bottom w:val="none" w:sz="0" w:space="0" w:color="auto"/>
        <w:right w:val="none" w:sz="0" w:space="0" w:color="auto"/>
      </w:divBdr>
    </w:div>
    <w:div w:id="65108636">
      <w:bodyDiv w:val="1"/>
      <w:marLeft w:val="0"/>
      <w:marRight w:val="0"/>
      <w:marTop w:val="0"/>
      <w:marBottom w:val="0"/>
      <w:divBdr>
        <w:top w:val="none" w:sz="0" w:space="0" w:color="auto"/>
        <w:left w:val="none" w:sz="0" w:space="0" w:color="auto"/>
        <w:bottom w:val="none" w:sz="0" w:space="0" w:color="auto"/>
        <w:right w:val="none" w:sz="0" w:space="0" w:color="auto"/>
      </w:divBdr>
    </w:div>
    <w:div w:id="77217477">
      <w:bodyDiv w:val="1"/>
      <w:marLeft w:val="0"/>
      <w:marRight w:val="0"/>
      <w:marTop w:val="0"/>
      <w:marBottom w:val="0"/>
      <w:divBdr>
        <w:top w:val="none" w:sz="0" w:space="0" w:color="auto"/>
        <w:left w:val="none" w:sz="0" w:space="0" w:color="auto"/>
        <w:bottom w:val="none" w:sz="0" w:space="0" w:color="auto"/>
        <w:right w:val="none" w:sz="0" w:space="0" w:color="auto"/>
      </w:divBdr>
    </w:div>
    <w:div w:id="77748682">
      <w:bodyDiv w:val="1"/>
      <w:marLeft w:val="0"/>
      <w:marRight w:val="0"/>
      <w:marTop w:val="0"/>
      <w:marBottom w:val="0"/>
      <w:divBdr>
        <w:top w:val="none" w:sz="0" w:space="0" w:color="auto"/>
        <w:left w:val="none" w:sz="0" w:space="0" w:color="auto"/>
        <w:bottom w:val="none" w:sz="0" w:space="0" w:color="auto"/>
        <w:right w:val="none" w:sz="0" w:space="0" w:color="auto"/>
      </w:divBdr>
    </w:div>
    <w:div w:id="86274293">
      <w:bodyDiv w:val="1"/>
      <w:marLeft w:val="0"/>
      <w:marRight w:val="0"/>
      <w:marTop w:val="0"/>
      <w:marBottom w:val="0"/>
      <w:divBdr>
        <w:top w:val="none" w:sz="0" w:space="0" w:color="auto"/>
        <w:left w:val="none" w:sz="0" w:space="0" w:color="auto"/>
        <w:bottom w:val="none" w:sz="0" w:space="0" w:color="auto"/>
        <w:right w:val="none" w:sz="0" w:space="0" w:color="auto"/>
      </w:divBdr>
    </w:div>
    <w:div w:id="92283482">
      <w:bodyDiv w:val="1"/>
      <w:marLeft w:val="0"/>
      <w:marRight w:val="0"/>
      <w:marTop w:val="0"/>
      <w:marBottom w:val="0"/>
      <w:divBdr>
        <w:top w:val="none" w:sz="0" w:space="0" w:color="auto"/>
        <w:left w:val="none" w:sz="0" w:space="0" w:color="auto"/>
        <w:bottom w:val="none" w:sz="0" w:space="0" w:color="auto"/>
        <w:right w:val="none" w:sz="0" w:space="0" w:color="auto"/>
      </w:divBdr>
    </w:div>
    <w:div w:id="92291716">
      <w:bodyDiv w:val="1"/>
      <w:marLeft w:val="0"/>
      <w:marRight w:val="0"/>
      <w:marTop w:val="0"/>
      <w:marBottom w:val="0"/>
      <w:divBdr>
        <w:top w:val="none" w:sz="0" w:space="0" w:color="auto"/>
        <w:left w:val="none" w:sz="0" w:space="0" w:color="auto"/>
        <w:bottom w:val="none" w:sz="0" w:space="0" w:color="auto"/>
        <w:right w:val="none" w:sz="0" w:space="0" w:color="auto"/>
      </w:divBdr>
    </w:div>
    <w:div w:id="93090810">
      <w:bodyDiv w:val="1"/>
      <w:marLeft w:val="0"/>
      <w:marRight w:val="0"/>
      <w:marTop w:val="0"/>
      <w:marBottom w:val="0"/>
      <w:divBdr>
        <w:top w:val="none" w:sz="0" w:space="0" w:color="auto"/>
        <w:left w:val="none" w:sz="0" w:space="0" w:color="auto"/>
        <w:bottom w:val="none" w:sz="0" w:space="0" w:color="auto"/>
        <w:right w:val="none" w:sz="0" w:space="0" w:color="auto"/>
      </w:divBdr>
      <w:divsChild>
        <w:div w:id="1013805608">
          <w:marLeft w:val="0"/>
          <w:marRight w:val="0"/>
          <w:marTop w:val="0"/>
          <w:marBottom w:val="0"/>
          <w:divBdr>
            <w:top w:val="none" w:sz="0" w:space="0" w:color="auto"/>
            <w:left w:val="none" w:sz="0" w:space="0" w:color="auto"/>
            <w:bottom w:val="none" w:sz="0" w:space="0" w:color="auto"/>
            <w:right w:val="none" w:sz="0" w:space="0" w:color="auto"/>
          </w:divBdr>
        </w:div>
      </w:divsChild>
    </w:div>
    <w:div w:id="95371923">
      <w:bodyDiv w:val="1"/>
      <w:marLeft w:val="0"/>
      <w:marRight w:val="0"/>
      <w:marTop w:val="0"/>
      <w:marBottom w:val="0"/>
      <w:divBdr>
        <w:top w:val="none" w:sz="0" w:space="0" w:color="auto"/>
        <w:left w:val="none" w:sz="0" w:space="0" w:color="auto"/>
        <w:bottom w:val="none" w:sz="0" w:space="0" w:color="auto"/>
        <w:right w:val="none" w:sz="0" w:space="0" w:color="auto"/>
      </w:divBdr>
    </w:div>
    <w:div w:id="97143775">
      <w:bodyDiv w:val="1"/>
      <w:marLeft w:val="0"/>
      <w:marRight w:val="0"/>
      <w:marTop w:val="0"/>
      <w:marBottom w:val="0"/>
      <w:divBdr>
        <w:top w:val="none" w:sz="0" w:space="0" w:color="auto"/>
        <w:left w:val="none" w:sz="0" w:space="0" w:color="auto"/>
        <w:bottom w:val="none" w:sz="0" w:space="0" w:color="auto"/>
        <w:right w:val="none" w:sz="0" w:space="0" w:color="auto"/>
      </w:divBdr>
    </w:div>
    <w:div w:id="97606507">
      <w:bodyDiv w:val="1"/>
      <w:marLeft w:val="0"/>
      <w:marRight w:val="0"/>
      <w:marTop w:val="0"/>
      <w:marBottom w:val="0"/>
      <w:divBdr>
        <w:top w:val="none" w:sz="0" w:space="0" w:color="auto"/>
        <w:left w:val="none" w:sz="0" w:space="0" w:color="auto"/>
        <w:bottom w:val="none" w:sz="0" w:space="0" w:color="auto"/>
        <w:right w:val="none" w:sz="0" w:space="0" w:color="auto"/>
      </w:divBdr>
    </w:div>
    <w:div w:id="97795420">
      <w:bodyDiv w:val="1"/>
      <w:marLeft w:val="0"/>
      <w:marRight w:val="0"/>
      <w:marTop w:val="0"/>
      <w:marBottom w:val="0"/>
      <w:divBdr>
        <w:top w:val="none" w:sz="0" w:space="0" w:color="auto"/>
        <w:left w:val="none" w:sz="0" w:space="0" w:color="auto"/>
        <w:bottom w:val="none" w:sz="0" w:space="0" w:color="auto"/>
        <w:right w:val="none" w:sz="0" w:space="0" w:color="auto"/>
      </w:divBdr>
    </w:div>
    <w:div w:id="100073530">
      <w:bodyDiv w:val="1"/>
      <w:marLeft w:val="0"/>
      <w:marRight w:val="0"/>
      <w:marTop w:val="0"/>
      <w:marBottom w:val="0"/>
      <w:divBdr>
        <w:top w:val="none" w:sz="0" w:space="0" w:color="auto"/>
        <w:left w:val="none" w:sz="0" w:space="0" w:color="auto"/>
        <w:bottom w:val="none" w:sz="0" w:space="0" w:color="auto"/>
        <w:right w:val="none" w:sz="0" w:space="0" w:color="auto"/>
      </w:divBdr>
    </w:div>
    <w:div w:id="103035820">
      <w:bodyDiv w:val="1"/>
      <w:marLeft w:val="0"/>
      <w:marRight w:val="0"/>
      <w:marTop w:val="0"/>
      <w:marBottom w:val="0"/>
      <w:divBdr>
        <w:top w:val="none" w:sz="0" w:space="0" w:color="auto"/>
        <w:left w:val="none" w:sz="0" w:space="0" w:color="auto"/>
        <w:bottom w:val="none" w:sz="0" w:space="0" w:color="auto"/>
        <w:right w:val="none" w:sz="0" w:space="0" w:color="auto"/>
      </w:divBdr>
    </w:div>
    <w:div w:id="104736508">
      <w:bodyDiv w:val="1"/>
      <w:marLeft w:val="0"/>
      <w:marRight w:val="0"/>
      <w:marTop w:val="0"/>
      <w:marBottom w:val="0"/>
      <w:divBdr>
        <w:top w:val="none" w:sz="0" w:space="0" w:color="auto"/>
        <w:left w:val="none" w:sz="0" w:space="0" w:color="auto"/>
        <w:bottom w:val="none" w:sz="0" w:space="0" w:color="auto"/>
        <w:right w:val="none" w:sz="0" w:space="0" w:color="auto"/>
      </w:divBdr>
    </w:div>
    <w:div w:id="105850774">
      <w:bodyDiv w:val="1"/>
      <w:marLeft w:val="0"/>
      <w:marRight w:val="0"/>
      <w:marTop w:val="0"/>
      <w:marBottom w:val="0"/>
      <w:divBdr>
        <w:top w:val="none" w:sz="0" w:space="0" w:color="auto"/>
        <w:left w:val="none" w:sz="0" w:space="0" w:color="auto"/>
        <w:bottom w:val="none" w:sz="0" w:space="0" w:color="auto"/>
        <w:right w:val="none" w:sz="0" w:space="0" w:color="auto"/>
      </w:divBdr>
    </w:div>
    <w:div w:id="114183895">
      <w:bodyDiv w:val="1"/>
      <w:marLeft w:val="0"/>
      <w:marRight w:val="0"/>
      <w:marTop w:val="0"/>
      <w:marBottom w:val="0"/>
      <w:divBdr>
        <w:top w:val="none" w:sz="0" w:space="0" w:color="auto"/>
        <w:left w:val="none" w:sz="0" w:space="0" w:color="auto"/>
        <w:bottom w:val="none" w:sz="0" w:space="0" w:color="auto"/>
        <w:right w:val="none" w:sz="0" w:space="0" w:color="auto"/>
      </w:divBdr>
    </w:div>
    <w:div w:id="121077619">
      <w:bodyDiv w:val="1"/>
      <w:marLeft w:val="0"/>
      <w:marRight w:val="0"/>
      <w:marTop w:val="0"/>
      <w:marBottom w:val="0"/>
      <w:divBdr>
        <w:top w:val="none" w:sz="0" w:space="0" w:color="auto"/>
        <w:left w:val="none" w:sz="0" w:space="0" w:color="auto"/>
        <w:bottom w:val="none" w:sz="0" w:space="0" w:color="auto"/>
        <w:right w:val="none" w:sz="0" w:space="0" w:color="auto"/>
      </w:divBdr>
    </w:div>
    <w:div w:id="126167160">
      <w:bodyDiv w:val="1"/>
      <w:marLeft w:val="0"/>
      <w:marRight w:val="0"/>
      <w:marTop w:val="0"/>
      <w:marBottom w:val="0"/>
      <w:divBdr>
        <w:top w:val="none" w:sz="0" w:space="0" w:color="auto"/>
        <w:left w:val="none" w:sz="0" w:space="0" w:color="auto"/>
        <w:bottom w:val="none" w:sz="0" w:space="0" w:color="auto"/>
        <w:right w:val="none" w:sz="0" w:space="0" w:color="auto"/>
      </w:divBdr>
    </w:div>
    <w:div w:id="128134300">
      <w:bodyDiv w:val="1"/>
      <w:marLeft w:val="0"/>
      <w:marRight w:val="0"/>
      <w:marTop w:val="0"/>
      <w:marBottom w:val="0"/>
      <w:divBdr>
        <w:top w:val="none" w:sz="0" w:space="0" w:color="auto"/>
        <w:left w:val="none" w:sz="0" w:space="0" w:color="auto"/>
        <w:bottom w:val="none" w:sz="0" w:space="0" w:color="auto"/>
        <w:right w:val="none" w:sz="0" w:space="0" w:color="auto"/>
      </w:divBdr>
    </w:div>
    <w:div w:id="128599750">
      <w:bodyDiv w:val="1"/>
      <w:marLeft w:val="0"/>
      <w:marRight w:val="0"/>
      <w:marTop w:val="0"/>
      <w:marBottom w:val="0"/>
      <w:divBdr>
        <w:top w:val="none" w:sz="0" w:space="0" w:color="auto"/>
        <w:left w:val="none" w:sz="0" w:space="0" w:color="auto"/>
        <w:bottom w:val="none" w:sz="0" w:space="0" w:color="auto"/>
        <w:right w:val="none" w:sz="0" w:space="0" w:color="auto"/>
      </w:divBdr>
    </w:div>
    <w:div w:id="128742118">
      <w:bodyDiv w:val="1"/>
      <w:marLeft w:val="0"/>
      <w:marRight w:val="0"/>
      <w:marTop w:val="0"/>
      <w:marBottom w:val="0"/>
      <w:divBdr>
        <w:top w:val="none" w:sz="0" w:space="0" w:color="auto"/>
        <w:left w:val="none" w:sz="0" w:space="0" w:color="auto"/>
        <w:bottom w:val="none" w:sz="0" w:space="0" w:color="auto"/>
        <w:right w:val="none" w:sz="0" w:space="0" w:color="auto"/>
      </w:divBdr>
    </w:div>
    <w:div w:id="128742338">
      <w:bodyDiv w:val="1"/>
      <w:marLeft w:val="0"/>
      <w:marRight w:val="0"/>
      <w:marTop w:val="0"/>
      <w:marBottom w:val="0"/>
      <w:divBdr>
        <w:top w:val="none" w:sz="0" w:space="0" w:color="auto"/>
        <w:left w:val="none" w:sz="0" w:space="0" w:color="auto"/>
        <w:bottom w:val="none" w:sz="0" w:space="0" w:color="auto"/>
        <w:right w:val="none" w:sz="0" w:space="0" w:color="auto"/>
      </w:divBdr>
    </w:div>
    <w:div w:id="129831969">
      <w:bodyDiv w:val="1"/>
      <w:marLeft w:val="0"/>
      <w:marRight w:val="0"/>
      <w:marTop w:val="0"/>
      <w:marBottom w:val="0"/>
      <w:divBdr>
        <w:top w:val="none" w:sz="0" w:space="0" w:color="auto"/>
        <w:left w:val="none" w:sz="0" w:space="0" w:color="auto"/>
        <w:bottom w:val="none" w:sz="0" w:space="0" w:color="auto"/>
        <w:right w:val="none" w:sz="0" w:space="0" w:color="auto"/>
      </w:divBdr>
    </w:div>
    <w:div w:id="130294573">
      <w:bodyDiv w:val="1"/>
      <w:marLeft w:val="0"/>
      <w:marRight w:val="0"/>
      <w:marTop w:val="0"/>
      <w:marBottom w:val="0"/>
      <w:divBdr>
        <w:top w:val="none" w:sz="0" w:space="0" w:color="auto"/>
        <w:left w:val="none" w:sz="0" w:space="0" w:color="auto"/>
        <w:bottom w:val="none" w:sz="0" w:space="0" w:color="auto"/>
        <w:right w:val="none" w:sz="0" w:space="0" w:color="auto"/>
      </w:divBdr>
    </w:div>
    <w:div w:id="131680840">
      <w:bodyDiv w:val="1"/>
      <w:marLeft w:val="0"/>
      <w:marRight w:val="0"/>
      <w:marTop w:val="0"/>
      <w:marBottom w:val="0"/>
      <w:divBdr>
        <w:top w:val="none" w:sz="0" w:space="0" w:color="auto"/>
        <w:left w:val="none" w:sz="0" w:space="0" w:color="auto"/>
        <w:bottom w:val="none" w:sz="0" w:space="0" w:color="auto"/>
        <w:right w:val="none" w:sz="0" w:space="0" w:color="auto"/>
      </w:divBdr>
    </w:div>
    <w:div w:id="133984691">
      <w:bodyDiv w:val="1"/>
      <w:marLeft w:val="0"/>
      <w:marRight w:val="0"/>
      <w:marTop w:val="0"/>
      <w:marBottom w:val="0"/>
      <w:divBdr>
        <w:top w:val="none" w:sz="0" w:space="0" w:color="auto"/>
        <w:left w:val="none" w:sz="0" w:space="0" w:color="auto"/>
        <w:bottom w:val="none" w:sz="0" w:space="0" w:color="auto"/>
        <w:right w:val="none" w:sz="0" w:space="0" w:color="auto"/>
      </w:divBdr>
    </w:div>
    <w:div w:id="138108438">
      <w:bodyDiv w:val="1"/>
      <w:marLeft w:val="0"/>
      <w:marRight w:val="0"/>
      <w:marTop w:val="0"/>
      <w:marBottom w:val="0"/>
      <w:divBdr>
        <w:top w:val="none" w:sz="0" w:space="0" w:color="auto"/>
        <w:left w:val="none" w:sz="0" w:space="0" w:color="auto"/>
        <w:bottom w:val="none" w:sz="0" w:space="0" w:color="auto"/>
        <w:right w:val="none" w:sz="0" w:space="0" w:color="auto"/>
      </w:divBdr>
      <w:divsChild>
        <w:div w:id="182940834">
          <w:marLeft w:val="0"/>
          <w:marRight w:val="0"/>
          <w:marTop w:val="0"/>
          <w:marBottom w:val="0"/>
          <w:divBdr>
            <w:top w:val="none" w:sz="0" w:space="0" w:color="auto"/>
            <w:left w:val="none" w:sz="0" w:space="0" w:color="auto"/>
            <w:bottom w:val="none" w:sz="0" w:space="0" w:color="auto"/>
            <w:right w:val="none" w:sz="0" w:space="0" w:color="auto"/>
          </w:divBdr>
          <w:divsChild>
            <w:div w:id="10324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0101">
      <w:bodyDiv w:val="1"/>
      <w:marLeft w:val="0"/>
      <w:marRight w:val="0"/>
      <w:marTop w:val="0"/>
      <w:marBottom w:val="0"/>
      <w:divBdr>
        <w:top w:val="none" w:sz="0" w:space="0" w:color="auto"/>
        <w:left w:val="none" w:sz="0" w:space="0" w:color="auto"/>
        <w:bottom w:val="none" w:sz="0" w:space="0" w:color="auto"/>
        <w:right w:val="none" w:sz="0" w:space="0" w:color="auto"/>
      </w:divBdr>
    </w:div>
    <w:div w:id="149054841">
      <w:bodyDiv w:val="1"/>
      <w:marLeft w:val="0"/>
      <w:marRight w:val="0"/>
      <w:marTop w:val="0"/>
      <w:marBottom w:val="0"/>
      <w:divBdr>
        <w:top w:val="none" w:sz="0" w:space="0" w:color="auto"/>
        <w:left w:val="none" w:sz="0" w:space="0" w:color="auto"/>
        <w:bottom w:val="none" w:sz="0" w:space="0" w:color="auto"/>
        <w:right w:val="none" w:sz="0" w:space="0" w:color="auto"/>
      </w:divBdr>
    </w:div>
    <w:div w:id="150372086">
      <w:bodyDiv w:val="1"/>
      <w:marLeft w:val="0"/>
      <w:marRight w:val="0"/>
      <w:marTop w:val="0"/>
      <w:marBottom w:val="0"/>
      <w:divBdr>
        <w:top w:val="none" w:sz="0" w:space="0" w:color="auto"/>
        <w:left w:val="none" w:sz="0" w:space="0" w:color="auto"/>
        <w:bottom w:val="none" w:sz="0" w:space="0" w:color="auto"/>
        <w:right w:val="none" w:sz="0" w:space="0" w:color="auto"/>
      </w:divBdr>
    </w:div>
    <w:div w:id="150684155">
      <w:bodyDiv w:val="1"/>
      <w:marLeft w:val="0"/>
      <w:marRight w:val="0"/>
      <w:marTop w:val="0"/>
      <w:marBottom w:val="0"/>
      <w:divBdr>
        <w:top w:val="none" w:sz="0" w:space="0" w:color="auto"/>
        <w:left w:val="none" w:sz="0" w:space="0" w:color="auto"/>
        <w:bottom w:val="none" w:sz="0" w:space="0" w:color="auto"/>
        <w:right w:val="none" w:sz="0" w:space="0" w:color="auto"/>
      </w:divBdr>
    </w:div>
    <w:div w:id="153299991">
      <w:bodyDiv w:val="1"/>
      <w:marLeft w:val="0"/>
      <w:marRight w:val="0"/>
      <w:marTop w:val="0"/>
      <w:marBottom w:val="0"/>
      <w:divBdr>
        <w:top w:val="none" w:sz="0" w:space="0" w:color="auto"/>
        <w:left w:val="none" w:sz="0" w:space="0" w:color="auto"/>
        <w:bottom w:val="none" w:sz="0" w:space="0" w:color="auto"/>
        <w:right w:val="none" w:sz="0" w:space="0" w:color="auto"/>
      </w:divBdr>
    </w:div>
    <w:div w:id="154541857">
      <w:bodyDiv w:val="1"/>
      <w:marLeft w:val="0"/>
      <w:marRight w:val="0"/>
      <w:marTop w:val="0"/>
      <w:marBottom w:val="0"/>
      <w:divBdr>
        <w:top w:val="none" w:sz="0" w:space="0" w:color="auto"/>
        <w:left w:val="none" w:sz="0" w:space="0" w:color="auto"/>
        <w:bottom w:val="none" w:sz="0" w:space="0" w:color="auto"/>
        <w:right w:val="none" w:sz="0" w:space="0" w:color="auto"/>
      </w:divBdr>
    </w:div>
    <w:div w:id="166604009">
      <w:bodyDiv w:val="1"/>
      <w:marLeft w:val="0"/>
      <w:marRight w:val="0"/>
      <w:marTop w:val="0"/>
      <w:marBottom w:val="0"/>
      <w:divBdr>
        <w:top w:val="none" w:sz="0" w:space="0" w:color="auto"/>
        <w:left w:val="none" w:sz="0" w:space="0" w:color="auto"/>
        <w:bottom w:val="none" w:sz="0" w:space="0" w:color="auto"/>
        <w:right w:val="none" w:sz="0" w:space="0" w:color="auto"/>
      </w:divBdr>
    </w:div>
    <w:div w:id="170150065">
      <w:bodyDiv w:val="1"/>
      <w:marLeft w:val="0"/>
      <w:marRight w:val="0"/>
      <w:marTop w:val="0"/>
      <w:marBottom w:val="0"/>
      <w:divBdr>
        <w:top w:val="none" w:sz="0" w:space="0" w:color="auto"/>
        <w:left w:val="none" w:sz="0" w:space="0" w:color="auto"/>
        <w:bottom w:val="none" w:sz="0" w:space="0" w:color="auto"/>
        <w:right w:val="none" w:sz="0" w:space="0" w:color="auto"/>
      </w:divBdr>
    </w:div>
    <w:div w:id="175311565">
      <w:bodyDiv w:val="1"/>
      <w:marLeft w:val="0"/>
      <w:marRight w:val="0"/>
      <w:marTop w:val="0"/>
      <w:marBottom w:val="0"/>
      <w:divBdr>
        <w:top w:val="none" w:sz="0" w:space="0" w:color="auto"/>
        <w:left w:val="none" w:sz="0" w:space="0" w:color="auto"/>
        <w:bottom w:val="none" w:sz="0" w:space="0" w:color="auto"/>
        <w:right w:val="none" w:sz="0" w:space="0" w:color="auto"/>
      </w:divBdr>
    </w:div>
    <w:div w:id="175508270">
      <w:bodyDiv w:val="1"/>
      <w:marLeft w:val="0"/>
      <w:marRight w:val="0"/>
      <w:marTop w:val="0"/>
      <w:marBottom w:val="0"/>
      <w:divBdr>
        <w:top w:val="none" w:sz="0" w:space="0" w:color="auto"/>
        <w:left w:val="none" w:sz="0" w:space="0" w:color="auto"/>
        <w:bottom w:val="none" w:sz="0" w:space="0" w:color="auto"/>
        <w:right w:val="none" w:sz="0" w:space="0" w:color="auto"/>
      </w:divBdr>
    </w:div>
    <w:div w:id="177430099">
      <w:bodyDiv w:val="1"/>
      <w:marLeft w:val="0"/>
      <w:marRight w:val="0"/>
      <w:marTop w:val="0"/>
      <w:marBottom w:val="0"/>
      <w:divBdr>
        <w:top w:val="none" w:sz="0" w:space="0" w:color="auto"/>
        <w:left w:val="none" w:sz="0" w:space="0" w:color="auto"/>
        <w:bottom w:val="none" w:sz="0" w:space="0" w:color="auto"/>
        <w:right w:val="none" w:sz="0" w:space="0" w:color="auto"/>
      </w:divBdr>
    </w:div>
    <w:div w:id="177739547">
      <w:bodyDiv w:val="1"/>
      <w:marLeft w:val="0"/>
      <w:marRight w:val="0"/>
      <w:marTop w:val="0"/>
      <w:marBottom w:val="0"/>
      <w:divBdr>
        <w:top w:val="none" w:sz="0" w:space="0" w:color="auto"/>
        <w:left w:val="none" w:sz="0" w:space="0" w:color="auto"/>
        <w:bottom w:val="none" w:sz="0" w:space="0" w:color="auto"/>
        <w:right w:val="none" w:sz="0" w:space="0" w:color="auto"/>
      </w:divBdr>
    </w:div>
    <w:div w:id="179900082">
      <w:bodyDiv w:val="1"/>
      <w:marLeft w:val="0"/>
      <w:marRight w:val="0"/>
      <w:marTop w:val="0"/>
      <w:marBottom w:val="0"/>
      <w:divBdr>
        <w:top w:val="none" w:sz="0" w:space="0" w:color="auto"/>
        <w:left w:val="none" w:sz="0" w:space="0" w:color="auto"/>
        <w:bottom w:val="none" w:sz="0" w:space="0" w:color="auto"/>
        <w:right w:val="none" w:sz="0" w:space="0" w:color="auto"/>
      </w:divBdr>
    </w:div>
    <w:div w:id="182593876">
      <w:bodyDiv w:val="1"/>
      <w:marLeft w:val="0"/>
      <w:marRight w:val="0"/>
      <w:marTop w:val="0"/>
      <w:marBottom w:val="0"/>
      <w:divBdr>
        <w:top w:val="none" w:sz="0" w:space="0" w:color="auto"/>
        <w:left w:val="none" w:sz="0" w:space="0" w:color="auto"/>
        <w:bottom w:val="none" w:sz="0" w:space="0" w:color="auto"/>
        <w:right w:val="none" w:sz="0" w:space="0" w:color="auto"/>
      </w:divBdr>
      <w:divsChild>
        <w:div w:id="2031682347">
          <w:marLeft w:val="0"/>
          <w:marRight w:val="0"/>
          <w:marTop w:val="0"/>
          <w:marBottom w:val="0"/>
          <w:divBdr>
            <w:top w:val="none" w:sz="0" w:space="0" w:color="auto"/>
            <w:left w:val="none" w:sz="0" w:space="0" w:color="auto"/>
            <w:bottom w:val="none" w:sz="0" w:space="0" w:color="auto"/>
            <w:right w:val="none" w:sz="0" w:space="0" w:color="auto"/>
          </w:divBdr>
          <w:divsChild>
            <w:div w:id="376204936">
              <w:marLeft w:val="0"/>
              <w:marRight w:val="0"/>
              <w:marTop w:val="0"/>
              <w:marBottom w:val="0"/>
              <w:divBdr>
                <w:top w:val="none" w:sz="0" w:space="0" w:color="auto"/>
                <w:left w:val="none" w:sz="0" w:space="0" w:color="auto"/>
                <w:bottom w:val="none" w:sz="0" w:space="0" w:color="auto"/>
                <w:right w:val="none" w:sz="0" w:space="0" w:color="auto"/>
              </w:divBdr>
            </w:div>
            <w:div w:id="469707176">
              <w:marLeft w:val="0"/>
              <w:marRight w:val="0"/>
              <w:marTop w:val="0"/>
              <w:marBottom w:val="0"/>
              <w:divBdr>
                <w:top w:val="none" w:sz="0" w:space="0" w:color="auto"/>
                <w:left w:val="none" w:sz="0" w:space="0" w:color="auto"/>
                <w:bottom w:val="none" w:sz="0" w:space="0" w:color="auto"/>
                <w:right w:val="none" w:sz="0" w:space="0" w:color="auto"/>
              </w:divBdr>
            </w:div>
            <w:div w:id="583151851">
              <w:marLeft w:val="0"/>
              <w:marRight w:val="0"/>
              <w:marTop w:val="0"/>
              <w:marBottom w:val="0"/>
              <w:divBdr>
                <w:top w:val="none" w:sz="0" w:space="0" w:color="auto"/>
                <w:left w:val="none" w:sz="0" w:space="0" w:color="auto"/>
                <w:bottom w:val="none" w:sz="0" w:space="0" w:color="auto"/>
                <w:right w:val="none" w:sz="0" w:space="0" w:color="auto"/>
              </w:divBdr>
            </w:div>
            <w:div w:id="822619672">
              <w:marLeft w:val="0"/>
              <w:marRight w:val="0"/>
              <w:marTop w:val="0"/>
              <w:marBottom w:val="0"/>
              <w:divBdr>
                <w:top w:val="none" w:sz="0" w:space="0" w:color="auto"/>
                <w:left w:val="none" w:sz="0" w:space="0" w:color="auto"/>
                <w:bottom w:val="none" w:sz="0" w:space="0" w:color="auto"/>
                <w:right w:val="none" w:sz="0" w:space="0" w:color="auto"/>
              </w:divBdr>
            </w:div>
            <w:div w:id="889807885">
              <w:marLeft w:val="0"/>
              <w:marRight w:val="0"/>
              <w:marTop w:val="0"/>
              <w:marBottom w:val="0"/>
              <w:divBdr>
                <w:top w:val="none" w:sz="0" w:space="0" w:color="auto"/>
                <w:left w:val="none" w:sz="0" w:space="0" w:color="auto"/>
                <w:bottom w:val="none" w:sz="0" w:space="0" w:color="auto"/>
                <w:right w:val="none" w:sz="0" w:space="0" w:color="auto"/>
              </w:divBdr>
            </w:div>
            <w:div w:id="894437037">
              <w:marLeft w:val="0"/>
              <w:marRight w:val="0"/>
              <w:marTop w:val="0"/>
              <w:marBottom w:val="0"/>
              <w:divBdr>
                <w:top w:val="none" w:sz="0" w:space="0" w:color="auto"/>
                <w:left w:val="none" w:sz="0" w:space="0" w:color="auto"/>
                <w:bottom w:val="none" w:sz="0" w:space="0" w:color="auto"/>
                <w:right w:val="none" w:sz="0" w:space="0" w:color="auto"/>
              </w:divBdr>
            </w:div>
            <w:div w:id="1940521679">
              <w:marLeft w:val="0"/>
              <w:marRight w:val="0"/>
              <w:marTop w:val="0"/>
              <w:marBottom w:val="0"/>
              <w:divBdr>
                <w:top w:val="none" w:sz="0" w:space="0" w:color="auto"/>
                <w:left w:val="none" w:sz="0" w:space="0" w:color="auto"/>
                <w:bottom w:val="none" w:sz="0" w:space="0" w:color="auto"/>
                <w:right w:val="none" w:sz="0" w:space="0" w:color="auto"/>
              </w:divBdr>
            </w:div>
            <w:div w:id="1979341718">
              <w:marLeft w:val="0"/>
              <w:marRight w:val="0"/>
              <w:marTop w:val="0"/>
              <w:marBottom w:val="0"/>
              <w:divBdr>
                <w:top w:val="none" w:sz="0" w:space="0" w:color="auto"/>
                <w:left w:val="none" w:sz="0" w:space="0" w:color="auto"/>
                <w:bottom w:val="none" w:sz="0" w:space="0" w:color="auto"/>
                <w:right w:val="none" w:sz="0" w:space="0" w:color="auto"/>
              </w:divBdr>
            </w:div>
            <w:div w:id="20913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819">
      <w:bodyDiv w:val="1"/>
      <w:marLeft w:val="0"/>
      <w:marRight w:val="0"/>
      <w:marTop w:val="0"/>
      <w:marBottom w:val="0"/>
      <w:divBdr>
        <w:top w:val="none" w:sz="0" w:space="0" w:color="auto"/>
        <w:left w:val="none" w:sz="0" w:space="0" w:color="auto"/>
        <w:bottom w:val="none" w:sz="0" w:space="0" w:color="auto"/>
        <w:right w:val="none" w:sz="0" w:space="0" w:color="auto"/>
      </w:divBdr>
    </w:div>
    <w:div w:id="192034423">
      <w:bodyDiv w:val="1"/>
      <w:marLeft w:val="0"/>
      <w:marRight w:val="0"/>
      <w:marTop w:val="0"/>
      <w:marBottom w:val="0"/>
      <w:divBdr>
        <w:top w:val="none" w:sz="0" w:space="0" w:color="auto"/>
        <w:left w:val="none" w:sz="0" w:space="0" w:color="auto"/>
        <w:bottom w:val="none" w:sz="0" w:space="0" w:color="auto"/>
        <w:right w:val="none" w:sz="0" w:space="0" w:color="auto"/>
      </w:divBdr>
    </w:div>
    <w:div w:id="192115327">
      <w:bodyDiv w:val="1"/>
      <w:marLeft w:val="0"/>
      <w:marRight w:val="0"/>
      <w:marTop w:val="0"/>
      <w:marBottom w:val="0"/>
      <w:divBdr>
        <w:top w:val="none" w:sz="0" w:space="0" w:color="auto"/>
        <w:left w:val="none" w:sz="0" w:space="0" w:color="auto"/>
        <w:bottom w:val="none" w:sz="0" w:space="0" w:color="auto"/>
        <w:right w:val="none" w:sz="0" w:space="0" w:color="auto"/>
      </w:divBdr>
    </w:div>
    <w:div w:id="193158229">
      <w:bodyDiv w:val="1"/>
      <w:marLeft w:val="0"/>
      <w:marRight w:val="0"/>
      <w:marTop w:val="0"/>
      <w:marBottom w:val="0"/>
      <w:divBdr>
        <w:top w:val="none" w:sz="0" w:space="0" w:color="auto"/>
        <w:left w:val="none" w:sz="0" w:space="0" w:color="auto"/>
        <w:bottom w:val="none" w:sz="0" w:space="0" w:color="auto"/>
        <w:right w:val="none" w:sz="0" w:space="0" w:color="auto"/>
      </w:divBdr>
    </w:div>
    <w:div w:id="200944604">
      <w:bodyDiv w:val="1"/>
      <w:marLeft w:val="0"/>
      <w:marRight w:val="0"/>
      <w:marTop w:val="0"/>
      <w:marBottom w:val="0"/>
      <w:divBdr>
        <w:top w:val="none" w:sz="0" w:space="0" w:color="auto"/>
        <w:left w:val="none" w:sz="0" w:space="0" w:color="auto"/>
        <w:bottom w:val="none" w:sz="0" w:space="0" w:color="auto"/>
        <w:right w:val="none" w:sz="0" w:space="0" w:color="auto"/>
      </w:divBdr>
    </w:div>
    <w:div w:id="201285234">
      <w:bodyDiv w:val="1"/>
      <w:marLeft w:val="0"/>
      <w:marRight w:val="0"/>
      <w:marTop w:val="0"/>
      <w:marBottom w:val="0"/>
      <w:divBdr>
        <w:top w:val="none" w:sz="0" w:space="0" w:color="auto"/>
        <w:left w:val="none" w:sz="0" w:space="0" w:color="auto"/>
        <w:bottom w:val="none" w:sz="0" w:space="0" w:color="auto"/>
        <w:right w:val="none" w:sz="0" w:space="0" w:color="auto"/>
      </w:divBdr>
    </w:div>
    <w:div w:id="202862705">
      <w:bodyDiv w:val="1"/>
      <w:marLeft w:val="0"/>
      <w:marRight w:val="0"/>
      <w:marTop w:val="0"/>
      <w:marBottom w:val="0"/>
      <w:divBdr>
        <w:top w:val="none" w:sz="0" w:space="0" w:color="auto"/>
        <w:left w:val="none" w:sz="0" w:space="0" w:color="auto"/>
        <w:bottom w:val="none" w:sz="0" w:space="0" w:color="auto"/>
        <w:right w:val="none" w:sz="0" w:space="0" w:color="auto"/>
      </w:divBdr>
    </w:div>
    <w:div w:id="203756116">
      <w:bodyDiv w:val="1"/>
      <w:marLeft w:val="0"/>
      <w:marRight w:val="0"/>
      <w:marTop w:val="0"/>
      <w:marBottom w:val="0"/>
      <w:divBdr>
        <w:top w:val="none" w:sz="0" w:space="0" w:color="auto"/>
        <w:left w:val="none" w:sz="0" w:space="0" w:color="auto"/>
        <w:bottom w:val="none" w:sz="0" w:space="0" w:color="auto"/>
        <w:right w:val="none" w:sz="0" w:space="0" w:color="auto"/>
      </w:divBdr>
    </w:div>
    <w:div w:id="204951429">
      <w:bodyDiv w:val="1"/>
      <w:marLeft w:val="0"/>
      <w:marRight w:val="0"/>
      <w:marTop w:val="0"/>
      <w:marBottom w:val="0"/>
      <w:divBdr>
        <w:top w:val="none" w:sz="0" w:space="0" w:color="auto"/>
        <w:left w:val="none" w:sz="0" w:space="0" w:color="auto"/>
        <w:bottom w:val="none" w:sz="0" w:space="0" w:color="auto"/>
        <w:right w:val="none" w:sz="0" w:space="0" w:color="auto"/>
      </w:divBdr>
    </w:div>
    <w:div w:id="212352850">
      <w:bodyDiv w:val="1"/>
      <w:marLeft w:val="0"/>
      <w:marRight w:val="0"/>
      <w:marTop w:val="0"/>
      <w:marBottom w:val="0"/>
      <w:divBdr>
        <w:top w:val="none" w:sz="0" w:space="0" w:color="auto"/>
        <w:left w:val="none" w:sz="0" w:space="0" w:color="auto"/>
        <w:bottom w:val="none" w:sz="0" w:space="0" w:color="auto"/>
        <w:right w:val="none" w:sz="0" w:space="0" w:color="auto"/>
      </w:divBdr>
    </w:div>
    <w:div w:id="216476195">
      <w:bodyDiv w:val="1"/>
      <w:marLeft w:val="0"/>
      <w:marRight w:val="0"/>
      <w:marTop w:val="0"/>
      <w:marBottom w:val="0"/>
      <w:divBdr>
        <w:top w:val="none" w:sz="0" w:space="0" w:color="auto"/>
        <w:left w:val="none" w:sz="0" w:space="0" w:color="auto"/>
        <w:bottom w:val="none" w:sz="0" w:space="0" w:color="auto"/>
        <w:right w:val="none" w:sz="0" w:space="0" w:color="auto"/>
      </w:divBdr>
    </w:div>
    <w:div w:id="220218296">
      <w:bodyDiv w:val="1"/>
      <w:marLeft w:val="0"/>
      <w:marRight w:val="0"/>
      <w:marTop w:val="0"/>
      <w:marBottom w:val="0"/>
      <w:divBdr>
        <w:top w:val="none" w:sz="0" w:space="0" w:color="auto"/>
        <w:left w:val="none" w:sz="0" w:space="0" w:color="auto"/>
        <w:bottom w:val="none" w:sz="0" w:space="0" w:color="auto"/>
        <w:right w:val="none" w:sz="0" w:space="0" w:color="auto"/>
      </w:divBdr>
    </w:div>
    <w:div w:id="221328213">
      <w:bodyDiv w:val="1"/>
      <w:marLeft w:val="0"/>
      <w:marRight w:val="0"/>
      <w:marTop w:val="0"/>
      <w:marBottom w:val="0"/>
      <w:divBdr>
        <w:top w:val="none" w:sz="0" w:space="0" w:color="auto"/>
        <w:left w:val="none" w:sz="0" w:space="0" w:color="auto"/>
        <w:bottom w:val="none" w:sz="0" w:space="0" w:color="auto"/>
        <w:right w:val="none" w:sz="0" w:space="0" w:color="auto"/>
      </w:divBdr>
    </w:div>
    <w:div w:id="224220332">
      <w:bodyDiv w:val="1"/>
      <w:marLeft w:val="0"/>
      <w:marRight w:val="0"/>
      <w:marTop w:val="0"/>
      <w:marBottom w:val="0"/>
      <w:divBdr>
        <w:top w:val="none" w:sz="0" w:space="0" w:color="auto"/>
        <w:left w:val="none" w:sz="0" w:space="0" w:color="auto"/>
        <w:bottom w:val="none" w:sz="0" w:space="0" w:color="auto"/>
        <w:right w:val="none" w:sz="0" w:space="0" w:color="auto"/>
      </w:divBdr>
    </w:div>
    <w:div w:id="225724348">
      <w:bodyDiv w:val="1"/>
      <w:marLeft w:val="0"/>
      <w:marRight w:val="0"/>
      <w:marTop w:val="0"/>
      <w:marBottom w:val="0"/>
      <w:divBdr>
        <w:top w:val="none" w:sz="0" w:space="0" w:color="auto"/>
        <w:left w:val="none" w:sz="0" w:space="0" w:color="auto"/>
        <w:bottom w:val="none" w:sz="0" w:space="0" w:color="auto"/>
        <w:right w:val="none" w:sz="0" w:space="0" w:color="auto"/>
      </w:divBdr>
    </w:div>
    <w:div w:id="229729802">
      <w:bodyDiv w:val="1"/>
      <w:marLeft w:val="0"/>
      <w:marRight w:val="0"/>
      <w:marTop w:val="0"/>
      <w:marBottom w:val="0"/>
      <w:divBdr>
        <w:top w:val="none" w:sz="0" w:space="0" w:color="auto"/>
        <w:left w:val="none" w:sz="0" w:space="0" w:color="auto"/>
        <w:bottom w:val="none" w:sz="0" w:space="0" w:color="auto"/>
        <w:right w:val="none" w:sz="0" w:space="0" w:color="auto"/>
      </w:divBdr>
    </w:div>
    <w:div w:id="232082456">
      <w:bodyDiv w:val="1"/>
      <w:marLeft w:val="0"/>
      <w:marRight w:val="0"/>
      <w:marTop w:val="0"/>
      <w:marBottom w:val="0"/>
      <w:divBdr>
        <w:top w:val="none" w:sz="0" w:space="0" w:color="auto"/>
        <w:left w:val="none" w:sz="0" w:space="0" w:color="auto"/>
        <w:bottom w:val="none" w:sz="0" w:space="0" w:color="auto"/>
        <w:right w:val="none" w:sz="0" w:space="0" w:color="auto"/>
      </w:divBdr>
    </w:div>
    <w:div w:id="232085926">
      <w:bodyDiv w:val="1"/>
      <w:marLeft w:val="0"/>
      <w:marRight w:val="0"/>
      <w:marTop w:val="0"/>
      <w:marBottom w:val="0"/>
      <w:divBdr>
        <w:top w:val="none" w:sz="0" w:space="0" w:color="auto"/>
        <w:left w:val="none" w:sz="0" w:space="0" w:color="auto"/>
        <w:bottom w:val="none" w:sz="0" w:space="0" w:color="auto"/>
        <w:right w:val="none" w:sz="0" w:space="0" w:color="auto"/>
      </w:divBdr>
    </w:div>
    <w:div w:id="233439291">
      <w:bodyDiv w:val="1"/>
      <w:marLeft w:val="0"/>
      <w:marRight w:val="0"/>
      <w:marTop w:val="0"/>
      <w:marBottom w:val="0"/>
      <w:divBdr>
        <w:top w:val="none" w:sz="0" w:space="0" w:color="auto"/>
        <w:left w:val="none" w:sz="0" w:space="0" w:color="auto"/>
        <w:bottom w:val="none" w:sz="0" w:space="0" w:color="auto"/>
        <w:right w:val="none" w:sz="0" w:space="0" w:color="auto"/>
      </w:divBdr>
    </w:div>
    <w:div w:id="236408241">
      <w:bodyDiv w:val="1"/>
      <w:marLeft w:val="0"/>
      <w:marRight w:val="0"/>
      <w:marTop w:val="0"/>
      <w:marBottom w:val="0"/>
      <w:divBdr>
        <w:top w:val="none" w:sz="0" w:space="0" w:color="auto"/>
        <w:left w:val="none" w:sz="0" w:space="0" w:color="auto"/>
        <w:bottom w:val="none" w:sz="0" w:space="0" w:color="auto"/>
        <w:right w:val="none" w:sz="0" w:space="0" w:color="auto"/>
      </w:divBdr>
    </w:div>
    <w:div w:id="240987312">
      <w:bodyDiv w:val="1"/>
      <w:marLeft w:val="0"/>
      <w:marRight w:val="0"/>
      <w:marTop w:val="0"/>
      <w:marBottom w:val="0"/>
      <w:divBdr>
        <w:top w:val="none" w:sz="0" w:space="0" w:color="auto"/>
        <w:left w:val="none" w:sz="0" w:space="0" w:color="auto"/>
        <w:bottom w:val="none" w:sz="0" w:space="0" w:color="auto"/>
        <w:right w:val="none" w:sz="0" w:space="0" w:color="auto"/>
      </w:divBdr>
    </w:div>
    <w:div w:id="240988686">
      <w:bodyDiv w:val="1"/>
      <w:marLeft w:val="0"/>
      <w:marRight w:val="0"/>
      <w:marTop w:val="0"/>
      <w:marBottom w:val="0"/>
      <w:divBdr>
        <w:top w:val="none" w:sz="0" w:space="0" w:color="auto"/>
        <w:left w:val="none" w:sz="0" w:space="0" w:color="auto"/>
        <w:bottom w:val="none" w:sz="0" w:space="0" w:color="auto"/>
        <w:right w:val="none" w:sz="0" w:space="0" w:color="auto"/>
      </w:divBdr>
    </w:div>
    <w:div w:id="245388219">
      <w:bodyDiv w:val="1"/>
      <w:marLeft w:val="0"/>
      <w:marRight w:val="0"/>
      <w:marTop w:val="0"/>
      <w:marBottom w:val="0"/>
      <w:divBdr>
        <w:top w:val="none" w:sz="0" w:space="0" w:color="auto"/>
        <w:left w:val="none" w:sz="0" w:space="0" w:color="auto"/>
        <w:bottom w:val="none" w:sz="0" w:space="0" w:color="auto"/>
        <w:right w:val="none" w:sz="0" w:space="0" w:color="auto"/>
      </w:divBdr>
    </w:div>
    <w:div w:id="247202241">
      <w:bodyDiv w:val="1"/>
      <w:marLeft w:val="0"/>
      <w:marRight w:val="0"/>
      <w:marTop w:val="0"/>
      <w:marBottom w:val="0"/>
      <w:divBdr>
        <w:top w:val="none" w:sz="0" w:space="0" w:color="auto"/>
        <w:left w:val="none" w:sz="0" w:space="0" w:color="auto"/>
        <w:bottom w:val="none" w:sz="0" w:space="0" w:color="auto"/>
        <w:right w:val="none" w:sz="0" w:space="0" w:color="auto"/>
      </w:divBdr>
    </w:div>
    <w:div w:id="249388944">
      <w:bodyDiv w:val="1"/>
      <w:marLeft w:val="0"/>
      <w:marRight w:val="0"/>
      <w:marTop w:val="0"/>
      <w:marBottom w:val="0"/>
      <w:divBdr>
        <w:top w:val="none" w:sz="0" w:space="0" w:color="auto"/>
        <w:left w:val="none" w:sz="0" w:space="0" w:color="auto"/>
        <w:bottom w:val="none" w:sz="0" w:space="0" w:color="auto"/>
        <w:right w:val="none" w:sz="0" w:space="0" w:color="auto"/>
      </w:divBdr>
    </w:div>
    <w:div w:id="268632151">
      <w:bodyDiv w:val="1"/>
      <w:marLeft w:val="0"/>
      <w:marRight w:val="0"/>
      <w:marTop w:val="0"/>
      <w:marBottom w:val="0"/>
      <w:divBdr>
        <w:top w:val="none" w:sz="0" w:space="0" w:color="auto"/>
        <w:left w:val="none" w:sz="0" w:space="0" w:color="auto"/>
        <w:bottom w:val="none" w:sz="0" w:space="0" w:color="auto"/>
        <w:right w:val="none" w:sz="0" w:space="0" w:color="auto"/>
      </w:divBdr>
    </w:div>
    <w:div w:id="274137625">
      <w:bodyDiv w:val="1"/>
      <w:marLeft w:val="0"/>
      <w:marRight w:val="0"/>
      <w:marTop w:val="0"/>
      <w:marBottom w:val="0"/>
      <w:divBdr>
        <w:top w:val="none" w:sz="0" w:space="0" w:color="auto"/>
        <w:left w:val="none" w:sz="0" w:space="0" w:color="auto"/>
        <w:bottom w:val="none" w:sz="0" w:space="0" w:color="auto"/>
        <w:right w:val="none" w:sz="0" w:space="0" w:color="auto"/>
      </w:divBdr>
    </w:div>
    <w:div w:id="274946479">
      <w:bodyDiv w:val="1"/>
      <w:marLeft w:val="0"/>
      <w:marRight w:val="0"/>
      <w:marTop w:val="0"/>
      <w:marBottom w:val="0"/>
      <w:divBdr>
        <w:top w:val="none" w:sz="0" w:space="0" w:color="auto"/>
        <w:left w:val="none" w:sz="0" w:space="0" w:color="auto"/>
        <w:bottom w:val="none" w:sz="0" w:space="0" w:color="auto"/>
        <w:right w:val="none" w:sz="0" w:space="0" w:color="auto"/>
      </w:divBdr>
    </w:div>
    <w:div w:id="277958863">
      <w:bodyDiv w:val="1"/>
      <w:marLeft w:val="0"/>
      <w:marRight w:val="0"/>
      <w:marTop w:val="0"/>
      <w:marBottom w:val="0"/>
      <w:divBdr>
        <w:top w:val="none" w:sz="0" w:space="0" w:color="auto"/>
        <w:left w:val="none" w:sz="0" w:space="0" w:color="auto"/>
        <w:bottom w:val="none" w:sz="0" w:space="0" w:color="auto"/>
        <w:right w:val="none" w:sz="0" w:space="0" w:color="auto"/>
      </w:divBdr>
    </w:div>
    <w:div w:id="281691274">
      <w:bodyDiv w:val="1"/>
      <w:marLeft w:val="0"/>
      <w:marRight w:val="0"/>
      <w:marTop w:val="0"/>
      <w:marBottom w:val="0"/>
      <w:divBdr>
        <w:top w:val="none" w:sz="0" w:space="0" w:color="auto"/>
        <w:left w:val="none" w:sz="0" w:space="0" w:color="auto"/>
        <w:bottom w:val="none" w:sz="0" w:space="0" w:color="auto"/>
        <w:right w:val="none" w:sz="0" w:space="0" w:color="auto"/>
      </w:divBdr>
    </w:div>
    <w:div w:id="284427430">
      <w:bodyDiv w:val="1"/>
      <w:marLeft w:val="0"/>
      <w:marRight w:val="0"/>
      <w:marTop w:val="0"/>
      <w:marBottom w:val="0"/>
      <w:divBdr>
        <w:top w:val="none" w:sz="0" w:space="0" w:color="auto"/>
        <w:left w:val="none" w:sz="0" w:space="0" w:color="auto"/>
        <w:bottom w:val="none" w:sz="0" w:space="0" w:color="auto"/>
        <w:right w:val="none" w:sz="0" w:space="0" w:color="auto"/>
      </w:divBdr>
    </w:div>
    <w:div w:id="292712193">
      <w:bodyDiv w:val="1"/>
      <w:marLeft w:val="0"/>
      <w:marRight w:val="0"/>
      <w:marTop w:val="0"/>
      <w:marBottom w:val="0"/>
      <w:divBdr>
        <w:top w:val="none" w:sz="0" w:space="0" w:color="auto"/>
        <w:left w:val="none" w:sz="0" w:space="0" w:color="auto"/>
        <w:bottom w:val="none" w:sz="0" w:space="0" w:color="auto"/>
        <w:right w:val="none" w:sz="0" w:space="0" w:color="auto"/>
      </w:divBdr>
      <w:divsChild>
        <w:div w:id="1922979172">
          <w:marLeft w:val="0"/>
          <w:marRight w:val="0"/>
          <w:marTop w:val="0"/>
          <w:marBottom w:val="0"/>
          <w:divBdr>
            <w:top w:val="none" w:sz="0" w:space="0" w:color="auto"/>
            <w:left w:val="none" w:sz="0" w:space="0" w:color="auto"/>
            <w:bottom w:val="none" w:sz="0" w:space="0" w:color="auto"/>
            <w:right w:val="none" w:sz="0" w:space="0" w:color="auto"/>
          </w:divBdr>
          <w:divsChild>
            <w:div w:id="15720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466">
      <w:bodyDiv w:val="1"/>
      <w:marLeft w:val="0"/>
      <w:marRight w:val="0"/>
      <w:marTop w:val="0"/>
      <w:marBottom w:val="0"/>
      <w:divBdr>
        <w:top w:val="none" w:sz="0" w:space="0" w:color="auto"/>
        <w:left w:val="none" w:sz="0" w:space="0" w:color="auto"/>
        <w:bottom w:val="none" w:sz="0" w:space="0" w:color="auto"/>
        <w:right w:val="none" w:sz="0" w:space="0" w:color="auto"/>
      </w:divBdr>
    </w:div>
    <w:div w:id="299189056">
      <w:bodyDiv w:val="1"/>
      <w:marLeft w:val="0"/>
      <w:marRight w:val="0"/>
      <w:marTop w:val="0"/>
      <w:marBottom w:val="0"/>
      <w:divBdr>
        <w:top w:val="none" w:sz="0" w:space="0" w:color="auto"/>
        <w:left w:val="none" w:sz="0" w:space="0" w:color="auto"/>
        <w:bottom w:val="none" w:sz="0" w:space="0" w:color="auto"/>
        <w:right w:val="none" w:sz="0" w:space="0" w:color="auto"/>
      </w:divBdr>
    </w:div>
    <w:div w:id="299386529">
      <w:bodyDiv w:val="1"/>
      <w:marLeft w:val="0"/>
      <w:marRight w:val="0"/>
      <w:marTop w:val="0"/>
      <w:marBottom w:val="0"/>
      <w:divBdr>
        <w:top w:val="none" w:sz="0" w:space="0" w:color="auto"/>
        <w:left w:val="none" w:sz="0" w:space="0" w:color="auto"/>
        <w:bottom w:val="none" w:sz="0" w:space="0" w:color="auto"/>
        <w:right w:val="none" w:sz="0" w:space="0" w:color="auto"/>
      </w:divBdr>
    </w:div>
    <w:div w:id="304942375">
      <w:bodyDiv w:val="1"/>
      <w:marLeft w:val="0"/>
      <w:marRight w:val="0"/>
      <w:marTop w:val="0"/>
      <w:marBottom w:val="0"/>
      <w:divBdr>
        <w:top w:val="none" w:sz="0" w:space="0" w:color="auto"/>
        <w:left w:val="none" w:sz="0" w:space="0" w:color="auto"/>
        <w:bottom w:val="none" w:sz="0" w:space="0" w:color="auto"/>
        <w:right w:val="none" w:sz="0" w:space="0" w:color="auto"/>
      </w:divBdr>
    </w:div>
    <w:div w:id="306477441">
      <w:bodyDiv w:val="1"/>
      <w:marLeft w:val="0"/>
      <w:marRight w:val="0"/>
      <w:marTop w:val="0"/>
      <w:marBottom w:val="0"/>
      <w:divBdr>
        <w:top w:val="none" w:sz="0" w:space="0" w:color="auto"/>
        <w:left w:val="none" w:sz="0" w:space="0" w:color="auto"/>
        <w:bottom w:val="none" w:sz="0" w:space="0" w:color="auto"/>
        <w:right w:val="none" w:sz="0" w:space="0" w:color="auto"/>
      </w:divBdr>
    </w:div>
    <w:div w:id="309869469">
      <w:bodyDiv w:val="1"/>
      <w:marLeft w:val="0"/>
      <w:marRight w:val="0"/>
      <w:marTop w:val="0"/>
      <w:marBottom w:val="0"/>
      <w:divBdr>
        <w:top w:val="none" w:sz="0" w:space="0" w:color="auto"/>
        <w:left w:val="none" w:sz="0" w:space="0" w:color="auto"/>
        <w:bottom w:val="none" w:sz="0" w:space="0" w:color="auto"/>
        <w:right w:val="none" w:sz="0" w:space="0" w:color="auto"/>
      </w:divBdr>
    </w:div>
    <w:div w:id="312753970">
      <w:bodyDiv w:val="1"/>
      <w:marLeft w:val="0"/>
      <w:marRight w:val="0"/>
      <w:marTop w:val="0"/>
      <w:marBottom w:val="0"/>
      <w:divBdr>
        <w:top w:val="none" w:sz="0" w:space="0" w:color="auto"/>
        <w:left w:val="none" w:sz="0" w:space="0" w:color="auto"/>
        <w:bottom w:val="none" w:sz="0" w:space="0" w:color="auto"/>
        <w:right w:val="none" w:sz="0" w:space="0" w:color="auto"/>
      </w:divBdr>
    </w:div>
    <w:div w:id="313533607">
      <w:bodyDiv w:val="1"/>
      <w:marLeft w:val="0"/>
      <w:marRight w:val="0"/>
      <w:marTop w:val="0"/>
      <w:marBottom w:val="0"/>
      <w:divBdr>
        <w:top w:val="none" w:sz="0" w:space="0" w:color="auto"/>
        <w:left w:val="none" w:sz="0" w:space="0" w:color="auto"/>
        <w:bottom w:val="none" w:sz="0" w:space="0" w:color="auto"/>
        <w:right w:val="none" w:sz="0" w:space="0" w:color="auto"/>
      </w:divBdr>
    </w:div>
    <w:div w:id="317078745">
      <w:bodyDiv w:val="1"/>
      <w:marLeft w:val="0"/>
      <w:marRight w:val="0"/>
      <w:marTop w:val="0"/>
      <w:marBottom w:val="0"/>
      <w:divBdr>
        <w:top w:val="none" w:sz="0" w:space="0" w:color="auto"/>
        <w:left w:val="none" w:sz="0" w:space="0" w:color="auto"/>
        <w:bottom w:val="none" w:sz="0" w:space="0" w:color="auto"/>
        <w:right w:val="none" w:sz="0" w:space="0" w:color="auto"/>
      </w:divBdr>
    </w:div>
    <w:div w:id="317852007">
      <w:bodyDiv w:val="1"/>
      <w:marLeft w:val="0"/>
      <w:marRight w:val="0"/>
      <w:marTop w:val="0"/>
      <w:marBottom w:val="0"/>
      <w:divBdr>
        <w:top w:val="none" w:sz="0" w:space="0" w:color="auto"/>
        <w:left w:val="none" w:sz="0" w:space="0" w:color="auto"/>
        <w:bottom w:val="none" w:sz="0" w:space="0" w:color="auto"/>
        <w:right w:val="none" w:sz="0" w:space="0" w:color="auto"/>
      </w:divBdr>
    </w:div>
    <w:div w:id="321591685">
      <w:bodyDiv w:val="1"/>
      <w:marLeft w:val="0"/>
      <w:marRight w:val="0"/>
      <w:marTop w:val="0"/>
      <w:marBottom w:val="0"/>
      <w:divBdr>
        <w:top w:val="none" w:sz="0" w:space="0" w:color="auto"/>
        <w:left w:val="none" w:sz="0" w:space="0" w:color="auto"/>
        <w:bottom w:val="none" w:sz="0" w:space="0" w:color="auto"/>
        <w:right w:val="none" w:sz="0" w:space="0" w:color="auto"/>
      </w:divBdr>
    </w:div>
    <w:div w:id="324825436">
      <w:bodyDiv w:val="1"/>
      <w:marLeft w:val="0"/>
      <w:marRight w:val="0"/>
      <w:marTop w:val="0"/>
      <w:marBottom w:val="0"/>
      <w:divBdr>
        <w:top w:val="none" w:sz="0" w:space="0" w:color="auto"/>
        <w:left w:val="none" w:sz="0" w:space="0" w:color="auto"/>
        <w:bottom w:val="none" w:sz="0" w:space="0" w:color="auto"/>
        <w:right w:val="none" w:sz="0" w:space="0" w:color="auto"/>
      </w:divBdr>
    </w:div>
    <w:div w:id="326330665">
      <w:bodyDiv w:val="1"/>
      <w:marLeft w:val="0"/>
      <w:marRight w:val="0"/>
      <w:marTop w:val="0"/>
      <w:marBottom w:val="0"/>
      <w:divBdr>
        <w:top w:val="none" w:sz="0" w:space="0" w:color="auto"/>
        <w:left w:val="none" w:sz="0" w:space="0" w:color="auto"/>
        <w:bottom w:val="none" w:sz="0" w:space="0" w:color="auto"/>
        <w:right w:val="none" w:sz="0" w:space="0" w:color="auto"/>
      </w:divBdr>
    </w:div>
    <w:div w:id="328532208">
      <w:bodyDiv w:val="1"/>
      <w:marLeft w:val="0"/>
      <w:marRight w:val="0"/>
      <w:marTop w:val="0"/>
      <w:marBottom w:val="0"/>
      <w:divBdr>
        <w:top w:val="none" w:sz="0" w:space="0" w:color="auto"/>
        <w:left w:val="none" w:sz="0" w:space="0" w:color="auto"/>
        <w:bottom w:val="none" w:sz="0" w:space="0" w:color="auto"/>
        <w:right w:val="none" w:sz="0" w:space="0" w:color="auto"/>
      </w:divBdr>
    </w:div>
    <w:div w:id="332924406">
      <w:bodyDiv w:val="1"/>
      <w:marLeft w:val="0"/>
      <w:marRight w:val="0"/>
      <w:marTop w:val="0"/>
      <w:marBottom w:val="0"/>
      <w:divBdr>
        <w:top w:val="none" w:sz="0" w:space="0" w:color="auto"/>
        <w:left w:val="none" w:sz="0" w:space="0" w:color="auto"/>
        <w:bottom w:val="none" w:sz="0" w:space="0" w:color="auto"/>
        <w:right w:val="none" w:sz="0" w:space="0" w:color="auto"/>
      </w:divBdr>
    </w:div>
    <w:div w:id="334303491">
      <w:bodyDiv w:val="1"/>
      <w:marLeft w:val="0"/>
      <w:marRight w:val="0"/>
      <w:marTop w:val="0"/>
      <w:marBottom w:val="0"/>
      <w:divBdr>
        <w:top w:val="none" w:sz="0" w:space="0" w:color="auto"/>
        <w:left w:val="none" w:sz="0" w:space="0" w:color="auto"/>
        <w:bottom w:val="none" w:sz="0" w:space="0" w:color="auto"/>
        <w:right w:val="none" w:sz="0" w:space="0" w:color="auto"/>
      </w:divBdr>
    </w:div>
    <w:div w:id="335153091">
      <w:bodyDiv w:val="1"/>
      <w:marLeft w:val="0"/>
      <w:marRight w:val="0"/>
      <w:marTop w:val="0"/>
      <w:marBottom w:val="0"/>
      <w:divBdr>
        <w:top w:val="none" w:sz="0" w:space="0" w:color="auto"/>
        <w:left w:val="none" w:sz="0" w:space="0" w:color="auto"/>
        <w:bottom w:val="none" w:sz="0" w:space="0" w:color="auto"/>
        <w:right w:val="none" w:sz="0" w:space="0" w:color="auto"/>
      </w:divBdr>
    </w:div>
    <w:div w:id="336658740">
      <w:bodyDiv w:val="1"/>
      <w:marLeft w:val="0"/>
      <w:marRight w:val="0"/>
      <w:marTop w:val="0"/>
      <w:marBottom w:val="0"/>
      <w:divBdr>
        <w:top w:val="none" w:sz="0" w:space="0" w:color="auto"/>
        <w:left w:val="none" w:sz="0" w:space="0" w:color="auto"/>
        <w:bottom w:val="none" w:sz="0" w:space="0" w:color="auto"/>
        <w:right w:val="none" w:sz="0" w:space="0" w:color="auto"/>
      </w:divBdr>
    </w:div>
    <w:div w:id="336881905">
      <w:bodyDiv w:val="1"/>
      <w:marLeft w:val="0"/>
      <w:marRight w:val="0"/>
      <w:marTop w:val="0"/>
      <w:marBottom w:val="0"/>
      <w:divBdr>
        <w:top w:val="none" w:sz="0" w:space="0" w:color="auto"/>
        <w:left w:val="none" w:sz="0" w:space="0" w:color="auto"/>
        <w:bottom w:val="none" w:sz="0" w:space="0" w:color="auto"/>
        <w:right w:val="none" w:sz="0" w:space="0" w:color="auto"/>
      </w:divBdr>
    </w:div>
    <w:div w:id="340858558">
      <w:bodyDiv w:val="1"/>
      <w:marLeft w:val="0"/>
      <w:marRight w:val="0"/>
      <w:marTop w:val="0"/>
      <w:marBottom w:val="0"/>
      <w:divBdr>
        <w:top w:val="none" w:sz="0" w:space="0" w:color="auto"/>
        <w:left w:val="none" w:sz="0" w:space="0" w:color="auto"/>
        <w:bottom w:val="none" w:sz="0" w:space="0" w:color="auto"/>
        <w:right w:val="none" w:sz="0" w:space="0" w:color="auto"/>
      </w:divBdr>
    </w:div>
    <w:div w:id="342443073">
      <w:bodyDiv w:val="1"/>
      <w:marLeft w:val="0"/>
      <w:marRight w:val="0"/>
      <w:marTop w:val="0"/>
      <w:marBottom w:val="0"/>
      <w:divBdr>
        <w:top w:val="none" w:sz="0" w:space="0" w:color="auto"/>
        <w:left w:val="none" w:sz="0" w:space="0" w:color="auto"/>
        <w:bottom w:val="none" w:sz="0" w:space="0" w:color="auto"/>
        <w:right w:val="none" w:sz="0" w:space="0" w:color="auto"/>
      </w:divBdr>
    </w:div>
    <w:div w:id="343215726">
      <w:bodyDiv w:val="1"/>
      <w:marLeft w:val="0"/>
      <w:marRight w:val="0"/>
      <w:marTop w:val="0"/>
      <w:marBottom w:val="0"/>
      <w:divBdr>
        <w:top w:val="none" w:sz="0" w:space="0" w:color="auto"/>
        <w:left w:val="none" w:sz="0" w:space="0" w:color="auto"/>
        <w:bottom w:val="none" w:sz="0" w:space="0" w:color="auto"/>
        <w:right w:val="none" w:sz="0" w:space="0" w:color="auto"/>
      </w:divBdr>
    </w:div>
    <w:div w:id="343363307">
      <w:bodyDiv w:val="1"/>
      <w:marLeft w:val="0"/>
      <w:marRight w:val="0"/>
      <w:marTop w:val="0"/>
      <w:marBottom w:val="0"/>
      <w:divBdr>
        <w:top w:val="none" w:sz="0" w:space="0" w:color="auto"/>
        <w:left w:val="none" w:sz="0" w:space="0" w:color="auto"/>
        <w:bottom w:val="none" w:sz="0" w:space="0" w:color="auto"/>
        <w:right w:val="none" w:sz="0" w:space="0" w:color="auto"/>
      </w:divBdr>
      <w:divsChild>
        <w:div w:id="1325666272">
          <w:marLeft w:val="0"/>
          <w:marRight w:val="0"/>
          <w:marTop w:val="0"/>
          <w:marBottom w:val="0"/>
          <w:divBdr>
            <w:top w:val="none" w:sz="0" w:space="0" w:color="auto"/>
            <w:left w:val="none" w:sz="0" w:space="0" w:color="auto"/>
            <w:bottom w:val="none" w:sz="0" w:space="0" w:color="auto"/>
            <w:right w:val="none" w:sz="0" w:space="0" w:color="auto"/>
          </w:divBdr>
          <w:divsChild>
            <w:div w:id="17814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2707">
      <w:bodyDiv w:val="1"/>
      <w:marLeft w:val="0"/>
      <w:marRight w:val="0"/>
      <w:marTop w:val="0"/>
      <w:marBottom w:val="0"/>
      <w:divBdr>
        <w:top w:val="none" w:sz="0" w:space="0" w:color="auto"/>
        <w:left w:val="none" w:sz="0" w:space="0" w:color="auto"/>
        <w:bottom w:val="none" w:sz="0" w:space="0" w:color="auto"/>
        <w:right w:val="none" w:sz="0" w:space="0" w:color="auto"/>
      </w:divBdr>
    </w:div>
    <w:div w:id="359361143">
      <w:bodyDiv w:val="1"/>
      <w:marLeft w:val="0"/>
      <w:marRight w:val="0"/>
      <w:marTop w:val="0"/>
      <w:marBottom w:val="0"/>
      <w:divBdr>
        <w:top w:val="none" w:sz="0" w:space="0" w:color="auto"/>
        <w:left w:val="none" w:sz="0" w:space="0" w:color="auto"/>
        <w:bottom w:val="none" w:sz="0" w:space="0" w:color="auto"/>
        <w:right w:val="none" w:sz="0" w:space="0" w:color="auto"/>
      </w:divBdr>
    </w:div>
    <w:div w:id="360591543">
      <w:bodyDiv w:val="1"/>
      <w:marLeft w:val="0"/>
      <w:marRight w:val="0"/>
      <w:marTop w:val="0"/>
      <w:marBottom w:val="0"/>
      <w:divBdr>
        <w:top w:val="none" w:sz="0" w:space="0" w:color="auto"/>
        <w:left w:val="none" w:sz="0" w:space="0" w:color="auto"/>
        <w:bottom w:val="none" w:sz="0" w:space="0" w:color="auto"/>
        <w:right w:val="none" w:sz="0" w:space="0" w:color="auto"/>
      </w:divBdr>
    </w:div>
    <w:div w:id="368141606">
      <w:bodyDiv w:val="1"/>
      <w:marLeft w:val="0"/>
      <w:marRight w:val="0"/>
      <w:marTop w:val="0"/>
      <w:marBottom w:val="0"/>
      <w:divBdr>
        <w:top w:val="none" w:sz="0" w:space="0" w:color="auto"/>
        <w:left w:val="none" w:sz="0" w:space="0" w:color="auto"/>
        <w:bottom w:val="none" w:sz="0" w:space="0" w:color="auto"/>
        <w:right w:val="none" w:sz="0" w:space="0" w:color="auto"/>
      </w:divBdr>
    </w:div>
    <w:div w:id="378551495">
      <w:bodyDiv w:val="1"/>
      <w:marLeft w:val="0"/>
      <w:marRight w:val="0"/>
      <w:marTop w:val="0"/>
      <w:marBottom w:val="0"/>
      <w:divBdr>
        <w:top w:val="none" w:sz="0" w:space="0" w:color="auto"/>
        <w:left w:val="none" w:sz="0" w:space="0" w:color="auto"/>
        <w:bottom w:val="none" w:sz="0" w:space="0" w:color="auto"/>
        <w:right w:val="none" w:sz="0" w:space="0" w:color="auto"/>
      </w:divBdr>
    </w:div>
    <w:div w:id="391586325">
      <w:bodyDiv w:val="1"/>
      <w:marLeft w:val="0"/>
      <w:marRight w:val="0"/>
      <w:marTop w:val="0"/>
      <w:marBottom w:val="0"/>
      <w:divBdr>
        <w:top w:val="none" w:sz="0" w:space="0" w:color="auto"/>
        <w:left w:val="none" w:sz="0" w:space="0" w:color="auto"/>
        <w:bottom w:val="none" w:sz="0" w:space="0" w:color="auto"/>
        <w:right w:val="none" w:sz="0" w:space="0" w:color="auto"/>
      </w:divBdr>
    </w:div>
    <w:div w:id="392776508">
      <w:bodyDiv w:val="1"/>
      <w:marLeft w:val="0"/>
      <w:marRight w:val="0"/>
      <w:marTop w:val="0"/>
      <w:marBottom w:val="0"/>
      <w:divBdr>
        <w:top w:val="none" w:sz="0" w:space="0" w:color="auto"/>
        <w:left w:val="none" w:sz="0" w:space="0" w:color="auto"/>
        <w:bottom w:val="none" w:sz="0" w:space="0" w:color="auto"/>
        <w:right w:val="none" w:sz="0" w:space="0" w:color="auto"/>
      </w:divBdr>
    </w:div>
    <w:div w:id="397092485">
      <w:bodyDiv w:val="1"/>
      <w:marLeft w:val="0"/>
      <w:marRight w:val="0"/>
      <w:marTop w:val="0"/>
      <w:marBottom w:val="0"/>
      <w:divBdr>
        <w:top w:val="none" w:sz="0" w:space="0" w:color="auto"/>
        <w:left w:val="none" w:sz="0" w:space="0" w:color="auto"/>
        <w:bottom w:val="none" w:sz="0" w:space="0" w:color="auto"/>
        <w:right w:val="none" w:sz="0" w:space="0" w:color="auto"/>
      </w:divBdr>
    </w:div>
    <w:div w:id="399670337">
      <w:bodyDiv w:val="1"/>
      <w:marLeft w:val="0"/>
      <w:marRight w:val="0"/>
      <w:marTop w:val="0"/>
      <w:marBottom w:val="0"/>
      <w:divBdr>
        <w:top w:val="none" w:sz="0" w:space="0" w:color="auto"/>
        <w:left w:val="none" w:sz="0" w:space="0" w:color="auto"/>
        <w:bottom w:val="none" w:sz="0" w:space="0" w:color="auto"/>
        <w:right w:val="none" w:sz="0" w:space="0" w:color="auto"/>
      </w:divBdr>
    </w:div>
    <w:div w:id="404498596">
      <w:bodyDiv w:val="1"/>
      <w:marLeft w:val="0"/>
      <w:marRight w:val="0"/>
      <w:marTop w:val="0"/>
      <w:marBottom w:val="0"/>
      <w:divBdr>
        <w:top w:val="none" w:sz="0" w:space="0" w:color="auto"/>
        <w:left w:val="none" w:sz="0" w:space="0" w:color="auto"/>
        <w:bottom w:val="none" w:sz="0" w:space="0" w:color="auto"/>
        <w:right w:val="none" w:sz="0" w:space="0" w:color="auto"/>
      </w:divBdr>
    </w:div>
    <w:div w:id="406268462">
      <w:bodyDiv w:val="1"/>
      <w:marLeft w:val="0"/>
      <w:marRight w:val="0"/>
      <w:marTop w:val="0"/>
      <w:marBottom w:val="0"/>
      <w:divBdr>
        <w:top w:val="none" w:sz="0" w:space="0" w:color="auto"/>
        <w:left w:val="none" w:sz="0" w:space="0" w:color="auto"/>
        <w:bottom w:val="none" w:sz="0" w:space="0" w:color="auto"/>
        <w:right w:val="none" w:sz="0" w:space="0" w:color="auto"/>
      </w:divBdr>
    </w:div>
    <w:div w:id="410589684">
      <w:bodyDiv w:val="1"/>
      <w:marLeft w:val="0"/>
      <w:marRight w:val="0"/>
      <w:marTop w:val="0"/>
      <w:marBottom w:val="0"/>
      <w:divBdr>
        <w:top w:val="none" w:sz="0" w:space="0" w:color="auto"/>
        <w:left w:val="none" w:sz="0" w:space="0" w:color="auto"/>
        <w:bottom w:val="none" w:sz="0" w:space="0" w:color="auto"/>
        <w:right w:val="none" w:sz="0" w:space="0" w:color="auto"/>
      </w:divBdr>
    </w:div>
    <w:div w:id="417288416">
      <w:bodyDiv w:val="1"/>
      <w:marLeft w:val="0"/>
      <w:marRight w:val="0"/>
      <w:marTop w:val="0"/>
      <w:marBottom w:val="0"/>
      <w:divBdr>
        <w:top w:val="none" w:sz="0" w:space="0" w:color="auto"/>
        <w:left w:val="none" w:sz="0" w:space="0" w:color="auto"/>
        <w:bottom w:val="none" w:sz="0" w:space="0" w:color="auto"/>
        <w:right w:val="none" w:sz="0" w:space="0" w:color="auto"/>
      </w:divBdr>
    </w:div>
    <w:div w:id="417605105">
      <w:bodyDiv w:val="1"/>
      <w:marLeft w:val="0"/>
      <w:marRight w:val="0"/>
      <w:marTop w:val="0"/>
      <w:marBottom w:val="0"/>
      <w:divBdr>
        <w:top w:val="none" w:sz="0" w:space="0" w:color="auto"/>
        <w:left w:val="none" w:sz="0" w:space="0" w:color="auto"/>
        <w:bottom w:val="none" w:sz="0" w:space="0" w:color="auto"/>
        <w:right w:val="none" w:sz="0" w:space="0" w:color="auto"/>
      </w:divBdr>
    </w:div>
    <w:div w:id="418137286">
      <w:bodyDiv w:val="1"/>
      <w:marLeft w:val="0"/>
      <w:marRight w:val="0"/>
      <w:marTop w:val="0"/>
      <w:marBottom w:val="0"/>
      <w:divBdr>
        <w:top w:val="none" w:sz="0" w:space="0" w:color="auto"/>
        <w:left w:val="none" w:sz="0" w:space="0" w:color="auto"/>
        <w:bottom w:val="none" w:sz="0" w:space="0" w:color="auto"/>
        <w:right w:val="none" w:sz="0" w:space="0" w:color="auto"/>
      </w:divBdr>
    </w:div>
    <w:div w:id="420180416">
      <w:bodyDiv w:val="1"/>
      <w:marLeft w:val="0"/>
      <w:marRight w:val="0"/>
      <w:marTop w:val="0"/>
      <w:marBottom w:val="0"/>
      <w:divBdr>
        <w:top w:val="none" w:sz="0" w:space="0" w:color="auto"/>
        <w:left w:val="none" w:sz="0" w:space="0" w:color="auto"/>
        <w:bottom w:val="none" w:sz="0" w:space="0" w:color="auto"/>
        <w:right w:val="none" w:sz="0" w:space="0" w:color="auto"/>
      </w:divBdr>
    </w:div>
    <w:div w:id="420226372">
      <w:bodyDiv w:val="1"/>
      <w:marLeft w:val="0"/>
      <w:marRight w:val="0"/>
      <w:marTop w:val="0"/>
      <w:marBottom w:val="0"/>
      <w:divBdr>
        <w:top w:val="none" w:sz="0" w:space="0" w:color="auto"/>
        <w:left w:val="none" w:sz="0" w:space="0" w:color="auto"/>
        <w:bottom w:val="none" w:sz="0" w:space="0" w:color="auto"/>
        <w:right w:val="none" w:sz="0" w:space="0" w:color="auto"/>
      </w:divBdr>
    </w:div>
    <w:div w:id="422805187">
      <w:bodyDiv w:val="1"/>
      <w:marLeft w:val="0"/>
      <w:marRight w:val="0"/>
      <w:marTop w:val="0"/>
      <w:marBottom w:val="0"/>
      <w:divBdr>
        <w:top w:val="none" w:sz="0" w:space="0" w:color="auto"/>
        <w:left w:val="none" w:sz="0" w:space="0" w:color="auto"/>
        <w:bottom w:val="none" w:sz="0" w:space="0" w:color="auto"/>
        <w:right w:val="none" w:sz="0" w:space="0" w:color="auto"/>
      </w:divBdr>
    </w:div>
    <w:div w:id="425854181">
      <w:bodyDiv w:val="1"/>
      <w:marLeft w:val="0"/>
      <w:marRight w:val="0"/>
      <w:marTop w:val="0"/>
      <w:marBottom w:val="0"/>
      <w:divBdr>
        <w:top w:val="none" w:sz="0" w:space="0" w:color="auto"/>
        <w:left w:val="none" w:sz="0" w:space="0" w:color="auto"/>
        <w:bottom w:val="none" w:sz="0" w:space="0" w:color="auto"/>
        <w:right w:val="none" w:sz="0" w:space="0" w:color="auto"/>
      </w:divBdr>
      <w:divsChild>
        <w:div w:id="2005351112">
          <w:marLeft w:val="0"/>
          <w:marRight w:val="0"/>
          <w:marTop w:val="0"/>
          <w:marBottom w:val="0"/>
          <w:divBdr>
            <w:top w:val="none" w:sz="0" w:space="0" w:color="auto"/>
            <w:left w:val="none" w:sz="0" w:space="0" w:color="auto"/>
            <w:bottom w:val="none" w:sz="0" w:space="0" w:color="auto"/>
            <w:right w:val="none" w:sz="0" w:space="0" w:color="auto"/>
          </w:divBdr>
          <w:divsChild>
            <w:div w:id="67505172">
              <w:marLeft w:val="0"/>
              <w:marRight w:val="0"/>
              <w:marTop w:val="0"/>
              <w:marBottom w:val="0"/>
              <w:divBdr>
                <w:top w:val="none" w:sz="0" w:space="0" w:color="auto"/>
                <w:left w:val="none" w:sz="0" w:space="0" w:color="auto"/>
                <w:bottom w:val="none" w:sz="0" w:space="0" w:color="auto"/>
                <w:right w:val="none" w:sz="0" w:space="0" w:color="auto"/>
              </w:divBdr>
            </w:div>
            <w:div w:id="413667822">
              <w:marLeft w:val="0"/>
              <w:marRight w:val="0"/>
              <w:marTop w:val="0"/>
              <w:marBottom w:val="0"/>
              <w:divBdr>
                <w:top w:val="none" w:sz="0" w:space="0" w:color="auto"/>
                <w:left w:val="none" w:sz="0" w:space="0" w:color="auto"/>
                <w:bottom w:val="none" w:sz="0" w:space="0" w:color="auto"/>
                <w:right w:val="none" w:sz="0" w:space="0" w:color="auto"/>
              </w:divBdr>
            </w:div>
            <w:div w:id="1316030288">
              <w:marLeft w:val="0"/>
              <w:marRight w:val="0"/>
              <w:marTop w:val="0"/>
              <w:marBottom w:val="0"/>
              <w:divBdr>
                <w:top w:val="none" w:sz="0" w:space="0" w:color="auto"/>
                <w:left w:val="none" w:sz="0" w:space="0" w:color="auto"/>
                <w:bottom w:val="none" w:sz="0" w:space="0" w:color="auto"/>
                <w:right w:val="none" w:sz="0" w:space="0" w:color="auto"/>
              </w:divBdr>
            </w:div>
            <w:div w:id="1348753434">
              <w:marLeft w:val="0"/>
              <w:marRight w:val="0"/>
              <w:marTop w:val="0"/>
              <w:marBottom w:val="0"/>
              <w:divBdr>
                <w:top w:val="none" w:sz="0" w:space="0" w:color="auto"/>
                <w:left w:val="none" w:sz="0" w:space="0" w:color="auto"/>
                <w:bottom w:val="none" w:sz="0" w:space="0" w:color="auto"/>
                <w:right w:val="none" w:sz="0" w:space="0" w:color="auto"/>
              </w:divBdr>
            </w:div>
            <w:div w:id="1365904485">
              <w:marLeft w:val="0"/>
              <w:marRight w:val="0"/>
              <w:marTop w:val="0"/>
              <w:marBottom w:val="0"/>
              <w:divBdr>
                <w:top w:val="none" w:sz="0" w:space="0" w:color="auto"/>
                <w:left w:val="none" w:sz="0" w:space="0" w:color="auto"/>
                <w:bottom w:val="none" w:sz="0" w:space="0" w:color="auto"/>
                <w:right w:val="none" w:sz="0" w:space="0" w:color="auto"/>
              </w:divBdr>
            </w:div>
            <w:div w:id="1912540253">
              <w:marLeft w:val="0"/>
              <w:marRight w:val="0"/>
              <w:marTop w:val="0"/>
              <w:marBottom w:val="0"/>
              <w:divBdr>
                <w:top w:val="none" w:sz="0" w:space="0" w:color="auto"/>
                <w:left w:val="none" w:sz="0" w:space="0" w:color="auto"/>
                <w:bottom w:val="none" w:sz="0" w:space="0" w:color="auto"/>
                <w:right w:val="none" w:sz="0" w:space="0" w:color="auto"/>
              </w:divBdr>
            </w:div>
            <w:div w:id="20090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083">
      <w:bodyDiv w:val="1"/>
      <w:marLeft w:val="0"/>
      <w:marRight w:val="0"/>
      <w:marTop w:val="0"/>
      <w:marBottom w:val="0"/>
      <w:divBdr>
        <w:top w:val="none" w:sz="0" w:space="0" w:color="auto"/>
        <w:left w:val="none" w:sz="0" w:space="0" w:color="auto"/>
        <w:bottom w:val="none" w:sz="0" w:space="0" w:color="auto"/>
        <w:right w:val="none" w:sz="0" w:space="0" w:color="auto"/>
      </w:divBdr>
    </w:div>
    <w:div w:id="447119078">
      <w:bodyDiv w:val="1"/>
      <w:marLeft w:val="0"/>
      <w:marRight w:val="0"/>
      <w:marTop w:val="0"/>
      <w:marBottom w:val="0"/>
      <w:divBdr>
        <w:top w:val="none" w:sz="0" w:space="0" w:color="auto"/>
        <w:left w:val="none" w:sz="0" w:space="0" w:color="auto"/>
        <w:bottom w:val="none" w:sz="0" w:space="0" w:color="auto"/>
        <w:right w:val="none" w:sz="0" w:space="0" w:color="auto"/>
      </w:divBdr>
    </w:div>
    <w:div w:id="448083667">
      <w:bodyDiv w:val="1"/>
      <w:marLeft w:val="0"/>
      <w:marRight w:val="0"/>
      <w:marTop w:val="0"/>
      <w:marBottom w:val="0"/>
      <w:divBdr>
        <w:top w:val="none" w:sz="0" w:space="0" w:color="auto"/>
        <w:left w:val="none" w:sz="0" w:space="0" w:color="auto"/>
        <w:bottom w:val="none" w:sz="0" w:space="0" w:color="auto"/>
        <w:right w:val="none" w:sz="0" w:space="0" w:color="auto"/>
      </w:divBdr>
    </w:div>
    <w:div w:id="456416279">
      <w:bodyDiv w:val="1"/>
      <w:marLeft w:val="0"/>
      <w:marRight w:val="0"/>
      <w:marTop w:val="0"/>
      <w:marBottom w:val="0"/>
      <w:divBdr>
        <w:top w:val="none" w:sz="0" w:space="0" w:color="auto"/>
        <w:left w:val="none" w:sz="0" w:space="0" w:color="auto"/>
        <w:bottom w:val="none" w:sz="0" w:space="0" w:color="auto"/>
        <w:right w:val="none" w:sz="0" w:space="0" w:color="auto"/>
      </w:divBdr>
    </w:div>
    <w:div w:id="457841808">
      <w:bodyDiv w:val="1"/>
      <w:marLeft w:val="0"/>
      <w:marRight w:val="0"/>
      <w:marTop w:val="0"/>
      <w:marBottom w:val="0"/>
      <w:divBdr>
        <w:top w:val="none" w:sz="0" w:space="0" w:color="auto"/>
        <w:left w:val="none" w:sz="0" w:space="0" w:color="auto"/>
        <w:bottom w:val="none" w:sz="0" w:space="0" w:color="auto"/>
        <w:right w:val="none" w:sz="0" w:space="0" w:color="auto"/>
      </w:divBdr>
    </w:div>
    <w:div w:id="462890194">
      <w:bodyDiv w:val="1"/>
      <w:marLeft w:val="0"/>
      <w:marRight w:val="0"/>
      <w:marTop w:val="0"/>
      <w:marBottom w:val="0"/>
      <w:divBdr>
        <w:top w:val="none" w:sz="0" w:space="0" w:color="auto"/>
        <w:left w:val="none" w:sz="0" w:space="0" w:color="auto"/>
        <w:bottom w:val="none" w:sz="0" w:space="0" w:color="auto"/>
        <w:right w:val="none" w:sz="0" w:space="0" w:color="auto"/>
      </w:divBdr>
    </w:div>
    <w:div w:id="465970596">
      <w:bodyDiv w:val="1"/>
      <w:marLeft w:val="0"/>
      <w:marRight w:val="0"/>
      <w:marTop w:val="0"/>
      <w:marBottom w:val="0"/>
      <w:divBdr>
        <w:top w:val="none" w:sz="0" w:space="0" w:color="auto"/>
        <w:left w:val="none" w:sz="0" w:space="0" w:color="auto"/>
        <w:bottom w:val="none" w:sz="0" w:space="0" w:color="auto"/>
        <w:right w:val="none" w:sz="0" w:space="0" w:color="auto"/>
      </w:divBdr>
    </w:div>
    <w:div w:id="467434935">
      <w:bodyDiv w:val="1"/>
      <w:marLeft w:val="0"/>
      <w:marRight w:val="0"/>
      <w:marTop w:val="0"/>
      <w:marBottom w:val="0"/>
      <w:divBdr>
        <w:top w:val="none" w:sz="0" w:space="0" w:color="auto"/>
        <w:left w:val="none" w:sz="0" w:space="0" w:color="auto"/>
        <w:bottom w:val="none" w:sz="0" w:space="0" w:color="auto"/>
        <w:right w:val="none" w:sz="0" w:space="0" w:color="auto"/>
      </w:divBdr>
    </w:div>
    <w:div w:id="470556422">
      <w:bodyDiv w:val="1"/>
      <w:marLeft w:val="0"/>
      <w:marRight w:val="0"/>
      <w:marTop w:val="0"/>
      <w:marBottom w:val="0"/>
      <w:divBdr>
        <w:top w:val="none" w:sz="0" w:space="0" w:color="auto"/>
        <w:left w:val="none" w:sz="0" w:space="0" w:color="auto"/>
        <w:bottom w:val="none" w:sz="0" w:space="0" w:color="auto"/>
        <w:right w:val="none" w:sz="0" w:space="0" w:color="auto"/>
      </w:divBdr>
    </w:div>
    <w:div w:id="471144480">
      <w:bodyDiv w:val="1"/>
      <w:marLeft w:val="0"/>
      <w:marRight w:val="0"/>
      <w:marTop w:val="0"/>
      <w:marBottom w:val="0"/>
      <w:divBdr>
        <w:top w:val="none" w:sz="0" w:space="0" w:color="auto"/>
        <w:left w:val="none" w:sz="0" w:space="0" w:color="auto"/>
        <w:bottom w:val="none" w:sz="0" w:space="0" w:color="auto"/>
        <w:right w:val="none" w:sz="0" w:space="0" w:color="auto"/>
      </w:divBdr>
    </w:div>
    <w:div w:id="475950864">
      <w:bodyDiv w:val="1"/>
      <w:marLeft w:val="0"/>
      <w:marRight w:val="0"/>
      <w:marTop w:val="0"/>
      <w:marBottom w:val="0"/>
      <w:divBdr>
        <w:top w:val="none" w:sz="0" w:space="0" w:color="auto"/>
        <w:left w:val="none" w:sz="0" w:space="0" w:color="auto"/>
        <w:bottom w:val="none" w:sz="0" w:space="0" w:color="auto"/>
        <w:right w:val="none" w:sz="0" w:space="0" w:color="auto"/>
      </w:divBdr>
    </w:div>
    <w:div w:id="479076287">
      <w:bodyDiv w:val="1"/>
      <w:marLeft w:val="0"/>
      <w:marRight w:val="0"/>
      <w:marTop w:val="0"/>
      <w:marBottom w:val="0"/>
      <w:divBdr>
        <w:top w:val="none" w:sz="0" w:space="0" w:color="auto"/>
        <w:left w:val="none" w:sz="0" w:space="0" w:color="auto"/>
        <w:bottom w:val="none" w:sz="0" w:space="0" w:color="auto"/>
        <w:right w:val="none" w:sz="0" w:space="0" w:color="auto"/>
      </w:divBdr>
    </w:div>
    <w:div w:id="483087443">
      <w:bodyDiv w:val="1"/>
      <w:marLeft w:val="0"/>
      <w:marRight w:val="0"/>
      <w:marTop w:val="0"/>
      <w:marBottom w:val="0"/>
      <w:divBdr>
        <w:top w:val="none" w:sz="0" w:space="0" w:color="auto"/>
        <w:left w:val="none" w:sz="0" w:space="0" w:color="auto"/>
        <w:bottom w:val="none" w:sz="0" w:space="0" w:color="auto"/>
        <w:right w:val="none" w:sz="0" w:space="0" w:color="auto"/>
      </w:divBdr>
    </w:div>
    <w:div w:id="485558289">
      <w:bodyDiv w:val="1"/>
      <w:marLeft w:val="0"/>
      <w:marRight w:val="0"/>
      <w:marTop w:val="0"/>
      <w:marBottom w:val="0"/>
      <w:divBdr>
        <w:top w:val="none" w:sz="0" w:space="0" w:color="auto"/>
        <w:left w:val="none" w:sz="0" w:space="0" w:color="auto"/>
        <w:bottom w:val="none" w:sz="0" w:space="0" w:color="auto"/>
        <w:right w:val="none" w:sz="0" w:space="0" w:color="auto"/>
      </w:divBdr>
    </w:div>
    <w:div w:id="492139033">
      <w:bodyDiv w:val="1"/>
      <w:marLeft w:val="0"/>
      <w:marRight w:val="0"/>
      <w:marTop w:val="0"/>
      <w:marBottom w:val="0"/>
      <w:divBdr>
        <w:top w:val="none" w:sz="0" w:space="0" w:color="auto"/>
        <w:left w:val="none" w:sz="0" w:space="0" w:color="auto"/>
        <w:bottom w:val="none" w:sz="0" w:space="0" w:color="auto"/>
        <w:right w:val="none" w:sz="0" w:space="0" w:color="auto"/>
      </w:divBdr>
    </w:div>
    <w:div w:id="499662811">
      <w:bodyDiv w:val="1"/>
      <w:marLeft w:val="0"/>
      <w:marRight w:val="0"/>
      <w:marTop w:val="0"/>
      <w:marBottom w:val="0"/>
      <w:divBdr>
        <w:top w:val="none" w:sz="0" w:space="0" w:color="auto"/>
        <w:left w:val="none" w:sz="0" w:space="0" w:color="auto"/>
        <w:bottom w:val="none" w:sz="0" w:space="0" w:color="auto"/>
        <w:right w:val="none" w:sz="0" w:space="0" w:color="auto"/>
      </w:divBdr>
    </w:div>
    <w:div w:id="517083672">
      <w:bodyDiv w:val="1"/>
      <w:marLeft w:val="0"/>
      <w:marRight w:val="0"/>
      <w:marTop w:val="0"/>
      <w:marBottom w:val="0"/>
      <w:divBdr>
        <w:top w:val="none" w:sz="0" w:space="0" w:color="auto"/>
        <w:left w:val="none" w:sz="0" w:space="0" w:color="auto"/>
        <w:bottom w:val="none" w:sz="0" w:space="0" w:color="auto"/>
        <w:right w:val="none" w:sz="0" w:space="0" w:color="auto"/>
      </w:divBdr>
    </w:div>
    <w:div w:id="524684042">
      <w:bodyDiv w:val="1"/>
      <w:marLeft w:val="0"/>
      <w:marRight w:val="0"/>
      <w:marTop w:val="0"/>
      <w:marBottom w:val="0"/>
      <w:divBdr>
        <w:top w:val="none" w:sz="0" w:space="0" w:color="auto"/>
        <w:left w:val="none" w:sz="0" w:space="0" w:color="auto"/>
        <w:bottom w:val="none" w:sz="0" w:space="0" w:color="auto"/>
        <w:right w:val="none" w:sz="0" w:space="0" w:color="auto"/>
      </w:divBdr>
      <w:divsChild>
        <w:div w:id="1764260967">
          <w:marLeft w:val="0"/>
          <w:marRight w:val="0"/>
          <w:marTop w:val="0"/>
          <w:marBottom w:val="0"/>
          <w:divBdr>
            <w:top w:val="none" w:sz="0" w:space="0" w:color="auto"/>
            <w:left w:val="none" w:sz="0" w:space="0" w:color="auto"/>
            <w:bottom w:val="none" w:sz="0" w:space="0" w:color="auto"/>
            <w:right w:val="none" w:sz="0" w:space="0" w:color="auto"/>
          </w:divBdr>
        </w:div>
      </w:divsChild>
    </w:div>
    <w:div w:id="528834132">
      <w:bodyDiv w:val="1"/>
      <w:marLeft w:val="0"/>
      <w:marRight w:val="0"/>
      <w:marTop w:val="0"/>
      <w:marBottom w:val="0"/>
      <w:divBdr>
        <w:top w:val="none" w:sz="0" w:space="0" w:color="auto"/>
        <w:left w:val="none" w:sz="0" w:space="0" w:color="auto"/>
        <w:bottom w:val="none" w:sz="0" w:space="0" w:color="auto"/>
        <w:right w:val="none" w:sz="0" w:space="0" w:color="auto"/>
      </w:divBdr>
    </w:div>
    <w:div w:id="538931004">
      <w:bodyDiv w:val="1"/>
      <w:marLeft w:val="0"/>
      <w:marRight w:val="0"/>
      <w:marTop w:val="0"/>
      <w:marBottom w:val="0"/>
      <w:divBdr>
        <w:top w:val="none" w:sz="0" w:space="0" w:color="auto"/>
        <w:left w:val="none" w:sz="0" w:space="0" w:color="auto"/>
        <w:bottom w:val="none" w:sz="0" w:space="0" w:color="auto"/>
        <w:right w:val="none" w:sz="0" w:space="0" w:color="auto"/>
      </w:divBdr>
    </w:div>
    <w:div w:id="543716121">
      <w:bodyDiv w:val="1"/>
      <w:marLeft w:val="0"/>
      <w:marRight w:val="0"/>
      <w:marTop w:val="0"/>
      <w:marBottom w:val="0"/>
      <w:divBdr>
        <w:top w:val="none" w:sz="0" w:space="0" w:color="auto"/>
        <w:left w:val="none" w:sz="0" w:space="0" w:color="auto"/>
        <w:bottom w:val="none" w:sz="0" w:space="0" w:color="auto"/>
        <w:right w:val="none" w:sz="0" w:space="0" w:color="auto"/>
      </w:divBdr>
    </w:div>
    <w:div w:id="543912576">
      <w:bodyDiv w:val="1"/>
      <w:marLeft w:val="0"/>
      <w:marRight w:val="0"/>
      <w:marTop w:val="0"/>
      <w:marBottom w:val="0"/>
      <w:divBdr>
        <w:top w:val="none" w:sz="0" w:space="0" w:color="auto"/>
        <w:left w:val="none" w:sz="0" w:space="0" w:color="auto"/>
        <w:bottom w:val="none" w:sz="0" w:space="0" w:color="auto"/>
        <w:right w:val="none" w:sz="0" w:space="0" w:color="auto"/>
      </w:divBdr>
    </w:div>
    <w:div w:id="547575231">
      <w:bodyDiv w:val="1"/>
      <w:marLeft w:val="0"/>
      <w:marRight w:val="0"/>
      <w:marTop w:val="0"/>
      <w:marBottom w:val="0"/>
      <w:divBdr>
        <w:top w:val="none" w:sz="0" w:space="0" w:color="auto"/>
        <w:left w:val="none" w:sz="0" w:space="0" w:color="auto"/>
        <w:bottom w:val="none" w:sz="0" w:space="0" w:color="auto"/>
        <w:right w:val="none" w:sz="0" w:space="0" w:color="auto"/>
      </w:divBdr>
    </w:div>
    <w:div w:id="560092684">
      <w:bodyDiv w:val="1"/>
      <w:marLeft w:val="0"/>
      <w:marRight w:val="0"/>
      <w:marTop w:val="0"/>
      <w:marBottom w:val="0"/>
      <w:divBdr>
        <w:top w:val="none" w:sz="0" w:space="0" w:color="auto"/>
        <w:left w:val="none" w:sz="0" w:space="0" w:color="auto"/>
        <w:bottom w:val="none" w:sz="0" w:space="0" w:color="auto"/>
        <w:right w:val="none" w:sz="0" w:space="0" w:color="auto"/>
      </w:divBdr>
    </w:div>
    <w:div w:id="564029194">
      <w:bodyDiv w:val="1"/>
      <w:marLeft w:val="0"/>
      <w:marRight w:val="0"/>
      <w:marTop w:val="0"/>
      <w:marBottom w:val="0"/>
      <w:divBdr>
        <w:top w:val="none" w:sz="0" w:space="0" w:color="auto"/>
        <w:left w:val="none" w:sz="0" w:space="0" w:color="auto"/>
        <w:bottom w:val="none" w:sz="0" w:space="0" w:color="auto"/>
        <w:right w:val="none" w:sz="0" w:space="0" w:color="auto"/>
      </w:divBdr>
    </w:div>
    <w:div w:id="565917872">
      <w:bodyDiv w:val="1"/>
      <w:marLeft w:val="0"/>
      <w:marRight w:val="0"/>
      <w:marTop w:val="0"/>
      <w:marBottom w:val="0"/>
      <w:divBdr>
        <w:top w:val="none" w:sz="0" w:space="0" w:color="auto"/>
        <w:left w:val="none" w:sz="0" w:space="0" w:color="auto"/>
        <w:bottom w:val="none" w:sz="0" w:space="0" w:color="auto"/>
        <w:right w:val="none" w:sz="0" w:space="0" w:color="auto"/>
      </w:divBdr>
    </w:div>
    <w:div w:id="569656498">
      <w:bodyDiv w:val="1"/>
      <w:marLeft w:val="0"/>
      <w:marRight w:val="0"/>
      <w:marTop w:val="0"/>
      <w:marBottom w:val="0"/>
      <w:divBdr>
        <w:top w:val="none" w:sz="0" w:space="0" w:color="auto"/>
        <w:left w:val="none" w:sz="0" w:space="0" w:color="auto"/>
        <w:bottom w:val="none" w:sz="0" w:space="0" w:color="auto"/>
        <w:right w:val="none" w:sz="0" w:space="0" w:color="auto"/>
      </w:divBdr>
    </w:div>
    <w:div w:id="579019310">
      <w:bodyDiv w:val="1"/>
      <w:marLeft w:val="0"/>
      <w:marRight w:val="0"/>
      <w:marTop w:val="0"/>
      <w:marBottom w:val="0"/>
      <w:divBdr>
        <w:top w:val="none" w:sz="0" w:space="0" w:color="auto"/>
        <w:left w:val="none" w:sz="0" w:space="0" w:color="auto"/>
        <w:bottom w:val="none" w:sz="0" w:space="0" w:color="auto"/>
        <w:right w:val="none" w:sz="0" w:space="0" w:color="auto"/>
      </w:divBdr>
    </w:div>
    <w:div w:id="579214553">
      <w:bodyDiv w:val="1"/>
      <w:marLeft w:val="0"/>
      <w:marRight w:val="0"/>
      <w:marTop w:val="0"/>
      <w:marBottom w:val="0"/>
      <w:divBdr>
        <w:top w:val="none" w:sz="0" w:space="0" w:color="auto"/>
        <w:left w:val="none" w:sz="0" w:space="0" w:color="auto"/>
        <w:bottom w:val="none" w:sz="0" w:space="0" w:color="auto"/>
        <w:right w:val="none" w:sz="0" w:space="0" w:color="auto"/>
      </w:divBdr>
    </w:div>
    <w:div w:id="579560087">
      <w:bodyDiv w:val="1"/>
      <w:marLeft w:val="0"/>
      <w:marRight w:val="0"/>
      <w:marTop w:val="0"/>
      <w:marBottom w:val="0"/>
      <w:divBdr>
        <w:top w:val="none" w:sz="0" w:space="0" w:color="auto"/>
        <w:left w:val="none" w:sz="0" w:space="0" w:color="auto"/>
        <w:bottom w:val="none" w:sz="0" w:space="0" w:color="auto"/>
        <w:right w:val="none" w:sz="0" w:space="0" w:color="auto"/>
      </w:divBdr>
    </w:div>
    <w:div w:id="586308436">
      <w:bodyDiv w:val="1"/>
      <w:marLeft w:val="0"/>
      <w:marRight w:val="0"/>
      <w:marTop w:val="0"/>
      <w:marBottom w:val="0"/>
      <w:divBdr>
        <w:top w:val="none" w:sz="0" w:space="0" w:color="auto"/>
        <w:left w:val="none" w:sz="0" w:space="0" w:color="auto"/>
        <w:bottom w:val="none" w:sz="0" w:space="0" w:color="auto"/>
        <w:right w:val="none" w:sz="0" w:space="0" w:color="auto"/>
      </w:divBdr>
    </w:div>
    <w:div w:id="586772638">
      <w:bodyDiv w:val="1"/>
      <w:marLeft w:val="0"/>
      <w:marRight w:val="0"/>
      <w:marTop w:val="0"/>
      <w:marBottom w:val="0"/>
      <w:divBdr>
        <w:top w:val="none" w:sz="0" w:space="0" w:color="auto"/>
        <w:left w:val="none" w:sz="0" w:space="0" w:color="auto"/>
        <w:bottom w:val="none" w:sz="0" w:space="0" w:color="auto"/>
        <w:right w:val="none" w:sz="0" w:space="0" w:color="auto"/>
      </w:divBdr>
    </w:div>
    <w:div w:id="588586102">
      <w:bodyDiv w:val="1"/>
      <w:marLeft w:val="0"/>
      <w:marRight w:val="0"/>
      <w:marTop w:val="0"/>
      <w:marBottom w:val="0"/>
      <w:divBdr>
        <w:top w:val="none" w:sz="0" w:space="0" w:color="auto"/>
        <w:left w:val="none" w:sz="0" w:space="0" w:color="auto"/>
        <w:bottom w:val="none" w:sz="0" w:space="0" w:color="auto"/>
        <w:right w:val="none" w:sz="0" w:space="0" w:color="auto"/>
      </w:divBdr>
    </w:div>
    <w:div w:id="588776655">
      <w:bodyDiv w:val="1"/>
      <w:marLeft w:val="0"/>
      <w:marRight w:val="0"/>
      <w:marTop w:val="0"/>
      <w:marBottom w:val="0"/>
      <w:divBdr>
        <w:top w:val="none" w:sz="0" w:space="0" w:color="auto"/>
        <w:left w:val="none" w:sz="0" w:space="0" w:color="auto"/>
        <w:bottom w:val="none" w:sz="0" w:space="0" w:color="auto"/>
        <w:right w:val="none" w:sz="0" w:space="0" w:color="auto"/>
      </w:divBdr>
    </w:div>
    <w:div w:id="591403483">
      <w:bodyDiv w:val="1"/>
      <w:marLeft w:val="0"/>
      <w:marRight w:val="0"/>
      <w:marTop w:val="0"/>
      <w:marBottom w:val="0"/>
      <w:divBdr>
        <w:top w:val="none" w:sz="0" w:space="0" w:color="auto"/>
        <w:left w:val="none" w:sz="0" w:space="0" w:color="auto"/>
        <w:bottom w:val="none" w:sz="0" w:space="0" w:color="auto"/>
        <w:right w:val="none" w:sz="0" w:space="0" w:color="auto"/>
      </w:divBdr>
    </w:div>
    <w:div w:id="592207726">
      <w:bodyDiv w:val="1"/>
      <w:marLeft w:val="0"/>
      <w:marRight w:val="0"/>
      <w:marTop w:val="0"/>
      <w:marBottom w:val="0"/>
      <w:divBdr>
        <w:top w:val="none" w:sz="0" w:space="0" w:color="auto"/>
        <w:left w:val="none" w:sz="0" w:space="0" w:color="auto"/>
        <w:bottom w:val="none" w:sz="0" w:space="0" w:color="auto"/>
        <w:right w:val="none" w:sz="0" w:space="0" w:color="auto"/>
      </w:divBdr>
    </w:div>
    <w:div w:id="600338969">
      <w:bodyDiv w:val="1"/>
      <w:marLeft w:val="0"/>
      <w:marRight w:val="0"/>
      <w:marTop w:val="0"/>
      <w:marBottom w:val="0"/>
      <w:divBdr>
        <w:top w:val="none" w:sz="0" w:space="0" w:color="auto"/>
        <w:left w:val="none" w:sz="0" w:space="0" w:color="auto"/>
        <w:bottom w:val="none" w:sz="0" w:space="0" w:color="auto"/>
        <w:right w:val="none" w:sz="0" w:space="0" w:color="auto"/>
      </w:divBdr>
    </w:div>
    <w:div w:id="610671732">
      <w:bodyDiv w:val="1"/>
      <w:marLeft w:val="0"/>
      <w:marRight w:val="0"/>
      <w:marTop w:val="0"/>
      <w:marBottom w:val="0"/>
      <w:divBdr>
        <w:top w:val="none" w:sz="0" w:space="0" w:color="auto"/>
        <w:left w:val="none" w:sz="0" w:space="0" w:color="auto"/>
        <w:bottom w:val="none" w:sz="0" w:space="0" w:color="auto"/>
        <w:right w:val="none" w:sz="0" w:space="0" w:color="auto"/>
      </w:divBdr>
    </w:div>
    <w:div w:id="613947298">
      <w:bodyDiv w:val="1"/>
      <w:marLeft w:val="0"/>
      <w:marRight w:val="0"/>
      <w:marTop w:val="0"/>
      <w:marBottom w:val="0"/>
      <w:divBdr>
        <w:top w:val="none" w:sz="0" w:space="0" w:color="auto"/>
        <w:left w:val="none" w:sz="0" w:space="0" w:color="auto"/>
        <w:bottom w:val="none" w:sz="0" w:space="0" w:color="auto"/>
        <w:right w:val="none" w:sz="0" w:space="0" w:color="auto"/>
      </w:divBdr>
    </w:div>
    <w:div w:id="614600929">
      <w:bodyDiv w:val="1"/>
      <w:marLeft w:val="0"/>
      <w:marRight w:val="0"/>
      <w:marTop w:val="0"/>
      <w:marBottom w:val="0"/>
      <w:divBdr>
        <w:top w:val="none" w:sz="0" w:space="0" w:color="auto"/>
        <w:left w:val="none" w:sz="0" w:space="0" w:color="auto"/>
        <w:bottom w:val="none" w:sz="0" w:space="0" w:color="auto"/>
        <w:right w:val="none" w:sz="0" w:space="0" w:color="auto"/>
      </w:divBdr>
    </w:div>
    <w:div w:id="623736356">
      <w:bodyDiv w:val="1"/>
      <w:marLeft w:val="0"/>
      <w:marRight w:val="0"/>
      <w:marTop w:val="0"/>
      <w:marBottom w:val="0"/>
      <w:divBdr>
        <w:top w:val="none" w:sz="0" w:space="0" w:color="auto"/>
        <w:left w:val="none" w:sz="0" w:space="0" w:color="auto"/>
        <w:bottom w:val="none" w:sz="0" w:space="0" w:color="auto"/>
        <w:right w:val="none" w:sz="0" w:space="0" w:color="auto"/>
      </w:divBdr>
    </w:div>
    <w:div w:id="624389484">
      <w:bodyDiv w:val="1"/>
      <w:marLeft w:val="0"/>
      <w:marRight w:val="0"/>
      <w:marTop w:val="0"/>
      <w:marBottom w:val="0"/>
      <w:divBdr>
        <w:top w:val="none" w:sz="0" w:space="0" w:color="auto"/>
        <w:left w:val="none" w:sz="0" w:space="0" w:color="auto"/>
        <w:bottom w:val="none" w:sz="0" w:space="0" w:color="auto"/>
        <w:right w:val="none" w:sz="0" w:space="0" w:color="auto"/>
      </w:divBdr>
    </w:div>
    <w:div w:id="631983090">
      <w:bodyDiv w:val="1"/>
      <w:marLeft w:val="0"/>
      <w:marRight w:val="0"/>
      <w:marTop w:val="0"/>
      <w:marBottom w:val="0"/>
      <w:divBdr>
        <w:top w:val="none" w:sz="0" w:space="0" w:color="auto"/>
        <w:left w:val="none" w:sz="0" w:space="0" w:color="auto"/>
        <w:bottom w:val="none" w:sz="0" w:space="0" w:color="auto"/>
        <w:right w:val="none" w:sz="0" w:space="0" w:color="auto"/>
      </w:divBdr>
    </w:div>
    <w:div w:id="637539560">
      <w:bodyDiv w:val="1"/>
      <w:marLeft w:val="0"/>
      <w:marRight w:val="0"/>
      <w:marTop w:val="0"/>
      <w:marBottom w:val="0"/>
      <w:divBdr>
        <w:top w:val="none" w:sz="0" w:space="0" w:color="auto"/>
        <w:left w:val="none" w:sz="0" w:space="0" w:color="auto"/>
        <w:bottom w:val="none" w:sz="0" w:space="0" w:color="auto"/>
        <w:right w:val="none" w:sz="0" w:space="0" w:color="auto"/>
      </w:divBdr>
      <w:divsChild>
        <w:div w:id="1725832989">
          <w:marLeft w:val="0"/>
          <w:marRight w:val="0"/>
          <w:marTop w:val="0"/>
          <w:marBottom w:val="0"/>
          <w:divBdr>
            <w:top w:val="none" w:sz="0" w:space="0" w:color="auto"/>
            <w:left w:val="none" w:sz="0" w:space="0" w:color="auto"/>
            <w:bottom w:val="none" w:sz="0" w:space="0" w:color="auto"/>
            <w:right w:val="none" w:sz="0" w:space="0" w:color="auto"/>
          </w:divBdr>
          <w:divsChild>
            <w:div w:id="13937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440">
      <w:bodyDiv w:val="1"/>
      <w:marLeft w:val="0"/>
      <w:marRight w:val="0"/>
      <w:marTop w:val="0"/>
      <w:marBottom w:val="0"/>
      <w:divBdr>
        <w:top w:val="none" w:sz="0" w:space="0" w:color="auto"/>
        <w:left w:val="none" w:sz="0" w:space="0" w:color="auto"/>
        <w:bottom w:val="none" w:sz="0" w:space="0" w:color="auto"/>
        <w:right w:val="none" w:sz="0" w:space="0" w:color="auto"/>
      </w:divBdr>
    </w:div>
    <w:div w:id="640186783">
      <w:bodyDiv w:val="1"/>
      <w:marLeft w:val="0"/>
      <w:marRight w:val="0"/>
      <w:marTop w:val="0"/>
      <w:marBottom w:val="0"/>
      <w:divBdr>
        <w:top w:val="none" w:sz="0" w:space="0" w:color="auto"/>
        <w:left w:val="none" w:sz="0" w:space="0" w:color="auto"/>
        <w:bottom w:val="none" w:sz="0" w:space="0" w:color="auto"/>
        <w:right w:val="none" w:sz="0" w:space="0" w:color="auto"/>
      </w:divBdr>
      <w:divsChild>
        <w:div w:id="110324214">
          <w:marLeft w:val="0"/>
          <w:marRight w:val="0"/>
          <w:marTop w:val="0"/>
          <w:marBottom w:val="0"/>
          <w:divBdr>
            <w:top w:val="none" w:sz="0" w:space="0" w:color="auto"/>
            <w:left w:val="none" w:sz="0" w:space="0" w:color="auto"/>
            <w:bottom w:val="none" w:sz="0" w:space="0" w:color="auto"/>
            <w:right w:val="none" w:sz="0" w:space="0" w:color="auto"/>
          </w:divBdr>
          <w:divsChild>
            <w:div w:id="67846537">
              <w:marLeft w:val="0"/>
              <w:marRight w:val="0"/>
              <w:marTop w:val="0"/>
              <w:marBottom w:val="0"/>
              <w:divBdr>
                <w:top w:val="none" w:sz="0" w:space="0" w:color="auto"/>
                <w:left w:val="none" w:sz="0" w:space="0" w:color="auto"/>
                <w:bottom w:val="none" w:sz="0" w:space="0" w:color="auto"/>
                <w:right w:val="none" w:sz="0" w:space="0" w:color="auto"/>
              </w:divBdr>
            </w:div>
            <w:div w:id="227695151">
              <w:marLeft w:val="0"/>
              <w:marRight w:val="0"/>
              <w:marTop w:val="0"/>
              <w:marBottom w:val="0"/>
              <w:divBdr>
                <w:top w:val="none" w:sz="0" w:space="0" w:color="auto"/>
                <w:left w:val="none" w:sz="0" w:space="0" w:color="auto"/>
                <w:bottom w:val="none" w:sz="0" w:space="0" w:color="auto"/>
                <w:right w:val="none" w:sz="0" w:space="0" w:color="auto"/>
              </w:divBdr>
            </w:div>
            <w:div w:id="393092309">
              <w:marLeft w:val="0"/>
              <w:marRight w:val="0"/>
              <w:marTop w:val="0"/>
              <w:marBottom w:val="0"/>
              <w:divBdr>
                <w:top w:val="none" w:sz="0" w:space="0" w:color="auto"/>
                <w:left w:val="none" w:sz="0" w:space="0" w:color="auto"/>
                <w:bottom w:val="none" w:sz="0" w:space="0" w:color="auto"/>
                <w:right w:val="none" w:sz="0" w:space="0" w:color="auto"/>
              </w:divBdr>
            </w:div>
            <w:div w:id="525365913">
              <w:marLeft w:val="0"/>
              <w:marRight w:val="0"/>
              <w:marTop w:val="0"/>
              <w:marBottom w:val="0"/>
              <w:divBdr>
                <w:top w:val="none" w:sz="0" w:space="0" w:color="auto"/>
                <w:left w:val="none" w:sz="0" w:space="0" w:color="auto"/>
                <w:bottom w:val="none" w:sz="0" w:space="0" w:color="auto"/>
                <w:right w:val="none" w:sz="0" w:space="0" w:color="auto"/>
              </w:divBdr>
            </w:div>
            <w:div w:id="1314681384">
              <w:marLeft w:val="0"/>
              <w:marRight w:val="0"/>
              <w:marTop w:val="0"/>
              <w:marBottom w:val="0"/>
              <w:divBdr>
                <w:top w:val="none" w:sz="0" w:space="0" w:color="auto"/>
                <w:left w:val="none" w:sz="0" w:space="0" w:color="auto"/>
                <w:bottom w:val="none" w:sz="0" w:space="0" w:color="auto"/>
                <w:right w:val="none" w:sz="0" w:space="0" w:color="auto"/>
              </w:divBdr>
            </w:div>
            <w:div w:id="1375622828">
              <w:marLeft w:val="0"/>
              <w:marRight w:val="0"/>
              <w:marTop w:val="0"/>
              <w:marBottom w:val="0"/>
              <w:divBdr>
                <w:top w:val="none" w:sz="0" w:space="0" w:color="auto"/>
                <w:left w:val="none" w:sz="0" w:space="0" w:color="auto"/>
                <w:bottom w:val="none" w:sz="0" w:space="0" w:color="auto"/>
                <w:right w:val="none" w:sz="0" w:space="0" w:color="auto"/>
              </w:divBdr>
            </w:div>
            <w:div w:id="17070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2550">
      <w:bodyDiv w:val="1"/>
      <w:marLeft w:val="0"/>
      <w:marRight w:val="0"/>
      <w:marTop w:val="0"/>
      <w:marBottom w:val="0"/>
      <w:divBdr>
        <w:top w:val="none" w:sz="0" w:space="0" w:color="auto"/>
        <w:left w:val="none" w:sz="0" w:space="0" w:color="auto"/>
        <w:bottom w:val="none" w:sz="0" w:space="0" w:color="auto"/>
        <w:right w:val="none" w:sz="0" w:space="0" w:color="auto"/>
      </w:divBdr>
    </w:div>
    <w:div w:id="646478460">
      <w:bodyDiv w:val="1"/>
      <w:marLeft w:val="0"/>
      <w:marRight w:val="0"/>
      <w:marTop w:val="0"/>
      <w:marBottom w:val="0"/>
      <w:divBdr>
        <w:top w:val="none" w:sz="0" w:space="0" w:color="auto"/>
        <w:left w:val="none" w:sz="0" w:space="0" w:color="auto"/>
        <w:bottom w:val="none" w:sz="0" w:space="0" w:color="auto"/>
        <w:right w:val="none" w:sz="0" w:space="0" w:color="auto"/>
      </w:divBdr>
    </w:div>
    <w:div w:id="648241890">
      <w:bodyDiv w:val="1"/>
      <w:marLeft w:val="0"/>
      <w:marRight w:val="0"/>
      <w:marTop w:val="0"/>
      <w:marBottom w:val="0"/>
      <w:divBdr>
        <w:top w:val="none" w:sz="0" w:space="0" w:color="auto"/>
        <w:left w:val="none" w:sz="0" w:space="0" w:color="auto"/>
        <w:bottom w:val="none" w:sz="0" w:space="0" w:color="auto"/>
        <w:right w:val="none" w:sz="0" w:space="0" w:color="auto"/>
      </w:divBdr>
    </w:div>
    <w:div w:id="649863776">
      <w:bodyDiv w:val="1"/>
      <w:marLeft w:val="0"/>
      <w:marRight w:val="0"/>
      <w:marTop w:val="0"/>
      <w:marBottom w:val="0"/>
      <w:divBdr>
        <w:top w:val="none" w:sz="0" w:space="0" w:color="auto"/>
        <w:left w:val="none" w:sz="0" w:space="0" w:color="auto"/>
        <w:bottom w:val="none" w:sz="0" w:space="0" w:color="auto"/>
        <w:right w:val="none" w:sz="0" w:space="0" w:color="auto"/>
      </w:divBdr>
    </w:div>
    <w:div w:id="654183892">
      <w:bodyDiv w:val="1"/>
      <w:marLeft w:val="0"/>
      <w:marRight w:val="0"/>
      <w:marTop w:val="0"/>
      <w:marBottom w:val="0"/>
      <w:divBdr>
        <w:top w:val="none" w:sz="0" w:space="0" w:color="auto"/>
        <w:left w:val="none" w:sz="0" w:space="0" w:color="auto"/>
        <w:bottom w:val="none" w:sz="0" w:space="0" w:color="auto"/>
        <w:right w:val="none" w:sz="0" w:space="0" w:color="auto"/>
      </w:divBdr>
    </w:div>
    <w:div w:id="655570603">
      <w:bodyDiv w:val="1"/>
      <w:marLeft w:val="0"/>
      <w:marRight w:val="0"/>
      <w:marTop w:val="0"/>
      <w:marBottom w:val="0"/>
      <w:divBdr>
        <w:top w:val="none" w:sz="0" w:space="0" w:color="auto"/>
        <w:left w:val="none" w:sz="0" w:space="0" w:color="auto"/>
        <w:bottom w:val="none" w:sz="0" w:space="0" w:color="auto"/>
        <w:right w:val="none" w:sz="0" w:space="0" w:color="auto"/>
      </w:divBdr>
    </w:div>
    <w:div w:id="656763658">
      <w:bodyDiv w:val="1"/>
      <w:marLeft w:val="0"/>
      <w:marRight w:val="0"/>
      <w:marTop w:val="0"/>
      <w:marBottom w:val="0"/>
      <w:divBdr>
        <w:top w:val="none" w:sz="0" w:space="0" w:color="auto"/>
        <w:left w:val="none" w:sz="0" w:space="0" w:color="auto"/>
        <w:bottom w:val="none" w:sz="0" w:space="0" w:color="auto"/>
        <w:right w:val="none" w:sz="0" w:space="0" w:color="auto"/>
      </w:divBdr>
    </w:div>
    <w:div w:id="660306043">
      <w:bodyDiv w:val="1"/>
      <w:marLeft w:val="0"/>
      <w:marRight w:val="0"/>
      <w:marTop w:val="0"/>
      <w:marBottom w:val="0"/>
      <w:divBdr>
        <w:top w:val="none" w:sz="0" w:space="0" w:color="auto"/>
        <w:left w:val="none" w:sz="0" w:space="0" w:color="auto"/>
        <w:bottom w:val="none" w:sz="0" w:space="0" w:color="auto"/>
        <w:right w:val="none" w:sz="0" w:space="0" w:color="auto"/>
      </w:divBdr>
    </w:div>
    <w:div w:id="661199262">
      <w:bodyDiv w:val="1"/>
      <w:marLeft w:val="0"/>
      <w:marRight w:val="0"/>
      <w:marTop w:val="0"/>
      <w:marBottom w:val="0"/>
      <w:divBdr>
        <w:top w:val="none" w:sz="0" w:space="0" w:color="auto"/>
        <w:left w:val="none" w:sz="0" w:space="0" w:color="auto"/>
        <w:bottom w:val="none" w:sz="0" w:space="0" w:color="auto"/>
        <w:right w:val="none" w:sz="0" w:space="0" w:color="auto"/>
      </w:divBdr>
    </w:div>
    <w:div w:id="664212317">
      <w:bodyDiv w:val="1"/>
      <w:marLeft w:val="0"/>
      <w:marRight w:val="0"/>
      <w:marTop w:val="0"/>
      <w:marBottom w:val="0"/>
      <w:divBdr>
        <w:top w:val="none" w:sz="0" w:space="0" w:color="auto"/>
        <w:left w:val="none" w:sz="0" w:space="0" w:color="auto"/>
        <w:bottom w:val="none" w:sz="0" w:space="0" w:color="auto"/>
        <w:right w:val="none" w:sz="0" w:space="0" w:color="auto"/>
      </w:divBdr>
    </w:div>
    <w:div w:id="667975233">
      <w:bodyDiv w:val="1"/>
      <w:marLeft w:val="0"/>
      <w:marRight w:val="0"/>
      <w:marTop w:val="0"/>
      <w:marBottom w:val="0"/>
      <w:divBdr>
        <w:top w:val="none" w:sz="0" w:space="0" w:color="auto"/>
        <w:left w:val="none" w:sz="0" w:space="0" w:color="auto"/>
        <w:bottom w:val="none" w:sz="0" w:space="0" w:color="auto"/>
        <w:right w:val="none" w:sz="0" w:space="0" w:color="auto"/>
      </w:divBdr>
    </w:div>
    <w:div w:id="672299076">
      <w:bodyDiv w:val="1"/>
      <w:marLeft w:val="0"/>
      <w:marRight w:val="0"/>
      <w:marTop w:val="0"/>
      <w:marBottom w:val="0"/>
      <w:divBdr>
        <w:top w:val="none" w:sz="0" w:space="0" w:color="auto"/>
        <w:left w:val="none" w:sz="0" w:space="0" w:color="auto"/>
        <w:bottom w:val="none" w:sz="0" w:space="0" w:color="auto"/>
        <w:right w:val="none" w:sz="0" w:space="0" w:color="auto"/>
      </w:divBdr>
    </w:div>
    <w:div w:id="674308924">
      <w:bodyDiv w:val="1"/>
      <w:marLeft w:val="0"/>
      <w:marRight w:val="0"/>
      <w:marTop w:val="0"/>
      <w:marBottom w:val="0"/>
      <w:divBdr>
        <w:top w:val="none" w:sz="0" w:space="0" w:color="auto"/>
        <w:left w:val="none" w:sz="0" w:space="0" w:color="auto"/>
        <w:bottom w:val="none" w:sz="0" w:space="0" w:color="auto"/>
        <w:right w:val="none" w:sz="0" w:space="0" w:color="auto"/>
      </w:divBdr>
    </w:div>
    <w:div w:id="676233081">
      <w:bodyDiv w:val="1"/>
      <w:marLeft w:val="0"/>
      <w:marRight w:val="0"/>
      <w:marTop w:val="0"/>
      <w:marBottom w:val="0"/>
      <w:divBdr>
        <w:top w:val="none" w:sz="0" w:space="0" w:color="auto"/>
        <w:left w:val="none" w:sz="0" w:space="0" w:color="auto"/>
        <w:bottom w:val="none" w:sz="0" w:space="0" w:color="auto"/>
        <w:right w:val="none" w:sz="0" w:space="0" w:color="auto"/>
      </w:divBdr>
    </w:div>
    <w:div w:id="678435881">
      <w:bodyDiv w:val="1"/>
      <w:marLeft w:val="0"/>
      <w:marRight w:val="0"/>
      <w:marTop w:val="0"/>
      <w:marBottom w:val="0"/>
      <w:divBdr>
        <w:top w:val="none" w:sz="0" w:space="0" w:color="auto"/>
        <w:left w:val="none" w:sz="0" w:space="0" w:color="auto"/>
        <w:bottom w:val="none" w:sz="0" w:space="0" w:color="auto"/>
        <w:right w:val="none" w:sz="0" w:space="0" w:color="auto"/>
      </w:divBdr>
    </w:div>
    <w:div w:id="679502332">
      <w:bodyDiv w:val="1"/>
      <w:marLeft w:val="0"/>
      <w:marRight w:val="0"/>
      <w:marTop w:val="0"/>
      <w:marBottom w:val="0"/>
      <w:divBdr>
        <w:top w:val="none" w:sz="0" w:space="0" w:color="auto"/>
        <w:left w:val="none" w:sz="0" w:space="0" w:color="auto"/>
        <w:bottom w:val="none" w:sz="0" w:space="0" w:color="auto"/>
        <w:right w:val="none" w:sz="0" w:space="0" w:color="auto"/>
      </w:divBdr>
    </w:div>
    <w:div w:id="680006832">
      <w:bodyDiv w:val="1"/>
      <w:marLeft w:val="0"/>
      <w:marRight w:val="0"/>
      <w:marTop w:val="0"/>
      <w:marBottom w:val="0"/>
      <w:divBdr>
        <w:top w:val="none" w:sz="0" w:space="0" w:color="auto"/>
        <w:left w:val="none" w:sz="0" w:space="0" w:color="auto"/>
        <w:bottom w:val="none" w:sz="0" w:space="0" w:color="auto"/>
        <w:right w:val="none" w:sz="0" w:space="0" w:color="auto"/>
      </w:divBdr>
    </w:div>
    <w:div w:id="690838678">
      <w:bodyDiv w:val="1"/>
      <w:marLeft w:val="0"/>
      <w:marRight w:val="0"/>
      <w:marTop w:val="0"/>
      <w:marBottom w:val="0"/>
      <w:divBdr>
        <w:top w:val="none" w:sz="0" w:space="0" w:color="auto"/>
        <w:left w:val="none" w:sz="0" w:space="0" w:color="auto"/>
        <w:bottom w:val="none" w:sz="0" w:space="0" w:color="auto"/>
        <w:right w:val="none" w:sz="0" w:space="0" w:color="auto"/>
      </w:divBdr>
    </w:div>
    <w:div w:id="695498071">
      <w:bodyDiv w:val="1"/>
      <w:marLeft w:val="0"/>
      <w:marRight w:val="0"/>
      <w:marTop w:val="0"/>
      <w:marBottom w:val="0"/>
      <w:divBdr>
        <w:top w:val="none" w:sz="0" w:space="0" w:color="auto"/>
        <w:left w:val="none" w:sz="0" w:space="0" w:color="auto"/>
        <w:bottom w:val="none" w:sz="0" w:space="0" w:color="auto"/>
        <w:right w:val="none" w:sz="0" w:space="0" w:color="auto"/>
      </w:divBdr>
    </w:div>
    <w:div w:id="699471787">
      <w:bodyDiv w:val="1"/>
      <w:marLeft w:val="0"/>
      <w:marRight w:val="0"/>
      <w:marTop w:val="0"/>
      <w:marBottom w:val="0"/>
      <w:divBdr>
        <w:top w:val="none" w:sz="0" w:space="0" w:color="auto"/>
        <w:left w:val="none" w:sz="0" w:space="0" w:color="auto"/>
        <w:bottom w:val="none" w:sz="0" w:space="0" w:color="auto"/>
        <w:right w:val="none" w:sz="0" w:space="0" w:color="auto"/>
      </w:divBdr>
    </w:div>
    <w:div w:id="702634641">
      <w:bodyDiv w:val="1"/>
      <w:marLeft w:val="0"/>
      <w:marRight w:val="0"/>
      <w:marTop w:val="0"/>
      <w:marBottom w:val="0"/>
      <w:divBdr>
        <w:top w:val="none" w:sz="0" w:space="0" w:color="auto"/>
        <w:left w:val="none" w:sz="0" w:space="0" w:color="auto"/>
        <w:bottom w:val="none" w:sz="0" w:space="0" w:color="auto"/>
        <w:right w:val="none" w:sz="0" w:space="0" w:color="auto"/>
      </w:divBdr>
    </w:div>
    <w:div w:id="703016130">
      <w:bodyDiv w:val="1"/>
      <w:marLeft w:val="0"/>
      <w:marRight w:val="0"/>
      <w:marTop w:val="0"/>
      <w:marBottom w:val="0"/>
      <w:divBdr>
        <w:top w:val="none" w:sz="0" w:space="0" w:color="auto"/>
        <w:left w:val="none" w:sz="0" w:space="0" w:color="auto"/>
        <w:bottom w:val="none" w:sz="0" w:space="0" w:color="auto"/>
        <w:right w:val="none" w:sz="0" w:space="0" w:color="auto"/>
      </w:divBdr>
    </w:div>
    <w:div w:id="703752004">
      <w:bodyDiv w:val="1"/>
      <w:marLeft w:val="0"/>
      <w:marRight w:val="0"/>
      <w:marTop w:val="0"/>
      <w:marBottom w:val="0"/>
      <w:divBdr>
        <w:top w:val="none" w:sz="0" w:space="0" w:color="auto"/>
        <w:left w:val="none" w:sz="0" w:space="0" w:color="auto"/>
        <w:bottom w:val="none" w:sz="0" w:space="0" w:color="auto"/>
        <w:right w:val="none" w:sz="0" w:space="0" w:color="auto"/>
      </w:divBdr>
    </w:div>
    <w:div w:id="706687852">
      <w:bodyDiv w:val="1"/>
      <w:marLeft w:val="0"/>
      <w:marRight w:val="0"/>
      <w:marTop w:val="0"/>
      <w:marBottom w:val="0"/>
      <w:divBdr>
        <w:top w:val="none" w:sz="0" w:space="0" w:color="auto"/>
        <w:left w:val="none" w:sz="0" w:space="0" w:color="auto"/>
        <w:bottom w:val="none" w:sz="0" w:space="0" w:color="auto"/>
        <w:right w:val="none" w:sz="0" w:space="0" w:color="auto"/>
      </w:divBdr>
    </w:div>
    <w:div w:id="720134045">
      <w:bodyDiv w:val="1"/>
      <w:marLeft w:val="0"/>
      <w:marRight w:val="0"/>
      <w:marTop w:val="0"/>
      <w:marBottom w:val="0"/>
      <w:divBdr>
        <w:top w:val="none" w:sz="0" w:space="0" w:color="auto"/>
        <w:left w:val="none" w:sz="0" w:space="0" w:color="auto"/>
        <w:bottom w:val="none" w:sz="0" w:space="0" w:color="auto"/>
        <w:right w:val="none" w:sz="0" w:space="0" w:color="auto"/>
      </w:divBdr>
    </w:div>
    <w:div w:id="720637610">
      <w:bodyDiv w:val="1"/>
      <w:marLeft w:val="0"/>
      <w:marRight w:val="0"/>
      <w:marTop w:val="0"/>
      <w:marBottom w:val="0"/>
      <w:divBdr>
        <w:top w:val="none" w:sz="0" w:space="0" w:color="auto"/>
        <w:left w:val="none" w:sz="0" w:space="0" w:color="auto"/>
        <w:bottom w:val="none" w:sz="0" w:space="0" w:color="auto"/>
        <w:right w:val="none" w:sz="0" w:space="0" w:color="auto"/>
      </w:divBdr>
    </w:div>
    <w:div w:id="72071471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26270923">
      <w:bodyDiv w:val="1"/>
      <w:marLeft w:val="0"/>
      <w:marRight w:val="0"/>
      <w:marTop w:val="0"/>
      <w:marBottom w:val="0"/>
      <w:divBdr>
        <w:top w:val="none" w:sz="0" w:space="0" w:color="auto"/>
        <w:left w:val="none" w:sz="0" w:space="0" w:color="auto"/>
        <w:bottom w:val="none" w:sz="0" w:space="0" w:color="auto"/>
        <w:right w:val="none" w:sz="0" w:space="0" w:color="auto"/>
      </w:divBdr>
    </w:div>
    <w:div w:id="727533742">
      <w:bodyDiv w:val="1"/>
      <w:marLeft w:val="0"/>
      <w:marRight w:val="0"/>
      <w:marTop w:val="0"/>
      <w:marBottom w:val="0"/>
      <w:divBdr>
        <w:top w:val="none" w:sz="0" w:space="0" w:color="auto"/>
        <w:left w:val="none" w:sz="0" w:space="0" w:color="auto"/>
        <w:bottom w:val="none" w:sz="0" w:space="0" w:color="auto"/>
        <w:right w:val="none" w:sz="0" w:space="0" w:color="auto"/>
      </w:divBdr>
    </w:div>
    <w:div w:id="731124770">
      <w:bodyDiv w:val="1"/>
      <w:marLeft w:val="0"/>
      <w:marRight w:val="0"/>
      <w:marTop w:val="0"/>
      <w:marBottom w:val="0"/>
      <w:divBdr>
        <w:top w:val="none" w:sz="0" w:space="0" w:color="auto"/>
        <w:left w:val="none" w:sz="0" w:space="0" w:color="auto"/>
        <w:bottom w:val="none" w:sz="0" w:space="0" w:color="auto"/>
        <w:right w:val="none" w:sz="0" w:space="0" w:color="auto"/>
      </w:divBdr>
    </w:div>
    <w:div w:id="731197768">
      <w:bodyDiv w:val="1"/>
      <w:marLeft w:val="0"/>
      <w:marRight w:val="0"/>
      <w:marTop w:val="0"/>
      <w:marBottom w:val="0"/>
      <w:divBdr>
        <w:top w:val="none" w:sz="0" w:space="0" w:color="auto"/>
        <w:left w:val="none" w:sz="0" w:space="0" w:color="auto"/>
        <w:bottom w:val="none" w:sz="0" w:space="0" w:color="auto"/>
        <w:right w:val="none" w:sz="0" w:space="0" w:color="auto"/>
      </w:divBdr>
    </w:div>
    <w:div w:id="732432966">
      <w:bodyDiv w:val="1"/>
      <w:marLeft w:val="0"/>
      <w:marRight w:val="0"/>
      <w:marTop w:val="0"/>
      <w:marBottom w:val="0"/>
      <w:divBdr>
        <w:top w:val="none" w:sz="0" w:space="0" w:color="auto"/>
        <w:left w:val="none" w:sz="0" w:space="0" w:color="auto"/>
        <w:bottom w:val="none" w:sz="0" w:space="0" w:color="auto"/>
        <w:right w:val="none" w:sz="0" w:space="0" w:color="auto"/>
      </w:divBdr>
    </w:div>
    <w:div w:id="733628747">
      <w:bodyDiv w:val="1"/>
      <w:marLeft w:val="0"/>
      <w:marRight w:val="0"/>
      <w:marTop w:val="0"/>
      <w:marBottom w:val="0"/>
      <w:divBdr>
        <w:top w:val="none" w:sz="0" w:space="0" w:color="auto"/>
        <w:left w:val="none" w:sz="0" w:space="0" w:color="auto"/>
        <w:bottom w:val="none" w:sz="0" w:space="0" w:color="auto"/>
        <w:right w:val="none" w:sz="0" w:space="0" w:color="auto"/>
      </w:divBdr>
    </w:div>
    <w:div w:id="734549572">
      <w:bodyDiv w:val="1"/>
      <w:marLeft w:val="0"/>
      <w:marRight w:val="0"/>
      <w:marTop w:val="0"/>
      <w:marBottom w:val="0"/>
      <w:divBdr>
        <w:top w:val="none" w:sz="0" w:space="0" w:color="auto"/>
        <w:left w:val="none" w:sz="0" w:space="0" w:color="auto"/>
        <w:bottom w:val="none" w:sz="0" w:space="0" w:color="auto"/>
        <w:right w:val="none" w:sz="0" w:space="0" w:color="auto"/>
      </w:divBdr>
    </w:div>
    <w:div w:id="737288229">
      <w:bodyDiv w:val="1"/>
      <w:marLeft w:val="0"/>
      <w:marRight w:val="0"/>
      <w:marTop w:val="0"/>
      <w:marBottom w:val="0"/>
      <w:divBdr>
        <w:top w:val="none" w:sz="0" w:space="0" w:color="auto"/>
        <w:left w:val="none" w:sz="0" w:space="0" w:color="auto"/>
        <w:bottom w:val="none" w:sz="0" w:space="0" w:color="auto"/>
        <w:right w:val="none" w:sz="0" w:space="0" w:color="auto"/>
      </w:divBdr>
    </w:div>
    <w:div w:id="737900114">
      <w:bodyDiv w:val="1"/>
      <w:marLeft w:val="0"/>
      <w:marRight w:val="0"/>
      <w:marTop w:val="0"/>
      <w:marBottom w:val="0"/>
      <w:divBdr>
        <w:top w:val="none" w:sz="0" w:space="0" w:color="auto"/>
        <w:left w:val="none" w:sz="0" w:space="0" w:color="auto"/>
        <w:bottom w:val="none" w:sz="0" w:space="0" w:color="auto"/>
        <w:right w:val="none" w:sz="0" w:space="0" w:color="auto"/>
      </w:divBdr>
    </w:div>
    <w:div w:id="741415434">
      <w:bodyDiv w:val="1"/>
      <w:marLeft w:val="0"/>
      <w:marRight w:val="0"/>
      <w:marTop w:val="0"/>
      <w:marBottom w:val="0"/>
      <w:divBdr>
        <w:top w:val="none" w:sz="0" w:space="0" w:color="auto"/>
        <w:left w:val="none" w:sz="0" w:space="0" w:color="auto"/>
        <w:bottom w:val="none" w:sz="0" w:space="0" w:color="auto"/>
        <w:right w:val="none" w:sz="0" w:space="0" w:color="auto"/>
      </w:divBdr>
    </w:div>
    <w:div w:id="742987358">
      <w:bodyDiv w:val="1"/>
      <w:marLeft w:val="0"/>
      <w:marRight w:val="0"/>
      <w:marTop w:val="0"/>
      <w:marBottom w:val="0"/>
      <w:divBdr>
        <w:top w:val="none" w:sz="0" w:space="0" w:color="auto"/>
        <w:left w:val="none" w:sz="0" w:space="0" w:color="auto"/>
        <w:bottom w:val="none" w:sz="0" w:space="0" w:color="auto"/>
        <w:right w:val="none" w:sz="0" w:space="0" w:color="auto"/>
      </w:divBdr>
    </w:div>
    <w:div w:id="747776512">
      <w:bodyDiv w:val="1"/>
      <w:marLeft w:val="0"/>
      <w:marRight w:val="0"/>
      <w:marTop w:val="0"/>
      <w:marBottom w:val="0"/>
      <w:divBdr>
        <w:top w:val="none" w:sz="0" w:space="0" w:color="auto"/>
        <w:left w:val="none" w:sz="0" w:space="0" w:color="auto"/>
        <w:bottom w:val="none" w:sz="0" w:space="0" w:color="auto"/>
        <w:right w:val="none" w:sz="0" w:space="0" w:color="auto"/>
      </w:divBdr>
    </w:div>
    <w:div w:id="751239456">
      <w:bodyDiv w:val="1"/>
      <w:marLeft w:val="0"/>
      <w:marRight w:val="0"/>
      <w:marTop w:val="0"/>
      <w:marBottom w:val="0"/>
      <w:divBdr>
        <w:top w:val="none" w:sz="0" w:space="0" w:color="auto"/>
        <w:left w:val="none" w:sz="0" w:space="0" w:color="auto"/>
        <w:bottom w:val="none" w:sz="0" w:space="0" w:color="auto"/>
        <w:right w:val="none" w:sz="0" w:space="0" w:color="auto"/>
      </w:divBdr>
    </w:div>
    <w:div w:id="751515017">
      <w:bodyDiv w:val="1"/>
      <w:marLeft w:val="0"/>
      <w:marRight w:val="0"/>
      <w:marTop w:val="0"/>
      <w:marBottom w:val="0"/>
      <w:divBdr>
        <w:top w:val="none" w:sz="0" w:space="0" w:color="auto"/>
        <w:left w:val="none" w:sz="0" w:space="0" w:color="auto"/>
        <w:bottom w:val="none" w:sz="0" w:space="0" w:color="auto"/>
        <w:right w:val="none" w:sz="0" w:space="0" w:color="auto"/>
      </w:divBdr>
    </w:div>
    <w:div w:id="757870844">
      <w:bodyDiv w:val="1"/>
      <w:marLeft w:val="0"/>
      <w:marRight w:val="0"/>
      <w:marTop w:val="0"/>
      <w:marBottom w:val="0"/>
      <w:divBdr>
        <w:top w:val="none" w:sz="0" w:space="0" w:color="auto"/>
        <w:left w:val="none" w:sz="0" w:space="0" w:color="auto"/>
        <w:bottom w:val="none" w:sz="0" w:space="0" w:color="auto"/>
        <w:right w:val="none" w:sz="0" w:space="0" w:color="auto"/>
      </w:divBdr>
      <w:divsChild>
        <w:div w:id="1616863003">
          <w:marLeft w:val="0"/>
          <w:marRight w:val="0"/>
          <w:marTop w:val="0"/>
          <w:marBottom w:val="0"/>
          <w:divBdr>
            <w:top w:val="none" w:sz="0" w:space="0" w:color="auto"/>
            <w:left w:val="none" w:sz="0" w:space="0" w:color="auto"/>
            <w:bottom w:val="none" w:sz="0" w:space="0" w:color="auto"/>
            <w:right w:val="none" w:sz="0" w:space="0" w:color="auto"/>
          </w:divBdr>
          <w:divsChild>
            <w:div w:id="102578161">
              <w:marLeft w:val="0"/>
              <w:marRight w:val="0"/>
              <w:marTop w:val="0"/>
              <w:marBottom w:val="0"/>
              <w:divBdr>
                <w:top w:val="none" w:sz="0" w:space="0" w:color="auto"/>
                <w:left w:val="none" w:sz="0" w:space="0" w:color="auto"/>
                <w:bottom w:val="none" w:sz="0" w:space="0" w:color="auto"/>
                <w:right w:val="none" w:sz="0" w:space="0" w:color="auto"/>
              </w:divBdr>
            </w:div>
            <w:div w:id="422259383">
              <w:marLeft w:val="0"/>
              <w:marRight w:val="0"/>
              <w:marTop w:val="0"/>
              <w:marBottom w:val="0"/>
              <w:divBdr>
                <w:top w:val="none" w:sz="0" w:space="0" w:color="auto"/>
                <w:left w:val="none" w:sz="0" w:space="0" w:color="auto"/>
                <w:bottom w:val="none" w:sz="0" w:space="0" w:color="auto"/>
                <w:right w:val="none" w:sz="0" w:space="0" w:color="auto"/>
              </w:divBdr>
            </w:div>
            <w:div w:id="573667252">
              <w:marLeft w:val="0"/>
              <w:marRight w:val="0"/>
              <w:marTop w:val="0"/>
              <w:marBottom w:val="0"/>
              <w:divBdr>
                <w:top w:val="none" w:sz="0" w:space="0" w:color="auto"/>
                <w:left w:val="none" w:sz="0" w:space="0" w:color="auto"/>
                <w:bottom w:val="none" w:sz="0" w:space="0" w:color="auto"/>
                <w:right w:val="none" w:sz="0" w:space="0" w:color="auto"/>
              </w:divBdr>
            </w:div>
            <w:div w:id="700787742">
              <w:marLeft w:val="0"/>
              <w:marRight w:val="0"/>
              <w:marTop w:val="0"/>
              <w:marBottom w:val="0"/>
              <w:divBdr>
                <w:top w:val="none" w:sz="0" w:space="0" w:color="auto"/>
                <w:left w:val="none" w:sz="0" w:space="0" w:color="auto"/>
                <w:bottom w:val="none" w:sz="0" w:space="0" w:color="auto"/>
                <w:right w:val="none" w:sz="0" w:space="0" w:color="auto"/>
              </w:divBdr>
            </w:div>
            <w:div w:id="783186642">
              <w:marLeft w:val="0"/>
              <w:marRight w:val="0"/>
              <w:marTop w:val="0"/>
              <w:marBottom w:val="0"/>
              <w:divBdr>
                <w:top w:val="none" w:sz="0" w:space="0" w:color="auto"/>
                <w:left w:val="none" w:sz="0" w:space="0" w:color="auto"/>
                <w:bottom w:val="none" w:sz="0" w:space="0" w:color="auto"/>
                <w:right w:val="none" w:sz="0" w:space="0" w:color="auto"/>
              </w:divBdr>
            </w:div>
            <w:div w:id="1134517210">
              <w:marLeft w:val="0"/>
              <w:marRight w:val="0"/>
              <w:marTop w:val="0"/>
              <w:marBottom w:val="0"/>
              <w:divBdr>
                <w:top w:val="none" w:sz="0" w:space="0" w:color="auto"/>
                <w:left w:val="none" w:sz="0" w:space="0" w:color="auto"/>
                <w:bottom w:val="none" w:sz="0" w:space="0" w:color="auto"/>
                <w:right w:val="none" w:sz="0" w:space="0" w:color="auto"/>
              </w:divBdr>
            </w:div>
            <w:div w:id="1295985906">
              <w:marLeft w:val="0"/>
              <w:marRight w:val="0"/>
              <w:marTop w:val="0"/>
              <w:marBottom w:val="0"/>
              <w:divBdr>
                <w:top w:val="none" w:sz="0" w:space="0" w:color="auto"/>
                <w:left w:val="none" w:sz="0" w:space="0" w:color="auto"/>
                <w:bottom w:val="none" w:sz="0" w:space="0" w:color="auto"/>
                <w:right w:val="none" w:sz="0" w:space="0" w:color="auto"/>
              </w:divBdr>
            </w:div>
            <w:div w:id="1492523274">
              <w:marLeft w:val="0"/>
              <w:marRight w:val="0"/>
              <w:marTop w:val="0"/>
              <w:marBottom w:val="0"/>
              <w:divBdr>
                <w:top w:val="none" w:sz="0" w:space="0" w:color="auto"/>
                <w:left w:val="none" w:sz="0" w:space="0" w:color="auto"/>
                <w:bottom w:val="none" w:sz="0" w:space="0" w:color="auto"/>
                <w:right w:val="none" w:sz="0" w:space="0" w:color="auto"/>
              </w:divBdr>
            </w:div>
            <w:div w:id="1765803241">
              <w:marLeft w:val="0"/>
              <w:marRight w:val="0"/>
              <w:marTop w:val="0"/>
              <w:marBottom w:val="0"/>
              <w:divBdr>
                <w:top w:val="none" w:sz="0" w:space="0" w:color="auto"/>
                <w:left w:val="none" w:sz="0" w:space="0" w:color="auto"/>
                <w:bottom w:val="none" w:sz="0" w:space="0" w:color="auto"/>
                <w:right w:val="none" w:sz="0" w:space="0" w:color="auto"/>
              </w:divBdr>
            </w:div>
            <w:div w:id="1785466431">
              <w:marLeft w:val="0"/>
              <w:marRight w:val="0"/>
              <w:marTop w:val="0"/>
              <w:marBottom w:val="0"/>
              <w:divBdr>
                <w:top w:val="none" w:sz="0" w:space="0" w:color="auto"/>
                <w:left w:val="none" w:sz="0" w:space="0" w:color="auto"/>
                <w:bottom w:val="none" w:sz="0" w:space="0" w:color="auto"/>
                <w:right w:val="none" w:sz="0" w:space="0" w:color="auto"/>
              </w:divBdr>
            </w:div>
            <w:div w:id="213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2648">
      <w:bodyDiv w:val="1"/>
      <w:marLeft w:val="0"/>
      <w:marRight w:val="0"/>
      <w:marTop w:val="0"/>
      <w:marBottom w:val="0"/>
      <w:divBdr>
        <w:top w:val="none" w:sz="0" w:space="0" w:color="auto"/>
        <w:left w:val="none" w:sz="0" w:space="0" w:color="auto"/>
        <w:bottom w:val="none" w:sz="0" w:space="0" w:color="auto"/>
        <w:right w:val="none" w:sz="0" w:space="0" w:color="auto"/>
      </w:divBdr>
    </w:div>
    <w:div w:id="760836863">
      <w:bodyDiv w:val="1"/>
      <w:marLeft w:val="0"/>
      <w:marRight w:val="0"/>
      <w:marTop w:val="0"/>
      <w:marBottom w:val="0"/>
      <w:divBdr>
        <w:top w:val="none" w:sz="0" w:space="0" w:color="auto"/>
        <w:left w:val="none" w:sz="0" w:space="0" w:color="auto"/>
        <w:bottom w:val="none" w:sz="0" w:space="0" w:color="auto"/>
        <w:right w:val="none" w:sz="0" w:space="0" w:color="auto"/>
      </w:divBdr>
    </w:div>
    <w:div w:id="763451591">
      <w:bodyDiv w:val="1"/>
      <w:marLeft w:val="0"/>
      <w:marRight w:val="0"/>
      <w:marTop w:val="0"/>
      <w:marBottom w:val="0"/>
      <w:divBdr>
        <w:top w:val="none" w:sz="0" w:space="0" w:color="auto"/>
        <w:left w:val="none" w:sz="0" w:space="0" w:color="auto"/>
        <w:bottom w:val="none" w:sz="0" w:space="0" w:color="auto"/>
        <w:right w:val="none" w:sz="0" w:space="0" w:color="auto"/>
      </w:divBdr>
    </w:div>
    <w:div w:id="763765713">
      <w:bodyDiv w:val="1"/>
      <w:marLeft w:val="0"/>
      <w:marRight w:val="0"/>
      <w:marTop w:val="0"/>
      <w:marBottom w:val="0"/>
      <w:divBdr>
        <w:top w:val="none" w:sz="0" w:space="0" w:color="auto"/>
        <w:left w:val="none" w:sz="0" w:space="0" w:color="auto"/>
        <w:bottom w:val="none" w:sz="0" w:space="0" w:color="auto"/>
        <w:right w:val="none" w:sz="0" w:space="0" w:color="auto"/>
      </w:divBdr>
    </w:div>
    <w:div w:id="767115743">
      <w:bodyDiv w:val="1"/>
      <w:marLeft w:val="0"/>
      <w:marRight w:val="0"/>
      <w:marTop w:val="0"/>
      <w:marBottom w:val="0"/>
      <w:divBdr>
        <w:top w:val="none" w:sz="0" w:space="0" w:color="auto"/>
        <w:left w:val="none" w:sz="0" w:space="0" w:color="auto"/>
        <w:bottom w:val="none" w:sz="0" w:space="0" w:color="auto"/>
        <w:right w:val="none" w:sz="0" w:space="0" w:color="auto"/>
      </w:divBdr>
    </w:div>
    <w:div w:id="768936601">
      <w:bodyDiv w:val="1"/>
      <w:marLeft w:val="0"/>
      <w:marRight w:val="0"/>
      <w:marTop w:val="0"/>
      <w:marBottom w:val="0"/>
      <w:divBdr>
        <w:top w:val="none" w:sz="0" w:space="0" w:color="auto"/>
        <w:left w:val="none" w:sz="0" w:space="0" w:color="auto"/>
        <w:bottom w:val="none" w:sz="0" w:space="0" w:color="auto"/>
        <w:right w:val="none" w:sz="0" w:space="0" w:color="auto"/>
      </w:divBdr>
    </w:div>
    <w:div w:id="771322089">
      <w:bodyDiv w:val="1"/>
      <w:marLeft w:val="0"/>
      <w:marRight w:val="0"/>
      <w:marTop w:val="0"/>
      <w:marBottom w:val="0"/>
      <w:divBdr>
        <w:top w:val="none" w:sz="0" w:space="0" w:color="auto"/>
        <w:left w:val="none" w:sz="0" w:space="0" w:color="auto"/>
        <w:bottom w:val="none" w:sz="0" w:space="0" w:color="auto"/>
        <w:right w:val="none" w:sz="0" w:space="0" w:color="auto"/>
      </w:divBdr>
    </w:div>
    <w:div w:id="772630661">
      <w:bodyDiv w:val="1"/>
      <w:marLeft w:val="0"/>
      <w:marRight w:val="0"/>
      <w:marTop w:val="0"/>
      <w:marBottom w:val="0"/>
      <w:divBdr>
        <w:top w:val="none" w:sz="0" w:space="0" w:color="auto"/>
        <w:left w:val="none" w:sz="0" w:space="0" w:color="auto"/>
        <w:bottom w:val="none" w:sz="0" w:space="0" w:color="auto"/>
        <w:right w:val="none" w:sz="0" w:space="0" w:color="auto"/>
      </w:divBdr>
      <w:divsChild>
        <w:div w:id="2110587385">
          <w:marLeft w:val="0"/>
          <w:marRight w:val="0"/>
          <w:marTop w:val="0"/>
          <w:marBottom w:val="0"/>
          <w:divBdr>
            <w:top w:val="none" w:sz="0" w:space="0" w:color="auto"/>
            <w:left w:val="none" w:sz="0" w:space="0" w:color="auto"/>
            <w:bottom w:val="none" w:sz="0" w:space="0" w:color="auto"/>
            <w:right w:val="none" w:sz="0" w:space="0" w:color="auto"/>
          </w:divBdr>
          <w:divsChild>
            <w:div w:id="5678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9671">
      <w:bodyDiv w:val="1"/>
      <w:marLeft w:val="0"/>
      <w:marRight w:val="0"/>
      <w:marTop w:val="0"/>
      <w:marBottom w:val="0"/>
      <w:divBdr>
        <w:top w:val="none" w:sz="0" w:space="0" w:color="auto"/>
        <w:left w:val="none" w:sz="0" w:space="0" w:color="auto"/>
        <w:bottom w:val="none" w:sz="0" w:space="0" w:color="auto"/>
        <w:right w:val="none" w:sz="0" w:space="0" w:color="auto"/>
      </w:divBdr>
    </w:div>
    <w:div w:id="775634831">
      <w:bodyDiv w:val="1"/>
      <w:marLeft w:val="0"/>
      <w:marRight w:val="0"/>
      <w:marTop w:val="0"/>
      <w:marBottom w:val="0"/>
      <w:divBdr>
        <w:top w:val="none" w:sz="0" w:space="0" w:color="auto"/>
        <w:left w:val="none" w:sz="0" w:space="0" w:color="auto"/>
        <w:bottom w:val="none" w:sz="0" w:space="0" w:color="auto"/>
        <w:right w:val="none" w:sz="0" w:space="0" w:color="auto"/>
      </w:divBdr>
    </w:div>
    <w:div w:id="778718900">
      <w:bodyDiv w:val="1"/>
      <w:marLeft w:val="0"/>
      <w:marRight w:val="0"/>
      <w:marTop w:val="0"/>
      <w:marBottom w:val="0"/>
      <w:divBdr>
        <w:top w:val="none" w:sz="0" w:space="0" w:color="auto"/>
        <w:left w:val="none" w:sz="0" w:space="0" w:color="auto"/>
        <w:bottom w:val="none" w:sz="0" w:space="0" w:color="auto"/>
        <w:right w:val="none" w:sz="0" w:space="0" w:color="auto"/>
      </w:divBdr>
    </w:div>
    <w:div w:id="785663194">
      <w:bodyDiv w:val="1"/>
      <w:marLeft w:val="0"/>
      <w:marRight w:val="0"/>
      <w:marTop w:val="0"/>
      <w:marBottom w:val="0"/>
      <w:divBdr>
        <w:top w:val="none" w:sz="0" w:space="0" w:color="auto"/>
        <w:left w:val="none" w:sz="0" w:space="0" w:color="auto"/>
        <w:bottom w:val="none" w:sz="0" w:space="0" w:color="auto"/>
        <w:right w:val="none" w:sz="0" w:space="0" w:color="auto"/>
      </w:divBdr>
    </w:div>
    <w:div w:id="802842995">
      <w:bodyDiv w:val="1"/>
      <w:marLeft w:val="0"/>
      <w:marRight w:val="0"/>
      <w:marTop w:val="0"/>
      <w:marBottom w:val="0"/>
      <w:divBdr>
        <w:top w:val="none" w:sz="0" w:space="0" w:color="auto"/>
        <w:left w:val="none" w:sz="0" w:space="0" w:color="auto"/>
        <w:bottom w:val="none" w:sz="0" w:space="0" w:color="auto"/>
        <w:right w:val="none" w:sz="0" w:space="0" w:color="auto"/>
      </w:divBdr>
    </w:div>
    <w:div w:id="814294805">
      <w:bodyDiv w:val="1"/>
      <w:marLeft w:val="0"/>
      <w:marRight w:val="0"/>
      <w:marTop w:val="0"/>
      <w:marBottom w:val="0"/>
      <w:divBdr>
        <w:top w:val="none" w:sz="0" w:space="0" w:color="auto"/>
        <w:left w:val="none" w:sz="0" w:space="0" w:color="auto"/>
        <w:bottom w:val="none" w:sz="0" w:space="0" w:color="auto"/>
        <w:right w:val="none" w:sz="0" w:space="0" w:color="auto"/>
      </w:divBdr>
    </w:div>
    <w:div w:id="815145724">
      <w:bodyDiv w:val="1"/>
      <w:marLeft w:val="0"/>
      <w:marRight w:val="0"/>
      <w:marTop w:val="0"/>
      <w:marBottom w:val="0"/>
      <w:divBdr>
        <w:top w:val="none" w:sz="0" w:space="0" w:color="auto"/>
        <w:left w:val="none" w:sz="0" w:space="0" w:color="auto"/>
        <w:bottom w:val="none" w:sz="0" w:space="0" w:color="auto"/>
        <w:right w:val="none" w:sz="0" w:space="0" w:color="auto"/>
      </w:divBdr>
    </w:div>
    <w:div w:id="816729090">
      <w:bodyDiv w:val="1"/>
      <w:marLeft w:val="0"/>
      <w:marRight w:val="0"/>
      <w:marTop w:val="0"/>
      <w:marBottom w:val="0"/>
      <w:divBdr>
        <w:top w:val="none" w:sz="0" w:space="0" w:color="auto"/>
        <w:left w:val="none" w:sz="0" w:space="0" w:color="auto"/>
        <w:bottom w:val="none" w:sz="0" w:space="0" w:color="auto"/>
        <w:right w:val="none" w:sz="0" w:space="0" w:color="auto"/>
      </w:divBdr>
    </w:div>
    <w:div w:id="816798320">
      <w:bodyDiv w:val="1"/>
      <w:marLeft w:val="0"/>
      <w:marRight w:val="0"/>
      <w:marTop w:val="0"/>
      <w:marBottom w:val="0"/>
      <w:divBdr>
        <w:top w:val="none" w:sz="0" w:space="0" w:color="auto"/>
        <w:left w:val="none" w:sz="0" w:space="0" w:color="auto"/>
        <w:bottom w:val="none" w:sz="0" w:space="0" w:color="auto"/>
        <w:right w:val="none" w:sz="0" w:space="0" w:color="auto"/>
      </w:divBdr>
    </w:div>
    <w:div w:id="820079651">
      <w:bodyDiv w:val="1"/>
      <w:marLeft w:val="0"/>
      <w:marRight w:val="0"/>
      <w:marTop w:val="0"/>
      <w:marBottom w:val="0"/>
      <w:divBdr>
        <w:top w:val="none" w:sz="0" w:space="0" w:color="auto"/>
        <w:left w:val="none" w:sz="0" w:space="0" w:color="auto"/>
        <w:bottom w:val="none" w:sz="0" w:space="0" w:color="auto"/>
        <w:right w:val="none" w:sz="0" w:space="0" w:color="auto"/>
      </w:divBdr>
    </w:div>
    <w:div w:id="820459861">
      <w:bodyDiv w:val="1"/>
      <w:marLeft w:val="0"/>
      <w:marRight w:val="0"/>
      <w:marTop w:val="0"/>
      <w:marBottom w:val="0"/>
      <w:divBdr>
        <w:top w:val="none" w:sz="0" w:space="0" w:color="auto"/>
        <w:left w:val="none" w:sz="0" w:space="0" w:color="auto"/>
        <w:bottom w:val="none" w:sz="0" w:space="0" w:color="auto"/>
        <w:right w:val="none" w:sz="0" w:space="0" w:color="auto"/>
      </w:divBdr>
    </w:div>
    <w:div w:id="820850913">
      <w:bodyDiv w:val="1"/>
      <w:marLeft w:val="0"/>
      <w:marRight w:val="0"/>
      <w:marTop w:val="0"/>
      <w:marBottom w:val="0"/>
      <w:divBdr>
        <w:top w:val="none" w:sz="0" w:space="0" w:color="auto"/>
        <w:left w:val="none" w:sz="0" w:space="0" w:color="auto"/>
        <w:bottom w:val="none" w:sz="0" w:space="0" w:color="auto"/>
        <w:right w:val="none" w:sz="0" w:space="0" w:color="auto"/>
      </w:divBdr>
    </w:div>
    <w:div w:id="822937939">
      <w:bodyDiv w:val="1"/>
      <w:marLeft w:val="0"/>
      <w:marRight w:val="0"/>
      <w:marTop w:val="0"/>
      <w:marBottom w:val="0"/>
      <w:divBdr>
        <w:top w:val="none" w:sz="0" w:space="0" w:color="auto"/>
        <w:left w:val="none" w:sz="0" w:space="0" w:color="auto"/>
        <w:bottom w:val="none" w:sz="0" w:space="0" w:color="auto"/>
        <w:right w:val="none" w:sz="0" w:space="0" w:color="auto"/>
      </w:divBdr>
    </w:div>
    <w:div w:id="824708870">
      <w:bodyDiv w:val="1"/>
      <w:marLeft w:val="0"/>
      <w:marRight w:val="0"/>
      <w:marTop w:val="0"/>
      <w:marBottom w:val="0"/>
      <w:divBdr>
        <w:top w:val="none" w:sz="0" w:space="0" w:color="auto"/>
        <w:left w:val="none" w:sz="0" w:space="0" w:color="auto"/>
        <w:bottom w:val="none" w:sz="0" w:space="0" w:color="auto"/>
        <w:right w:val="none" w:sz="0" w:space="0" w:color="auto"/>
      </w:divBdr>
    </w:div>
    <w:div w:id="830486282">
      <w:bodyDiv w:val="1"/>
      <w:marLeft w:val="0"/>
      <w:marRight w:val="0"/>
      <w:marTop w:val="0"/>
      <w:marBottom w:val="0"/>
      <w:divBdr>
        <w:top w:val="none" w:sz="0" w:space="0" w:color="auto"/>
        <w:left w:val="none" w:sz="0" w:space="0" w:color="auto"/>
        <w:bottom w:val="none" w:sz="0" w:space="0" w:color="auto"/>
        <w:right w:val="none" w:sz="0" w:space="0" w:color="auto"/>
      </w:divBdr>
    </w:div>
    <w:div w:id="832136757">
      <w:bodyDiv w:val="1"/>
      <w:marLeft w:val="0"/>
      <w:marRight w:val="0"/>
      <w:marTop w:val="0"/>
      <w:marBottom w:val="0"/>
      <w:divBdr>
        <w:top w:val="none" w:sz="0" w:space="0" w:color="auto"/>
        <w:left w:val="none" w:sz="0" w:space="0" w:color="auto"/>
        <w:bottom w:val="none" w:sz="0" w:space="0" w:color="auto"/>
        <w:right w:val="none" w:sz="0" w:space="0" w:color="auto"/>
      </w:divBdr>
    </w:div>
    <w:div w:id="834145953">
      <w:bodyDiv w:val="1"/>
      <w:marLeft w:val="0"/>
      <w:marRight w:val="0"/>
      <w:marTop w:val="0"/>
      <w:marBottom w:val="0"/>
      <w:divBdr>
        <w:top w:val="none" w:sz="0" w:space="0" w:color="auto"/>
        <w:left w:val="none" w:sz="0" w:space="0" w:color="auto"/>
        <w:bottom w:val="none" w:sz="0" w:space="0" w:color="auto"/>
        <w:right w:val="none" w:sz="0" w:space="0" w:color="auto"/>
      </w:divBdr>
    </w:div>
    <w:div w:id="836193984">
      <w:bodyDiv w:val="1"/>
      <w:marLeft w:val="0"/>
      <w:marRight w:val="0"/>
      <w:marTop w:val="0"/>
      <w:marBottom w:val="0"/>
      <w:divBdr>
        <w:top w:val="none" w:sz="0" w:space="0" w:color="auto"/>
        <w:left w:val="none" w:sz="0" w:space="0" w:color="auto"/>
        <w:bottom w:val="none" w:sz="0" w:space="0" w:color="auto"/>
        <w:right w:val="none" w:sz="0" w:space="0" w:color="auto"/>
      </w:divBdr>
    </w:div>
    <w:div w:id="839613571">
      <w:bodyDiv w:val="1"/>
      <w:marLeft w:val="0"/>
      <w:marRight w:val="0"/>
      <w:marTop w:val="0"/>
      <w:marBottom w:val="0"/>
      <w:divBdr>
        <w:top w:val="none" w:sz="0" w:space="0" w:color="auto"/>
        <w:left w:val="none" w:sz="0" w:space="0" w:color="auto"/>
        <w:bottom w:val="none" w:sz="0" w:space="0" w:color="auto"/>
        <w:right w:val="none" w:sz="0" w:space="0" w:color="auto"/>
      </w:divBdr>
    </w:div>
    <w:div w:id="845555272">
      <w:bodyDiv w:val="1"/>
      <w:marLeft w:val="0"/>
      <w:marRight w:val="0"/>
      <w:marTop w:val="0"/>
      <w:marBottom w:val="0"/>
      <w:divBdr>
        <w:top w:val="none" w:sz="0" w:space="0" w:color="auto"/>
        <w:left w:val="none" w:sz="0" w:space="0" w:color="auto"/>
        <w:bottom w:val="none" w:sz="0" w:space="0" w:color="auto"/>
        <w:right w:val="none" w:sz="0" w:space="0" w:color="auto"/>
      </w:divBdr>
    </w:div>
    <w:div w:id="852501543">
      <w:bodyDiv w:val="1"/>
      <w:marLeft w:val="0"/>
      <w:marRight w:val="0"/>
      <w:marTop w:val="0"/>
      <w:marBottom w:val="0"/>
      <w:divBdr>
        <w:top w:val="none" w:sz="0" w:space="0" w:color="auto"/>
        <w:left w:val="none" w:sz="0" w:space="0" w:color="auto"/>
        <w:bottom w:val="none" w:sz="0" w:space="0" w:color="auto"/>
        <w:right w:val="none" w:sz="0" w:space="0" w:color="auto"/>
      </w:divBdr>
    </w:div>
    <w:div w:id="853029644">
      <w:bodyDiv w:val="1"/>
      <w:marLeft w:val="0"/>
      <w:marRight w:val="0"/>
      <w:marTop w:val="0"/>
      <w:marBottom w:val="0"/>
      <w:divBdr>
        <w:top w:val="none" w:sz="0" w:space="0" w:color="auto"/>
        <w:left w:val="none" w:sz="0" w:space="0" w:color="auto"/>
        <w:bottom w:val="none" w:sz="0" w:space="0" w:color="auto"/>
        <w:right w:val="none" w:sz="0" w:space="0" w:color="auto"/>
      </w:divBdr>
    </w:div>
    <w:div w:id="855771343">
      <w:bodyDiv w:val="1"/>
      <w:marLeft w:val="0"/>
      <w:marRight w:val="0"/>
      <w:marTop w:val="0"/>
      <w:marBottom w:val="0"/>
      <w:divBdr>
        <w:top w:val="none" w:sz="0" w:space="0" w:color="auto"/>
        <w:left w:val="none" w:sz="0" w:space="0" w:color="auto"/>
        <w:bottom w:val="none" w:sz="0" w:space="0" w:color="auto"/>
        <w:right w:val="none" w:sz="0" w:space="0" w:color="auto"/>
      </w:divBdr>
    </w:div>
    <w:div w:id="857475420">
      <w:bodyDiv w:val="1"/>
      <w:marLeft w:val="0"/>
      <w:marRight w:val="0"/>
      <w:marTop w:val="0"/>
      <w:marBottom w:val="0"/>
      <w:divBdr>
        <w:top w:val="none" w:sz="0" w:space="0" w:color="auto"/>
        <w:left w:val="none" w:sz="0" w:space="0" w:color="auto"/>
        <w:bottom w:val="none" w:sz="0" w:space="0" w:color="auto"/>
        <w:right w:val="none" w:sz="0" w:space="0" w:color="auto"/>
      </w:divBdr>
    </w:div>
    <w:div w:id="863833613">
      <w:bodyDiv w:val="1"/>
      <w:marLeft w:val="0"/>
      <w:marRight w:val="0"/>
      <w:marTop w:val="0"/>
      <w:marBottom w:val="0"/>
      <w:divBdr>
        <w:top w:val="none" w:sz="0" w:space="0" w:color="auto"/>
        <w:left w:val="none" w:sz="0" w:space="0" w:color="auto"/>
        <w:bottom w:val="none" w:sz="0" w:space="0" w:color="auto"/>
        <w:right w:val="none" w:sz="0" w:space="0" w:color="auto"/>
      </w:divBdr>
    </w:div>
    <w:div w:id="875774066">
      <w:bodyDiv w:val="1"/>
      <w:marLeft w:val="0"/>
      <w:marRight w:val="0"/>
      <w:marTop w:val="0"/>
      <w:marBottom w:val="0"/>
      <w:divBdr>
        <w:top w:val="none" w:sz="0" w:space="0" w:color="auto"/>
        <w:left w:val="none" w:sz="0" w:space="0" w:color="auto"/>
        <w:bottom w:val="none" w:sz="0" w:space="0" w:color="auto"/>
        <w:right w:val="none" w:sz="0" w:space="0" w:color="auto"/>
      </w:divBdr>
    </w:div>
    <w:div w:id="883564619">
      <w:bodyDiv w:val="1"/>
      <w:marLeft w:val="0"/>
      <w:marRight w:val="0"/>
      <w:marTop w:val="0"/>
      <w:marBottom w:val="0"/>
      <w:divBdr>
        <w:top w:val="none" w:sz="0" w:space="0" w:color="auto"/>
        <w:left w:val="none" w:sz="0" w:space="0" w:color="auto"/>
        <w:bottom w:val="none" w:sz="0" w:space="0" w:color="auto"/>
        <w:right w:val="none" w:sz="0" w:space="0" w:color="auto"/>
      </w:divBdr>
    </w:div>
    <w:div w:id="884409998">
      <w:bodyDiv w:val="1"/>
      <w:marLeft w:val="0"/>
      <w:marRight w:val="0"/>
      <w:marTop w:val="0"/>
      <w:marBottom w:val="0"/>
      <w:divBdr>
        <w:top w:val="none" w:sz="0" w:space="0" w:color="auto"/>
        <w:left w:val="none" w:sz="0" w:space="0" w:color="auto"/>
        <w:bottom w:val="none" w:sz="0" w:space="0" w:color="auto"/>
        <w:right w:val="none" w:sz="0" w:space="0" w:color="auto"/>
      </w:divBdr>
    </w:div>
    <w:div w:id="895899017">
      <w:bodyDiv w:val="1"/>
      <w:marLeft w:val="0"/>
      <w:marRight w:val="0"/>
      <w:marTop w:val="0"/>
      <w:marBottom w:val="0"/>
      <w:divBdr>
        <w:top w:val="none" w:sz="0" w:space="0" w:color="auto"/>
        <w:left w:val="none" w:sz="0" w:space="0" w:color="auto"/>
        <w:bottom w:val="none" w:sz="0" w:space="0" w:color="auto"/>
        <w:right w:val="none" w:sz="0" w:space="0" w:color="auto"/>
      </w:divBdr>
    </w:div>
    <w:div w:id="896210982">
      <w:bodyDiv w:val="1"/>
      <w:marLeft w:val="0"/>
      <w:marRight w:val="0"/>
      <w:marTop w:val="0"/>
      <w:marBottom w:val="0"/>
      <w:divBdr>
        <w:top w:val="none" w:sz="0" w:space="0" w:color="auto"/>
        <w:left w:val="none" w:sz="0" w:space="0" w:color="auto"/>
        <w:bottom w:val="none" w:sz="0" w:space="0" w:color="auto"/>
        <w:right w:val="none" w:sz="0" w:space="0" w:color="auto"/>
      </w:divBdr>
    </w:div>
    <w:div w:id="898520029">
      <w:bodyDiv w:val="1"/>
      <w:marLeft w:val="0"/>
      <w:marRight w:val="0"/>
      <w:marTop w:val="0"/>
      <w:marBottom w:val="0"/>
      <w:divBdr>
        <w:top w:val="none" w:sz="0" w:space="0" w:color="auto"/>
        <w:left w:val="none" w:sz="0" w:space="0" w:color="auto"/>
        <w:bottom w:val="none" w:sz="0" w:space="0" w:color="auto"/>
        <w:right w:val="none" w:sz="0" w:space="0" w:color="auto"/>
      </w:divBdr>
    </w:div>
    <w:div w:id="900869003">
      <w:bodyDiv w:val="1"/>
      <w:marLeft w:val="0"/>
      <w:marRight w:val="0"/>
      <w:marTop w:val="0"/>
      <w:marBottom w:val="0"/>
      <w:divBdr>
        <w:top w:val="none" w:sz="0" w:space="0" w:color="auto"/>
        <w:left w:val="none" w:sz="0" w:space="0" w:color="auto"/>
        <w:bottom w:val="none" w:sz="0" w:space="0" w:color="auto"/>
        <w:right w:val="none" w:sz="0" w:space="0" w:color="auto"/>
      </w:divBdr>
    </w:div>
    <w:div w:id="908536223">
      <w:bodyDiv w:val="1"/>
      <w:marLeft w:val="0"/>
      <w:marRight w:val="0"/>
      <w:marTop w:val="0"/>
      <w:marBottom w:val="0"/>
      <w:divBdr>
        <w:top w:val="none" w:sz="0" w:space="0" w:color="auto"/>
        <w:left w:val="none" w:sz="0" w:space="0" w:color="auto"/>
        <w:bottom w:val="none" w:sz="0" w:space="0" w:color="auto"/>
        <w:right w:val="none" w:sz="0" w:space="0" w:color="auto"/>
      </w:divBdr>
    </w:div>
    <w:div w:id="909267983">
      <w:bodyDiv w:val="1"/>
      <w:marLeft w:val="0"/>
      <w:marRight w:val="0"/>
      <w:marTop w:val="0"/>
      <w:marBottom w:val="0"/>
      <w:divBdr>
        <w:top w:val="none" w:sz="0" w:space="0" w:color="auto"/>
        <w:left w:val="none" w:sz="0" w:space="0" w:color="auto"/>
        <w:bottom w:val="none" w:sz="0" w:space="0" w:color="auto"/>
        <w:right w:val="none" w:sz="0" w:space="0" w:color="auto"/>
      </w:divBdr>
    </w:div>
    <w:div w:id="912473569">
      <w:bodyDiv w:val="1"/>
      <w:marLeft w:val="0"/>
      <w:marRight w:val="0"/>
      <w:marTop w:val="0"/>
      <w:marBottom w:val="0"/>
      <w:divBdr>
        <w:top w:val="none" w:sz="0" w:space="0" w:color="auto"/>
        <w:left w:val="none" w:sz="0" w:space="0" w:color="auto"/>
        <w:bottom w:val="none" w:sz="0" w:space="0" w:color="auto"/>
        <w:right w:val="none" w:sz="0" w:space="0" w:color="auto"/>
      </w:divBdr>
    </w:div>
    <w:div w:id="913591575">
      <w:bodyDiv w:val="1"/>
      <w:marLeft w:val="0"/>
      <w:marRight w:val="0"/>
      <w:marTop w:val="0"/>
      <w:marBottom w:val="0"/>
      <w:divBdr>
        <w:top w:val="none" w:sz="0" w:space="0" w:color="auto"/>
        <w:left w:val="none" w:sz="0" w:space="0" w:color="auto"/>
        <w:bottom w:val="none" w:sz="0" w:space="0" w:color="auto"/>
        <w:right w:val="none" w:sz="0" w:space="0" w:color="auto"/>
      </w:divBdr>
    </w:div>
    <w:div w:id="920064762">
      <w:bodyDiv w:val="1"/>
      <w:marLeft w:val="0"/>
      <w:marRight w:val="0"/>
      <w:marTop w:val="0"/>
      <w:marBottom w:val="0"/>
      <w:divBdr>
        <w:top w:val="none" w:sz="0" w:space="0" w:color="auto"/>
        <w:left w:val="none" w:sz="0" w:space="0" w:color="auto"/>
        <w:bottom w:val="none" w:sz="0" w:space="0" w:color="auto"/>
        <w:right w:val="none" w:sz="0" w:space="0" w:color="auto"/>
      </w:divBdr>
    </w:div>
    <w:div w:id="926615411">
      <w:bodyDiv w:val="1"/>
      <w:marLeft w:val="0"/>
      <w:marRight w:val="0"/>
      <w:marTop w:val="0"/>
      <w:marBottom w:val="0"/>
      <w:divBdr>
        <w:top w:val="none" w:sz="0" w:space="0" w:color="auto"/>
        <w:left w:val="none" w:sz="0" w:space="0" w:color="auto"/>
        <w:bottom w:val="none" w:sz="0" w:space="0" w:color="auto"/>
        <w:right w:val="none" w:sz="0" w:space="0" w:color="auto"/>
      </w:divBdr>
    </w:div>
    <w:div w:id="927423485">
      <w:bodyDiv w:val="1"/>
      <w:marLeft w:val="0"/>
      <w:marRight w:val="0"/>
      <w:marTop w:val="0"/>
      <w:marBottom w:val="0"/>
      <w:divBdr>
        <w:top w:val="none" w:sz="0" w:space="0" w:color="auto"/>
        <w:left w:val="none" w:sz="0" w:space="0" w:color="auto"/>
        <w:bottom w:val="none" w:sz="0" w:space="0" w:color="auto"/>
        <w:right w:val="none" w:sz="0" w:space="0" w:color="auto"/>
      </w:divBdr>
    </w:div>
    <w:div w:id="930969699">
      <w:bodyDiv w:val="1"/>
      <w:marLeft w:val="0"/>
      <w:marRight w:val="0"/>
      <w:marTop w:val="0"/>
      <w:marBottom w:val="0"/>
      <w:divBdr>
        <w:top w:val="none" w:sz="0" w:space="0" w:color="auto"/>
        <w:left w:val="none" w:sz="0" w:space="0" w:color="auto"/>
        <w:bottom w:val="none" w:sz="0" w:space="0" w:color="auto"/>
        <w:right w:val="none" w:sz="0" w:space="0" w:color="auto"/>
      </w:divBdr>
    </w:div>
    <w:div w:id="935360629">
      <w:bodyDiv w:val="1"/>
      <w:marLeft w:val="0"/>
      <w:marRight w:val="0"/>
      <w:marTop w:val="0"/>
      <w:marBottom w:val="0"/>
      <w:divBdr>
        <w:top w:val="none" w:sz="0" w:space="0" w:color="auto"/>
        <w:left w:val="none" w:sz="0" w:space="0" w:color="auto"/>
        <w:bottom w:val="none" w:sz="0" w:space="0" w:color="auto"/>
        <w:right w:val="none" w:sz="0" w:space="0" w:color="auto"/>
      </w:divBdr>
      <w:divsChild>
        <w:div w:id="903414866">
          <w:marLeft w:val="0"/>
          <w:marRight w:val="0"/>
          <w:marTop w:val="0"/>
          <w:marBottom w:val="0"/>
          <w:divBdr>
            <w:top w:val="none" w:sz="0" w:space="0" w:color="auto"/>
            <w:left w:val="none" w:sz="0" w:space="0" w:color="auto"/>
            <w:bottom w:val="none" w:sz="0" w:space="0" w:color="auto"/>
            <w:right w:val="none" w:sz="0" w:space="0" w:color="auto"/>
          </w:divBdr>
        </w:div>
      </w:divsChild>
    </w:div>
    <w:div w:id="941035210">
      <w:bodyDiv w:val="1"/>
      <w:marLeft w:val="0"/>
      <w:marRight w:val="0"/>
      <w:marTop w:val="0"/>
      <w:marBottom w:val="0"/>
      <w:divBdr>
        <w:top w:val="none" w:sz="0" w:space="0" w:color="auto"/>
        <w:left w:val="none" w:sz="0" w:space="0" w:color="auto"/>
        <w:bottom w:val="none" w:sz="0" w:space="0" w:color="auto"/>
        <w:right w:val="none" w:sz="0" w:space="0" w:color="auto"/>
      </w:divBdr>
    </w:div>
    <w:div w:id="944734106">
      <w:bodyDiv w:val="1"/>
      <w:marLeft w:val="0"/>
      <w:marRight w:val="0"/>
      <w:marTop w:val="0"/>
      <w:marBottom w:val="0"/>
      <w:divBdr>
        <w:top w:val="none" w:sz="0" w:space="0" w:color="auto"/>
        <w:left w:val="none" w:sz="0" w:space="0" w:color="auto"/>
        <w:bottom w:val="none" w:sz="0" w:space="0" w:color="auto"/>
        <w:right w:val="none" w:sz="0" w:space="0" w:color="auto"/>
      </w:divBdr>
    </w:div>
    <w:div w:id="947085746">
      <w:bodyDiv w:val="1"/>
      <w:marLeft w:val="0"/>
      <w:marRight w:val="0"/>
      <w:marTop w:val="0"/>
      <w:marBottom w:val="0"/>
      <w:divBdr>
        <w:top w:val="none" w:sz="0" w:space="0" w:color="auto"/>
        <w:left w:val="none" w:sz="0" w:space="0" w:color="auto"/>
        <w:bottom w:val="none" w:sz="0" w:space="0" w:color="auto"/>
        <w:right w:val="none" w:sz="0" w:space="0" w:color="auto"/>
      </w:divBdr>
    </w:div>
    <w:div w:id="948972721">
      <w:bodyDiv w:val="1"/>
      <w:marLeft w:val="0"/>
      <w:marRight w:val="0"/>
      <w:marTop w:val="0"/>
      <w:marBottom w:val="0"/>
      <w:divBdr>
        <w:top w:val="none" w:sz="0" w:space="0" w:color="auto"/>
        <w:left w:val="none" w:sz="0" w:space="0" w:color="auto"/>
        <w:bottom w:val="none" w:sz="0" w:space="0" w:color="auto"/>
        <w:right w:val="none" w:sz="0" w:space="0" w:color="auto"/>
      </w:divBdr>
    </w:div>
    <w:div w:id="950669937">
      <w:bodyDiv w:val="1"/>
      <w:marLeft w:val="0"/>
      <w:marRight w:val="0"/>
      <w:marTop w:val="0"/>
      <w:marBottom w:val="0"/>
      <w:divBdr>
        <w:top w:val="none" w:sz="0" w:space="0" w:color="auto"/>
        <w:left w:val="none" w:sz="0" w:space="0" w:color="auto"/>
        <w:bottom w:val="none" w:sz="0" w:space="0" w:color="auto"/>
        <w:right w:val="none" w:sz="0" w:space="0" w:color="auto"/>
      </w:divBdr>
      <w:divsChild>
        <w:div w:id="982153296">
          <w:marLeft w:val="0"/>
          <w:marRight w:val="0"/>
          <w:marTop w:val="0"/>
          <w:marBottom w:val="0"/>
          <w:divBdr>
            <w:top w:val="none" w:sz="0" w:space="0" w:color="auto"/>
            <w:left w:val="none" w:sz="0" w:space="0" w:color="auto"/>
            <w:bottom w:val="none" w:sz="0" w:space="0" w:color="auto"/>
            <w:right w:val="none" w:sz="0" w:space="0" w:color="auto"/>
          </w:divBdr>
          <w:divsChild>
            <w:div w:id="1906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5915">
      <w:bodyDiv w:val="1"/>
      <w:marLeft w:val="0"/>
      <w:marRight w:val="0"/>
      <w:marTop w:val="0"/>
      <w:marBottom w:val="0"/>
      <w:divBdr>
        <w:top w:val="none" w:sz="0" w:space="0" w:color="auto"/>
        <w:left w:val="none" w:sz="0" w:space="0" w:color="auto"/>
        <w:bottom w:val="none" w:sz="0" w:space="0" w:color="auto"/>
        <w:right w:val="none" w:sz="0" w:space="0" w:color="auto"/>
      </w:divBdr>
    </w:div>
    <w:div w:id="951790126">
      <w:bodyDiv w:val="1"/>
      <w:marLeft w:val="0"/>
      <w:marRight w:val="0"/>
      <w:marTop w:val="0"/>
      <w:marBottom w:val="0"/>
      <w:divBdr>
        <w:top w:val="none" w:sz="0" w:space="0" w:color="auto"/>
        <w:left w:val="none" w:sz="0" w:space="0" w:color="auto"/>
        <w:bottom w:val="none" w:sz="0" w:space="0" w:color="auto"/>
        <w:right w:val="none" w:sz="0" w:space="0" w:color="auto"/>
      </w:divBdr>
    </w:div>
    <w:div w:id="959645739">
      <w:bodyDiv w:val="1"/>
      <w:marLeft w:val="0"/>
      <w:marRight w:val="0"/>
      <w:marTop w:val="0"/>
      <w:marBottom w:val="0"/>
      <w:divBdr>
        <w:top w:val="none" w:sz="0" w:space="0" w:color="auto"/>
        <w:left w:val="none" w:sz="0" w:space="0" w:color="auto"/>
        <w:bottom w:val="none" w:sz="0" w:space="0" w:color="auto"/>
        <w:right w:val="none" w:sz="0" w:space="0" w:color="auto"/>
      </w:divBdr>
    </w:div>
    <w:div w:id="962151371">
      <w:bodyDiv w:val="1"/>
      <w:marLeft w:val="0"/>
      <w:marRight w:val="0"/>
      <w:marTop w:val="0"/>
      <w:marBottom w:val="0"/>
      <w:divBdr>
        <w:top w:val="none" w:sz="0" w:space="0" w:color="auto"/>
        <w:left w:val="none" w:sz="0" w:space="0" w:color="auto"/>
        <w:bottom w:val="none" w:sz="0" w:space="0" w:color="auto"/>
        <w:right w:val="none" w:sz="0" w:space="0" w:color="auto"/>
      </w:divBdr>
    </w:div>
    <w:div w:id="963149103">
      <w:bodyDiv w:val="1"/>
      <w:marLeft w:val="0"/>
      <w:marRight w:val="0"/>
      <w:marTop w:val="0"/>
      <w:marBottom w:val="0"/>
      <w:divBdr>
        <w:top w:val="none" w:sz="0" w:space="0" w:color="auto"/>
        <w:left w:val="none" w:sz="0" w:space="0" w:color="auto"/>
        <w:bottom w:val="none" w:sz="0" w:space="0" w:color="auto"/>
        <w:right w:val="none" w:sz="0" w:space="0" w:color="auto"/>
      </w:divBdr>
    </w:div>
    <w:div w:id="964579793">
      <w:bodyDiv w:val="1"/>
      <w:marLeft w:val="0"/>
      <w:marRight w:val="0"/>
      <w:marTop w:val="0"/>
      <w:marBottom w:val="0"/>
      <w:divBdr>
        <w:top w:val="none" w:sz="0" w:space="0" w:color="auto"/>
        <w:left w:val="none" w:sz="0" w:space="0" w:color="auto"/>
        <w:bottom w:val="none" w:sz="0" w:space="0" w:color="auto"/>
        <w:right w:val="none" w:sz="0" w:space="0" w:color="auto"/>
      </w:divBdr>
    </w:div>
    <w:div w:id="964625024">
      <w:bodyDiv w:val="1"/>
      <w:marLeft w:val="0"/>
      <w:marRight w:val="0"/>
      <w:marTop w:val="0"/>
      <w:marBottom w:val="0"/>
      <w:divBdr>
        <w:top w:val="none" w:sz="0" w:space="0" w:color="auto"/>
        <w:left w:val="none" w:sz="0" w:space="0" w:color="auto"/>
        <w:bottom w:val="none" w:sz="0" w:space="0" w:color="auto"/>
        <w:right w:val="none" w:sz="0" w:space="0" w:color="auto"/>
      </w:divBdr>
    </w:div>
    <w:div w:id="966929584">
      <w:bodyDiv w:val="1"/>
      <w:marLeft w:val="0"/>
      <w:marRight w:val="0"/>
      <w:marTop w:val="0"/>
      <w:marBottom w:val="0"/>
      <w:divBdr>
        <w:top w:val="none" w:sz="0" w:space="0" w:color="auto"/>
        <w:left w:val="none" w:sz="0" w:space="0" w:color="auto"/>
        <w:bottom w:val="none" w:sz="0" w:space="0" w:color="auto"/>
        <w:right w:val="none" w:sz="0" w:space="0" w:color="auto"/>
      </w:divBdr>
    </w:div>
    <w:div w:id="970596731">
      <w:bodyDiv w:val="1"/>
      <w:marLeft w:val="0"/>
      <w:marRight w:val="0"/>
      <w:marTop w:val="0"/>
      <w:marBottom w:val="0"/>
      <w:divBdr>
        <w:top w:val="none" w:sz="0" w:space="0" w:color="auto"/>
        <w:left w:val="none" w:sz="0" w:space="0" w:color="auto"/>
        <w:bottom w:val="none" w:sz="0" w:space="0" w:color="auto"/>
        <w:right w:val="none" w:sz="0" w:space="0" w:color="auto"/>
      </w:divBdr>
    </w:div>
    <w:div w:id="974485870">
      <w:bodyDiv w:val="1"/>
      <w:marLeft w:val="0"/>
      <w:marRight w:val="0"/>
      <w:marTop w:val="0"/>
      <w:marBottom w:val="0"/>
      <w:divBdr>
        <w:top w:val="none" w:sz="0" w:space="0" w:color="auto"/>
        <w:left w:val="none" w:sz="0" w:space="0" w:color="auto"/>
        <w:bottom w:val="none" w:sz="0" w:space="0" w:color="auto"/>
        <w:right w:val="none" w:sz="0" w:space="0" w:color="auto"/>
      </w:divBdr>
    </w:div>
    <w:div w:id="976566236">
      <w:bodyDiv w:val="1"/>
      <w:marLeft w:val="0"/>
      <w:marRight w:val="0"/>
      <w:marTop w:val="0"/>
      <w:marBottom w:val="0"/>
      <w:divBdr>
        <w:top w:val="none" w:sz="0" w:space="0" w:color="auto"/>
        <w:left w:val="none" w:sz="0" w:space="0" w:color="auto"/>
        <w:bottom w:val="none" w:sz="0" w:space="0" w:color="auto"/>
        <w:right w:val="none" w:sz="0" w:space="0" w:color="auto"/>
      </w:divBdr>
    </w:div>
    <w:div w:id="978195388">
      <w:bodyDiv w:val="1"/>
      <w:marLeft w:val="0"/>
      <w:marRight w:val="0"/>
      <w:marTop w:val="0"/>
      <w:marBottom w:val="0"/>
      <w:divBdr>
        <w:top w:val="none" w:sz="0" w:space="0" w:color="auto"/>
        <w:left w:val="none" w:sz="0" w:space="0" w:color="auto"/>
        <w:bottom w:val="none" w:sz="0" w:space="0" w:color="auto"/>
        <w:right w:val="none" w:sz="0" w:space="0" w:color="auto"/>
      </w:divBdr>
    </w:div>
    <w:div w:id="980041297">
      <w:bodyDiv w:val="1"/>
      <w:marLeft w:val="0"/>
      <w:marRight w:val="0"/>
      <w:marTop w:val="0"/>
      <w:marBottom w:val="0"/>
      <w:divBdr>
        <w:top w:val="none" w:sz="0" w:space="0" w:color="auto"/>
        <w:left w:val="none" w:sz="0" w:space="0" w:color="auto"/>
        <w:bottom w:val="none" w:sz="0" w:space="0" w:color="auto"/>
        <w:right w:val="none" w:sz="0" w:space="0" w:color="auto"/>
      </w:divBdr>
    </w:div>
    <w:div w:id="992683784">
      <w:bodyDiv w:val="1"/>
      <w:marLeft w:val="0"/>
      <w:marRight w:val="0"/>
      <w:marTop w:val="0"/>
      <w:marBottom w:val="0"/>
      <w:divBdr>
        <w:top w:val="none" w:sz="0" w:space="0" w:color="auto"/>
        <w:left w:val="none" w:sz="0" w:space="0" w:color="auto"/>
        <w:bottom w:val="none" w:sz="0" w:space="0" w:color="auto"/>
        <w:right w:val="none" w:sz="0" w:space="0" w:color="auto"/>
      </w:divBdr>
      <w:divsChild>
        <w:div w:id="1215504271">
          <w:marLeft w:val="0"/>
          <w:marRight w:val="0"/>
          <w:marTop w:val="0"/>
          <w:marBottom w:val="0"/>
          <w:divBdr>
            <w:top w:val="none" w:sz="0" w:space="0" w:color="auto"/>
            <w:left w:val="none" w:sz="0" w:space="0" w:color="auto"/>
            <w:bottom w:val="none" w:sz="0" w:space="0" w:color="auto"/>
            <w:right w:val="none" w:sz="0" w:space="0" w:color="auto"/>
          </w:divBdr>
          <w:divsChild>
            <w:div w:id="5354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977">
      <w:bodyDiv w:val="1"/>
      <w:marLeft w:val="0"/>
      <w:marRight w:val="0"/>
      <w:marTop w:val="0"/>
      <w:marBottom w:val="0"/>
      <w:divBdr>
        <w:top w:val="none" w:sz="0" w:space="0" w:color="auto"/>
        <w:left w:val="none" w:sz="0" w:space="0" w:color="auto"/>
        <w:bottom w:val="none" w:sz="0" w:space="0" w:color="auto"/>
        <w:right w:val="none" w:sz="0" w:space="0" w:color="auto"/>
      </w:divBdr>
    </w:div>
    <w:div w:id="998465861">
      <w:bodyDiv w:val="1"/>
      <w:marLeft w:val="0"/>
      <w:marRight w:val="0"/>
      <w:marTop w:val="0"/>
      <w:marBottom w:val="0"/>
      <w:divBdr>
        <w:top w:val="none" w:sz="0" w:space="0" w:color="auto"/>
        <w:left w:val="none" w:sz="0" w:space="0" w:color="auto"/>
        <w:bottom w:val="none" w:sz="0" w:space="0" w:color="auto"/>
        <w:right w:val="none" w:sz="0" w:space="0" w:color="auto"/>
      </w:divBdr>
      <w:divsChild>
        <w:div w:id="184635015">
          <w:marLeft w:val="0"/>
          <w:marRight w:val="0"/>
          <w:marTop w:val="0"/>
          <w:marBottom w:val="0"/>
          <w:divBdr>
            <w:top w:val="none" w:sz="0" w:space="0" w:color="auto"/>
            <w:left w:val="none" w:sz="0" w:space="0" w:color="auto"/>
            <w:bottom w:val="none" w:sz="0" w:space="0" w:color="auto"/>
            <w:right w:val="none" w:sz="0" w:space="0" w:color="auto"/>
          </w:divBdr>
          <w:divsChild>
            <w:div w:id="7919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586">
      <w:bodyDiv w:val="1"/>
      <w:marLeft w:val="0"/>
      <w:marRight w:val="0"/>
      <w:marTop w:val="0"/>
      <w:marBottom w:val="0"/>
      <w:divBdr>
        <w:top w:val="none" w:sz="0" w:space="0" w:color="auto"/>
        <w:left w:val="none" w:sz="0" w:space="0" w:color="auto"/>
        <w:bottom w:val="none" w:sz="0" w:space="0" w:color="auto"/>
        <w:right w:val="none" w:sz="0" w:space="0" w:color="auto"/>
      </w:divBdr>
    </w:div>
    <w:div w:id="999699486">
      <w:bodyDiv w:val="1"/>
      <w:marLeft w:val="0"/>
      <w:marRight w:val="0"/>
      <w:marTop w:val="0"/>
      <w:marBottom w:val="0"/>
      <w:divBdr>
        <w:top w:val="none" w:sz="0" w:space="0" w:color="auto"/>
        <w:left w:val="none" w:sz="0" w:space="0" w:color="auto"/>
        <w:bottom w:val="none" w:sz="0" w:space="0" w:color="auto"/>
        <w:right w:val="none" w:sz="0" w:space="0" w:color="auto"/>
      </w:divBdr>
    </w:div>
    <w:div w:id="1000818191">
      <w:bodyDiv w:val="1"/>
      <w:marLeft w:val="0"/>
      <w:marRight w:val="0"/>
      <w:marTop w:val="0"/>
      <w:marBottom w:val="0"/>
      <w:divBdr>
        <w:top w:val="none" w:sz="0" w:space="0" w:color="auto"/>
        <w:left w:val="none" w:sz="0" w:space="0" w:color="auto"/>
        <w:bottom w:val="none" w:sz="0" w:space="0" w:color="auto"/>
        <w:right w:val="none" w:sz="0" w:space="0" w:color="auto"/>
      </w:divBdr>
    </w:div>
    <w:div w:id="1011643561">
      <w:bodyDiv w:val="1"/>
      <w:marLeft w:val="0"/>
      <w:marRight w:val="0"/>
      <w:marTop w:val="0"/>
      <w:marBottom w:val="0"/>
      <w:divBdr>
        <w:top w:val="none" w:sz="0" w:space="0" w:color="auto"/>
        <w:left w:val="none" w:sz="0" w:space="0" w:color="auto"/>
        <w:bottom w:val="none" w:sz="0" w:space="0" w:color="auto"/>
        <w:right w:val="none" w:sz="0" w:space="0" w:color="auto"/>
      </w:divBdr>
    </w:div>
    <w:div w:id="1017543547">
      <w:bodyDiv w:val="1"/>
      <w:marLeft w:val="0"/>
      <w:marRight w:val="0"/>
      <w:marTop w:val="0"/>
      <w:marBottom w:val="0"/>
      <w:divBdr>
        <w:top w:val="none" w:sz="0" w:space="0" w:color="auto"/>
        <w:left w:val="none" w:sz="0" w:space="0" w:color="auto"/>
        <w:bottom w:val="none" w:sz="0" w:space="0" w:color="auto"/>
        <w:right w:val="none" w:sz="0" w:space="0" w:color="auto"/>
      </w:divBdr>
    </w:div>
    <w:div w:id="1020543362">
      <w:bodyDiv w:val="1"/>
      <w:marLeft w:val="0"/>
      <w:marRight w:val="0"/>
      <w:marTop w:val="0"/>
      <w:marBottom w:val="0"/>
      <w:divBdr>
        <w:top w:val="none" w:sz="0" w:space="0" w:color="auto"/>
        <w:left w:val="none" w:sz="0" w:space="0" w:color="auto"/>
        <w:bottom w:val="none" w:sz="0" w:space="0" w:color="auto"/>
        <w:right w:val="none" w:sz="0" w:space="0" w:color="auto"/>
      </w:divBdr>
    </w:div>
    <w:div w:id="1021905060">
      <w:bodyDiv w:val="1"/>
      <w:marLeft w:val="0"/>
      <w:marRight w:val="0"/>
      <w:marTop w:val="0"/>
      <w:marBottom w:val="0"/>
      <w:divBdr>
        <w:top w:val="none" w:sz="0" w:space="0" w:color="auto"/>
        <w:left w:val="none" w:sz="0" w:space="0" w:color="auto"/>
        <w:bottom w:val="none" w:sz="0" w:space="0" w:color="auto"/>
        <w:right w:val="none" w:sz="0" w:space="0" w:color="auto"/>
      </w:divBdr>
    </w:div>
    <w:div w:id="1031957537">
      <w:bodyDiv w:val="1"/>
      <w:marLeft w:val="0"/>
      <w:marRight w:val="0"/>
      <w:marTop w:val="0"/>
      <w:marBottom w:val="0"/>
      <w:divBdr>
        <w:top w:val="none" w:sz="0" w:space="0" w:color="auto"/>
        <w:left w:val="none" w:sz="0" w:space="0" w:color="auto"/>
        <w:bottom w:val="none" w:sz="0" w:space="0" w:color="auto"/>
        <w:right w:val="none" w:sz="0" w:space="0" w:color="auto"/>
      </w:divBdr>
    </w:div>
    <w:div w:id="1033768650">
      <w:bodyDiv w:val="1"/>
      <w:marLeft w:val="0"/>
      <w:marRight w:val="0"/>
      <w:marTop w:val="0"/>
      <w:marBottom w:val="0"/>
      <w:divBdr>
        <w:top w:val="none" w:sz="0" w:space="0" w:color="auto"/>
        <w:left w:val="none" w:sz="0" w:space="0" w:color="auto"/>
        <w:bottom w:val="none" w:sz="0" w:space="0" w:color="auto"/>
        <w:right w:val="none" w:sz="0" w:space="0" w:color="auto"/>
      </w:divBdr>
    </w:div>
    <w:div w:id="1036661173">
      <w:bodyDiv w:val="1"/>
      <w:marLeft w:val="0"/>
      <w:marRight w:val="0"/>
      <w:marTop w:val="0"/>
      <w:marBottom w:val="0"/>
      <w:divBdr>
        <w:top w:val="none" w:sz="0" w:space="0" w:color="auto"/>
        <w:left w:val="none" w:sz="0" w:space="0" w:color="auto"/>
        <w:bottom w:val="none" w:sz="0" w:space="0" w:color="auto"/>
        <w:right w:val="none" w:sz="0" w:space="0" w:color="auto"/>
      </w:divBdr>
    </w:div>
    <w:div w:id="1037002954">
      <w:bodyDiv w:val="1"/>
      <w:marLeft w:val="0"/>
      <w:marRight w:val="0"/>
      <w:marTop w:val="0"/>
      <w:marBottom w:val="0"/>
      <w:divBdr>
        <w:top w:val="none" w:sz="0" w:space="0" w:color="auto"/>
        <w:left w:val="none" w:sz="0" w:space="0" w:color="auto"/>
        <w:bottom w:val="none" w:sz="0" w:space="0" w:color="auto"/>
        <w:right w:val="none" w:sz="0" w:space="0" w:color="auto"/>
      </w:divBdr>
    </w:div>
    <w:div w:id="1038893707">
      <w:bodyDiv w:val="1"/>
      <w:marLeft w:val="0"/>
      <w:marRight w:val="0"/>
      <w:marTop w:val="0"/>
      <w:marBottom w:val="0"/>
      <w:divBdr>
        <w:top w:val="none" w:sz="0" w:space="0" w:color="auto"/>
        <w:left w:val="none" w:sz="0" w:space="0" w:color="auto"/>
        <w:bottom w:val="none" w:sz="0" w:space="0" w:color="auto"/>
        <w:right w:val="none" w:sz="0" w:space="0" w:color="auto"/>
      </w:divBdr>
    </w:div>
    <w:div w:id="1038968709">
      <w:bodyDiv w:val="1"/>
      <w:marLeft w:val="0"/>
      <w:marRight w:val="0"/>
      <w:marTop w:val="0"/>
      <w:marBottom w:val="0"/>
      <w:divBdr>
        <w:top w:val="none" w:sz="0" w:space="0" w:color="auto"/>
        <w:left w:val="none" w:sz="0" w:space="0" w:color="auto"/>
        <w:bottom w:val="none" w:sz="0" w:space="0" w:color="auto"/>
        <w:right w:val="none" w:sz="0" w:space="0" w:color="auto"/>
      </w:divBdr>
    </w:div>
    <w:div w:id="1050881447">
      <w:bodyDiv w:val="1"/>
      <w:marLeft w:val="0"/>
      <w:marRight w:val="0"/>
      <w:marTop w:val="0"/>
      <w:marBottom w:val="0"/>
      <w:divBdr>
        <w:top w:val="none" w:sz="0" w:space="0" w:color="auto"/>
        <w:left w:val="none" w:sz="0" w:space="0" w:color="auto"/>
        <w:bottom w:val="none" w:sz="0" w:space="0" w:color="auto"/>
        <w:right w:val="none" w:sz="0" w:space="0" w:color="auto"/>
      </w:divBdr>
    </w:div>
    <w:div w:id="1054623539">
      <w:bodyDiv w:val="1"/>
      <w:marLeft w:val="0"/>
      <w:marRight w:val="0"/>
      <w:marTop w:val="0"/>
      <w:marBottom w:val="0"/>
      <w:divBdr>
        <w:top w:val="none" w:sz="0" w:space="0" w:color="auto"/>
        <w:left w:val="none" w:sz="0" w:space="0" w:color="auto"/>
        <w:bottom w:val="none" w:sz="0" w:space="0" w:color="auto"/>
        <w:right w:val="none" w:sz="0" w:space="0" w:color="auto"/>
      </w:divBdr>
    </w:div>
    <w:div w:id="1055857925">
      <w:bodyDiv w:val="1"/>
      <w:marLeft w:val="0"/>
      <w:marRight w:val="0"/>
      <w:marTop w:val="0"/>
      <w:marBottom w:val="0"/>
      <w:divBdr>
        <w:top w:val="none" w:sz="0" w:space="0" w:color="auto"/>
        <w:left w:val="none" w:sz="0" w:space="0" w:color="auto"/>
        <w:bottom w:val="none" w:sz="0" w:space="0" w:color="auto"/>
        <w:right w:val="none" w:sz="0" w:space="0" w:color="auto"/>
      </w:divBdr>
    </w:div>
    <w:div w:id="1057358921">
      <w:bodyDiv w:val="1"/>
      <w:marLeft w:val="0"/>
      <w:marRight w:val="0"/>
      <w:marTop w:val="0"/>
      <w:marBottom w:val="0"/>
      <w:divBdr>
        <w:top w:val="none" w:sz="0" w:space="0" w:color="auto"/>
        <w:left w:val="none" w:sz="0" w:space="0" w:color="auto"/>
        <w:bottom w:val="none" w:sz="0" w:space="0" w:color="auto"/>
        <w:right w:val="none" w:sz="0" w:space="0" w:color="auto"/>
      </w:divBdr>
    </w:div>
    <w:div w:id="1058557743">
      <w:bodyDiv w:val="1"/>
      <w:marLeft w:val="0"/>
      <w:marRight w:val="0"/>
      <w:marTop w:val="0"/>
      <w:marBottom w:val="0"/>
      <w:divBdr>
        <w:top w:val="none" w:sz="0" w:space="0" w:color="auto"/>
        <w:left w:val="none" w:sz="0" w:space="0" w:color="auto"/>
        <w:bottom w:val="none" w:sz="0" w:space="0" w:color="auto"/>
        <w:right w:val="none" w:sz="0" w:space="0" w:color="auto"/>
      </w:divBdr>
    </w:div>
    <w:div w:id="1059094157">
      <w:bodyDiv w:val="1"/>
      <w:marLeft w:val="0"/>
      <w:marRight w:val="0"/>
      <w:marTop w:val="0"/>
      <w:marBottom w:val="0"/>
      <w:divBdr>
        <w:top w:val="none" w:sz="0" w:space="0" w:color="auto"/>
        <w:left w:val="none" w:sz="0" w:space="0" w:color="auto"/>
        <w:bottom w:val="none" w:sz="0" w:space="0" w:color="auto"/>
        <w:right w:val="none" w:sz="0" w:space="0" w:color="auto"/>
      </w:divBdr>
    </w:div>
    <w:div w:id="1061057395">
      <w:bodyDiv w:val="1"/>
      <w:marLeft w:val="0"/>
      <w:marRight w:val="0"/>
      <w:marTop w:val="0"/>
      <w:marBottom w:val="0"/>
      <w:divBdr>
        <w:top w:val="none" w:sz="0" w:space="0" w:color="auto"/>
        <w:left w:val="none" w:sz="0" w:space="0" w:color="auto"/>
        <w:bottom w:val="none" w:sz="0" w:space="0" w:color="auto"/>
        <w:right w:val="none" w:sz="0" w:space="0" w:color="auto"/>
      </w:divBdr>
    </w:div>
    <w:div w:id="1062365019">
      <w:bodyDiv w:val="1"/>
      <w:marLeft w:val="0"/>
      <w:marRight w:val="0"/>
      <w:marTop w:val="0"/>
      <w:marBottom w:val="0"/>
      <w:divBdr>
        <w:top w:val="none" w:sz="0" w:space="0" w:color="auto"/>
        <w:left w:val="none" w:sz="0" w:space="0" w:color="auto"/>
        <w:bottom w:val="none" w:sz="0" w:space="0" w:color="auto"/>
        <w:right w:val="none" w:sz="0" w:space="0" w:color="auto"/>
      </w:divBdr>
    </w:div>
    <w:div w:id="1074279118">
      <w:bodyDiv w:val="1"/>
      <w:marLeft w:val="0"/>
      <w:marRight w:val="0"/>
      <w:marTop w:val="0"/>
      <w:marBottom w:val="0"/>
      <w:divBdr>
        <w:top w:val="none" w:sz="0" w:space="0" w:color="auto"/>
        <w:left w:val="none" w:sz="0" w:space="0" w:color="auto"/>
        <w:bottom w:val="none" w:sz="0" w:space="0" w:color="auto"/>
        <w:right w:val="none" w:sz="0" w:space="0" w:color="auto"/>
      </w:divBdr>
    </w:div>
    <w:div w:id="1074546232">
      <w:bodyDiv w:val="1"/>
      <w:marLeft w:val="0"/>
      <w:marRight w:val="0"/>
      <w:marTop w:val="0"/>
      <w:marBottom w:val="0"/>
      <w:divBdr>
        <w:top w:val="none" w:sz="0" w:space="0" w:color="auto"/>
        <w:left w:val="none" w:sz="0" w:space="0" w:color="auto"/>
        <w:bottom w:val="none" w:sz="0" w:space="0" w:color="auto"/>
        <w:right w:val="none" w:sz="0" w:space="0" w:color="auto"/>
      </w:divBdr>
    </w:div>
    <w:div w:id="1079405429">
      <w:bodyDiv w:val="1"/>
      <w:marLeft w:val="0"/>
      <w:marRight w:val="0"/>
      <w:marTop w:val="0"/>
      <w:marBottom w:val="0"/>
      <w:divBdr>
        <w:top w:val="none" w:sz="0" w:space="0" w:color="auto"/>
        <w:left w:val="none" w:sz="0" w:space="0" w:color="auto"/>
        <w:bottom w:val="none" w:sz="0" w:space="0" w:color="auto"/>
        <w:right w:val="none" w:sz="0" w:space="0" w:color="auto"/>
      </w:divBdr>
      <w:divsChild>
        <w:div w:id="2032140707">
          <w:marLeft w:val="0"/>
          <w:marRight w:val="0"/>
          <w:marTop w:val="0"/>
          <w:marBottom w:val="0"/>
          <w:divBdr>
            <w:top w:val="none" w:sz="0" w:space="0" w:color="auto"/>
            <w:left w:val="none" w:sz="0" w:space="0" w:color="auto"/>
            <w:bottom w:val="none" w:sz="0" w:space="0" w:color="auto"/>
            <w:right w:val="none" w:sz="0" w:space="0" w:color="auto"/>
          </w:divBdr>
        </w:div>
      </w:divsChild>
    </w:div>
    <w:div w:id="1082020091">
      <w:bodyDiv w:val="1"/>
      <w:marLeft w:val="0"/>
      <w:marRight w:val="0"/>
      <w:marTop w:val="0"/>
      <w:marBottom w:val="0"/>
      <w:divBdr>
        <w:top w:val="none" w:sz="0" w:space="0" w:color="auto"/>
        <w:left w:val="none" w:sz="0" w:space="0" w:color="auto"/>
        <w:bottom w:val="none" w:sz="0" w:space="0" w:color="auto"/>
        <w:right w:val="none" w:sz="0" w:space="0" w:color="auto"/>
      </w:divBdr>
    </w:div>
    <w:div w:id="1082414484">
      <w:bodyDiv w:val="1"/>
      <w:marLeft w:val="0"/>
      <w:marRight w:val="0"/>
      <w:marTop w:val="0"/>
      <w:marBottom w:val="0"/>
      <w:divBdr>
        <w:top w:val="none" w:sz="0" w:space="0" w:color="auto"/>
        <w:left w:val="none" w:sz="0" w:space="0" w:color="auto"/>
        <w:bottom w:val="none" w:sz="0" w:space="0" w:color="auto"/>
        <w:right w:val="none" w:sz="0" w:space="0" w:color="auto"/>
      </w:divBdr>
    </w:div>
    <w:div w:id="1085567584">
      <w:bodyDiv w:val="1"/>
      <w:marLeft w:val="0"/>
      <w:marRight w:val="0"/>
      <w:marTop w:val="0"/>
      <w:marBottom w:val="0"/>
      <w:divBdr>
        <w:top w:val="none" w:sz="0" w:space="0" w:color="auto"/>
        <w:left w:val="none" w:sz="0" w:space="0" w:color="auto"/>
        <w:bottom w:val="none" w:sz="0" w:space="0" w:color="auto"/>
        <w:right w:val="none" w:sz="0" w:space="0" w:color="auto"/>
      </w:divBdr>
    </w:div>
    <w:div w:id="1085686128">
      <w:bodyDiv w:val="1"/>
      <w:marLeft w:val="0"/>
      <w:marRight w:val="0"/>
      <w:marTop w:val="0"/>
      <w:marBottom w:val="0"/>
      <w:divBdr>
        <w:top w:val="none" w:sz="0" w:space="0" w:color="auto"/>
        <w:left w:val="none" w:sz="0" w:space="0" w:color="auto"/>
        <w:bottom w:val="none" w:sz="0" w:space="0" w:color="auto"/>
        <w:right w:val="none" w:sz="0" w:space="0" w:color="auto"/>
      </w:divBdr>
    </w:div>
    <w:div w:id="1097990155">
      <w:bodyDiv w:val="1"/>
      <w:marLeft w:val="0"/>
      <w:marRight w:val="0"/>
      <w:marTop w:val="0"/>
      <w:marBottom w:val="0"/>
      <w:divBdr>
        <w:top w:val="none" w:sz="0" w:space="0" w:color="auto"/>
        <w:left w:val="none" w:sz="0" w:space="0" w:color="auto"/>
        <w:bottom w:val="none" w:sz="0" w:space="0" w:color="auto"/>
        <w:right w:val="none" w:sz="0" w:space="0" w:color="auto"/>
      </w:divBdr>
    </w:div>
    <w:div w:id="1098520650">
      <w:bodyDiv w:val="1"/>
      <w:marLeft w:val="0"/>
      <w:marRight w:val="0"/>
      <w:marTop w:val="0"/>
      <w:marBottom w:val="0"/>
      <w:divBdr>
        <w:top w:val="none" w:sz="0" w:space="0" w:color="auto"/>
        <w:left w:val="none" w:sz="0" w:space="0" w:color="auto"/>
        <w:bottom w:val="none" w:sz="0" w:space="0" w:color="auto"/>
        <w:right w:val="none" w:sz="0" w:space="0" w:color="auto"/>
      </w:divBdr>
    </w:div>
    <w:div w:id="1103962463">
      <w:bodyDiv w:val="1"/>
      <w:marLeft w:val="0"/>
      <w:marRight w:val="0"/>
      <w:marTop w:val="0"/>
      <w:marBottom w:val="0"/>
      <w:divBdr>
        <w:top w:val="none" w:sz="0" w:space="0" w:color="auto"/>
        <w:left w:val="none" w:sz="0" w:space="0" w:color="auto"/>
        <w:bottom w:val="none" w:sz="0" w:space="0" w:color="auto"/>
        <w:right w:val="none" w:sz="0" w:space="0" w:color="auto"/>
      </w:divBdr>
    </w:div>
    <w:div w:id="1128860630">
      <w:bodyDiv w:val="1"/>
      <w:marLeft w:val="0"/>
      <w:marRight w:val="0"/>
      <w:marTop w:val="0"/>
      <w:marBottom w:val="0"/>
      <w:divBdr>
        <w:top w:val="none" w:sz="0" w:space="0" w:color="auto"/>
        <w:left w:val="none" w:sz="0" w:space="0" w:color="auto"/>
        <w:bottom w:val="none" w:sz="0" w:space="0" w:color="auto"/>
        <w:right w:val="none" w:sz="0" w:space="0" w:color="auto"/>
      </w:divBdr>
    </w:div>
    <w:div w:id="1136920899">
      <w:bodyDiv w:val="1"/>
      <w:marLeft w:val="0"/>
      <w:marRight w:val="0"/>
      <w:marTop w:val="0"/>
      <w:marBottom w:val="0"/>
      <w:divBdr>
        <w:top w:val="none" w:sz="0" w:space="0" w:color="auto"/>
        <w:left w:val="none" w:sz="0" w:space="0" w:color="auto"/>
        <w:bottom w:val="none" w:sz="0" w:space="0" w:color="auto"/>
        <w:right w:val="none" w:sz="0" w:space="0" w:color="auto"/>
      </w:divBdr>
    </w:div>
    <w:div w:id="1137139569">
      <w:bodyDiv w:val="1"/>
      <w:marLeft w:val="0"/>
      <w:marRight w:val="0"/>
      <w:marTop w:val="0"/>
      <w:marBottom w:val="0"/>
      <w:divBdr>
        <w:top w:val="none" w:sz="0" w:space="0" w:color="auto"/>
        <w:left w:val="none" w:sz="0" w:space="0" w:color="auto"/>
        <w:bottom w:val="none" w:sz="0" w:space="0" w:color="auto"/>
        <w:right w:val="none" w:sz="0" w:space="0" w:color="auto"/>
      </w:divBdr>
    </w:div>
    <w:div w:id="1137529838">
      <w:bodyDiv w:val="1"/>
      <w:marLeft w:val="0"/>
      <w:marRight w:val="0"/>
      <w:marTop w:val="0"/>
      <w:marBottom w:val="0"/>
      <w:divBdr>
        <w:top w:val="none" w:sz="0" w:space="0" w:color="auto"/>
        <w:left w:val="none" w:sz="0" w:space="0" w:color="auto"/>
        <w:bottom w:val="none" w:sz="0" w:space="0" w:color="auto"/>
        <w:right w:val="none" w:sz="0" w:space="0" w:color="auto"/>
      </w:divBdr>
    </w:div>
    <w:div w:id="1152023372">
      <w:bodyDiv w:val="1"/>
      <w:marLeft w:val="0"/>
      <w:marRight w:val="0"/>
      <w:marTop w:val="0"/>
      <w:marBottom w:val="0"/>
      <w:divBdr>
        <w:top w:val="none" w:sz="0" w:space="0" w:color="auto"/>
        <w:left w:val="none" w:sz="0" w:space="0" w:color="auto"/>
        <w:bottom w:val="none" w:sz="0" w:space="0" w:color="auto"/>
        <w:right w:val="none" w:sz="0" w:space="0" w:color="auto"/>
      </w:divBdr>
    </w:div>
    <w:div w:id="1154251729">
      <w:bodyDiv w:val="1"/>
      <w:marLeft w:val="0"/>
      <w:marRight w:val="0"/>
      <w:marTop w:val="0"/>
      <w:marBottom w:val="0"/>
      <w:divBdr>
        <w:top w:val="none" w:sz="0" w:space="0" w:color="auto"/>
        <w:left w:val="none" w:sz="0" w:space="0" w:color="auto"/>
        <w:bottom w:val="none" w:sz="0" w:space="0" w:color="auto"/>
        <w:right w:val="none" w:sz="0" w:space="0" w:color="auto"/>
      </w:divBdr>
    </w:div>
    <w:div w:id="1155879057">
      <w:bodyDiv w:val="1"/>
      <w:marLeft w:val="0"/>
      <w:marRight w:val="0"/>
      <w:marTop w:val="0"/>
      <w:marBottom w:val="0"/>
      <w:divBdr>
        <w:top w:val="none" w:sz="0" w:space="0" w:color="auto"/>
        <w:left w:val="none" w:sz="0" w:space="0" w:color="auto"/>
        <w:bottom w:val="none" w:sz="0" w:space="0" w:color="auto"/>
        <w:right w:val="none" w:sz="0" w:space="0" w:color="auto"/>
      </w:divBdr>
    </w:div>
    <w:div w:id="1166439770">
      <w:bodyDiv w:val="1"/>
      <w:marLeft w:val="0"/>
      <w:marRight w:val="0"/>
      <w:marTop w:val="0"/>
      <w:marBottom w:val="0"/>
      <w:divBdr>
        <w:top w:val="none" w:sz="0" w:space="0" w:color="auto"/>
        <w:left w:val="none" w:sz="0" w:space="0" w:color="auto"/>
        <w:bottom w:val="none" w:sz="0" w:space="0" w:color="auto"/>
        <w:right w:val="none" w:sz="0" w:space="0" w:color="auto"/>
      </w:divBdr>
    </w:div>
    <w:div w:id="1170219889">
      <w:bodyDiv w:val="1"/>
      <w:marLeft w:val="0"/>
      <w:marRight w:val="0"/>
      <w:marTop w:val="0"/>
      <w:marBottom w:val="0"/>
      <w:divBdr>
        <w:top w:val="none" w:sz="0" w:space="0" w:color="auto"/>
        <w:left w:val="none" w:sz="0" w:space="0" w:color="auto"/>
        <w:bottom w:val="none" w:sz="0" w:space="0" w:color="auto"/>
        <w:right w:val="none" w:sz="0" w:space="0" w:color="auto"/>
      </w:divBdr>
    </w:div>
    <w:div w:id="1171219240">
      <w:bodyDiv w:val="1"/>
      <w:marLeft w:val="0"/>
      <w:marRight w:val="0"/>
      <w:marTop w:val="0"/>
      <w:marBottom w:val="0"/>
      <w:divBdr>
        <w:top w:val="none" w:sz="0" w:space="0" w:color="auto"/>
        <w:left w:val="none" w:sz="0" w:space="0" w:color="auto"/>
        <w:bottom w:val="none" w:sz="0" w:space="0" w:color="auto"/>
        <w:right w:val="none" w:sz="0" w:space="0" w:color="auto"/>
      </w:divBdr>
    </w:div>
    <w:div w:id="1175412620">
      <w:bodyDiv w:val="1"/>
      <w:marLeft w:val="0"/>
      <w:marRight w:val="0"/>
      <w:marTop w:val="0"/>
      <w:marBottom w:val="0"/>
      <w:divBdr>
        <w:top w:val="none" w:sz="0" w:space="0" w:color="auto"/>
        <w:left w:val="none" w:sz="0" w:space="0" w:color="auto"/>
        <w:bottom w:val="none" w:sz="0" w:space="0" w:color="auto"/>
        <w:right w:val="none" w:sz="0" w:space="0" w:color="auto"/>
      </w:divBdr>
    </w:div>
    <w:div w:id="1180049152">
      <w:bodyDiv w:val="1"/>
      <w:marLeft w:val="0"/>
      <w:marRight w:val="0"/>
      <w:marTop w:val="0"/>
      <w:marBottom w:val="0"/>
      <w:divBdr>
        <w:top w:val="none" w:sz="0" w:space="0" w:color="auto"/>
        <w:left w:val="none" w:sz="0" w:space="0" w:color="auto"/>
        <w:bottom w:val="none" w:sz="0" w:space="0" w:color="auto"/>
        <w:right w:val="none" w:sz="0" w:space="0" w:color="auto"/>
      </w:divBdr>
    </w:div>
    <w:div w:id="1186168605">
      <w:bodyDiv w:val="1"/>
      <w:marLeft w:val="0"/>
      <w:marRight w:val="0"/>
      <w:marTop w:val="0"/>
      <w:marBottom w:val="0"/>
      <w:divBdr>
        <w:top w:val="none" w:sz="0" w:space="0" w:color="auto"/>
        <w:left w:val="none" w:sz="0" w:space="0" w:color="auto"/>
        <w:bottom w:val="none" w:sz="0" w:space="0" w:color="auto"/>
        <w:right w:val="none" w:sz="0" w:space="0" w:color="auto"/>
      </w:divBdr>
    </w:div>
    <w:div w:id="1190022024">
      <w:bodyDiv w:val="1"/>
      <w:marLeft w:val="0"/>
      <w:marRight w:val="0"/>
      <w:marTop w:val="0"/>
      <w:marBottom w:val="0"/>
      <w:divBdr>
        <w:top w:val="none" w:sz="0" w:space="0" w:color="auto"/>
        <w:left w:val="none" w:sz="0" w:space="0" w:color="auto"/>
        <w:bottom w:val="none" w:sz="0" w:space="0" w:color="auto"/>
        <w:right w:val="none" w:sz="0" w:space="0" w:color="auto"/>
      </w:divBdr>
    </w:div>
    <w:div w:id="1195465905">
      <w:bodyDiv w:val="1"/>
      <w:marLeft w:val="0"/>
      <w:marRight w:val="0"/>
      <w:marTop w:val="0"/>
      <w:marBottom w:val="0"/>
      <w:divBdr>
        <w:top w:val="none" w:sz="0" w:space="0" w:color="auto"/>
        <w:left w:val="none" w:sz="0" w:space="0" w:color="auto"/>
        <w:bottom w:val="none" w:sz="0" w:space="0" w:color="auto"/>
        <w:right w:val="none" w:sz="0" w:space="0" w:color="auto"/>
      </w:divBdr>
    </w:div>
    <w:div w:id="1204370707">
      <w:bodyDiv w:val="1"/>
      <w:marLeft w:val="0"/>
      <w:marRight w:val="0"/>
      <w:marTop w:val="0"/>
      <w:marBottom w:val="0"/>
      <w:divBdr>
        <w:top w:val="none" w:sz="0" w:space="0" w:color="auto"/>
        <w:left w:val="none" w:sz="0" w:space="0" w:color="auto"/>
        <w:bottom w:val="none" w:sz="0" w:space="0" w:color="auto"/>
        <w:right w:val="none" w:sz="0" w:space="0" w:color="auto"/>
      </w:divBdr>
    </w:div>
    <w:div w:id="1211189516">
      <w:bodyDiv w:val="1"/>
      <w:marLeft w:val="0"/>
      <w:marRight w:val="0"/>
      <w:marTop w:val="0"/>
      <w:marBottom w:val="0"/>
      <w:divBdr>
        <w:top w:val="none" w:sz="0" w:space="0" w:color="auto"/>
        <w:left w:val="none" w:sz="0" w:space="0" w:color="auto"/>
        <w:bottom w:val="none" w:sz="0" w:space="0" w:color="auto"/>
        <w:right w:val="none" w:sz="0" w:space="0" w:color="auto"/>
      </w:divBdr>
    </w:div>
    <w:div w:id="1216156760">
      <w:bodyDiv w:val="1"/>
      <w:marLeft w:val="0"/>
      <w:marRight w:val="0"/>
      <w:marTop w:val="0"/>
      <w:marBottom w:val="0"/>
      <w:divBdr>
        <w:top w:val="none" w:sz="0" w:space="0" w:color="auto"/>
        <w:left w:val="none" w:sz="0" w:space="0" w:color="auto"/>
        <w:bottom w:val="none" w:sz="0" w:space="0" w:color="auto"/>
        <w:right w:val="none" w:sz="0" w:space="0" w:color="auto"/>
      </w:divBdr>
    </w:div>
    <w:div w:id="1216703557">
      <w:bodyDiv w:val="1"/>
      <w:marLeft w:val="0"/>
      <w:marRight w:val="0"/>
      <w:marTop w:val="0"/>
      <w:marBottom w:val="0"/>
      <w:divBdr>
        <w:top w:val="none" w:sz="0" w:space="0" w:color="auto"/>
        <w:left w:val="none" w:sz="0" w:space="0" w:color="auto"/>
        <w:bottom w:val="none" w:sz="0" w:space="0" w:color="auto"/>
        <w:right w:val="none" w:sz="0" w:space="0" w:color="auto"/>
      </w:divBdr>
    </w:div>
    <w:div w:id="1216773223">
      <w:bodyDiv w:val="1"/>
      <w:marLeft w:val="0"/>
      <w:marRight w:val="0"/>
      <w:marTop w:val="0"/>
      <w:marBottom w:val="0"/>
      <w:divBdr>
        <w:top w:val="none" w:sz="0" w:space="0" w:color="auto"/>
        <w:left w:val="none" w:sz="0" w:space="0" w:color="auto"/>
        <w:bottom w:val="none" w:sz="0" w:space="0" w:color="auto"/>
        <w:right w:val="none" w:sz="0" w:space="0" w:color="auto"/>
      </w:divBdr>
    </w:div>
    <w:div w:id="1217929966">
      <w:bodyDiv w:val="1"/>
      <w:marLeft w:val="0"/>
      <w:marRight w:val="0"/>
      <w:marTop w:val="0"/>
      <w:marBottom w:val="0"/>
      <w:divBdr>
        <w:top w:val="none" w:sz="0" w:space="0" w:color="auto"/>
        <w:left w:val="none" w:sz="0" w:space="0" w:color="auto"/>
        <w:bottom w:val="none" w:sz="0" w:space="0" w:color="auto"/>
        <w:right w:val="none" w:sz="0" w:space="0" w:color="auto"/>
      </w:divBdr>
    </w:div>
    <w:div w:id="1221329534">
      <w:bodyDiv w:val="1"/>
      <w:marLeft w:val="0"/>
      <w:marRight w:val="0"/>
      <w:marTop w:val="0"/>
      <w:marBottom w:val="0"/>
      <w:divBdr>
        <w:top w:val="none" w:sz="0" w:space="0" w:color="auto"/>
        <w:left w:val="none" w:sz="0" w:space="0" w:color="auto"/>
        <w:bottom w:val="none" w:sz="0" w:space="0" w:color="auto"/>
        <w:right w:val="none" w:sz="0" w:space="0" w:color="auto"/>
      </w:divBdr>
    </w:div>
    <w:div w:id="1225990487">
      <w:bodyDiv w:val="1"/>
      <w:marLeft w:val="0"/>
      <w:marRight w:val="0"/>
      <w:marTop w:val="0"/>
      <w:marBottom w:val="0"/>
      <w:divBdr>
        <w:top w:val="none" w:sz="0" w:space="0" w:color="auto"/>
        <w:left w:val="none" w:sz="0" w:space="0" w:color="auto"/>
        <w:bottom w:val="none" w:sz="0" w:space="0" w:color="auto"/>
        <w:right w:val="none" w:sz="0" w:space="0" w:color="auto"/>
      </w:divBdr>
    </w:div>
    <w:div w:id="1230265057">
      <w:bodyDiv w:val="1"/>
      <w:marLeft w:val="0"/>
      <w:marRight w:val="0"/>
      <w:marTop w:val="0"/>
      <w:marBottom w:val="0"/>
      <w:divBdr>
        <w:top w:val="none" w:sz="0" w:space="0" w:color="auto"/>
        <w:left w:val="none" w:sz="0" w:space="0" w:color="auto"/>
        <w:bottom w:val="none" w:sz="0" w:space="0" w:color="auto"/>
        <w:right w:val="none" w:sz="0" w:space="0" w:color="auto"/>
      </w:divBdr>
    </w:div>
    <w:div w:id="1231424213">
      <w:bodyDiv w:val="1"/>
      <w:marLeft w:val="0"/>
      <w:marRight w:val="0"/>
      <w:marTop w:val="0"/>
      <w:marBottom w:val="0"/>
      <w:divBdr>
        <w:top w:val="none" w:sz="0" w:space="0" w:color="auto"/>
        <w:left w:val="none" w:sz="0" w:space="0" w:color="auto"/>
        <w:bottom w:val="none" w:sz="0" w:space="0" w:color="auto"/>
        <w:right w:val="none" w:sz="0" w:space="0" w:color="auto"/>
      </w:divBdr>
    </w:div>
    <w:div w:id="1236821600">
      <w:bodyDiv w:val="1"/>
      <w:marLeft w:val="0"/>
      <w:marRight w:val="0"/>
      <w:marTop w:val="0"/>
      <w:marBottom w:val="0"/>
      <w:divBdr>
        <w:top w:val="none" w:sz="0" w:space="0" w:color="auto"/>
        <w:left w:val="none" w:sz="0" w:space="0" w:color="auto"/>
        <w:bottom w:val="none" w:sz="0" w:space="0" w:color="auto"/>
        <w:right w:val="none" w:sz="0" w:space="0" w:color="auto"/>
      </w:divBdr>
    </w:div>
    <w:div w:id="1237400253">
      <w:bodyDiv w:val="1"/>
      <w:marLeft w:val="0"/>
      <w:marRight w:val="0"/>
      <w:marTop w:val="0"/>
      <w:marBottom w:val="0"/>
      <w:divBdr>
        <w:top w:val="none" w:sz="0" w:space="0" w:color="auto"/>
        <w:left w:val="none" w:sz="0" w:space="0" w:color="auto"/>
        <w:bottom w:val="none" w:sz="0" w:space="0" w:color="auto"/>
        <w:right w:val="none" w:sz="0" w:space="0" w:color="auto"/>
      </w:divBdr>
    </w:div>
    <w:div w:id="1237471242">
      <w:bodyDiv w:val="1"/>
      <w:marLeft w:val="0"/>
      <w:marRight w:val="0"/>
      <w:marTop w:val="0"/>
      <w:marBottom w:val="0"/>
      <w:divBdr>
        <w:top w:val="none" w:sz="0" w:space="0" w:color="auto"/>
        <w:left w:val="none" w:sz="0" w:space="0" w:color="auto"/>
        <w:bottom w:val="none" w:sz="0" w:space="0" w:color="auto"/>
        <w:right w:val="none" w:sz="0" w:space="0" w:color="auto"/>
      </w:divBdr>
    </w:div>
    <w:div w:id="1238780321">
      <w:bodyDiv w:val="1"/>
      <w:marLeft w:val="0"/>
      <w:marRight w:val="0"/>
      <w:marTop w:val="0"/>
      <w:marBottom w:val="0"/>
      <w:divBdr>
        <w:top w:val="none" w:sz="0" w:space="0" w:color="auto"/>
        <w:left w:val="none" w:sz="0" w:space="0" w:color="auto"/>
        <w:bottom w:val="none" w:sz="0" w:space="0" w:color="auto"/>
        <w:right w:val="none" w:sz="0" w:space="0" w:color="auto"/>
      </w:divBdr>
    </w:div>
    <w:div w:id="1239826685">
      <w:bodyDiv w:val="1"/>
      <w:marLeft w:val="0"/>
      <w:marRight w:val="0"/>
      <w:marTop w:val="0"/>
      <w:marBottom w:val="0"/>
      <w:divBdr>
        <w:top w:val="none" w:sz="0" w:space="0" w:color="auto"/>
        <w:left w:val="none" w:sz="0" w:space="0" w:color="auto"/>
        <w:bottom w:val="none" w:sz="0" w:space="0" w:color="auto"/>
        <w:right w:val="none" w:sz="0" w:space="0" w:color="auto"/>
      </w:divBdr>
    </w:div>
    <w:div w:id="1242832134">
      <w:bodyDiv w:val="1"/>
      <w:marLeft w:val="0"/>
      <w:marRight w:val="0"/>
      <w:marTop w:val="0"/>
      <w:marBottom w:val="0"/>
      <w:divBdr>
        <w:top w:val="none" w:sz="0" w:space="0" w:color="auto"/>
        <w:left w:val="none" w:sz="0" w:space="0" w:color="auto"/>
        <w:bottom w:val="none" w:sz="0" w:space="0" w:color="auto"/>
        <w:right w:val="none" w:sz="0" w:space="0" w:color="auto"/>
      </w:divBdr>
    </w:div>
    <w:div w:id="1246568924">
      <w:bodyDiv w:val="1"/>
      <w:marLeft w:val="0"/>
      <w:marRight w:val="0"/>
      <w:marTop w:val="0"/>
      <w:marBottom w:val="0"/>
      <w:divBdr>
        <w:top w:val="none" w:sz="0" w:space="0" w:color="auto"/>
        <w:left w:val="none" w:sz="0" w:space="0" w:color="auto"/>
        <w:bottom w:val="none" w:sz="0" w:space="0" w:color="auto"/>
        <w:right w:val="none" w:sz="0" w:space="0" w:color="auto"/>
      </w:divBdr>
    </w:div>
    <w:div w:id="1250654215">
      <w:bodyDiv w:val="1"/>
      <w:marLeft w:val="0"/>
      <w:marRight w:val="0"/>
      <w:marTop w:val="0"/>
      <w:marBottom w:val="0"/>
      <w:divBdr>
        <w:top w:val="none" w:sz="0" w:space="0" w:color="auto"/>
        <w:left w:val="none" w:sz="0" w:space="0" w:color="auto"/>
        <w:bottom w:val="none" w:sz="0" w:space="0" w:color="auto"/>
        <w:right w:val="none" w:sz="0" w:space="0" w:color="auto"/>
      </w:divBdr>
    </w:div>
    <w:div w:id="1252661418">
      <w:bodyDiv w:val="1"/>
      <w:marLeft w:val="0"/>
      <w:marRight w:val="0"/>
      <w:marTop w:val="0"/>
      <w:marBottom w:val="0"/>
      <w:divBdr>
        <w:top w:val="none" w:sz="0" w:space="0" w:color="auto"/>
        <w:left w:val="none" w:sz="0" w:space="0" w:color="auto"/>
        <w:bottom w:val="none" w:sz="0" w:space="0" w:color="auto"/>
        <w:right w:val="none" w:sz="0" w:space="0" w:color="auto"/>
      </w:divBdr>
    </w:div>
    <w:div w:id="1252936794">
      <w:bodyDiv w:val="1"/>
      <w:marLeft w:val="0"/>
      <w:marRight w:val="0"/>
      <w:marTop w:val="0"/>
      <w:marBottom w:val="0"/>
      <w:divBdr>
        <w:top w:val="none" w:sz="0" w:space="0" w:color="auto"/>
        <w:left w:val="none" w:sz="0" w:space="0" w:color="auto"/>
        <w:bottom w:val="none" w:sz="0" w:space="0" w:color="auto"/>
        <w:right w:val="none" w:sz="0" w:space="0" w:color="auto"/>
      </w:divBdr>
    </w:div>
    <w:div w:id="12541692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307">
          <w:marLeft w:val="360"/>
          <w:marRight w:val="0"/>
          <w:marTop w:val="360"/>
          <w:marBottom w:val="0"/>
          <w:divBdr>
            <w:top w:val="none" w:sz="0" w:space="0" w:color="auto"/>
            <w:left w:val="none" w:sz="0" w:space="0" w:color="auto"/>
            <w:bottom w:val="none" w:sz="0" w:space="0" w:color="auto"/>
            <w:right w:val="none" w:sz="0" w:space="0" w:color="auto"/>
          </w:divBdr>
        </w:div>
      </w:divsChild>
    </w:div>
    <w:div w:id="1256399221">
      <w:bodyDiv w:val="1"/>
      <w:marLeft w:val="0"/>
      <w:marRight w:val="0"/>
      <w:marTop w:val="0"/>
      <w:marBottom w:val="0"/>
      <w:divBdr>
        <w:top w:val="none" w:sz="0" w:space="0" w:color="auto"/>
        <w:left w:val="none" w:sz="0" w:space="0" w:color="auto"/>
        <w:bottom w:val="none" w:sz="0" w:space="0" w:color="auto"/>
        <w:right w:val="none" w:sz="0" w:space="0" w:color="auto"/>
      </w:divBdr>
    </w:div>
    <w:div w:id="1260875511">
      <w:bodyDiv w:val="1"/>
      <w:marLeft w:val="0"/>
      <w:marRight w:val="0"/>
      <w:marTop w:val="0"/>
      <w:marBottom w:val="0"/>
      <w:divBdr>
        <w:top w:val="none" w:sz="0" w:space="0" w:color="auto"/>
        <w:left w:val="none" w:sz="0" w:space="0" w:color="auto"/>
        <w:bottom w:val="none" w:sz="0" w:space="0" w:color="auto"/>
        <w:right w:val="none" w:sz="0" w:space="0" w:color="auto"/>
      </w:divBdr>
    </w:div>
    <w:div w:id="1263537755">
      <w:bodyDiv w:val="1"/>
      <w:marLeft w:val="0"/>
      <w:marRight w:val="0"/>
      <w:marTop w:val="0"/>
      <w:marBottom w:val="0"/>
      <w:divBdr>
        <w:top w:val="none" w:sz="0" w:space="0" w:color="auto"/>
        <w:left w:val="none" w:sz="0" w:space="0" w:color="auto"/>
        <w:bottom w:val="none" w:sz="0" w:space="0" w:color="auto"/>
        <w:right w:val="none" w:sz="0" w:space="0" w:color="auto"/>
      </w:divBdr>
    </w:div>
    <w:div w:id="1268076836">
      <w:bodyDiv w:val="1"/>
      <w:marLeft w:val="0"/>
      <w:marRight w:val="0"/>
      <w:marTop w:val="0"/>
      <w:marBottom w:val="0"/>
      <w:divBdr>
        <w:top w:val="none" w:sz="0" w:space="0" w:color="auto"/>
        <w:left w:val="none" w:sz="0" w:space="0" w:color="auto"/>
        <w:bottom w:val="none" w:sz="0" w:space="0" w:color="auto"/>
        <w:right w:val="none" w:sz="0" w:space="0" w:color="auto"/>
      </w:divBdr>
    </w:div>
    <w:div w:id="1268389312">
      <w:bodyDiv w:val="1"/>
      <w:marLeft w:val="0"/>
      <w:marRight w:val="0"/>
      <w:marTop w:val="0"/>
      <w:marBottom w:val="0"/>
      <w:divBdr>
        <w:top w:val="none" w:sz="0" w:space="0" w:color="auto"/>
        <w:left w:val="none" w:sz="0" w:space="0" w:color="auto"/>
        <w:bottom w:val="none" w:sz="0" w:space="0" w:color="auto"/>
        <w:right w:val="none" w:sz="0" w:space="0" w:color="auto"/>
      </w:divBdr>
    </w:div>
    <w:div w:id="1276249606">
      <w:bodyDiv w:val="1"/>
      <w:marLeft w:val="0"/>
      <w:marRight w:val="0"/>
      <w:marTop w:val="0"/>
      <w:marBottom w:val="0"/>
      <w:divBdr>
        <w:top w:val="none" w:sz="0" w:space="0" w:color="auto"/>
        <w:left w:val="none" w:sz="0" w:space="0" w:color="auto"/>
        <w:bottom w:val="none" w:sz="0" w:space="0" w:color="auto"/>
        <w:right w:val="none" w:sz="0" w:space="0" w:color="auto"/>
      </w:divBdr>
    </w:div>
    <w:div w:id="1279875280">
      <w:bodyDiv w:val="1"/>
      <w:marLeft w:val="0"/>
      <w:marRight w:val="0"/>
      <w:marTop w:val="0"/>
      <w:marBottom w:val="0"/>
      <w:divBdr>
        <w:top w:val="none" w:sz="0" w:space="0" w:color="auto"/>
        <w:left w:val="none" w:sz="0" w:space="0" w:color="auto"/>
        <w:bottom w:val="none" w:sz="0" w:space="0" w:color="auto"/>
        <w:right w:val="none" w:sz="0" w:space="0" w:color="auto"/>
      </w:divBdr>
    </w:div>
    <w:div w:id="1282106245">
      <w:bodyDiv w:val="1"/>
      <w:marLeft w:val="0"/>
      <w:marRight w:val="0"/>
      <w:marTop w:val="0"/>
      <w:marBottom w:val="0"/>
      <w:divBdr>
        <w:top w:val="none" w:sz="0" w:space="0" w:color="auto"/>
        <w:left w:val="none" w:sz="0" w:space="0" w:color="auto"/>
        <w:bottom w:val="none" w:sz="0" w:space="0" w:color="auto"/>
        <w:right w:val="none" w:sz="0" w:space="0" w:color="auto"/>
      </w:divBdr>
    </w:div>
    <w:div w:id="1282882146">
      <w:bodyDiv w:val="1"/>
      <w:marLeft w:val="0"/>
      <w:marRight w:val="0"/>
      <w:marTop w:val="0"/>
      <w:marBottom w:val="0"/>
      <w:divBdr>
        <w:top w:val="none" w:sz="0" w:space="0" w:color="auto"/>
        <w:left w:val="none" w:sz="0" w:space="0" w:color="auto"/>
        <w:bottom w:val="none" w:sz="0" w:space="0" w:color="auto"/>
        <w:right w:val="none" w:sz="0" w:space="0" w:color="auto"/>
      </w:divBdr>
    </w:div>
    <w:div w:id="1283263474">
      <w:bodyDiv w:val="1"/>
      <w:marLeft w:val="0"/>
      <w:marRight w:val="0"/>
      <w:marTop w:val="0"/>
      <w:marBottom w:val="0"/>
      <w:divBdr>
        <w:top w:val="none" w:sz="0" w:space="0" w:color="auto"/>
        <w:left w:val="none" w:sz="0" w:space="0" w:color="auto"/>
        <w:bottom w:val="none" w:sz="0" w:space="0" w:color="auto"/>
        <w:right w:val="none" w:sz="0" w:space="0" w:color="auto"/>
      </w:divBdr>
    </w:div>
    <w:div w:id="1286080326">
      <w:bodyDiv w:val="1"/>
      <w:marLeft w:val="0"/>
      <w:marRight w:val="0"/>
      <w:marTop w:val="0"/>
      <w:marBottom w:val="0"/>
      <w:divBdr>
        <w:top w:val="none" w:sz="0" w:space="0" w:color="auto"/>
        <w:left w:val="none" w:sz="0" w:space="0" w:color="auto"/>
        <w:bottom w:val="none" w:sz="0" w:space="0" w:color="auto"/>
        <w:right w:val="none" w:sz="0" w:space="0" w:color="auto"/>
      </w:divBdr>
    </w:div>
    <w:div w:id="1290555140">
      <w:bodyDiv w:val="1"/>
      <w:marLeft w:val="0"/>
      <w:marRight w:val="0"/>
      <w:marTop w:val="0"/>
      <w:marBottom w:val="0"/>
      <w:divBdr>
        <w:top w:val="none" w:sz="0" w:space="0" w:color="auto"/>
        <w:left w:val="none" w:sz="0" w:space="0" w:color="auto"/>
        <w:bottom w:val="none" w:sz="0" w:space="0" w:color="auto"/>
        <w:right w:val="none" w:sz="0" w:space="0" w:color="auto"/>
      </w:divBdr>
    </w:div>
    <w:div w:id="1302494794">
      <w:bodyDiv w:val="1"/>
      <w:marLeft w:val="0"/>
      <w:marRight w:val="0"/>
      <w:marTop w:val="0"/>
      <w:marBottom w:val="0"/>
      <w:divBdr>
        <w:top w:val="none" w:sz="0" w:space="0" w:color="auto"/>
        <w:left w:val="none" w:sz="0" w:space="0" w:color="auto"/>
        <w:bottom w:val="none" w:sz="0" w:space="0" w:color="auto"/>
        <w:right w:val="none" w:sz="0" w:space="0" w:color="auto"/>
      </w:divBdr>
    </w:div>
    <w:div w:id="1303579256">
      <w:bodyDiv w:val="1"/>
      <w:marLeft w:val="0"/>
      <w:marRight w:val="0"/>
      <w:marTop w:val="0"/>
      <w:marBottom w:val="0"/>
      <w:divBdr>
        <w:top w:val="none" w:sz="0" w:space="0" w:color="auto"/>
        <w:left w:val="none" w:sz="0" w:space="0" w:color="auto"/>
        <w:bottom w:val="none" w:sz="0" w:space="0" w:color="auto"/>
        <w:right w:val="none" w:sz="0" w:space="0" w:color="auto"/>
      </w:divBdr>
      <w:divsChild>
        <w:div w:id="1337921439">
          <w:marLeft w:val="0"/>
          <w:marRight w:val="0"/>
          <w:marTop w:val="0"/>
          <w:marBottom w:val="0"/>
          <w:divBdr>
            <w:top w:val="none" w:sz="0" w:space="0" w:color="auto"/>
            <w:left w:val="none" w:sz="0" w:space="0" w:color="auto"/>
            <w:bottom w:val="none" w:sz="0" w:space="0" w:color="auto"/>
            <w:right w:val="none" w:sz="0" w:space="0" w:color="auto"/>
          </w:divBdr>
          <w:divsChild>
            <w:div w:id="188034075">
              <w:marLeft w:val="0"/>
              <w:marRight w:val="0"/>
              <w:marTop w:val="0"/>
              <w:marBottom w:val="0"/>
              <w:divBdr>
                <w:top w:val="none" w:sz="0" w:space="0" w:color="auto"/>
                <w:left w:val="none" w:sz="0" w:space="0" w:color="auto"/>
                <w:bottom w:val="none" w:sz="0" w:space="0" w:color="auto"/>
                <w:right w:val="none" w:sz="0" w:space="0" w:color="auto"/>
              </w:divBdr>
            </w:div>
            <w:div w:id="311064651">
              <w:marLeft w:val="0"/>
              <w:marRight w:val="0"/>
              <w:marTop w:val="0"/>
              <w:marBottom w:val="0"/>
              <w:divBdr>
                <w:top w:val="none" w:sz="0" w:space="0" w:color="auto"/>
                <w:left w:val="none" w:sz="0" w:space="0" w:color="auto"/>
                <w:bottom w:val="none" w:sz="0" w:space="0" w:color="auto"/>
                <w:right w:val="none" w:sz="0" w:space="0" w:color="auto"/>
              </w:divBdr>
            </w:div>
            <w:div w:id="323167888">
              <w:marLeft w:val="0"/>
              <w:marRight w:val="0"/>
              <w:marTop w:val="0"/>
              <w:marBottom w:val="0"/>
              <w:divBdr>
                <w:top w:val="none" w:sz="0" w:space="0" w:color="auto"/>
                <w:left w:val="none" w:sz="0" w:space="0" w:color="auto"/>
                <w:bottom w:val="none" w:sz="0" w:space="0" w:color="auto"/>
                <w:right w:val="none" w:sz="0" w:space="0" w:color="auto"/>
              </w:divBdr>
            </w:div>
            <w:div w:id="540363351">
              <w:marLeft w:val="0"/>
              <w:marRight w:val="0"/>
              <w:marTop w:val="0"/>
              <w:marBottom w:val="0"/>
              <w:divBdr>
                <w:top w:val="none" w:sz="0" w:space="0" w:color="auto"/>
                <w:left w:val="none" w:sz="0" w:space="0" w:color="auto"/>
                <w:bottom w:val="none" w:sz="0" w:space="0" w:color="auto"/>
                <w:right w:val="none" w:sz="0" w:space="0" w:color="auto"/>
              </w:divBdr>
            </w:div>
            <w:div w:id="643856459">
              <w:marLeft w:val="0"/>
              <w:marRight w:val="0"/>
              <w:marTop w:val="0"/>
              <w:marBottom w:val="0"/>
              <w:divBdr>
                <w:top w:val="none" w:sz="0" w:space="0" w:color="auto"/>
                <w:left w:val="none" w:sz="0" w:space="0" w:color="auto"/>
                <w:bottom w:val="none" w:sz="0" w:space="0" w:color="auto"/>
                <w:right w:val="none" w:sz="0" w:space="0" w:color="auto"/>
              </w:divBdr>
            </w:div>
            <w:div w:id="650865893">
              <w:marLeft w:val="0"/>
              <w:marRight w:val="0"/>
              <w:marTop w:val="0"/>
              <w:marBottom w:val="0"/>
              <w:divBdr>
                <w:top w:val="none" w:sz="0" w:space="0" w:color="auto"/>
                <w:left w:val="none" w:sz="0" w:space="0" w:color="auto"/>
                <w:bottom w:val="none" w:sz="0" w:space="0" w:color="auto"/>
                <w:right w:val="none" w:sz="0" w:space="0" w:color="auto"/>
              </w:divBdr>
            </w:div>
            <w:div w:id="1721172544">
              <w:marLeft w:val="0"/>
              <w:marRight w:val="0"/>
              <w:marTop w:val="0"/>
              <w:marBottom w:val="0"/>
              <w:divBdr>
                <w:top w:val="none" w:sz="0" w:space="0" w:color="auto"/>
                <w:left w:val="none" w:sz="0" w:space="0" w:color="auto"/>
                <w:bottom w:val="none" w:sz="0" w:space="0" w:color="auto"/>
                <w:right w:val="none" w:sz="0" w:space="0" w:color="auto"/>
              </w:divBdr>
            </w:div>
            <w:div w:id="2040548564">
              <w:marLeft w:val="0"/>
              <w:marRight w:val="0"/>
              <w:marTop w:val="0"/>
              <w:marBottom w:val="0"/>
              <w:divBdr>
                <w:top w:val="none" w:sz="0" w:space="0" w:color="auto"/>
                <w:left w:val="none" w:sz="0" w:space="0" w:color="auto"/>
                <w:bottom w:val="none" w:sz="0" w:space="0" w:color="auto"/>
                <w:right w:val="none" w:sz="0" w:space="0" w:color="auto"/>
              </w:divBdr>
            </w:div>
            <w:div w:id="21215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4545">
      <w:bodyDiv w:val="1"/>
      <w:marLeft w:val="0"/>
      <w:marRight w:val="0"/>
      <w:marTop w:val="0"/>
      <w:marBottom w:val="0"/>
      <w:divBdr>
        <w:top w:val="none" w:sz="0" w:space="0" w:color="auto"/>
        <w:left w:val="none" w:sz="0" w:space="0" w:color="auto"/>
        <w:bottom w:val="none" w:sz="0" w:space="0" w:color="auto"/>
        <w:right w:val="none" w:sz="0" w:space="0" w:color="auto"/>
      </w:divBdr>
      <w:divsChild>
        <w:div w:id="315496505">
          <w:marLeft w:val="0"/>
          <w:marRight w:val="0"/>
          <w:marTop w:val="0"/>
          <w:marBottom w:val="0"/>
          <w:divBdr>
            <w:top w:val="none" w:sz="0" w:space="0" w:color="auto"/>
            <w:left w:val="none" w:sz="0" w:space="0" w:color="auto"/>
            <w:bottom w:val="none" w:sz="0" w:space="0" w:color="auto"/>
            <w:right w:val="none" w:sz="0" w:space="0" w:color="auto"/>
          </w:divBdr>
          <w:divsChild>
            <w:div w:id="381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2731">
      <w:bodyDiv w:val="1"/>
      <w:marLeft w:val="0"/>
      <w:marRight w:val="0"/>
      <w:marTop w:val="0"/>
      <w:marBottom w:val="0"/>
      <w:divBdr>
        <w:top w:val="none" w:sz="0" w:space="0" w:color="auto"/>
        <w:left w:val="none" w:sz="0" w:space="0" w:color="auto"/>
        <w:bottom w:val="none" w:sz="0" w:space="0" w:color="auto"/>
        <w:right w:val="none" w:sz="0" w:space="0" w:color="auto"/>
      </w:divBdr>
    </w:div>
    <w:div w:id="1317488708">
      <w:bodyDiv w:val="1"/>
      <w:marLeft w:val="0"/>
      <w:marRight w:val="0"/>
      <w:marTop w:val="0"/>
      <w:marBottom w:val="0"/>
      <w:divBdr>
        <w:top w:val="none" w:sz="0" w:space="0" w:color="auto"/>
        <w:left w:val="none" w:sz="0" w:space="0" w:color="auto"/>
        <w:bottom w:val="none" w:sz="0" w:space="0" w:color="auto"/>
        <w:right w:val="none" w:sz="0" w:space="0" w:color="auto"/>
      </w:divBdr>
    </w:div>
    <w:div w:id="1317996987">
      <w:bodyDiv w:val="1"/>
      <w:marLeft w:val="0"/>
      <w:marRight w:val="0"/>
      <w:marTop w:val="0"/>
      <w:marBottom w:val="0"/>
      <w:divBdr>
        <w:top w:val="none" w:sz="0" w:space="0" w:color="auto"/>
        <w:left w:val="none" w:sz="0" w:space="0" w:color="auto"/>
        <w:bottom w:val="none" w:sz="0" w:space="0" w:color="auto"/>
        <w:right w:val="none" w:sz="0" w:space="0" w:color="auto"/>
      </w:divBdr>
      <w:divsChild>
        <w:div w:id="1922791738">
          <w:marLeft w:val="0"/>
          <w:marRight w:val="0"/>
          <w:marTop w:val="0"/>
          <w:marBottom w:val="0"/>
          <w:divBdr>
            <w:top w:val="none" w:sz="0" w:space="0" w:color="auto"/>
            <w:left w:val="none" w:sz="0" w:space="0" w:color="auto"/>
            <w:bottom w:val="none" w:sz="0" w:space="0" w:color="auto"/>
            <w:right w:val="none" w:sz="0" w:space="0" w:color="auto"/>
          </w:divBdr>
        </w:div>
      </w:divsChild>
    </w:div>
    <w:div w:id="1320187665">
      <w:bodyDiv w:val="1"/>
      <w:marLeft w:val="0"/>
      <w:marRight w:val="0"/>
      <w:marTop w:val="0"/>
      <w:marBottom w:val="0"/>
      <w:divBdr>
        <w:top w:val="none" w:sz="0" w:space="0" w:color="auto"/>
        <w:left w:val="none" w:sz="0" w:space="0" w:color="auto"/>
        <w:bottom w:val="none" w:sz="0" w:space="0" w:color="auto"/>
        <w:right w:val="none" w:sz="0" w:space="0" w:color="auto"/>
      </w:divBdr>
    </w:div>
    <w:div w:id="1325474164">
      <w:bodyDiv w:val="1"/>
      <w:marLeft w:val="0"/>
      <w:marRight w:val="0"/>
      <w:marTop w:val="0"/>
      <w:marBottom w:val="0"/>
      <w:divBdr>
        <w:top w:val="none" w:sz="0" w:space="0" w:color="auto"/>
        <w:left w:val="none" w:sz="0" w:space="0" w:color="auto"/>
        <w:bottom w:val="none" w:sz="0" w:space="0" w:color="auto"/>
        <w:right w:val="none" w:sz="0" w:space="0" w:color="auto"/>
      </w:divBdr>
    </w:div>
    <w:div w:id="1331248709">
      <w:bodyDiv w:val="1"/>
      <w:marLeft w:val="0"/>
      <w:marRight w:val="0"/>
      <w:marTop w:val="0"/>
      <w:marBottom w:val="0"/>
      <w:divBdr>
        <w:top w:val="none" w:sz="0" w:space="0" w:color="auto"/>
        <w:left w:val="none" w:sz="0" w:space="0" w:color="auto"/>
        <w:bottom w:val="none" w:sz="0" w:space="0" w:color="auto"/>
        <w:right w:val="none" w:sz="0" w:space="0" w:color="auto"/>
      </w:divBdr>
    </w:div>
    <w:div w:id="1341935158">
      <w:bodyDiv w:val="1"/>
      <w:marLeft w:val="0"/>
      <w:marRight w:val="0"/>
      <w:marTop w:val="0"/>
      <w:marBottom w:val="0"/>
      <w:divBdr>
        <w:top w:val="none" w:sz="0" w:space="0" w:color="auto"/>
        <w:left w:val="none" w:sz="0" w:space="0" w:color="auto"/>
        <w:bottom w:val="none" w:sz="0" w:space="0" w:color="auto"/>
        <w:right w:val="none" w:sz="0" w:space="0" w:color="auto"/>
      </w:divBdr>
      <w:divsChild>
        <w:div w:id="289171886">
          <w:marLeft w:val="0"/>
          <w:marRight w:val="0"/>
          <w:marTop w:val="0"/>
          <w:marBottom w:val="0"/>
          <w:divBdr>
            <w:top w:val="none" w:sz="0" w:space="0" w:color="auto"/>
            <w:left w:val="none" w:sz="0" w:space="0" w:color="auto"/>
            <w:bottom w:val="none" w:sz="0" w:space="0" w:color="auto"/>
            <w:right w:val="none" w:sz="0" w:space="0" w:color="auto"/>
          </w:divBdr>
          <w:divsChild>
            <w:div w:id="17392592">
              <w:marLeft w:val="0"/>
              <w:marRight w:val="0"/>
              <w:marTop w:val="0"/>
              <w:marBottom w:val="0"/>
              <w:divBdr>
                <w:top w:val="none" w:sz="0" w:space="0" w:color="auto"/>
                <w:left w:val="none" w:sz="0" w:space="0" w:color="auto"/>
                <w:bottom w:val="none" w:sz="0" w:space="0" w:color="auto"/>
                <w:right w:val="none" w:sz="0" w:space="0" w:color="auto"/>
              </w:divBdr>
            </w:div>
            <w:div w:id="39790565">
              <w:marLeft w:val="0"/>
              <w:marRight w:val="0"/>
              <w:marTop w:val="0"/>
              <w:marBottom w:val="0"/>
              <w:divBdr>
                <w:top w:val="none" w:sz="0" w:space="0" w:color="auto"/>
                <w:left w:val="none" w:sz="0" w:space="0" w:color="auto"/>
                <w:bottom w:val="none" w:sz="0" w:space="0" w:color="auto"/>
                <w:right w:val="none" w:sz="0" w:space="0" w:color="auto"/>
              </w:divBdr>
            </w:div>
            <w:div w:id="236213870">
              <w:marLeft w:val="0"/>
              <w:marRight w:val="0"/>
              <w:marTop w:val="0"/>
              <w:marBottom w:val="0"/>
              <w:divBdr>
                <w:top w:val="none" w:sz="0" w:space="0" w:color="auto"/>
                <w:left w:val="none" w:sz="0" w:space="0" w:color="auto"/>
                <w:bottom w:val="none" w:sz="0" w:space="0" w:color="auto"/>
                <w:right w:val="none" w:sz="0" w:space="0" w:color="auto"/>
              </w:divBdr>
            </w:div>
            <w:div w:id="349337134">
              <w:marLeft w:val="0"/>
              <w:marRight w:val="0"/>
              <w:marTop w:val="0"/>
              <w:marBottom w:val="0"/>
              <w:divBdr>
                <w:top w:val="none" w:sz="0" w:space="0" w:color="auto"/>
                <w:left w:val="none" w:sz="0" w:space="0" w:color="auto"/>
                <w:bottom w:val="none" w:sz="0" w:space="0" w:color="auto"/>
                <w:right w:val="none" w:sz="0" w:space="0" w:color="auto"/>
              </w:divBdr>
            </w:div>
            <w:div w:id="356470040">
              <w:marLeft w:val="0"/>
              <w:marRight w:val="0"/>
              <w:marTop w:val="0"/>
              <w:marBottom w:val="0"/>
              <w:divBdr>
                <w:top w:val="none" w:sz="0" w:space="0" w:color="auto"/>
                <w:left w:val="none" w:sz="0" w:space="0" w:color="auto"/>
                <w:bottom w:val="none" w:sz="0" w:space="0" w:color="auto"/>
                <w:right w:val="none" w:sz="0" w:space="0" w:color="auto"/>
              </w:divBdr>
            </w:div>
            <w:div w:id="454955305">
              <w:marLeft w:val="0"/>
              <w:marRight w:val="0"/>
              <w:marTop w:val="0"/>
              <w:marBottom w:val="0"/>
              <w:divBdr>
                <w:top w:val="none" w:sz="0" w:space="0" w:color="auto"/>
                <w:left w:val="none" w:sz="0" w:space="0" w:color="auto"/>
                <w:bottom w:val="none" w:sz="0" w:space="0" w:color="auto"/>
                <w:right w:val="none" w:sz="0" w:space="0" w:color="auto"/>
              </w:divBdr>
            </w:div>
            <w:div w:id="489251294">
              <w:marLeft w:val="0"/>
              <w:marRight w:val="0"/>
              <w:marTop w:val="0"/>
              <w:marBottom w:val="0"/>
              <w:divBdr>
                <w:top w:val="none" w:sz="0" w:space="0" w:color="auto"/>
                <w:left w:val="none" w:sz="0" w:space="0" w:color="auto"/>
                <w:bottom w:val="none" w:sz="0" w:space="0" w:color="auto"/>
                <w:right w:val="none" w:sz="0" w:space="0" w:color="auto"/>
              </w:divBdr>
            </w:div>
            <w:div w:id="501354587">
              <w:marLeft w:val="0"/>
              <w:marRight w:val="0"/>
              <w:marTop w:val="0"/>
              <w:marBottom w:val="0"/>
              <w:divBdr>
                <w:top w:val="none" w:sz="0" w:space="0" w:color="auto"/>
                <w:left w:val="none" w:sz="0" w:space="0" w:color="auto"/>
                <w:bottom w:val="none" w:sz="0" w:space="0" w:color="auto"/>
                <w:right w:val="none" w:sz="0" w:space="0" w:color="auto"/>
              </w:divBdr>
            </w:div>
            <w:div w:id="614562675">
              <w:marLeft w:val="0"/>
              <w:marRight w:val="0"/>
              <w:marTop w:val="0"/>
              <w:marBottom w:val="0"/>
              <w:divBdr>
                <w:top w:val="none" w:sz="0" w:space="0" w:color="auto"/>
                <w:left w:val="none" w:sz="0" w:space="0" w:color="auto"/>
                <w:bottom w:val="none" w:sz="0" w:space="0" w:color="auto"/>
                <w:right w:val="none" w:sz="0" w:space="0" w:color="auto"/>
              </w:divBdr>
            </w:div>
            <w:div w:id="713312585">
              <w:marLeft w:val="0"/>
              <w:marRight w:val="0"/>
              <w:marTop w:val="0"/>
              <w:marBottom w:val="0"/>
              <w:divBdr>
                <w:top w:val="none" w:sz="0" w:space="0" w:color="auto"/>
                <w:left w:val="none" w:sz="0" w:space="0" w:color="auto"/>
                <w:bottom w:val="none" w:sz="0" w:space="0" w:color="auto"/>
                <w:right w:val="none" w:sz="0" w:space="0" w:color="auto"/>
              </w:divBdr>
            </w:div>
            <w:div w:id="860432082">
              <w:marLeft w:val="0"/>
              <w:marRight w:val="0"/>
              <w:marTop w:val="0"/>
              <w:marBottom w:val="0"/>
              <w:divBdr>
                <w:top w:val="none" w:sz="0" w:space="0" w:color="auto"/>
                <w:left w:val="none" w:sz="0" w:space="0" w:color="auto"/>
                <w:bottom w:val="none" w:sz="0" w:space="0" w:color="auto"/>
                <w:right w:val="none" w:sz="0" w:space="0" w:color="auto"/>
              </w:divBdr>
            </w:div>
            <w:div w:id="861237567">
              <w:marLeft w:val="0"/>
              <w:marRight w:val="0"/>
              <w:marTop w:val="0"/>
              <w:marBottom w:val="0"/>
              <w:divBdr>
                <w:top w:val="none" w:sz="0" w:space="0" w:color="auto"/>
                <w:left w:val="none" w:sz="0" w:space="0" w:color="auto"/>
                <w:bottom w:val="none" w:sz="0" w:space="0" w:color="auto"/>
                <w:right w:val="none" w:sz="0" w:space="0" w:color="auto"/>
              </w:divBdr>
            </w:div>
            <w:div w:id="861670837">
              <w:marLeft w:val="0"/>
              <w:marRight w:val="0"/>
              <w:marTop w:val="0"/>
              <w:marBottom w:val="0"/>
              <w:divBdr>
                <w:top w:val="none" w:sz="0" w:space="0" w:color="auto"/>
                <w:left w:val="none" w:sz="0" w:space="0" w:color="auto"/>
                <w:bottom w:val="none" w:sz="0" w:space="0" w:color="auto"/>
                <w:right w:val="none" w:sz="0" w:space="0" w:color="auto"/>
              </w:divBdr>
            </w:div>
            <w:div w:id="865749253">
              <w:marLeft w:val="0"/>
              <w:marRight w:val="0"/>
              <w:marTop w:val="0"/>
              <w:marBottom w:val="0"/>
              <w:divBdr>
                <w:top w:val="none" w:sz="0" w:space="0" w:color="auto"/>
                <w:left w:val="none" w:sz="0" w:space="0" w:color="auto"/>
                <w:bottom w:val="none" w:sz="0" w:space="0" w:color="auto"/>
                <w:right w:val="none" w:sz="0" w:space="0" w:color="auto"/>
              </w:divBdr>
            </w:div>
            <w:div w:id="910196416">
              <w:marLeft w:val="0"/>
              <w:marRight w:val="0"/>
              <w:marTop w:val="0"/>
              <w:marBottom w:val="0"/>
              <w:divBdr>
                <w:top w:val="none" w:sz="0" w:space="0" w:color="auto"/>
                <w:left w:val="none" w:sz="0" w:space="0" w:color="auto"/>
                <w:bottom w:val="none" w:sz="0" w:space="0" w:color="auto"/>
                <w:right w:val="none" w:sz="0" w:space="0" w:color="auto"/>
              </w:divBdr>
            </w:div>
            <w:div w:id="962271347">
              <w:marLeft w:val="0"/>
              <w:marRight w:val="0"/>
              <w:marTop w:val="0"/>
              <w:marBottom w:val="0"/>
              <w:divBdr>
                <w:top w:val="none" w:sz="0" w:space="0" w:color="auto"/>
                <w:left w:val="none" w:sz="0" w:space="0" w:color="auto"/>
                <w:bottom w:val="none" w:sz="0" w:space="0" w:color="auto"/>
                <w:right w:val="none" w:sz="0" w:space="0" w:color="auto"/>
              </w:divBdr>
            </w:div>
            <w:div w:id="965239379">
              <w:marLeft w:val="0"/>
              <w:marRight w:val="0"/>
              <w:marTop w:val="0"/>
              <w:marBottom w:val="0"/>
              <w:divBdr>
                <w:top w:val="none" w:sz="0" w:space="0" w:color="auto"/>
                <w:left w:val="none" w:sz="0" w:space="0" w:color="auto"/>
                <w:bottom w:val="none" w:sz="0" w:space="0" w:color="auto"/>
                <w:right w:val="none" w:sz="0" w:space="0" w:color="auto"/>
              </w:divBdr>
            </w:div>
            <w:div w:id="1029530168">
              <w:marLeft w:val="0"/>
              <w:marRight w:val="0"/>
              <w:marTop w:val="0"/>
              <w:marBottom w:val="0"/>
              <w:divBdr>
                <w:top w:val="none" w:sz="0" w:space="0" w:color="auto"/>
                <w:left w:val="none" w:sz="0" w:space="0" w:color="auto"/>
                <w:bottom w:val="none" w:sz="0" w:space="0" w:color="auto"/>
                <w:right w:val="none" w:sz="0" w:space="0" w:color="auto"/>
              </w:divBdr>
            </w:div>
            <w:div w:id="1234583413">
              <w:marLeft w:val="0"/>
              <w:marRight w:val="0"/>
              <w:marTop w:val="0"/>
              <w:marBottom w:val="0"/>
              <w:divBdr>
                <w:top w:val="none" w:sz="0" w:space="0" w:color="auto"/>
                <w:left w:val="none" w:sz="0" w:space="0" w:color="auto"/>
                <w:bottom w:val="none" w:sz="0" w:space="0" w:color="auto"/>
                <w:right w:val="none" w:sz="0" w:space="0" w:color="auto"/>
              </w:divBdr>
            </w:div>
            <w:div w:id="1237740734">
              <w:marLeft w:val="0"/>
              <w:marRight w:val="0"/>
              <w:marTop w:val="0"/>
              <w:marBottom w:val="0"/>
              <w:divBdr>
                <w:top w:val="none" w:sz="0" w:space="0" w:color="auto"/>
                <w:left w:val="none" w:sz="0" w:space="0" w:color="auto"/>
                <w:bottom w:val="none" w:sz="0" w:space="0" w:color="auto"/>
                <w:right w:val="none" w:sz="0" w:space="0" w:color="auto"/>
              </w:divBdr>
            </w:div>
            <w:div w:id="1377580998">
              <w:marLeft w:val="0"/>
              <w:marRight w:val="0"/>
              <w:marTop w:val="0"/>
              <w:marBottom w:val="0"/>
              <w:divBdr>
                <w:top w:val="none" w:sz="0" w:space="0" w:color="auto"/>
                <w:left w:val="none" w:sz="0" w:space="0" w:color="auto"/>
                <w:bottom w:val="none" w:sz="0" w:space="0" w:color="auto"/>
                <w:right w:val="none" w:sz="0" w:space="0" w:color="auto"/>
              </w:divBdr>
            </w:div>
            <w:div w:id="1510634008">
              <w:marLeft w:val="0"/>
              <w:marRight w:val="0"/>
              <w:marTop w:val="0"/>
              <w:marBottom w:val="0"/>
              <w:divBdr>
                <w:top w:val="none" w:sz="0" w:space="0" w:color="auto"/>
                <w:left w:val="none" w:sz="0" w:space="0" w:color="auto"/>
                <w:bottom w:val="none" w:sz="0" w:space="0" w:color="auto"/>
                <w:right w:val="none" w:sz="0" w:space="0" w:color="auto"/>
              </w:divBdr>
            </w:div>
            <w:div w:id="1545361271">
              <w:marLeft w:val="0"/>
              <w:marRight w:val="0"/>
              <w:marTop w:val="0"/>
              <w:marBottom w:val="0"/>
              <w:divBdr>
                <w:top w:val="none" w:sz="0" w:space="0" w:color="auto"/>
                <w:left w:val="none" w:sz="0" w:space="0" w:color="auto"/>
                <w:bottom w:val="none" w:sz="0" w:space="0" w:color="auto"/>
                <w:right w:val="none" w:sz="0" w:space="0" w:color="auto"/>
              </w:divBdr>
            </w:div>
            <w:div w:id="1560826161">
              <w:marLeft w:val="0"/>
              <w:marRight w:val="0"/>
              <w:marTop w:val="0"/>
              <w:marBottom w:val="0"/>
              <w:divBdr>
                <w:top w:val="none" w:sz="0" w:space="0" w:color="auto"/>
                <w:left w:val="none" w:sz="0" w:space="0" w:color="auto"/>
                <w:bottom w:val="none" w:sz="0" w:space="0" w:color="auto"/>
                <w:right w:val="none" w:sz="0" w:space="0" w:color="auto"/>
              </w:divBdr>
            </w:div>
            <w:div w:id="1664360267">
              <w:marLeft w:val="0"/>
              <w:marRight w:val="0"/>
              <w:marTop w:val="0"/>
              <w:marBottom w:val="0"/>
              <w:divBdr>
                <w:top w:val="none" w:sz="0" w:space="0" w:color="auto"/>
                <w:left w:val="none" w:sz="0" w:space="0" w:color="auto"/>
                <w:bottom w:val="none" w:sz="0" w:space="0" w:color="auto"/>
                <w:right w:val="none" w:sz="0" w:space="0" w:color="auto"/>
              </w:divBdr>
            </w:div>
            <w:div w:id="1799571752">
              <w:marLeft w:val="0"/>
              <w:marRight w:val="0"/>
              <w:marTop w:val="0"/>
              <w:marBottom w:val="0"/>
              <w:divBdr>
                <w:top w:val="none" w:sz="0" w:space="0" w:color="auto"/>
                <w:left w:val="none" w:sz="0" w:space="0" w:color="auto"/>
                <w:bottom w:val="none" w:sz="0" w:space="0" w:color="auto"/>
                <w:right w:val="none" w:sz="0" w:space="0" w:color="auto"/>
              </w:divBdr>
            </w:div>
            <w:div w:id="1845584765">
              <w:marLeft w:val="0"/>
              <w:marRight w:val="0"/>
              <w:marTop w:val="0"/>
              <w:marBottom w:val="0"/>
              <w:divBdr>
                <w:top w:val="none" w:sz="0" w:space="0" w:color="auto"/>
                <w:left w:val="none" w:sz="0" w:space="0" w:color="auto"/>
                <w:bottom w:val="none" w:sz="0" w:space="0" w:color="auto"/>
                <w:right w:val="none" w:sz="0" w:space="0" w:color="auto"/>
              </w:divBdr>
            </w:div>
            <w:div w:id="1896505551">
              <w:marLeft w:val="0"/>
              <w:marRight w:val="0"/>
              <w:marTop w:val="0"/>
              <w:marBottom w:val="0"/>
              <w:divBdr>
                <w:top w:val="none" w:sz="0" w:space="0" w:color="auto"/>
                <w:left w:val="none" w:sz="0" w:space="0" w:color="auto"/>
                <w:bottom w:val="none" w:sz="0" w:space="0" w:color="auto"/>
                <w:right w:val="none" w:sz="0" w:space="0" w:color="auto"/>
              </w:divBdr>
            </w:div>
            <w:div w:id="19719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2516">
      <w:bodyDiv w:val="1"/>
      <w:marLeft w:val="0"/>
      <w:marRight w:val="0"/>
      <w:marTop w:val="0"/>
      <w:marBottom w:val="0"/>
      <w:divBdr>
        <w:top w:val="none" w:sz="0" w:space="0" w:color="auto"/>
        <w:left w:val="none" w:sz="0" w:space="0" w:color="auto"/>
        <w:bottom w:val="none" w:sz="0" w:space="0" w:color="auto"/>
        <w:right w:val="none" w:sz="0" w:space="0" w:color="auto"/>
      </w:divBdr>
    </w:div>
    <w:div w:id="1347364249">
      <w:bodyDiv w:val="1"/>
      <w:marLeft w:val="0"/>
      <w:marRight w:val="0"/>
      <w:marTop w:val="0"/>
      <w:marBottom w:val="0"/>
      <w:divBdr>
        <w:top w:val="none" w:sz="0" w:space="0" w:color="auto"/>
        <w:left w:val="none" w:sz="0" w:space="0" w:color="auto"/>
        <w:bottom w:val="none" w:sz="0" w:space="0" w:color="auto"/>
        <w:right w:val="none" w:sz="0" w:space="0" w:color="auto"/>
      </w:divBdr>
      <w:divsChild>
        <w:div w:id="1228690500">
          <w:marLeft w:val="0"/>
          <w:marRight w:val="0"/>
          <w:marTop w:val="0"/>
          <w:marBottom w:val="0"/>
          <w:divBdr>
            <w:top w:val="none" w:sz="0" w:space="0" w:color="auto"/>
            <w:left w:val="none" w:sz="0" w:space="0" w:color="auto"/>
            <w:bottom w:val="none" w:sz="0" w:space="0" w:color="auto"/>
            <w:right w:val="none" w:sz="0" w:space="0" w:color="auto"/>
          </w:divBdr>
        </w:div>
      </w:divsChild>
    </w:div>
    <w:div w:id="1351373648">
      <w:bodyDiv w:val="1"/>
      <w:marLeft w:val="0"/>
      <w:marRight w:val="0"/>
      <w:marTop w:val="0"/>
      <w:marBottom w:val="0"/>
      <w:divBdr>
        <w:top w:val="none" w:sz="0" w:space="0" w:color="auto"/>
        <w:left w:val="none" w:sz="0" w:space="0" w:color="auto"/>
        <w:bottom w:val="none" w:sz="0" w:space="0" w:color="auto"/>
        <w:right w:val="none" w:sz="0" w:space="0" w:color="auto"/>
      </w:divBdr>
    </w:div>
    <w:div w:id="1357468065">
      <w:bodyDiv w:val="1"/>
      <w:marLeft w:val="0"/>
      <w:marRight w:val="0"/>
      <w:marTop w:val="0"/>
      <w:marBottom w:val="0"/>
      <w:divBdr>
        <w:top w:val="none" w:sz="0" w:space="0" w:color="auto"/>
        <w:left w:val="none" w:sz="0" w:space="0" w:color="auto"/>
        <w:bottom w:val="none" w:sz="0" w:space="0" w:color="auto"/>
        <w:right w:val="none" w:sz="0" w:space="0" w:color="auto"/>
      </w:divBdr>
    </w:div>
    <w:div w:id="1360009516">
      <w:bodyDiv w:val="1"/>
      <w:marLeft w:val="0"/>
      <w:marRight w:val="0"/>
      <w:marTop w:val="0"/>
      <w:marBottom w:val="0"/>
      <w:divBdr>
        <w:top w:val="none" w:sz="0" w:space="0" w:color="auto"/>
        <w:left w:val="none" w:sz="0" w:space="0" w:color="auto"/>
        <w:bottom w:val="none" w:sz="0" w:space="0" w:color="auto"/>
        <w:right w:val="none" w:sz="0" w:space="0" w:color="auto"/>
      </w:divBdr>
    </w:div>
    <w:div w:id="1366449042">
      <w:bodyDiv w:val="1"/>
      <w:marLeft w:val="0"/>
      <w:marRight w:val="0"/>
      <w:marTop w:val="0"/>
      <w:marBottom w:val="0"/>
      <w:divBdr>
        <w:top w:val="none" w:sz="0" w:space="0" w:color="auto"/>
        <w:left w:val="none" w:sz="0" w:space="0" w:color="auto"/>
        <w:bottom w:val="none" w:sz="0" w:space="0" w:color="auto"/>
        <w:right w:val="none" w:sz="0" w:space="0" w:color="auto"/>
      </w:divBdr>
    </w:div>
    <w:div w:id="1368725486">
      <w:bodyDiv w:val="1"/>
      <w:marLeft w:val="0"/>
      <w:marRight w:val="0"/>
      <w:marTop w:val="0"/>
      <w:marBottom w:val="0"/>
      <w:divBdr>
        <w:top w:val="none" w:sz="0" w:space="0" w:color="auto"/>
        <w:left w:val="none" w:sz="0" w:space="0" w:color="auto"/>
        <w:bottom w:val="none" w:sz="0" w:space="0" w:color="auto"/>
        <w:right w:val="none" w:sz="0" w:space="0" w:color="auto"/>
      </w:divBdr>
    </w:div>
    <w:div w:id="1391272532">
      <w:bodyDiv w:val="1"/>
      <w:marLeft w:val="0"/>
      <w:marRight w:val="0"/>
      <w:marTop w:val="0"/>
      <w:marBottom w:val="0"/>
      <w:divBdr>
        <w:top w:val="none" w:sz="0" w:space="0" w:color="auto"/>
        <w:left w:val="none" w:sz="0" w:space="0" w:color="auto"/>
        <w:bottom w:val="none" w:sz="0" w:space="0" w:color="auto"/>
        <w:right w:val="none" w:sz="0" w:space="0" w:color="auto"/>
      </w:divBdr>
    </w:div>
    <w:div w:id="1402681821">
      <w:bodyDiv w:val="1"/>
      <w:marLeft w:val="0"/>
      <w:marRight w:val="0"/>
      <w:marTop w:val="0"/>
      <w:marBottom w:val="0"/>
      <w:divBdr>
        <w:top w:val="none" w:sz="0" w:space="0" w:color="auto"/>
        <w:left w:val="none" w:sz="0" w:space="0" w:color="auto"/>
        <w:bottom w:val="none" w:sz="0" w:space="0" w:color="auto"/>
        <w:right w:val="none" w:sz="0" w:space="0" w:color="auto"/>
      </w:divBdr>
    </w:div>
    <w:div w:id="1403718403">
      <w:bodyDiv w:val="1"/>
      <w:marLeft w:val="0"/>
      <w:marRight w:val="0"/>
      <w:marTop w:val="0"/>
      <w:marBottom w:val="0"/>
      <w:divBdr>
        <w:top w:val="none" w:sz="0" w:space="0" w:color="auto"/>
        <w:left w:val="none" w:sz="0" w:space="0" w:color="auto"/>
        <w:bottom w:val="none" w:sz="0" w:space="0" w:color="auto"/>
        <w:right w:val="none" w:sz="0" w:space="0" w:color="auto"/>
      </w:divBdr>
    </w:div>
    <w:div w:id="1416122363">
      <w:bodyDiv w:val="1"/>
      <w:marLeft w:val="0"/>
      <w:marRight w:val="0"/>
      <w:marTop w:val="0"/>
      <w:marBottom w:val="0"/>
      <w:divBdr>
        <w:top w:val="none" w:sz="0" w:space="0" w:color="auto"/>
        <w:left w:val="none" w:sz="0" w:space="0" w:color="auto"/>
        <w:bottom w:val="none" w:sz="0" w:space="0" w:color="auto"/>
        <w:right w:val="none" w:sz="0" w:space="0" w:color="auto"/>
      </w:divBdr>
    </w:div>
    <w:div w:id="1417824382">
      <w:bodyDiv w:val="1"/>
      <w:marLeft w:val="0"/>
      <w:marRight w:val="0"/>
      <w:marTop w:val="0"/>
      <w:marBottom w:val="0"/>
      <w:divBdr>
        <w:top w:val="none" w:sz="0" w:space="0" w:color="auto"/>
        <w:left w:val="none" w:sz="0" w:space="0" w:color="auto"/>
        <w:bottom w:val="none" w:sz="0" w:space="0" w:color="auto"/>
        <w:right w:val="none" w:sz="0" w:space="0" w:color="auto"/>
      </w:divBdr>
    </w:div>
    <w:div w:id="1418939084">
      <w:bodyDiv w:val="1"/>
      <w:marLeft w:val="0"/>
      <w:marRight w:val="0"/>
      <w:marTop w:val="0"/>
      <w:marBottom w:val="0"/>
      <w:divBdr>
        <w:top w:val="none" w:sz="0" w:space="0" w:color="auto"/>
        <w:left w:val="none" w:sz="0" w:space="0" w:color="auto"/>
        <w:bottom w:val="none" w:sz="0" w:space="0" w:color="auto"/>
        <w:right w:val="none" w:sz="0" w:space="0" w:color="auto"/>
      </w:divBdr>
    </w:div>
    <w:div w:id="1419714173">
      <w:bodyDiv w:val="1"/>
      <w:marLeft w:val="0"/>
      <w:marRight w:val="0"/>
      <w:marTop w:val="0"/>
      <w:marBottom w:val="0"/>
      <w:divBdr>
        <w:top w:val="none" w:sz="0" w:space="0" w:color="auto"/>
        <w:left w:val="none" w:sz="0" w:space="0" w:color="auto"/>
        <w:bottom w:val="none" w:sz="0" w:space="0" w:color="auto"/>
        <w:right w:val="none" w:sz="0" w:space="0" w:color="auto"/>
      </w:divBdr>
    </w:div>
    <w:div w:id="1420060136">
      <w:bodyDiv w:val="1"/>
      <w:marLeft w:val="0"/>
      <w:marRight w:val="0"/>
      <w:marTop w:val="0"/>
      <w:marBottom w:val="0"/>
      <w:divBdr>
        <w:top w:val="none" w:sz="0" w:space="0" w:color="auto"/>
        <w:left w:val="none" w:sz="0" w:space="0" w:color="auto"/>
        <w:bottom w:val="none" w:sz="0" w:space="0" w:color="auto"/>
        <w:right w:val="none" w:sz="0" w:space="0" w:color="auto"/>
      </w:divBdr>
    </w:div>
    <w:div w:id="1421415156">
      <w:bodyDiv w:val="1"/>
      <w:marLeft w:val="0"/>
      <w:marRight w:val="0"/>
      <w:marTop w:val="0"/>
      <w:marBottom w:val="0"/>
      <w:divBdr>
        <w:top w:val="none" w:sz="0" w:space="0" w:color="auto"/>
        <w:left w:val="none" w:sz="0" w:space="0" w:color="auto"/>
        <w:bottom w:val="none" w:sz="0" w:space="0" w:color="auto"/>
        <w:right w:val="none" w:sz="0" w:space="0" w:color="auto"/>
      </w:divBdr>
    </w:div>
    <w:div w:id="1432582207">
      <w:bodyDiv w:val="1"/>
      <w:marLeft w:val="0"/>
      <w:marRight w:val="0"/>
      <w:marTop w:val="0"/>
      <w:marBottom w:val="0"/>
      <w:divBdr>
        <w:top w:val="none" w:sz="0" w:space="0" w:color="auto"/>
        <w:left w:val="none" w:sz="0" w:space="0" w:color="auto"/>
        <w:bottom w:val="none" w:sz="0" w:space="0" w:color="auto"/>
        <w:right w:val="none" w:sz="0" w:space="0" w:color="auto"/>
      </w:divBdr>
    </w:div>
    <w:div w:id="1435831436">
      <w:bodyDiv w:val="1"/>
      <w:marLeft w:val="0"/>
      <w:marRight w:val="0"/>
      <w:marTop w:val="0"/>
      <w:marBottom w:val="0"/>
      <w:divBdr>
        <w:top w:val="none" w:sz="0" w:space="0" w:color="auto"/>
        <w:left w:val="none" w:sz="0" w:space="0" w:color="auto"/>
        <w:bottom w:val="none" w:sz="0" w:space="0" w:color="auto"/>
        <w:right w:val="none" w:sz="0" w:space="0" w:color="auto"/>
      </w:divBdr>
    </w:div>
    <w:div w:id="1439835883">
      <w:bodyDiv w:val="1"/>
      <w:marLeft w:val="0"/>
      <w:marRight w:val="0"/>
      <w:marTop w:val="0"/>
      <w:marBottom w:val="0"/>
      <w:divBdr>
        <w:top w:val="none" w:sz="0" w:space="0" w:color="auto"/>
        <w:left w:val="none" w:sz="0" w:space="0" w:color="auto"/>
        <w:bottom w:val="none" w:sz="0" w:space="0" w:color="auto"/>
        <w:right w:val="none" w:sz="0" w:space="0" w:color="auto"/>
      </w:divBdr>
    </w:div>
    <w:div w:id="1441533653">
      <w:bodyDiv w:val="1"/>
      <w:marLeft w:val="0"/>
      <w:marRight w:val="0"/>
      <w:marTop w:val="0"/>
      <w:marBottom w:val="0"/>
      <w:divBdr>
        <w:top w:val="none" w:sz="0" w:space="0" w:color="auto"/>
        <w:left w:val="none" w:sz="0" w:space="0" w:color="auto"/>
        <w:bottom w:val="none" w:sz="0" w:space="0" w:color="auto"/>
        <w:right w:val="none" w:sz="0" w:space="0" w:color="auto"/>
      </w:divBdr>
    </w:div>
    <w:div w:id="1444567466">
      <w:bodyDiv w:val="1"/>
      <w:marLeft w:val="0"/>
      <w:marRight w:val="0"/>
      <w:marTop w:val="0"/>
      <w:marBottom w:val="0"/>
      <w:divBdr>
        <w:top w:val="none" w:sz="0" w:space="0" w:color="auto"/>
        <w:left w:val="none" w:sz="0" w:space="0" w:color="auto"/>
        <w:bottom w:val="none" w:sz="0" w:space="0" w:color="auto"/>
        <w:right w:val="none" w:sz="0" w:space="0" w:color="auto"/>
      </w:divBdr>
    </w:div>
    <w:div w:id="1446190396">
      <w:bodyDiv w:val="1"/>
      <w:marLeft w:val="0"/>
      <w:marRight w:val="0"/>
      <w:marTop w:val="0"/>
      <w:marBottom w:val="0"/>
      <w:divBdr>
        <w:top w:val="none" w:sz="0" w:space="0" w:color="auto"/>
        <w:left w:val="none" w:sz="0" w:space="0" w:color="auto"/>
        <w:bottom w:val="none" w:sz="0" w:space="0" w:color="auto"/>
        <w:right w:val="none" w:sz="0" w:space="0" w:color="auto"/>
      </w:divBdr>
    </w:div>
    <w:div w:id="1451120134">
      <w:bodyDiv w:val="1"/>
      <w:marLeft w:val="0"/>
      <w:marRight w:val="0"/>
      <w:marTop w:val="0"/>
      <w:marBottom w:val="0"/>
      <w:divBdr>
        <w:top w:val="none" w:sz="0" w:space="0" w:color="auto"/>
        <w:left w:val="none" w:sz="0" w:space="0" w:color="auto"/>
        <w:bottom w:val="none" w:sz="0" w:space="0" w:color="auto"/>
        <w:right w:val="none" w:sz="0" w:space="0" w:color="auto"/>
      </w:divBdr>
    </w:div>
    <w:div w:id="1455902343">
      <w:bodyDiv w:val="1"/>
      <w:marLeft w:val="0"/>
      <w:marRight w:val="0"/>
      <w:marTop w:val="0"/>
      <w:marBottom w:val="0"/>
      <w:divBdr>
        <w:top w:val="none" w:sz="0" w:space="0" w:color="auto"/>
        <w:left w:val="none" w:sz="0" w:space="0" w:color="auto"/>
        <w:bottom w:val="none" w:sz="0" w:space="0" w:color="auto"/>
        <w:right w:val="none" w:sz="0" w:space="0" w:color="auto"/>
      </w:divBdr>
    </w:div>
    <w:div w:id="1456026741">
      <w:bodyDiv w:val="1"/>
      <w:marLeft w:val="0"/>
      <w:marRight w:val="0"/>
      <w:marTop w:val="0"/>
      <w:marBottom w:val="0"/>
      <w:divBdr>
        <w:top w:val="none" w:sz="0" w:space="0" w:color="auto"/>
        <w:left w:val="none" w:sz="0" w:space="0" w:color="auto"/>
        <w:bottom w:val="none" w:sz="0" w:space="0" w:color="auto"/>
        <w:right w:val="none" w:sz="0" w:space="0" w:color="auto"/>
      </w:divBdr>
    </w:div>
    <w:div w:id="1456824080">
      <w:bodyDiv w:val="1"/>
      <w:marLeft w:val="0"/>
      <w:marRight w:val="0"/>
      <w:marTop w:val="0"/>
      <w:marBottom w:val="0"/>
      <w:divBdr>
        <w:top w:val="none" w:sz="0" w:space="0" w:color="auto"/>
        <w:left w:val="none" w:sz="0" w:space="0" w:color="auto"/>
        <w:bottom w:val="none" w:sz="0" w:space="0" w:color="auto"/>
        <w:right w:val="none" w:sz="0" w:space="0" w:color="auto"/>
      </w:divBdr>
    </w:div>
    <w:div w:id="1458795364">
      <w:bodyDiv w:val="1"/>
      <w:marLeft w:val="0"/>
      <w:marRight w:val="0"/>
      <w:marTop w:val="0"/>
      <w:marBottom w:val="0"/>
      <w:divBdr>
        <w:top w:val="none" w:sz="0" w:space="0" w:color="auto"/>
        <w:left w:val="none" w:sz="0" w:space="0" w:color="auto"/>
        <w:bottom w:val="none" w:sz="0" w:space="0" w:color="auto"/>
        <w:right w:val="none" w:sz="0" w:space="0" w:color="auto"/>
      </w:divBdr>
    </w:div>
    <w:div w:id="1462849055">
      <w:bodyDiv w:val="1"/>
      <w:marLeft w:val="0"/>
      <w:marRight w:val="0"/>
      <w:marTop w:val="0"/>
      <w:marBottom w:val="0"/>
      <w:divBdr>
        <w:top w:val="none" w:sz="0" w:space="0" w:color="auto"/>
        <w:left w:val="none" w:sz="0" w:space="0" w:color="auto"/>
        <w:bottom w:val="none" w:sz="0" w:space="0" w:color="auto"/>
        <w:right w:val="none" w:sz="0" w:space="0" w:color="auto"/>
      </w:divBdr>
    </w:div>
    <w:div w:id="1463111238">
      <w:bodyDiv w:val="1"/>
      <w:marLeft w:val="0"/>
      <w:marRight w:val="0"/>
      <w:marTop w:val="0"/>
      <w:marBottom w:val="0"/>
      <w:divBdr>
        <w:top w:val="none" w:sz="0" w:space="0" w:color="auto"/>
        <w:left w:val="none" w:sz="0" w:space="0" w:color="auto"/>
        <w:bottom w:val="none" w:sz="0" w:space="0" w:color="auto"/>
        <w:right w:val="none" w:sz="0" w:space="0" w:color="auto"/>
      </w:divBdr>
    </w:div>
    <w:div w:id="1467773398">
      <w:bodyDiv w:val="1"/>
      <w:marLeft w:val="0"/>
      <w:marRight w:val="0"/>
      <w:marTop w:val="0"/>
      <w:marBottom w:val="0"/>
      <w:divBdr>
        <w:top w:val="none" w:sz="0" w:space="0" w:color="auto"/>
        <w:left w:val="none" w:sz="0" w:space="0" w:color="auto"/>
        <w:bottom w:val="none" w:sz="0" w:space="0" w:color="auto"/>
        <w:right w:val="none" w:sz="0" w:space="0" w:color="auto"/>
      </w:divBdr>
    </w:div>
    <w:div w:id="1468013801">
      <w:bodyDiv w:val="1"/>
      <w:marLeft w:val="0"/>
      <w:marRight w:val="0"/>
      <w:marTop w:val="0"/>
      <w:marBottom w:val="0"/>
      <w:divBdr>
        <w:top w:val="none" w:sz="0" w:space="0" w:color="auto"/>
        <w:left w:val="none" w:sz="0" w:space="0" w:color="auto"/>
        <w:bottom w:val="none" w:sz="0" w:space="0" w:color="auto"/>
        <w:right w:val="none" w:sz="0" w:space="0" w:color="auto"/>
      </w:divBdr>
    </w:div>
    <w:div w:id="1470050987">
      <w:bodyDiv w:val="1"/>
      <w:marLeft w:val="0"/>
      <w:marRight w:val="0"/>
      <w:marTop w:val="0"/>
      <w:marBottom w:val="0"/>
      <w:divBdr>
        <w:top w:val="none" w:sz="0" w:space="0" w:color="auto"/>
        <w:left w:val="none" w:sz="0" w:space="0" w:color="auto"/>
        <w:bottom w:val="none" w:sz="0" w:space="0" w:color="auto"/>
        <w:right w:val="none" w:sz="0" w:space="0" w:color="auto"/>
      </w:divBdr>
    </w:div>
    <w:div w:id="1471095888">
      <w:bodyDiv w:val="1"/>
      <w:marLeft w:val="0"/>
      <w:marRight w:val="0"/>
      <w:marTop w:val="0"/>
      <w:marBottom w:val="0"/>
      <w:divBdr>
        <w:top w:val="none" w:sz="0" w:space="0" w:color="auto"/>
        <w:left w:val="none" w:sz="0" w:space="0" w:color="auto"/>
        <w:bottom w:val="none" w:sz="0" w:space="0" w:color="auto"/>
        <w:right w:val="none" w:sz="0" w:space="0" w:color="auto"/>
      </w:divBdr>
    </w:div>
    <w:div w:id="1475827096">
      <w:bodyDiv w:val="1"/>
      <w:marLeft w:val="0"/>
      <w:marRight w:val="0"/>
      <w:marTop w:val="0"/>
      <w:marBottom w:val="0"/>
      <w:divBdr>
        <w:top w:val="none" w:sz="0" w:space="0" w:color="auto"/>
        <w:left w:val="none" w:sz="0" w:space="0" w:color="auto"/>
        <w:bottom w:val="none" w:sz="0" w:space="0" w:color="auto"/>
        <w:right w:val="none" w:sz="0" w:space="0" w:color="auto"/>
      </w:divBdr>
    </w:div>
    <w:div w:id="1481264455">
      <w:bodyDiv w:val="1"/>
      <w:marLeft w:val="0"/>
      <w:marRight w:val="0"/>
      <w:marTop w:val="0"/>
      <w:marBottom w:val="0"/>
      <w:divBdr>
        <w:top w:val="none" w:sz="0" w:space="0" w:color="auto"/>
        <w:left w:val="none" w:sz="0" w:space="0" w:color="auto"/>
        <w:bottom w:val="none" w:sz="0" w:space="0" w:color="auto"/>
        <w:right w:val="none" w:sz="0" w:space="0" w:color="auto"/>
      </w:divBdr>
    </w:div>
    <w:div w:id="1483422959">
      <w:bodyDiv w:val="1"/>
      <w:marLeft w:val="0"/>
      <w:marRight w:val="0"/>
      <w:marTop w:val="0"/>
      <w:marBottom w:val="0"/>
      <w:divBdr>
        <w:top w:val="none" w:sz="0" w:space="0" w:color="auto"/>
        <w:left w:val="none" w:sz="0" w:space="0" w:color="auto"/>
        <w:bottom w:val="none" w:sz="0" w:space="0" w:color="auto"/>
        <w:right w:val="none" w:sz="0" w:space="0" w:color="auto"/>
      </w:divBdr>
    </w:div>
    <w:div w:id="1486239242">
      <w:bodyDiv w:val="1"/>
      <w:marLeft w:val="0"/>
      <w:marRight w:val="0"/>
      <w:marTop w:val="0"/>
      <w:marBottom w:val="0"/>
      <w:divBdr>
        <w:top w:val="none" w:sz="0" w:space="0" w:color="auto"/>
        <w:left w:val="none" w:sz="0" w:space="0" w:color="auto"/>
        <w:bottom w:val="none" w:sz="0" w:space="0" w:color="auto"/>
        <w:right w:val="none" w:sz="0" w:space="0" w:color="auto"/>
      </w:divBdr>
    </w:div>
    <w:div w:id="1486243625">
      <w:bodyDiv w:val="1"/>
      <w:marLeft w:val="0"/>
      <w:marRight w:val="0"/>
      <w:marTop w:val="0"/>
      <w:marBottom w:val="0"/>
      <w:divBdr>
        <w:top w:val="none" w:sz="0" w:space="0" w:color="auto"/>
        <w:left w:val="none" w:sz="0" w:space="0" w:color="auto"/>
        <w:bottom w:val="none" w:sz="0" w:space="0" w:color="auto"/>
        <w:right w:val="none" w:sz="0" w:space="0" w:color="auto"/>
      </w:divBdr>
    </w:div>
    <w:div w:id="1493108351">
      <w:bodyDiv w:val="1"/>
      <w:marLeft w:val="0"/>
      <w:marRight w:val="0"/>
      <w:marTop w:val="0"/>
      <w:marBottom w:val="0"/>
      <w:divBdr>
        <w:top w:val="none" w:sz="0" w:space="0" w:color="auto"/>
        <w:left w:val="none" w:sz="0" w:space="0" w:color="auto"/>
        <w:bottom w:val="none" w:sz="0" w:space="0" w:color="auto"/>
        <w:right w:val="none" w:sz="0" w:space="0" w:color="auto"/>
      </w:divBdr>
    </w:div>
    <w:div w:id="1495412272">
      <w:bodyDiv w:val="1"/>
      <w:marLeft w:val="0"/>
      <w:marRight w:val="0"/>
      <w:marTop w:val="0"/>
      <w:marBottom w:val="0"/>
      <w:divBdr>
        <w:top w:val="none" w:sz="0" w:space="0" w:color="auto"/>
        <w:left w:val="none" w:sz="0" w:space="0" w:color="auto"/>
        <w:bottom w:val="none" w:sz="0" w:space="0" w:color="auto"/>
        <w:right w:val="none" w:sz="0" w:space="0" w:color="auto"/>
      </w:divBdr>
    </w:div>
    <w:div w:id="1495678808">
      <w:bodyDiv w:val="1"/>
      <w:marLeft w:val="0"/>
      <w:marRight w:val="0"/>
      <w:marTop w:val="0"/>
      <w:marBottom w:val="0"/>
      <w:divBdr>
        <w:top w:val="none" w:sz="0" w:space="0" w:color="auto"/>
        <w:left w:val="none" w:sz="0" w:space="0" w:color="auto"/>
        <w:bottom w:val="none" w:sz="0" w:space="0" w:color="auto"/>
        <w:right w:val="none" w:sz="0" w:space="0" w:color="auto"/>
      </w:divBdr>
    </w:div>
    <w:div w:id="1499537336">
      <w:bodyDiv w:val="1"/>
      <w:marLeft w:val="0"/>
      <w:marRight w:val="0"/>
      <w:marTop w:val="0"/>
      <w:marBottom w:val="0"/>
      <w:divBdr>
        <w:top w:val="none" w:sz="0" w:space="0" w:color="auto"/>
        <w:left w:val="none" w:sz="0" w:space="0" w:color="auto"/>
        <w:bottom w:val="none" w:sz="0" w:space="0" w:color="auto"/>
        <w:right w:val="none" w:sz="0" w:space="0" w:color="auto"/>
      </w:divBdr>
    </w:div>
    <w:div w:id="1509367460">
      <w:bodyDiv w:val="1"/>
      <w:marLeft w:val="0"/>
      <w:marRight w:val="0"/>
      <w:marTop w:val="0"/>
      <w:marBottom w:val="0"/>
      <w:divBdr>
        <w:top w:val="none" w:sz="0" w:space="0" w:color="auto"/>
        <w:left w:val="none" w:sz="0" w:space="0" w:color="auto"/>
        <w:bottom w:val="none" w:sz="0" w:space="0" w:color="auto"/>
        <w:right w:val="none" w:sz="0" w:space="0" w:color="auto"/>
      </w:divBdr>
    </w:div>
    <w:div w:id="1514343354">
      <w:bodyDiv w:val="1"/>
      <w:marLeft w:val="0"/>
      <w:marRight w:val="0"/>
      <w:marTop w:val="0"/>
      <w:marBottom w:val="0"/>
      <w:divBdr>
        <w:top w:val="none" w:sz="0" w:space="0" w:color="auto"/>
        <w:left w:val="none" w:sz="0" w:space="0" w:color="auto"/>
        <w:bottom w:val="none" w:sz="0" w:space="0" w:color="auto"/>
        <w:right w:val="none" w:sz="0" w:space="0" w:color="auto"/>
      </w:divBdr>
    </w:div>
    <w:div w:id="1516111570">
      <w:bodyDiv w:val="1"/>
      <w:marLeft w:val="0"/>
      <w:marRight w:val="0"/>
      <w:marTop w:val="0"/>
      <w:marBottom w:val="0"/>
      <w:divBdr>
        <w:top w:val="none" w:sz="0" w:space="0" w:color="auto"/>
        <w:left w:val="none" w:sz="0" w:space="0" w:color="auto"/>
        <w:bottom w:val="none" w:sz="0" w:space="0" w:color="auto"/>
        <w:right w:val="none" w:sz="0" w:space="0" w:color="auto"/>
      </w:divBdr>
    </w:div>
    <w:div w:id="1516724298">
      <w:bodyDiv w:val="1"/>
      <w:marLeft w:val="0"/>
      <w:marRight w:val="0"/>
      <w:marTop w:val="0"/>
      <w:marBottom w:val="0"/>
      <w:divBdr>
        <w:top w:val="none" w:sz="0" w:space="0" w:color="auto"/>
        <w:left w:val="none" w:sz="0" w:space="0" w:color="auto"/>
        <w:bottom w:val="none" w:sz="0" w:space="0" w:color="auto"/>
        <w:right w:val="none" w:sz="0" w:space="0" w:color="auto"/>
      </w:divBdr>
    </w:div>
    <w:div w:id="1518036647">
      <w:bodyDiv w:val="1"/>
      <w:marLeft w:val="0"/>
      <w:marRight w:val="0"/>
      <w:marTop w:val="0"/>
      <w:marBottom w:val="0"/>
      <w:divBdr>
        <w:top w:val="none" w:sz="0" w:space="0" w:color="auto"/>
        <w:left w:val="none" w:sz="0" w:space="0" w:color="auto"/>
        <w:bottom w:val="none" w:sz="0" w:space="0" w:color="auto"/>
        <w:right w:val="none" w:sz="0" w:space="0" w:color="auto"/>
      </w:divBdr>
    </w:div>
    <w:div w:id="1522671060">
      <w:bodyDiv w:val="1"/>
      <w:marLeft w:val="0"/>
      <w:marRight w:val="0"/>
      <w:marTop w:val="0"/>
      <w:marBottom w:val="0"/>
      <w:divBdr>
        <w:top w:val="none" w:sz="0" w:space="0" w:color="auto"/>
        <w:left w:val="none" w:sz="0" w:space="0" w:color="auto"/>
        <w:bottom w:val="none" w:sz="0" w:space="0" w:color="auto"/>
        <w:right w:val="none" w:sz="0" w:space="0" w:color="auto"/>
      </w:divBdr>
    </w:div>
    <w:div w:id="1523088861">
      <w:bodyDiv w:val="1"/>
      <w:marLeft w:val="0"/>
      <w:marRight w:val="0"/>
      <w:marTop w:val="0"/>
      <w:marBottom w:val="0"/>
      <w:divBdr>
        <w:top w:val="none" w:sz="0" w:space="0" w:color="auto"/>
        <w:left w:val="none" w:sz="0" w:space="0" w:color="auto"/>
        <w:bottom w:val="none" w:sz="0" w:space="0" w:color="auto"/>
        <w:right w:val="none" w:sz="0" w:space="0" w:color="auto"/>
      </w:divBdr>
    </w:div>
    <w:div w:id="1524242195">
      <w:bodyDiv w:val="1"/>
      <w:marLeft w:val="0"/>
      <w:marRight w:val="0"/>
      <w:marTop w:val="0"/>
      <w:marBottom w:val="0"/>
      <w:divBdr>
        <w:top w:val="none" w:sz="0" w:space="0" w:color="auto"/>
        <w:left w:val="none" w:sz="0" w:space="0" w:color="auto"/>
        <w:bottom w:val="none" w:sz="0" w:space="0" w:color="auto"/>
        <w:right w:val="none" w:sz="0" w:space="0" w:color="auto"/>
      </w:divBdr>
    </w:div>
    <w:div w:id="1524703985">
      <w:bodyDiv w:val="1"/>
      <w:marLeft w:val="0"/>
      <w:marRight w:val="0"/>
      <w:marTop w:val="0"/>
      <w:marBottom w:val="0"/>
      <w:divBdr>
        <w:top w:val="none" w:sz="0" w:space="0" w:color="auto"/>
        <w:left w:val="none" w:sz="0" w:space="0" w:color="auto"/>
        <w:bottom w:val="none" w:sz="0" w:space="0" w:color="auto"/>
        <w:right w:val="none" w:sz="0" w:space="0" w:color="auto"/>
      </w:divBdr>
    </w:div>
    <w:div w:id="1530753521">
      <w:bodyDiv w:val="1"/>
      <w:marLeft w:val="0"/>
      <w:marRight w:val="0"/>
      <w:marTop w:val="0"/>
      <w:marBottom w:val="0"/>
      <w:divBdr>
        <w:top w:val="none" w:sz="0" w:space="0" w:color="auto"/>
        <w:left w:val="none" w:sz="0" w:space="0" w:color="auto"/>
        <w:bottom w:val="none" w:sz="0" w:space="0" w:color="auto"/>
        <w:right w:val="none" w:sz="0" w:space="0" w:color="auto"/>
      </w:divBdr>
    </w:div>
    <w:div w:id="1535000553">
      <w:bodyDiv w:val="1"/>
      <w:marLeft w:val="0"/>
      <w:marRight w:val="0"/>
      <w:marTop w:val="0"/>
      <w:marBottom w:val="0"/>
      <w:divBdr>
        <w:top w:val="none" w:sz="0" w:space="0" w:color="auto"/>
        <w:left w:val="none" w:sz="0" w:space="0" w:color="auto"/>
        <w:bottom w:val="none" w:sz="0" w:space="0" w:color="auto"/>
        <w:right w:val="none" w:sz="0" w:space="0" w:color="auto"/>
      </w:divBdr>
    </w:div>
    <w:div w:id="1538545853">
      <w:bodyDiv w:val="1"/>
      <w:marLeft w:val="0"/>
      <w:marRight w:val="0"/>
      <w:marTop w:val="0"/>
      <w:marBottom w:val="0"/>
      <w:divBdr>
        <w:top w:val="none" w:sz="0" w:space="0" w:color="auto"/>
        <w:left w:val="none" w:sz="0" w:space="0" w:color="auto"/>
        <w:bottom w:val="none" w:sz="0" w:space="0" w:color="auto"/>
        <w:right w:val="none" w:sz="0" w:space="0" w:color="auto"/>
      </w:divBdr>
    </w:div>
    <w:div w:id="1545363454">
      <w:bodyDiv w:val="1"/>
      <w:marLeft w:val="0"/>
      <w:marRight w:val="0"/>
      <w:marTop w:val="0"/>
      <w:marBottom w:val="0"/>
      <w:divBdr>
        <w:top w:val="none" w:sz="0" w:space="0" w:color="auto"/>
        <w:left w:val="none" w:sz="0" w:space="0" w:color="auto"/>
        <w:bottom w:val="none" w:sz="0" w:space="0" w:color="auto"/>
        <w:right w:val="none" w:sz="0" w:space="0" w:color="auto"/>
      </w:divBdr>
    </w:div>
    <w:div w:id="1546676636">
      <w:bodyDiv w:val="1"/>
      <w:marLeft w:val="0"/>
      <w:marRight w:val="0"/>
      <w:marTop w:val="0"/>
      <w:marBottom w:val="0"/>
      <w:divBdr>
        <w:top w:val="none" w:sz="0" w:space="0" w:color="auto"/>
        <w:left w:val="none" w:sz="0" w:space="0" w:color="auto"/>
        <w:bottom w:val="none" w:sz="0" w:space="0" w:color="auto"/>
        <w:right w:val="none" w:sz="0" w:space="0" w:color="auto"/>
      </w:divBdr>
    </w:div>
    <w:div w:id="1547646769">
      <w:bodyDiv w:val="1"/>
      <w:marLeft w:val="0"/>
      <w:marRight w:val="0"/>
      <w:marTop w:val="0"/>
      <w:marBottom w:val="0"/>
      <w:divBdr>
        <w:top w:val="none" w:sz="0" w:space="0" w:color="auto"/>
        <w:left w:val="none" w:sz="0" w:space="0" w:color="auto"/>
        <w:bottom w:val="none" w:sz="0" w:space="0" w:color="auto"/>
        <w:right w:val="none" w:sz="0" w:space="0" w:color="auto"/>
      </w:divBdr>
    </w:div>
    <w:div w:id="1560632985">
      <w:bodyDiv w:val="1"/>
      <w:marLeft w:val="0"/>
      <w:marRight w:val="0"/>
      <w:marTop w:val="0"/>
      <w:marBottom w:val="0"/>
      <w:divBdr>
        <w:top w:val="none" w:sz="0" w:space="0" w:color="auto"/>
        <w:left w:val="none" w:sz="0" w:space="0" w:color="auto"/>
        <w:bottom w:val="none" w:sz="0" w:space="0" w:color="auto"/>
        <w:right w:val="none" w:sz="0" w:space="0" w:color="auto"/>
      </w:divBdr>
    </w:div>
    <w:div w:id="1562331871">
      <w:bodyDiv w:val="1"/>
      <w:marLeft w:val="0"/>
      <w:marRight w:val="0"/>
      <w:marTop w:val="0"/>
      <w:marBottom w:val="0"/>
      <w:divBdr>
        <w:top w:val="none" w:sz="0" w:space="0" w:color="auto"/>
        <w:left w:val="none" w:sz="0" w:space="0" w:color="auto"/>
        <w:bottom w:val="none" w:sz="0" w:space="0" w:color="auto"/>
        <w:right w:val="none" w:sz="0" w:space="0" w:color="auto"/>
      </w:divBdr>
    </w:div>
    <w:div w:id="1564561741">
      <w:bodyDiv w:val="1"/>
      <w:marLeft w:val="0"/>
      <w:marRight w:val="0"/>
      <w:marTop w:val="0"/>
      <w:marBottom w:val="0"/>
      <w:divBdr>
        <w:top w:val="none" w:sz="0" w:space="0" w:color="auto"/>
        <w:left w:val="none" w:sz="0" w:space="0" w:color="auto"/>
        <w:bottom w:val="none" w:sz="0" w:space="0" w:color="auto"/>
        <w:right w:val="none" w:sz="0" w:space="0" w:color="auto"/>
      </w:divBdr>
    </w:div>
    <w:div w:id="1567762164">
      <w:bodyDiv w:val="1"/>
      <w:marLeft w:val="0"/>
      <w:marRight w:val="0"/>
      <w:marTop w:val="0"/>
      <w:marBottom w:val="0"/>
      <w:divBdr>
        <w:top w:val="none" w:sz="0" w:space="0" w:color="auto"/>
        <w:left w:val="none" w:sz="0" w:space="0" w:color="auto"/>
        <w:bottom w:val="none" w:sz="0" w:space="0" w:color="auto"/>
        <w:right w:val="none" w:sz="0" w:space="0" w:color="auto"/>
      </w:divBdr>
    </w:div>
    <w:div w:id="1571191410">
      <w:bodyDiv w:val="1"/>
      <w:marLeft w:val="0"/>
      <w:marRight w:val="0"/>
      <w:marTop w:val="0"/>
      <w:marBottom w:val="0"/>
      <w:divBdr>
        <w:top w:val="none" w:sz="0" w:space="0" w:color="auto"/>
        <w:left w:val="none" w:sz="0" w:space="0" w:color="auto"/>
        <w:bottom w:val="none" w:sz="0" w:space="0" w:color="auto"/>
        <w:right w:val="none" w:sz="0" w:space="0" w:color="auto"/>
      </w:divBdr>
    </w:div>
    <w:div w:id="1574587310">
      <w:bodyDiv w:val="1"/>
      <w:marLeft w:val="0"/>
      <w:marRight w:val="0"/>
      <w:marTop w:val="0"/>
      <w:marBottom w:val="0"/>
      <w:divBdr>
        <w:top w:val="none" w:sz="0" w:space="0" w:color="auto"/>
        <w:left w:val="none" w:sz="0" w:space="0" w:color="auto"/>
        <w:bottom w:val="none" w:sz="0" w:space="0" w:color="auto"/>
        <w:right w:val="none" w:sz="0" w:space="0" w:color="auto"/>
      </w:divBdr>
    </w:div>
    <w:div w:id="1574662893">
      <w:bodyDiv w:val="1"/>
      <w:marLeft w:val="0"/>
      <w:marRight w:val="0"/>
      <w:marTop w:val="0"/>
      <w:marBottom w:val="0"/>
      <w:divBdr>
        <w:top w:val="none" w:sz="0" w:space="0" w:color="auto"/>
        <w:left w:val="none" w:sz="0" w:space="0" w:color="auto"/>
        <w:bottom w:val="none" w:sz="0" w:space="0" w:color="auto"/>
        <w:right w:val="none" w:sz="0" w:space="0" w:color="auto"/>
      </w:divBdr>
    </w:div>
    <w:div w:id="1575430218">
      <w:bodyDiv w:val="1"/>
      <w:marLeft w:val="0"/>
      <w:marRight w:val="0"/>
      <w:marTop w:val="0"/>
      <w:marBottom w:val="0"/>
      <w:divBdr>
        <w:top w:val="none" w:sz="0" w:space="0" w:color="auto"/>
        <w:left w:val="none" w:sz="0" w:space="0" w:color="auto"/>
        <w:bottom w:val="none" w:sz="0" w:space="0" w:color="auto"/>
        <w:right w:val="none" w:sz="0" w:space="0" w:color="auto"/>
      </w:divBdr>
    </w:div>
    <w:div w:id="1577395604">
      <w:bodyDiv w:val="1"/>
      <w:marLeft w:val="0"/>
      <w:marRight w:val="0"/>
      <w:marTop w:val="0"/>
      <w:marBottom w:val="0"/>
      <w:divBdr>
        <w:top w:val="none" w:sz="0" w:space="0" w:color="auto"/>
        <w:left w:val="none" w:sz="0" w:space="0" w:color="auto"/>
        <w:bottom w:val="none" w:sz="0" w:space="0" w:color="auto"/>
        <w:right w:val="none" w:sz="0" w:space="0" w:color="auto"/>
      </w:divBdr>
    </w:div>
    <w:div w:id="1577476465">
      <w:bodyDiv w:val="1"/>
      <w:marLeft w:val="0"/>
      <w:marRight w:val="0"/>
      <w:marTop w:val="0"/>
      <w:marBottom w:val="0"/>
      <w:divBdr>
        <w:top w:val="none" w:sz="0" w:space="0" w:color="auto"/>
        <w:left w:val="none" w:sz="0" w:space="0" w:color="auto"/>
        <w:bottom w:val="none" w:sz="0" w:space="0" w:color="auto"/>
        <w:right w:val="none" w:sz="0" w:space="0" w:color="auto"/>
      </w:divBdr>
      <w:divsChild>
        <w:div w:id="730931511">
          <w:marLeft w:val="0"/>
          <w:marRight w:val="0"/>
          <w:marTop w:val="0"/>
          <w:marBottom w:val="0"/>
          <w:divBdr>
            <w:top w:val="none" w:sz="0" w:space="0" w:color="auto"/>
            <w:left w:val="none" w:sz="0" w:space="0" w:color="auto"/>
            <w:bottom w:val="none" w:sz="0" w:space="0" w:color="auto"/>
            <w:right w:val="none" w:sz="0" w:space="0" w:color="auto"/>
          </w:divBdr>
        </w:div>
      </w:divsChild>
    </w:div>
    <w:div w:id="1578203215">
      <w:bodyDiv w:val="1"/>
      <w:marLeft w:val="0"/>
      <w:marRight w:val="0"/>
      <w:marTop w:val="0"/>
      <w:marBottom w:val="0"/>
      <w:divBdr>
        <w:top w:val="none" w:sz="0" w:space="0" w:color="auto"/>
        <w:left w:val="none" w:sz="0" w:space="0" w:color="auto"/>
        <w:bottom w:val="none" w:sz="0" w:space="0" w:color="auto"/>
        <w:right w:val="none" w:sz="0" w:space="0" w:color="auto"/>
      </w:divBdr>
    </w:div>
    <w:div w:id="1580826507">
      <w:bodyDiv w:val="1"/>
      <w:marLeft w:val="0"/>
      <w:marRight w:val="0"/>
      <w:marTop w:val="0"/>
      <w:marBottom w:val="0"/>
      <w:divBdr>
        <w:top w:val="none" w:sz="0" w:space="0" w:color="auto"/>
        <w:left w:val="none" w:sz="0" w:space="0" w:color="auto"/>
        <w:bottom w:val="none" w:sz="0" w:space="0" w:color="auto"/>
        <w:right w:val="none" w:sz="0" w:space="0" w:color="auto"/>
      </w:divBdr>
    </w:div>
    <w:div w:id="1582986371">
      <w:bodyDiv w:val="1"/>
      <w:marLeft w:val="0"/>
      <w:marRight w:val="0"/>
      <w:marTop w:val="0"/>
      <w:marBottom w:val="0"/>
      <w:divBdr>
        <w:top w:val="none" w:sz="0" w:space="0" w:color="auto"/>
        <w:left w:val="none" w:sz="0" w:space="0" w:color="auto"/>
        <w:bottom w:val="none" w:sz="0" w:space="0" w:color="auto"/>
        <w:right w:val="none" w:sz="0" w:space="0" w:color="auto"/>
      </w:divBdr>
    </w:div>
    <w:div w:id="1585260143">
      <w:bodyDiv w:val="1"/>
      <w:marLeft w:val="0"/>
      <w:marRight w:val="0"/>
      <w:marTop w:val="0"/>
      <w:marBottom w:val="0"/>
      <w:divBdr>
        <w:top w:val="none" w:sz="0" w:space="0" w:color="auto"/>
        <w:left w:val="none" w:sz="0" w:space="0" w:color="auto"/>
        <w:bottom w:val="none" w:sz="0" w:space="0" w:color="auto"/>
        <w:right w:val="none" w:sz="0" w:space="0" w:color="auto"/>
      </w:divBdr>
    </w:div>
    <w:div w:id="1587420163">
      <w:bodyDiv w:val="1"/>
      <w:marLeft w:val="0"/>
      <w:marRight w:val="0"/>
      <w:marTop w:val="0"/>
      <w:marBottom w:val="0"/>
      <w:divBdr>
        <w:top w:val="none" w:sz="0" w:space="0" w:color="auto"/>
        <w:left w:val="none" w:sz="0" w:space="0" w:color="auto"/>
        <w:bottom w:val="none" w:sz="0" w:space="0" w:color="auto"/>
        <w:right w:val="none" w:sz="0" w:space="0" w:color="auto"/>
      </w:divBdr>
    </w:div>
    <w:div w:id="1594239323">
      <w:bodyDiv w:val="1"/>
      <w:marLeft w:val="0"/>
      <w:marRight w:val="0"/>
      <w:marTop w:val="0"/>
      <w:marBottom w:val="0"/>
      <w:divBdr>
        <w:top w:val="none" w:sz="0" w:space="0" w:color="auto"/>
        <w:left w:val="none" w:sz="0" w:space="0" w:color="auto"/>
        <w:bottom w:val="none" w:sz="0" w:space="0" w:color="auto"/>
        <w:right w:val="none" w:sz="0" w:space="0" w:color="auto"/>
      </w:divBdr>
    </w:div>
    <w:div w:id="1595476083">
      <w:bodyDiv w:val="1"/>
      <w:marLeft w:val="0"/>
      <w:marRight w:val="0"/>
      <w:marTop w:val="0"/>
      <w:marBottom w:val="0"/>
      <w:divBdr>
        <w:top w:val="none" w:sz="0" w:space="0" w:color="auto"/>
        <w:left w:val="none" w:sz="0" w:space="0" w:color="auto"/>
        <w:bottom w:val="none" w:sz="0" w:space="0" w:color="auto"/>
        <w:right w:val="none" w:sz="0" w:space="0" w:color="auto"/>
      </w:divBdr>
    </w:div>
    <w:div w:id="1599286170">
      <w:bodyDiv w:val="1"/>
      <w:marLeft w:val="0"/>
      <w:marRight w:val="0"/>
      <w:marTop w:val="0"/>
      <w:marBottom w:val="0"/>
      <w:divBdr>
        <w:top w:val="none" w:sz="0" w:space="0" w:color="auto"/>
        <w:left w:val="none" w:sz="0" w:space="0" w:color="auto"/>
        <w:bottom w:val="none" w:sz="0" w:space="0" w:color="auto"/>
        <w:right w:val="none" w:sz="0" w:space="0" w:color="auto"/>
      </w:divBdr>
    </w:div>
    <w:div w:id="1602253540">
      <w:bodyDiv w:val="1"/>
      <w:marLeft w:val="0"/>
      <w:marRight w:val="0"/>
      <w:marTop w:val="0"/>
      <w:marBottom w:val="0"/>
      <w:divBdr>
        <w:top w:val="none" w:sz="0" w:space="0" w:color="auto"/>
        <w:left w:val="none" w:sz="0" w:space="0" w:color="auto"/>
        <w:bottom w:val="none" w:sz="0" w:space="0" w:color="auto"/>
        <w:right w:val="none" w:sz="0" w:space="0" w:color="auto"/>
      </w:divBdr>
    </w:div>
    <w:div w:id="1603368895">
      <w:bodyDiv w:val="1"/>
      <w:marLeft w:val="0"/>
      <w:marRight w:val="0"/>
      <w:marTop w:val="0"/>
      <w:marBottom w:val="0"/>
      <w:divBdr>
        <w:top w:val="none" w:sz="0" w:space="0" w:color="auto"/>
        <w:left w:val="none" w:sz="0" w:space="0" w:color="auto"/>
        <w:bottom w:val="none" w:sz="0" w:space="0" w:color="auto"/>
        <w:right w:val="none" w:sz="0" w:space="0" w:color="auto"/>
      </w:divBdr>
      <w:divsChild>
        <w:div w:id="588513462">
          <w:marLeft w:val="0"/>
          <w:marRight w:val="0"/>
          <w:marTop w:val="0"/>
          <w:marBottom w:val="0"/>
          <w:divBdr>
            <w:top w:val="none" w:sz="0" w:space="0" w:color="auto"/>
            <w:left w:val="none" w:sz="0" w:space="0" w:color="auto"/>
            <w:bottom w:val="none" w:sz="0" w:space="0" w:color="auto"/>
            <w:right w:val="none" w:sz="0" w:space="0" w:color="auto"/>
          </w:divBdr>
          <w:divsChild>
            <w:div w:id="20527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850">
      <w:bodyDiv w:val="1"/>
      <w:marLeft w:val="0"/>
      <w:marRight w:val="0"/>
      <w:marTop w:val="0"/>
      <w:marBottom w:val="0"/>
      <w:divBdr>
        <w:top w:val="none" w:sz="0" w:space="0" w:color="auto"/>
        <w:left w:val="none" w:sz="0" w:space="0" w:color="auto"/>
        <w:bottom w:val="none" w:sz="0" w:space="0" w:color="auto"/>
        <w:right w:val="none" w:sz="0" w:space="0" w:color="auto"/>
      </w:divBdr>
    </w:div>
    <w:div w:id="1621568752">
      <w:bodyDiv w:val="1"/>
      <w:marLeft w:val="0"/>
      <w:marRight w:val="0"/>
      <w:marTop w:val="0"/>
      <w:marBottom w:val="0"/>
      <w:divBdr>
        <w:top w:val="none" w:sz="0" w:space="0" w:color="auto"/>
        <w:left w:val="none" w:sz="0" w:space="0" w:color="auto"/>
        <w:bottom w:val="none" w:sz="0" w:space="0" w:color="auto"/>
        <w:right w:val="none" w:sz="0" w:space="0" w:color="auto"/>
      </w:divBdr>
    </w:div>
    <w:div w:id="1627275303">
      <w:bodyDiv w:val="1"/>
      <w:marLeft w:val="0"/>
      <w:marRight w:val="0"/>
      <w:marTop w:val="0"/>
      <w:marBottom w:val="0"/>
      <w:divBdr>
        <w:top w:val="none" w:sz="0" w:space="0" w:color="auto"/>
        <w:left w:val="none" w:sz="0" w:space="0" w:color="auto"/>
        <w:bottom w:val="none" w:sz="0" w:space="0" w:color="auto"/>
        <w:right w:val="none" w:sz="0" w:space="0" w:color="auto"/>
      </w:divBdr>
    </w:div>
    <w:div w:id="1629314621">
      <w:bodyDiv w:val="1"/>
      <w:marLeft w:val="0"/>
      <w:marRight w:val="0"/>
      <w:marTop w:val="0"/>
      <w:marBottom w:val="0"/>
      <w:divBdr>
        <w:top w:val="none" w:sz="0" w:space="0" w:color="auto"/>
        <w:left w:val="none" w:sz="0" w:space="0" w:color="auto"/>
        <w:bottom w:val="none" w:sz="0" w:space="0" w:color="auto"/>
        <w:right w:val="none" w:sz="0" w:space="0" w:color="auto"/>
      </w:divBdr>
    </w:div>
    <w:div w:id="1633631470">
      <w:bodyDiv w:val="1"/>
      <w:marLeft w:val="0"/>
      <w:marRight w:val="0"/>
      <w:marTop w:val="0"/>
      <w:marBottom w:val="0"/>
      <w:divBdr>
        <w:top w:val="none" w:sz="0" w:space="0" w:color="auto"/>
        <w:left w:val="none" w:sz="0" w:space="0" w:color="auto"/>
        <w:bottom w:val="none" w:sz="0" w:space="0" w:color="auto"/>
        <w:right w:val="none" w:sz="0" w:space="0" w:color="auto"/>
      </w:divBdr>
    </w:div>
    <w:div w:id="1635602295">
      <w:bodyDiv w:val="1"/>
      <w:marLeft w:val="0"/>
      <w:marRight w:val="0"/>
      <w:marTop w:val="0"/>
      <w:marBottom w:val="0"/>
      <w:divBdr>
        <w:top w:val="none" w:sz="0" w:space="0" w:color="auto"/>
        <w:left w:val="none" w:sz="0" w:space="0" w:color="auto"/>
        <w:bottom w:val="none" w:sz="0" w:space="0" w:color="auto"/>
        <w:right w:val="none" w:sz="0" w:space="0" w:color="auto"/>
      </w:divBdr>
    </w:div>
    <w:div w:id="1637761167">
      <w:bodyDiv w:val="1"/>
      <w:marLeft w:val="0"/>
      <w:marRight w:val="0"/>
      <w:marTop w:val="0"/>
      <w:marBottom w:val="0"/>
      <w:divBdr>
        <w:top w:val="none" w:sz="0" w:space="0" w:color="auto"/>
        <w:left w:val="none" w:sz="0" w:space="0" w:color="auto"/>
        <w:bottom w:val="none" w:sz="0" w:space="0" w:color="auto"/>
        <w:right w:val="none" w:sz="0" w:space="0" w:color="auto"/>
      </w:divBdr>
    </w:div>
    <w:div w:id="1638025198">
      <w:bodyDiv w:val="1"/>
      <w:marLeft w:val="0"/>
      <w:marRight w:val="0"/>
      <w:marTop w:val="0"/>
      <w:marBottom w:val="0"/>
      <w:divBdr>
        <w:top w:val="none" w:sz="0" w:space="0" w:color="auto"/>
        <w:left w:val="none" w:sz="0" w:space="0" w:color="auto"/>
        <w:bottom w:val="none" w:sz="0" w:space="0" w:color="auto"/>
        <w:right w:val="none" w:sz="0" w:space="0" w:color="auto"/>
      </w:divBdr>
    </w:div>
    <w:div w:id="1639918864">
      <w:bodyDiv w:val="1"/>
      <w:marLeft w:val="0"/>
      <w:marRight w:val="0"/>
      <w:marTop w:val="0"/>
      <w:marBottom w:val="0"/>
      <w:divBdr>
        <w:top w:val="none" w:sz="0" w:space="0" w:color="auto"/>
        <w:left w:val="none" w:sz="0" w:space="0" w:color="auto"/>
        <w:bottom w:val="none" w:sz="0" w:space="0" w:color="auto"/>
        <w:right w:val="none" w:sz="0" w:space="0" w:color="auto"/>
      </w:divBdr>
    </w:div>
    <w:div w:id="1642534876">
      <w:bodyDiv w:val="1"/>
      <w:marLeft w:val="0"/>
      <w:marRight w:val="0"/>
      <w:marTop w:val="0"/>
      <w:marBottom w:val="0"/>
      <w:divBdr>
        <w:top w:val="none" w:sz="0" w:space="0" w:color="auto"/>
        <w:left w:val="none" w:sz="0" w:space="0" w:color="auto"/>
        <w:bottom w:val="none" w:sz="0" w:space="0" w:color="auto"/>
        <w:right w:val="none" w:sz="0" w:space="0" w:color="auto"/>
      </w:divBdr>
    </w:div>
    <w:div w:id="1643540282">
      <w:bodyDiv w:val="1"/>
      <w:marLeft w:val="0"/>
      <w:marRight w:val="0"/>
      <w:marTop w:val="0"/>
      <w:marBottom w:val="0"/>
      <w:divBdr>
        <w:top w:val="none" w:sz="0" w:space="0" w:color="auto"/>
        <w:left w:val="none" w:sz="0" w:space="0" w:color="auto"/>
        <w:bottom w:val="none" w:sz="0" w:space="0" w:color="auto"/>
        <w:right w:val="none" w:sz="0" w:space="0" w:color="auto"/>
      </w:divBdr>
    </w:div>
    <w:div w:id="1652515314">
      <w:bodyDiv w:val="1"/>
      <w:marLeft w:val="0"/>
      <w:marRight w:val="0"/>
      <w:marTop w:val="0"/>
      <w:marBottom w:val="0"/>
      <w:divBdr>
        <w:top w:val="none" w:sz="0" w:space="0" w:color="auto"/>
        <w:left w:val="none" w:sz="0" w:space="0" w:color="auto"/>
        <w:bottom w:val="none" w:sz="0" w:space="0" w:color="auto"/>
        <w:right w:val="none" w:sz="0" w:space="0" w:color="auto"/>
      </w:divBdr>
    </w:div>
    <w:div w:id="1652834253">
      <w:bodyDiv w:val="1"/>
      <w:marLeft w:val="0"/>
      <w:marRight w:val="0"/>
      <w:marTop w:val="0"/>
      <w:marBottom w:val="0"/>
      <w:divBdr>
        <w:top w:val="none" w:sz="0" w:space="0" w:color="auto"/>
        <w:left w:val="none" w:sz="0" w:space="0" w:color="auto"/>
        <w:bottom w:val="none" w:sz="0" w:space="0" w:color="auto"/>
        <w:right w:val="none" w:sz="0" w:space="0" w:color="auto"/>
      </w:divBdr>
    </w:div>
    <w:div w:id="1653364000">
      <w:bodyDiv w:val="1"/>
      <w:marLeft w:val="0"/>
      <w:marRight w:val="0"/>
      <w:marTop w:val="0"/>
      <w:marBottom w:val="0"/>
      <w:divBdr>
        <w:top w:val="none" w:sz="0" w:space="0" w:color="auto"/>
        <w:left w:val="none" w:sz="0" w:space="0" w:color="auto"/>
        <w:bottom w:val="none" w:sz="0" w:space="0" w:color="auto"/>
        <w:right w:val="none" w:sz="0" w:space="0" w:color="auto"/>
      </w:divBdr>
    </w:div>
    <w:div w:id="1655377829">
      <w:bodyDiv w:val="1"/>
      <w:marLeft w:val="0"/>
      <w:marRight w:val="0"/>
      <w:marTop w:val="0"/>
      <w:marBottom w:val="0"/>
      <w:divBdr>
        <w:top w:val="none" w:sz="0" w:space="0" w:color="auto"/>
        <w:left w:val="none" w:sz="0" w:space="0" w:color="auto"/>
        <w:bottom w:val="none" w:sz="0" w:space="0" w:color="auto"/>
        <w:right w:val="none" w:sz="0" w:space="0" w:color="auto"/>
      </w:divBdr>
    </w:div>
    <w:div w:id="1655791722">
      <w:bodyDiv w:val="1"/>
      <w:marLeft w:val="0"/>
      <w:marRight w:val="0"/>
      <w:marTop w:val="0"/>
      <w:marBottom w:val="0"/>
      <w:divBdr>
        <w:top w:val="none" w:sz="0" w:space="0" w:color="auto"/>
        <w:left w:val="none" w:sz="0" w:space="0" w:color="auto"/>
        <w:bottom w:val="none" w:sz="0" w:space="0" w:color="auto"/>
        <w:right w:val="none" w:sz="0" w:space="0" w:color="auto"/>
      </w:divBdr>
    </w:div>
    <w:div w:id="1659381838">
      <w:bodyDiv w:val="1"/>
      <w:marLeft w:val="0"/>
      <w:marRight w:val="0"/>
      <w:marTop w:val="0"/>
      <w:marBottom w:val="0"/>
      <w:divBdr>
        <w:top w:val="none" w:sz="0" w:space="0" w:color="auto"/>
        <w:left w:val="none" w:sz="0" w:space="0" w:color="auto"/>
        <w:bottom w:val="none" w:sz="0" w:space="0" w:color="auto"/>
        <w:right w:val="none" w:sz="0" w:space="0" w:color="auto"/>
      </w:divBdr>
    </w:div>
    <w:div w:id="1663509706">
      <w:bodyDiv w:val="1"/>
      <w:marLeft w:val="0"/>
      <w:marRight w:val="0"/>
      <w:marTop w:val="0"/>
      <w:marBottom w:val="0"/>
      <w:divBdr>
        <w:top w:val="none" w:sz="0" w:space="0" w:color="auto"/>
        <w:left w:val="none" w:sz="0" w:space="0" w:color="auto"/>
        <w:bottom w:val="none" w:sz="0" w:space="0" w:color="auto"/>
        <w:right w:val="none" w:sz="0" w:space="0" w:color="auto"/>
      </w:divBdr>
    </w:div>
    <w:div w:id="1668705196">
      <w:bodyDiv w:val="1"/>
      <w:marLeft w:val="0"/>
      <w:marRight w:val="0"/>
      <w:marTop w:val="0"/>
      <w:marBottom w:val="0"/>
      <w:divBdr>
        <w:top w:val="none" w:sz="0" w:space="0" w:color="auto"/>
        <w:left w:val="none" w:sz="0" w:space="0" w:color="auto"/>
        <w:bottom w:val="none" w:sz="0" w:space="0" w:color="auto"/>
        <w:right w:val="none" w:sz="0" w:space="0" w:color="auto"/>
      </w:divBdr>
    </w:div>
    <w:div w:id="1672023133">
      <w:bodyDiv w:val="1"/>
      <w:marLeft w:val="0"/>
      <w:marRight w:val="0"/>
      <w:marTop w:val="0"/>
      <w:marBottom w:val="0"/>
      <w:divBdr>
        <w:top w:val="none" w:sz="0" w:space="0" w:color="auto"/>
        <w:left w:val="none" w:sz="0" w:space="0" w:color="auto"/>
        <w:bottom w:val="none" w:sz="0" w:space="0" w:color="auto"/>
        <w:right w:val="none" w:sz="0" w:space="0" w:color="auto"/>
      </w:divBdr>
    </w:div>
    <w:div w:id="1675183951">
      <w:bodyDiv w:val="1"/>
      <w:marLeft w:val="0"/>
      <w:marRight w:val="0"/>
      <w:marTop w:val="0"/>
      <w:marBottom w:val="0"/>
      <w:divBdr>
        <w:top w:val="none" w:sz="0" w:space="0" w:color="auto"/>
        <w:left w:val="none" w:sz="0" w:space="0" w:color="auto"/>
        <w:bottom w:val="none" w:sz="0" w:space="0" w:color="auto"/>
        <w:right w:val="none" w:sz="0" w:space="0" w:color="auto"/>
      </w:divBdr>
    </w:div>
    <w:div w:id="1680430030">
      <w:bodyDiv w:val="1"/>
      <w:marLeft w:val="0"/>
      <w:marRight w:val="0"/>
      <w:marTop w:val="0"/>
      <w:marBottom w:val="0"/>
      <w:divBdr>
        <w:top w:val="none" w:sz="0" w:space="0" w:color="auto"/>
        <w:left w:val="none" w:sz="0" w:space="0" w:color="auto"/>
        <w:bottom w:val="none" w:sz="0" w:space="0" w:color="auto"/>
        <w:right w:val="none" w:sz="0" w:space="0" w:color="auto"/>
      </w:divBdr>
    </w:div>
    <w:div w:id="1681814462">
      <w:bodyDiv w:val="1"/>
      <w:marLeft w:val="0"/>
      <w:marRight w:val="0"/>
      <w:marTop w:val="0"/>
      <w:marBottom w:val="0"/>
      <w:divBdr>
        <w:top w:val="none" w:sz="0" w:space="0" w:color="auto"/>
        <w:left w:val="none" w:sz="0" w:space="0" w:color="auto"/>
        <w:bottom w:val="none" w:sz="0" w:space="0" w:color="auto"/>
        <w:right w:val="none" w:sz="0" w:space="0" w:color="auto"/>
      </w:divBdr>
    </w:div>
    <w:div w:id="1685748670">
      <w:bodyDiv w:val="1"/>
      <w:marLeft w:val="0"/>
      <w:marRight w:val="0"/>
      <w:marTop w:val="0"/>
      <w:marBottom w:val="0"/>
      <w:divBdr>
        <w:top w:val="none" w:sz="0" w:space="0" w:color="auto"/>
        <w:left w:val="none" w:sz="0" w:space="0" w:color="auto"/>
        <w:bottom w:val="none" w:sz="0" w:space="0" w:color="auto"/>
        <w:right w:val="none" w:sz="0" w:space="0" w:color="auto"/>
      </w:divBdr>
    </w:div>
    <w:div w:id="1687977907">
      <w:bodyDiv w:val="1"/>
      <w:marLeft w:val="0"/>
      <w:marRight w:val="0"/>
      <w:marTop w:val="0"/>
      <w:marBottom w:val="0"/>
      <w:divBdr>
        <w:top w:val="none" w:sz="0" w:space="0" w:color="auto"/>
        <w:left w:val="none" w:sz="0" w:space="0" w:color="auto"/>
        <w:bottom w:val="none" w:sz="0" w:space="0" w:color="auto"/>
        <w:right w:val="none" w:sz="0" w:space="0" w:color="auto"/>
      </w:divBdr>
    </w:div>
    <w:div w:id="1690523952">
      <w:bodyDiv w:val="1"/>
      <w:marLeft w:val="0"/>
      <w:marRight w:val="0"/>
      <w:marTop w:val="0"/>
      <w:marBottom w:val="0"/>
      <w:divBdr>
        <w:top w:val="none" w:sz="0" w:space="0" w:color="auto"/>
        <w:left w:val="none" w:sz="0" w:space="0" w:color="auto"/>
        <w:bottom w:val="none" w:sz="0" w:space="0" w:color="auto"/>
        <w:right w:val="none" w:sz="0" w:space="0" w:color="auto"/>
      </w:divBdr>
    </w:div>
    <w:div w:id="1692411429">
      <w:bodyDiv w:val="1"/>
      <w:marLeft w:val="0"/>
      <w:marRight w:val="0"/>
      <w:marTop w:val="0"/>
      <w:marBottom w:val="0"/>
      <w:divBdr>
        <w:top w:val="none" w:sz="0" w:space="0" w:color="auto"/>
        <w:left w:val="none" w:sz="0" w:space="0" w:color="auto"/>
        <w:bottom w:val="none" w:sz="0" w:space="0" w:color="auto"/>
        <w:right w:val="none" w:sz="0" w:space="0" w:color="auto"/>
      </w:divBdr>
    </w:div>
    <w:div w:id="1710493782">
      <w:bodyDiv w:val="1"/>
      <w:marLeft w:val="0"/>
      <w:marRight w:val="0"/>
      <w:marTop w:val="0"/>
      <w:marBottom w:val="0"/>
      <w:divBdr>
        <w:top w:val="none" w:sz="0" w:space="0" w:color="auto"/>
        <w:left w:val="none" w:sz="0" w:space="0" w:color="auto"/>
        <w:bottom w:val="none" w:sz="0" w:space="0" w:color="auto"/>
        <w:right w:val="none" w:sz="0" w:space="0" w:color="auto"/>
      </w:divBdr>
    </w:div>
    <w:div w:id="1711689828">
      <w:bodyDiv w:val="1"/>
      <w:marLeft w:val="0"/>
      <w:marRight w:val="0"/>
      <w:marTop w:val="0"/>
      <w:marBottom w:val="0"/>
      <w:divBdr>
        <w:top w:val="none" w:sz="0" w:space="0" w:color="auto"/>
        <w:left w:val="none" w:sz="0" w:space="0" w:color="auto"/>
        <w:bottom w:val="none" w:sz="0" w:space="0" w:color="auto"/>
        <w:right w:val="none" w:sz="0" w:space="0" w:color="auto"/>
      </w:divBdr>
    </w:div>
    <w:div w:id="1713536039">
      <w:bodyDiv w:val="1"/>
      <w:marLeft w:val="0"/>
      <w:marRight w:val="0"/>
      <w:marTop w:val="0"/>
      <w:marBottom w:val="0"/>
      <w:divBdr>
        <w:top w:val="none" w:sz="0" w:space="0" w:color="auto"/>
        <w:left w:val="none" w:sz="0" w:space="0" w:color="auto"/>
        <w:bottom w:val="none" w:sz="0" w:space="0" w:color="auto"/>
        <w:right w:val="none" w:sz="0" w:space="0" w:color="auto"/>
      </w:divBdr>
      <w:divsChild>
        <w:div w:id="748426631">
          <w:marLeft w:val="0"/>
          <w:marRight w:val="0"/>
          <w:marTop w:val="0"/>
          <w:marBottom w:val="0"/>
          <w:divBdr>
            <w:top w:val="none" w:sz="0" w:space="0" w:color="auto"/>
            <w:left w:val="none" w:sz="0" w:space="0" w:color="auto"/>
            <w:bottom w:val="none" w:sz="0" w:space="0" w:color="auto"/>
            <w:right w:val="none" w:sz="0" w:space="0" w:color="auto"/>
          </w:divBdr>
          <w:divsChild>
            <w:div w:id="330959606">
              <w:marLeft w:val="0"/>
              <w:marRight w:val="0"/>
              <w:marTop w:val="0"/>
              <w:marBottom w:val="0"/>
              <w:divBdr>
                <w:top w:val="none" w:sz="0" w:space="0" w:color="auto"/>
                <w:left w:val="none" w:sz="0" w:space="0" w:color="auto"/>
                <w:bottom w:val="none" w:sz="0" w:space="0" w:color="auto"/>
                <w:right w:val="none" w:sz="0" w:space="0" w:color="auto"/>
              </w:divBdr>
            </w:div>
            <w:div w:id="735200377">
              <w:marLeft w:val="0"/>
              <w:marRight w:val="0"/>
              <w:marTop w:val="0"/>
              <w:marBottom w:val="0"/>
              <w:divBdr>
                <w:top w:val="none" w:sz="0" w:space="0" w:color="auto"/>
                <w:left w:val="none" w:sz="0" w:space="0" w:color="auto"/>
                <w:bottom w:val="none" w:sz="0" w:space="0" w:color="auto"/>
                <w:right w:val="none" w:sz="0" w:space="0" w:color="auto"/>
              </w:divBdr>
            </w:div>
            <w:div w:id="1362318768">
              <w:marLeft w:val="0"/>
              <w:marRight w:val="0"/>
              <w:marTop w:val="0"/>
              <w:marBottom w:val="0"/>
              <w:divBdr>
                <w:top w:val="none" w:sz="0" w:space="0" w:color="auto"/>
                <w:left w:val="none" w:sz="0" w:space="0" w:color="auto"/>
                <w:bottom w:val="none" w:sz="0" w:space="0" w:color="auto"/>
                <w:right w:val="none" w:sz="0" w:space="0" w:color="auto"/>
              </w:divBdr>
            </w:div>
            <w:div w:id="1617788231">
              <w:marLeft w:val="0"/>
              <w:marRight w:val="0"/>
              <w:marTop w:val="0"/>
              <w:marBottom w:val="0"/>
              <w:divBdr>
                <w:top w:val="none" w:sz="0" w:space="0" w:color="auto"/>
                <w:left w:val="none" w:sz="0" w:space="0" w:color="auto"/>
                <w:bottom w:val="none" w:sz="0" w:space="0" w:color="auto"/>
                <w:right w:val="none" w:sz="0" w:space="0" w:color="auto"/>
              </w:divBdr>
            </w:div>
            <w:div w:id="1852142444">
              <w:marLeft w:val="0"/>
              <w:marRight w:val="0"/>
              <w:marTop w:val="0"/>
              <w:marBottom w:val="0"/>
              <w:divBdr>
                <w:top w:val="none" w:sz="0" w:space="0" w:color="auto"/>
                <w:left w:val="none" w:sz="0" w:space="0" w:color="auto"/>
                <w:bottom w:val="none" w:sz="0" w:space="0" w:color="auto"/>
                <w:right w:val="none" w:sz="0" w:space="0" w:color="auto"/>
              </w:divBdr>
            </w:div>
            <w:div w:id="1980761904">
              <w:marLeft w:val="0"/>
              <w:marRight w:val="0"/>
              <w:marTop w:val="0"/>
              <w:marBottom w:val="0"/>
              <w:divBdr>
                <w:top w:val="none" w:sz="0" w:space="0" w:color="auto"/>
                <w:left w:val="none" w:sz="0" w:space="0" w:color="auto"/>
                <w:bottom w:val="none" w:sz="0" w:space="0" w:color="auto"/>
                <w:right w:val="none" w:sz="0" w:space="0" w:color="auto"/>
              </w:divBdr>
            </w:div>
            <w:div w:id="21119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6008">
      <w:bodyDiv w:val="1"/>
      <w:marLeft w:val="0"/>
      <w:marRight w:val="0"/>
      <w:marTop w:val="0"/>
      <w:marBottom w:val="0"/>
      <w:divBdr>
        <w:top w:val="none" w:sz="0" w:space="0" w:color="auto"/>
        <w:left w:val="none" w:sz="0" w:space="0" w:color="auto"/>
        <w:bottom w:val="none" w:sz="0" w:space="0" w:color="auto"/>
        <w:right w:val="none" w:sz="0" w:space="0" w:color="auto"/>
      </w:divBdr>
    </w:div>
    <w:div w:id="1715349834">
      <w:bodyDiv w:val="1"/>
      <w:marLeft w:val="0"/>
      <w:marRight w:val="0"/>
      <w:marTop w:val="0"/>
      <w:marBottom w:val="0"/>
      <w:divBdr>
        <w:top w:val="none" w:sz="0" w:space="0" w:color="auto"/>
        <w:left w:val="none" w:sz="0" w:space="0" w:color="auto"/>
        <w:bottom w:val="none" w:sz="0" w:space="0" w:color="auto"/>
        <w:right w:val="none" w:sz="0" w:space="0" w:color="auto"/>
      </w:divBdr>
    </w:div>
    <w:div w:id="1716734802">
      <w:bodyDiv w:val="1"/>
      <w:marLeft w:val="0"/>
      <w:marRight w:val="0"/>
      <w:marTop w:val="0"/>
      <w:marBottom w:val="0"/>
      <w:divBdr>
        <w:top w:val="none" w:sz="0" w:space="0" w:color="auto"/>
        <w:left w:val="none" w:sz="0" w:space="0" w:color="auto"/>
        <w:bottom w:val="none" w:sz="0" w:space="0" w:color="auto"/>
        <w:right w:val="none" w:sz="0" w:space="0" w:color="auto"/>
      </w:divBdr>
    </w:div>
    <w:div w:id="1720283745">
      <w:bodyDiv w:val="1"/>
      <w:marLeft w:val="0"/>
      <w:marRight w:val="0"/>
      <w:marTop w:val="0"/>
      <w:marBottom w:val="0"/>
      <w:divBdr>
        <w:top w:val="none" w:sz="0" w:space="0" w:color="auto"/>
        <w:left w:val="none" w:sz="0" w:space="0" w:color="auto"/>
        <w:bottom w:val="none" w:sz="0" w:space="0" w:color="auto"/>
        <w:right w:val="none" w:sz="0" w:space="0" w:color="auto"/>
      </w:divBdr>
    </w:div>
    <w:div w:id="1723291762">
      <w:bodyDiv w:val="1"/>
      <w:marLeft w:val="0"/>
      <w:marRight w:val="0"/>
      <w:marTop w:val="0"/>
      <w:marBottom w:val="0"/>
      <w:divBdr>
        <w:top w:val="none" w:sz="0" w:space="0" w:color="auto"/>
        <w:left w:val="none" w:sz="0" w:space="0" w:color="auto"/>
        <w:bottom w:val="none" w:sz="0" w:space="0" w:color="auto"/>
        <w:right w:val="none" w:sz="0" w:space="0" w:color="auto"/>
      </w:divBdr>
    </w:div>
    <w:div w:id="1728990982">
      <w:bodyDiv w:val="1"/>
      <w:marLeft w:val="0"/>
      <w:marRight w:val="0"/>
      <w:marTop w:val="0"/>
      <w:marBottom w:val="0"/>
      <w:divBdr>
        <w:top w:val="none" w:sz="0" w:space="0" w:color="auto"/>
        <w:left w:val="none" w:sz="0" w:space="0" w:color="auto"/>
        <w:bottom w:val="none" w:sz="0" w:space="0" w:color="auto"/>
        <w:right w:val="none" w:sz="0" w:space="0" w:color="auto"/>
      </w:divBdr>
    </w:div>
    <w:div w:id="1733237171">
      <w:bodyDiv w:val="1"/>
      <w:marLeft w:val="0"/>
      <w:marRight w:val="0"/>
      <w:marTop w:val="0"/>
      <w:marBottom w:val="0"/>
      <w:divBdr>
        <w:top w:val="none" w:sz="0" w:space="0" w:color="auto"/>
        <w:left w:val="none" w:sz="0" w:space="0" w:color="auto"/>
        <w:bottom w:val="none" w:sz="0" w:space="0" w:color="auto"/>
        <w:right w:val="none" w:sz="0" w:space="0" w:color="auto"/>
      </w:divBdr>
    </w:div>
    <w:div w:id="1739862199">
      <w:bodyDiv w:val="1"/>
      <w:marLeft w:val="0"/>
      <w:marRight w:val="0"/>
      <w:marTop w:val="0"/>
      <w:marBottom w:val="0"/>
      <w:divBdr>
        <w:top w:val="none" w:sz="0" w:space="0" w:color="auto"/>
        <w:left w:val="none" w:sz="0" w:space="0" w:color="auto"/>
        <w:bottom w:val="none" w:sz="0" w:space="0" w:color="auto"/>
        <w:right w:val="none" w:sz="0" w:space="0" w:color="auto"/>
      </w:divBdr>
    </w:div>
    <w:div w:id="1748963711">
      <w:bodyDiv w:val="1"/>
      <w:marLeft w:val="0"/>
      <w:marRight w:val="0"/>
      <w:marTop w:val="0"/>
      <w:marBottom w:val="0"/>
      <w:divBdr>
        <w:top w:val="none" w:sz="0" w:space="0" w:color="auto"/>
        <w:left w:val="none" w:sz="0" w:space="0" w:color="auto"/>
        <w:bottom w:val="none" w:sz="0" w:space="0" w:color="auto"/>
        <w:right w:val="none" w:sz="0" w:space="0" w:color="auto"/>
      </w:divBdr>
    </w:div>
    <w:div w:id="1749036884">
      <w:bodyDiv w:val="1"/>
      <w:marLeft w:val="0"/>
      <w:marRight w:val="0"/>
      <w:marTop w:val="0"/>
      <w:marBottom w:val="0"/>
      <w:divBdr>
        <w:top w:val="none" w:sz="0" w:space="0" w:color="auto"/>
        <w:left w:val="none" w:sz="0" w:space="0" w:color="auto"/>
        <w:bottom w:val="none" w:sz="0" w:space="0" w:color="auto"/>
        <w:right w:val="none" w:sz="0" w:space="0" w:color="auto"/>
      </w:divBdr>
    </w:div>
    <w:div w:id="1755398372">
      <w:bodyDiv w:val="1"/>
      <w:marLeft w:val="0"/>
      <w:marRight w:val="0"/>
      <w:marTop w:val="0"/>
      <w:marBottom w:val="0"/>
      <w:divBdr>
        <w:top w:val="none" w:sz="0" w:space="0" w:color="auto"/>
        <w:left w:val="none" w:sz="0" w:space="0" w:color="auto"/>
        <w:bottom w:val="none" w:sz="0" w:space="0" w:color="auto"/>
        <w:right w:val="none" w:sz="0" w:space="0" w:color="auto"/>
      </w:divBdr>
    </w:div>
    <w:div w:id="1756635214">
      <w:bodyDiv w:val="1"/>
      <w:marLeft w:val="0"/>
      <w:marRight w:val="0"/>
      <w:marTop w:val="0"/>
      <w:marBottom w:val="0"/>
      <w:divBdr>
        <w:top w:val="none" w:sz="0" w:space="0" w:color="auto"/>
        <w:left w:val="none" w:sz="0" w:space="0" w:color="auto"/>
        <w:bottom w:val="none" w:sz="0" w:space="0" w:color="auto"/>
        <w:right w:val="none" w:sz="0" w:space="0" w:color="auto"/>
      </w:divBdr>
    </w:div>
    <w:div w:id="1758868700">
      <w:bodyDiv w:val="1"/>
      <w:marLeft w:val="0"/>
      <w:marRight w:val="0"/>
      <w:marTop w:val="0"/>
      <w:marBottom w:val="0"/>
      <w:divBdr>
        <w:top w:val="none" w:sz="0" w:space="0" w:color="auto"/>
        <w:left w:val="none" w:sz="0" w:space="0" w:color="auto"/>
        <w:bottom w:val="none" w:sz="0" w:space="0" w:color="auto"/>
        <w:right w:val="none" w:sz="0" w:space="0" w:color="auto"/>
      </w:divBdr>
    </w:div>
    <w:div w:id="1760100900">
      <w:bodyDiv w:val="1"/>
      <w:marLeft w:val="0"/>
      <w:marRight w:val="0"/>
      <w:marTop w:val="0"/>
      <w:marBottom w:val="0"/>
      <w:divBdr>
        <w:top w:val="none" w:sz="0" w:space="0" w:color="auto"/>
        <w:left w:val="none" w:sz="0" w:space="0" w:color="auto"/>
        <w:bottom w:val="none" w:sz="0" w:space="0" w:color="auto"/>
        <w:right w:val="none" w:sz="0" w:space="0" w:color="auto"/>
      </w:divBdr>
    </w:div>
    <w:div w:id="1765496488">
      <w:bodyDiv w:val="1"/>
      <w:marLeft w:val="0"/>
      <w:marRight w:val="0"/>
      <w:marTop w:val="0"/>
      <w:marBottom w:val="0"/>
      <w:divBdr>
        <w:top w:val="none" w:sz="0" w:space="0" w:color="auto"/>
        <w:left w:val="none" w:sz="0" w:space="0" w:color="auto"/>
        <w:bottom w:val="none" w:sz="0" w:space="0" w:color="auto"/>
        <w:right w:val="none" w:sz="0" w:space="0" w:color="auto"/>
      </w:divBdr>
    </w:div>
    <w:div w:id="1767992770">
      <w:bodyDiv w:val="1"/>
      <w:marLeft w:val="0"/>
      <w:marRight w:val="0"/>
      <w:marTop w:val="0"/>
      <w:marBottom w:val="0"/>
      <w:divBdr>
        <w:top w:val="none" w:sz="0" w:space="0" w:color="auto"/>
        <w:left w:val="none" w:sz="0" w:space="0" w:color="auto"/>
        <w:bottom w:val="none" w:sz="0" w:space="0" w:color="auto"/>
        <w:right w:val="none" w:sz="0" w:space="0" w:color="auto"/>
      </w:divBdr>
    </w:div>
    <w:div w:id="1768185536">
      <w:bodyDiv w:val="1"/>
      <w:marLeft w:val="0"/>
      <w:marRight w:val="0"/>
      <w:marTop w:val="0"/>
      <w:marBottom w:val="0"/>
      <w:divBdr>
        <w:top w:val="none" w:sz="0" w:space="0" w:color="auto"/>
        <w:left w:val="none" w:sz="0" w:space="0" w:color="auto"/>
        <w:bottom w:val="none" w:sz="0" w:space="0" w:color="auto"/>
        <w:right w:val="none" w:sz="0" w:space="0" w:color="auto"/>
      </w:divBdr>
    </w:div>
    <w:div w:id="1770543476">
      <w:bodyDiv w:val="1"/>
      <w:marLeft w:val="0"/>
      <w:marRight w:val="0"/>
      <w:marTop w:val="0"/>
      <w:marBottom w:val="0"/>
      <w:divBdr>
        <w:top w:val="none" w:sz="0" w:space="0" w:color="auto"/>
        <w:left w:val="none" w:sz="0" w:space="0" w:color="auto"/>
        <w:bottom w:val="none" w:sz="0" w:space="0" w:color="auto"/>
        <w:right w:val="none" w:sz="0" w:space="0" w:color="auto"/>
      </w:divBdr>
    </w:div>
    <w:div w:id="1779134472">
      <w:bodyDiv w:val="1"/>
      <w:marLeft w:val="0"/>
      <w:marRight w:val="0"/>
      <w:marTop w:val="0"/>
      <w:marBottom w:val="0"/>
      <w:divBdr>
        <w:top w:val="none" w:sz="0" w:space="0" w:color="auto"/>
        <w:left w:val="none" w:sz="0" w:space="0" w:color="auto"/>
        <w:bottom w:val="none" w:sz="0" w:space="0" w:color="auto"/>
        <w:right w:val="none" w:sz="0" w:space="0" w:color="auto"/>
      </w:divBdr>
    </w:div>
    <w:div w:id="1785036345">
      <w:bodyDiv w:val="1"/>
      <w:marLeft w:val="0"/>
      <w:marRight w:val="0"/>
      <w:marTop w:val="0"/>
      <w:marBottom w:val="0"/>
      <w:divBdr>
        <w:top w:val="none" w:sz="0" w:space="0" w:color="auto"/>
        <w:left w:val="none" w:sz="0" w:space="0" w:color="auto"/>
        <w:bottom w:val="none" w:sz="0" w:space="0" w:color="auto"/>
        <w:right w:val="none" w:sz="0" w:space="0" w:color="auto"/>
      </w:divBdr>
    </w:div>
    <w:div w:id="1786342786">
      <w:bodyDiv w:val="1"/>
      <w:marLeft w:val="0"/>
      <w:marRight w:val="0"/>
      <w:marTop w:val="0"/>
      <w:marBottom w:val="0"/>
      <w:divBdr>
        <w:top w:val="none" w:sz="0" w:space="0" w:color="auto"/>
        <w:left w:val="none" w:sz="0" w:space="0" w:color="auto"/>
        <w:bottom w:val="none" w:sz="0" w:space="0" w:color="auto"/>
        <w:right w:val="none" w:sz="0" w:space="0" w:color="auto"/>
      </w:divBdr>
    </w:div>
    <w:div w:id="1786651247">
      <w:bodyDiv w:val="1"/>
      <w:marLeft w:val="0"/>
      <w:marRight w:val="0"/>
      <w:marTop w:val="0"/>
      <w:marBottom w:val="0"/>
      <w:divBdr>
        <w:top w:val="none" w:sz="0" w:space="0" w:color="auto"/>
        <w:left w:val="none" w:sz="0" w:space="0" w:color="auto"/>
        <w:bottom w:val="none" w:sz="0" w:space="0" w:color="auto"/>
        <w:right w:val="none" w:sz="0" w:space="0" w:color="auto"/>
      </w:divBdr>
    </w:div>
    <w:div w:id="1788084963">
      <w:bodyDiv w:val="1"/>
      <w:marLeft w:val="0"/>
      <w:marRight w:val="0"/>
      <w:marTop w:val="0"/>
      <w:marBottom w:val="0"/>
      <w:divBdr>
        <w:top w:val="none" w:sz="0" w:space="0" w:color="auto"/>
        <w:left w:val="none" w:sz="0" w:space="0" w:color="auto"/>
        <w:bottom w:val="none" w:sz="0" w:space="0" w:color="auto"/>
        <w:right w:val="none" w:sz="0" w:space="0" w:color="auto"/>
      </w:divBdr>
    </w:div>
    <w:div w:id="1789273910">
      <w:bodyDiv w:val="1"/>
      <w:marLeft w:val="0"/>
      <w:marRight w:val="0"/>
      <w:marTop w:val="0"/>
      <w:marBottom w:val="0"/>
      <w:divBdr>
        <w:top w:val="none" w:sz="0" w:space="0" w:color="auto"/>
        <w:left w:val="none" w:sz="0" w:space="0" w:color="auto"/>
        <w:bottom w:val="none" w:sz="0" w:space="0" w:color="auto"/>
        <w:right w:val="none" w:sz="0" w:space="0" w:color="auto"/>
      </w:divBdr>
    </w:div>
    <w:div w:id="1801074684">
      <w:bodyDiv w:val="1"/>
      <w:marLeft w:val="0"/>
      <w:marRight w:val="0"/>
      <w:marTop w:val="0"/>
      <w:marBottom w:val="0"/>
      <w:divBdr>
        <w:top w:val="none" w:sz="0" w:space="0" w:color="auto"/>
        <w:left w:val="none" w:sz="0" w:space="0" w:color="auto"/>
        <w:bottom w:val="none" w:sz="0" w:space="0" w:color="auto"/>
        <w:right w:val="none" w:sz="0" w:space="0" w:color="auto"/>
      </w:divBdr>
    </w:div>
    <w:div w:id="1806042605">
      <w:bodyDiv w:val="1"/>
      <w:marLeft w:val="0"/>
      <w:marRight w:val="0"/>
      <w:marTop w:val="0"/>
      <w:marBottom w:val="0"/>
      <w:divBdr>
        <w:top w:val="none" w:sz="0" w:space="0" w:color="auto"/>
        <w:left w:val="none" w:sz="0" w:space="0" w:color="auto"/>
        <w:bottom w:val="none" w:sz="0" w:space="0" w:color="auto"/>
        <w:right w:val="none" w:sz="0" w:space="0" w:color="auto"/>
      </w:divBdr>
    </w:div>
    <w:div w:id="1807698020">
      <w:bodyDiv w:val="1"/>
      <w:marLeft w:val="0"/>
      <w:marRight w:val="0"/>
      <w:marTop w:val="0"/>
      <w:marBottom w:val="0"/>
      <w:divBdr>
        <w:top w:val="none" w:sz="0" w:space="0" w:color="auto"/>
        <w:left w:val="none" w:sz="0" w:space="0" w:color="auto"/>
        <w:bottom w:val="none" w:sz="0" w:space="0" w:color="auto"/>
        <w:right w:val="none" w:sz="0" w:space="0" w:color="auto"/>
      </w:divBdr>
    </w:div>
    <w:div w:id="1811287752">
      <w:bodyDiv w:val="1"/>
      <w:marLeft w:val="0"/>
      <w:marRight w:val="0"/>
      <w:marTop w:val="0"/>
      <w:marBottom w:val="0"/>
      <w:divBdr>
        <w:top w:val="none" w:sz="0" w:space="0" w:color="auto"/>
        <w:left w:val="none" w:sz="0" w:space="0" w:color="auto"/>
        <w:bottom w:val="none" w:sz="0" w:space="0" w:color="auto"/>
        <w:right w:val="none" w:sz="0" w:space="0" w:color="auto"/>
      </w:divBdr>
    </w:div>
    <w:div w:id="1821189021">
      <w:bodyDiv w:val="1"/>
      <w:marLeft w:val="0"/>
      <w:marRight w:val="0"/>
      <w:marTop w:val="0"/>
      <w:marBottom w:val="0"/>
      <w:divBdr>
        <w:top w:val="none" w:sz="0" w:space="0" w:color="auto"/>
        <w:left w:val="none" w:sz="0" w:space="0" w:color="auto"/>
        <w:bottom w:val="none" w:sz="0" w:space="0" w:color="auto"/>
        <w:right w:val="none" w:sz="0" w:space="0" w:color="auto"/>
      </w:divBdr>
    </w:div>
    <w:div w:id="1828280490">
      <w:bodyDiv w:val="1"/>
      <w:marLeft w:val="0"/>
      <w:marRight w:val="0"/>
      <w:marTop w:val="0"/>
      <w:marBottom w:val="0"/>
      <w:divBdr>
        <w:top w:val="none" w:sz="0" w:space="0" w:color="auto"/>
        <w:left w:val="none" w:sz="0" w:space="0" w:color="auto"/>
        <w:bottom w:val="none" w:sz="0" w:space="0" w:color="auto"/>
        <w:right w:val="none" w:sz="0" w:space="0" w:color="auto"/>
      </w:divBdr>
    </w:div>
    <w:div w:id="1832986930">
      <w:bodyDiv w:val="1"/>
      <w:marLeft w:val="0"/>
      <w:marRight w:val="0"/>
      <w:marTop w:val="0"/>
      <w:marBottom w:val="0"/>
      <w:divBdr>
        <w:top w:val="none" w:sz="0" w:space="0" w:color="auto"/>
        <w:left w:val="none" w:sz="0" w:space="0" w:color="auto"/>
        <w:bottom w:val="none" w:sz="0" w:space="0" w:color="auto"/>
        <w:right w:val="none" w:sz="0" w:space="0" w:color="auto"/>
      </w:divBdr>
    </w:div>
    <w:div w:id="1836991389">
      <w:bodyDiv w:val="1"/>
      <w:marLeft w:val="0"/>
      <w:marRight w:val="0"/>
      <w:marTop w:val="0"/>
      <w:marBottom w:val="0"/>
      <w:divBdr>
        <w:top w:val="none" w:sz="0" w:space="0" w:color="auto"/>
        <w:left w:val="none" w:sz="0" w:space="0" w:color="auto"/>
        <w:bottom w:val="none" w:sz="0" w:space="0" w:color="auto"/>
        <w:right w:val="none" w:sz="0" w:space="0" w:color="auto"/>
      </w:divBdr>
      <w:divsChild>
        <w:div w:id="1083454447">
          <w:marLeft w:val="0"/>
          <w:marRight w:val="0"/>
          <w:marTop w:val="0"/>
          <w:marBottom w:val="0"/>
          <w:divBdr>
            <w:top w:val="none" w:sz="0" w:space="0" w:color="auto"/>
            <w:left w:val="none" w:sz="0" w:space="0" w:color="auto"/>
            <w:bottom w:val="none" w:sz="0" w:space="0" w:color="auto"/>
            <w:right w:val="none" w:sz="0" w:space="0" w:color="auto"/>
          </w:divBdr>
          <w:divsChild>
            <w:div w:id="266736183">
              <w:marLeft w:val="0"/>
              <w:marRight w:val="0"/>
              <w:marTop w:val="0"/>
              <w:marBottom w:val="0"/>
              <w:divBdr>
                <w:top w:val="none" w:sz="0" w:space="0" w:color="auto"/>
                <w:left w:val="none" w:sz="0" w:space="0" w:color="auto"/>
                <w:bottom w:val="none" w:sz="0" w:space="0" w:color="auto"/>
                <w:right w:val="none" w:sz="0" w:space="0" w:color="auto"/>
              </w:divBdr>
            </w:div>
            <w:div w:id="288709250">
              <w:marLeft w:val="0"/>
              <w:marRight w:val="0"/>
              <w:marTop w:val="0"/>
              <w:marBottom w:val="0"/>
              <w:divBdr>
                <w:top w:val="none" w:sz="0" w:space="0" w:color="auto"/>
                <w:left w:val="none" w:sz="0" w:space="0" w:color="auto"/>
                <w:bottom w:val="none" w:sz="0" w:space="0" w:color="auto"/>
                <w:right w:val="none" w:sz="0" w:space="0" w:color="auto"/>
              </w:divBdr>
            </w:div>
            <w:div w:id="341320168">
              <w:marLeft w:val="0"/>
              <w:marRight w:val="0"/>
              <w:marTop w:val="0"/>
              <w:marBottom w:val="0"/>
              <w:divBdr>
                <w:top w:val="none" w:sz="0" w:space="0" w:color="auto"/>
                <w:left w:val="none" w:sz="0" w:space="0" w:color="auto"/>
                <w:bottom w:val="none" w:sz="0" w:space="0" w:color="auto"/>
                <w:right w:val="none" w:sz="0" w:space="0" w:color="auto"/>
              </w:divBdr>
            </w:div>
            <w:div w:id="860242430">
              <w:marLeft w:val="0"/>
              <w:marRight w:val="0"/>
              <w:marTop w:val="0"/>
              <w:marBottom w:val="0"/>
              <w:divBdr>
                <w:top w:val="none" w:sz="0" w:space="0" w:color="auto"/>
                <w:left w:val="none" w:sz="0" w:space="0" w:color="auto"/>
                <w:bottom w:val="none" w:sz="0" w:space="0" w:color="auto"/>
                <w:right w:val="none" w:sz="0" w:space="0" w:color="auto"/>
              </w:divBdr>
            </w:div>
            <w:div w:id="1095976338">
              <w:marLeft w:val="0"/>
              <w:marRight w:val="0"/>
              <w:marTop w:val="0"/>
              <w:marBottom w:val="0"/>
              <w:divBdr>
                <w:top w:val="none" w:sz="0" w:space="0" w:color="auto"/>
                <w:left w:val="none" w:sz="0" w:space="0" w:color="auto"/>
                <w:bottom w:val="none" w:sz="0" w:space="0" w:color="auto"/>
                <w:right w:val="none" w:sz="0" w:space="0" w:color="auto"/>
              </w:divBdr>
            </w:div>
            <w:div w:id="1512571130">
              <w:marLeft w:val="0"/>
              <w:marRight w:val="0"/>
              <w:marTop w:val="0"/>
              <w:marBottom w:val="0"/>
              <w:divBdr>
                <w:top w:val="none" w:sz="0" w:space="0" w:color="auto"/>
                <w:left w:val="none" w:sz="0" w:space="0" w:color="auto"/>
                <w:bottom w:val="none" w:sz="0" w:space="0" w:color="auto"/>
                <w:right w:val="none" w:sz="0" w:space="0" w:color="auto"/>
              </w:divBdr>
            </w:div>
            <w:div w:id="1696735985">
              <w:marLeft w:val="0"/>
              <w:marRight w:val="0"/>
              <w:marTop w:val="0"/>
              <w:marBottom w:val="0"/>
              <w:divBdr>
                <w:top w:val="none" w:sz="0" w:space="0" w:color="auto"/>
                <w:left w:val="none" w:sz="0" w:space="0" w:color="auto"/>
                <w:bottom w:val="none" w:sz="0" w:space="0" w:color="auto"/>
                <w:right w:val="none" w:sz="0" w:space="0" w:color="auto"/>
              </w:divBdr>
            </w:div>
            <w:div w:id="1956981503">
              <w:marLeft w:val="0"/>
              <w:marRight w:val="0"/>
              <w:marTop w:val="0"/>
              <w:marBottom w:val="0"/>
              <w:divBdr>
                <w:top w:val="none" w:sz="0" w:space="0" w:color="auto"/>
                <w:left w:val="none" w:sz="0" w:space="0" w:color="auto"/>
                <w:bottom w:val="none" w:sz="0" w:space="0" w:color="auto"/>
                <w:right w:val="none" w:sz="0" w:space="0" w:color="auto"/>
              </w:divBdr>
            </w:div>
            <w:div w:id="20720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621">
      <w:bodyDiv w:val="1"/>
      <w:marLeft w:val="0"/>
      <w:marRight w:val="0"/>
      <w:marTop w:val="0"/>
      <w:marBottom w:val="0"/>
      <w:divBdr>
        <w:top w:val="none" w:sz="0" w:space="0" w:color="auto"/>
        <w:left w:val="none" w:sz="0" w:space="0" w:color="auto"/>
        <w:bottom w:val="none" w:sz="0" w:space="0" w:color="auto"/>
        <w:right w:val="none" w:sz="0" w:space="0" w:color="auto"/>
      </w:divBdr>
    </w:div>
    <w:div w:id="1839995881">
      <w:bodyDiv w:val="1"/>
      <w:marLeft w:val="0"/>
      <w:marRight w:val="0"/>
      <w:marTop w:val="0"/>
      <w:marBottom w:val="0"/>
      <w:divBdr>
        <w:top w:val="none" w:sz="0" w:space="0" w:color="auto"/>
        <w:left w:val="none" w:sz="0" w:space="0" w:color="auto"/>
        <w:bottom w:val="none" w:sz="0" w:space="0" w:color="auto"/>
        <w:right w:val="none" w:sz="0" w:space="0" w:color="auto"/>
      </w:divBdr>
    </w:div>
    <w:div w:id="1841695853">
      <w:bodyDiv w:val="1"/>
      <w:marLeft w:val="0"/>
      <w:marRight w:val="0"/>
      <w:marTop w:val="0"/>
      <w:marBottom w:val="0"/>
      <w:divBdr>
        <w:top w:val="none" w:sz="0" w:space="0" w:color="auto"/>
        <w:left w:val="none" w:sz="0" w:space="0" w:color="auto"/>
        <w:bottom w:val="none" w:sz="0" w:space="0" w:color="auto"/>
        <w:right w:val="none" w:sz="0" w:space="0" w:color="auto"/>
      </w:divBdr>
    </w:div>
    <w:div w:id="1841970886">
      <w:bodyDiv w:val="1"/>
      <w:marLeft w:val="0"/>
      <w:marRight w:val="0"/>
      <w:marTop w:val="0"/>
      <w:marBottom w:val="0"/>
      <w:divBdr>
        <w:top w:val="none" w:sz="0" w:space="0" w:color="auto"/>
        <w:left w:val="none" w:sz="0" w:space="0" w:color="auto"/>
        <w:bottom w:val="none" w:sz="0" w:space="0" w:color="auto"/>
        <w:right w:val="none" w:sz="0" w:space="0" w:color="auto"/>
      </w:divBdr>
    </w:div>
    <w:div w:id="1844082822">
      <w:bodyDiv w:val="1"/>
      <w:marLeft w:val="0"/>
      <w:marRight w:val="0"/>
      <w:marTop w:val="0"/>
      <w:marBottom w:val="0"/>
      <w:divBdr>
        <w:top w:val="none" w:sz="0" w:space="0" w:color="auto"/>
        <w:left w:val="none" w:sz="0" w:space="0" w:color="auto"/>
        <w:bottom w:val="none" w:sz="0" w:space="0" w:color="auto"/>
        <w:right w:val="none" w:sz="0" w:space="0" w:color="auto"/>
      </w:divBdr>
      <w:divsChild>
        <w:div w:id="829905465">
          <w:marLeft w:val="0"/>
          <w:marRight w:val="0"/>
          <w:marTop w:val="0"/>
          <w:marBottom w:val="0"/>
          <w:divBdr>
            <w:top w:val="none" w:sz="0" w:space="0" w:color="auto"/>
            <w:left w:val="none" w:sz="0" w:space="0" w:color="auto"/>
            <w:bottom w:val="none" w:sz="0" w:space="0" w:color="auto"/>
            <w:right w:val="none" w:sz="0" w:space="0" w:color="auto"/>
          </w:divBdr>
          <w:divsChild>
            <w:div w:id="426535007">
              <w:marLeft w:val="0"/>
              <w:marRight w:val="0"/>
              <w:marTop w:val="0"/>
              <w:marBottom w:val="0"/>
              <w:divBdr>
                <w:top w:val="none" w:sz="0" w:space="0" w:color="auto"/>
                <w:left w:val="none" w:sz="0" w:space="0" w:color="auto"/>
                <w:bottom w:val="none" w:sz="0" w:space="0" w:color="auto"/>
                <w:right w:val="none" w:sz="0" w:space="0" w:color="auto"/>
              </w:divBdr>
            </w:div>
            <w:div w:id="467210025">
              <w:marLeft w:val="0"/>
              <w:marRight w:val="0"/>
              <w:marTop w:val="0"/>
              <w:marBottom w:val="0"/>
              <w:divBdr>
                <w:top w:val="none" w:sz="0" w:space="0" w:color="auto"/>
                <w:left w:val="none" w:sz="0" w:space="0" w:color="auto"/>
                <w:bottom w:val="none" w:sz="0" w:space="0" w:color="auto"/>
                <w:right w:val="none" w:sz="0" w:space="0" w:color="auto"/>
              </w:divBdr>
            </w:div>
            <w:div w:id="589585029">
              <w:marLeft w:val="0"/>
              <w:marRight w:val="0"/>
              <w:marTop w:val="0"/>
              <w:marBottom w:val="0"/>
              <w:divBdr>
                <w:top w:val="none" w:sz="0" w:space="0" w:color="auto"/>
                <w:left w:val="none" w:sz="0" w:space="0" w:color="auto"/>
                <w:bottom w:val="none" w:sz="0" w:space="0" w:color="auto"/>
                <w:right w:val="none" w:sz="0" w:space="0" w:color="auto"/>
              </w:divBdr>
            </w:div>
            <w:div w:id="759563000">
              <w:marLeft w:val="0"/>
              <w:marRight w:val="0"/>
              <w:marTop w:val="0"/>
              <w:marBottom w:val="0"/>
              <w:divBdr>
                <w:top w:val="none" w:sz="0" w:space="0" w:color="auto"/>
                <w:left w:val="none" w:sz="0" w:space="0" w:color="auto"/>
                <w:bottom w:val="none" w:sz="0" w:space="0" w:color="auto"/>
                <w:right w:val="none" w:sz="0" w:space="0" w:color="auto"/>
              </w:divBdr>
            </w:div>
            <w:div w:id="1005862630">
              <w:marLeft w:val="0"/>
              <w:marRight w:val="0"/>
              <w:marTop w:val="0"/>
              <w:marBottom w:val="0"/>
              <w:divBdr>
                <w:top w:val="none" w:sz="0" w:space="0" w:color="auto"/>
                <w:left w:val="none" w:sz="0" w:space="0" w:color="auto"/>
                <w:bottom w:val="none" w:sz="0" w:space="0" w:color="auto"/>
                <w:right w:val="none" w:sz="0" w:space="0" w:color="auto"/>
              </w:divBdr>
            </w:div>
            <w:div w:id="1260984751">
              <w:marLeft w:val="0"/>
              <w:marRight w:val="0"/>
              <w:marTop w:val="0"/>
              <w:marBottom w:val="0"/>
              <w:divBdr>
                <w:top w:val="none" w:sz="0" w:space="0" w:color="auto"/>
                <w:left w:val="none" w:sz="0" w:space="0" w:color="auto"/>
                <w:bottom w:val="none" w:sz="0" w:space="0" w:color="auto"/>
                <w:right w:val="none" w:sz="0" w:space="0" w:color="auto"/>
              </w:divBdr>
            </w:div>
            <w:div w:id="1576932328">
              <w:marLeft w:val="0"/>
              <w:marRight w:val="0"/>
              <w:marTop w:val="0"/>
              <w:marBottom w:val="0"/>
              <w:divBdr>
                <w:top w:val="none" w:sz="0" w:space="0" w:color="auto"/>
                <w:left w:val="none" w:sz="0" w:space="0" w:color="auto"/>
                <w:bottom w:val="none" w:sz="0" w:space="0" w:color="auto"/>
                <w:right w:val="none" w:sz="0" w:space="0" w:color="auto"/>
              </w:divBdr>
            </w:div>
            <w:div w:id="1735615192">
              <w:marLeft w:val="0"/>
              <w:marRight w:val="0"/>
              <w:marTop w:val="0"/>
              <w:marBottom w:val="0"/>
              <w:divBdr>
                <w:top w:val="none" w:sz="0" w:space="0" w:color="auto"/>
                <w:left w:val="none" w:sz="0" w:space="0" w:color="auto"/>
                <w:bottom w:val="none" w:sz="0" w:space="0" w:color="auto"/>
                <w:right w:val="none" w:sz="0" w:space="0" w:color="auto"/>
              </w:divBdr>
            </w:div>
            <w:div w:id="20252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159">
      <w:bodyDiv w:val="1"/>
      <w:marLeft w:val="0"/>
      <w:marRight w:val="0"/>
      <w:marTop w:val="0"/>
      <w:marBottom w:val="0"/>
      <w:divBdr>
        <w:top w:val="none" w:sz="0" w:space="0" w:color="auto"/>
        <w:left w:val="none" w:sz="0" w:space="0" w:color="auto"/>
        <w:bottom w:val="none" w:sz="0" w:space="0" w:color="auto"/>
        <w:right w:val="none" w:sz="0" w:space="0" w:color="auto"/>
      </w:divBdr>
    </w:div>
    <w:div w:id="1848054712">
      <w:bodyDiv w:val="1"/>
      <w:marLeft w:val="0"/>
      <w:marRight w:val="0"/>
      <w:marTop w:val="0"/>
      <w:marBottom w:val="0"/>
      <w:divBdr>
        <w:top w:val="none" w:sz="0" w:space="0" w:color="auto"/>
        <w:left w:val="none" w:sz="0" w:space="0" w:color="auto"/>
        <w:bottom w:val="none" w:sz="0" w:space="0" w:color="auto"/>
        <w:right w:val="none" w:sz="0" w:space="0" w:color="auto"/>
      </w:divBdr>
    </w:div>
    <w:div w:id="1848790686">
      <w:bodyDiv w:val="1"/>
      <w:marLeft w:val="0"/>
      <w:marRight w:val="0"/>
      <w:marTop w:val="0"/>
      <w:marBottom w:val="0"/>
      <w:divBdr>
        <w:top w:val="none" w:sz="0" w:space="0" w:color="auto"/>
        <w:left w:val="none" w:sz="0" w:space="0" w:color="auto"/>
        <w:bottom w:val="none" w:sz="0" w:space="0" w:color="auto"/>
        <w:right w:val="none" w:sz="0" w:space="0" w:color="auto"/>
      </w:divBdr>
    </w:div>
    <w:div w:id="1851287842">
      <w:bodyDiv w:val="1"/>
      <w:marLeft w:val="0"/>
      <w:marRight w:val="0"/>
      <w:marTop w:val="0"/>
      <w:marBottom w:val="0"/>
      <w:divBdr>
        <w:top w:val="none" w:sz="0" w:space="0" w:color="auto"/>
        <w:left w:val="none" w:sz="0" w:space="0" w:color="auto"/>
        <w:bottom w:val="none" w:sz="0" w:space="0" w:color="auto"/>
        <w:right w:val="none" w:sz="0" w:space="0" w:color="auto"/>
      </w:divBdr>
    </w:div>
    <w:div w:id="1851796583">
      <w:bodyDiv w:val="1"/>
      <w:marLeft w:val="0"/>
      <w:marRight w:val="0"/>
      <w:marTop w:val="0"/>
      <w:marBottom w:val="0"/>
      <w:divBdr>
        <w:top w:val="none" w:sz="0" w:space="0" w:color="auto"/>
        <w:left w:val="none" w:sz="0" w:space="0" w:color="auto"/>
        <w:bottom w:val="none" w:sz="0" w:space="0" w:color="auto"/>
        <w:right w:val="none" w:sz="0" w:space="0" w:color="auto"/>
      </w:divBdr>
    </w:div>
    <w:div w:id="1854145302">
      <w:bodyDiv w:val="1"/>
      <w:marLeft w:val="0"/>
      <w:marRight w:val="0"/>
      <w:marTop w:val="0"/>
      <w:marBottom w:val="0"/>
      <w:divBdr>
        <w:top w:val="none" w:sz="0" w:space="0" w:color="auto"/>
        <w:left w:val="none" w:sz="0" w:space="0" w:color="auto"/>
        <w:bottom w:val="none" w:sz="0" w:space="0" w:color="auto"/>
        <w:right w:val="none" w:sz="0" w:space="0" w:color="auto"/>
      </w:divBdr>
    </w:div>
    <w:div w:id="1858158077">
      <w:bodyDiv w:val="1"/>
      <w:marLeft w:val="0"/>
      <w:marRight w:val="0"/>
      <w:marTop w:val="0"/>
      <w:marBottom w:val="0"/>
      <w:divBdr>
        <w:top w:val="none" w:sz="0" w:space="0" w:color="auto"/>
        <w:left w:val="none" w:sz="0" w:space="0" w:color="auto"/>
        <w:bottom w:val="none" w:sz="0" w:space="0" w:color="auto"/>
        <w:right w:val="none" w:sz="0" w:space="0" w:color="auto"/>
      </w:divBdr>
    </w:div>
    <w:div w:id="1862011865">
      <w:bodyDiv w:val="1"/>
      <w:marLeft w:val="0"/>
      <w:marRight w:val="0"/>
      <w:marTop w:val="0"/>
      <w:marBottom w:val="0"/>
      <w:divBdr>
        <w:top w:val="none" w:sz="0" w:space="0" w:color="auto"/>
        <w:left w:val="none" w:sz="0" w:space="0" w:color="auto"/>
        <w:bottom w:val="none" w:sz="0" w:space="0" w:color="auto"/>
        <w:right w:val="none" w:sz="0" w:space="0" w:color="auto"/>
      </w:divBdr>
    </w:div>
    <w:div w:id="1863275750">
      <w:bodyDiv w:val="1"/>
      <w:marLeft w:val="0"/>
      <w:marRight w:val="0"/>
      <w:marTop w:val="0"/>
      <w:marBottom w:val="0"/>
      <w:divBdr>
        <w:top w:val="none" w:sz="0" w:space="0" w:color="auto"/>
        <w:left w:val="none" w:sz="0" w:space="0" w:color="auto"/>
        <w:bottom w:val="none" w:sz="0" w:space="0" w:color="auto"/>
        <w:right w:val="none" w:sz="0" w:space="0" w:color="auto"/>
      </w:divBdr>
    </w:div>
    <w:div w:id="1866016016">
      <w:bodyDiv w:val="1"/>
      <w:marLeft w:val="0"/>
      <w:marRight w:val="0"/>
      <w:marTop w:val="0"/>
      <w:marBottom w:val="0"/>
      <w:divBdr>
        <w:top w:val="none" w:sz="0" w:space="0" w:color="auto"/>
        <w:left w:val="none" w:sz="0" w:space="0" w:color="auto"/>
        <w:bottom w:val="none" w:sz="0" w:space="0" w:color="auto"/>
        <w:right w:val="none" w:sz="0" w:space="0" w:color="auto"/>
      </w:divBdr>
    </w:div>
    <w:div w:id="1869951781">
      <w:bodyDiv w:val="1"/>
      <w:marLeft w:val="0"/>
      <w:marRight w:val="0"/>
      <w:marTop w:val="0"/>
      <w:marBottom w:val="0"/>
      <w:divBdr>
        <w:top w:val="none" w:sz="0" w:space="0" w:color="auto"/>
        <w:left w:val="none" w:sz="0" w:space="0" w:color="auto"/>
        <w:bottom w:val="none" w:sz="0" w:space="0" w:color="auto"/>
        <w:right w:val="none" w:sz="0" w:space="0" w:color="auto"/>
      </w:divBdr>
    </w:div>
    <w:div w:id="1872573276">
      <w:bodyDiv w:val="1"/>
      <w:marLeft w:val="0"/>
      <w:marRight w:val="0"/>
      <w:marTop w:val="0"/>
      <w:marBottom w:val="0"/>
      <w:divBdr>
        <w:top w:val="none" w:sz="0" w:space="0" w:color="auto"/>
        <w:left w:val="none" w:sz="0" w:space="0" w:color="auto"/>
        <w:bottom w:val="none" w:sz="0" w:space="0" w:color="auto"/>
        <w:right w:val="none" w:sz="0" w:space="0" w:color="auto"/>
      </w:divBdr>
    </w:div>
    <w:div w:id="1880319487">
      <w:bodyDiv w:val="1"/>
      <w:marLeft w:val="0"/>
      <w:marRight w:val="0"/>
      <w:marTop w:val="0"/>
      <w:marBottom w:val="0"/>
      <w:divBdr>
        <w:top w:val="none" w:sz="0" w:space="0" w:color="auto"/>
        <w:left w:val="none" w:sz="0" w:space="0" w:color="auto"/>
        <w:bottom w:val="none" w:sz="0" w:space="0" w:color="auto"/>
        <w:right w:val="none" w:sz="0" w:space="0" w:color="auto"/>
      </w:divBdr>
    </w:div>
    <w:div w:id="1888029121">
      <w:bodyDiv w:val="1"/>
      <w:marLeft w:val="0"/>
      <w:marRight w:val="0"/>
      <w:marTop w:val="0"/>
      <w:marBottom w:val="0"/>
      <w:divBdr>
        <w:top w:val="none" w:sz="0" w:space="0" w:color="auto"/>
        <w:left w:val="none" w:sz="0" w:space="0" w:color="auto"/>
        <w:bottom w:val="none" w:sz="0" w:space="0" w:color="auto"/>
        <w:right w:val="none" w:sz="0" w:space="0" w:color="auto"/>
      </w:divBdr>
    </w:div>
    <w:div w:id="1889948862">
      <w:bodyDiv w:val="1"/>
      <w:marLeft w:val="0"/>
      <w:marRight w:val="0"/>
      <w:marTop w:val="0"/>
      <w:marBottom w:val="0"/>
      <w:divBdr>
        <w:top w:val="none" w:sz="0" w:space="0" w:color="auto"/>
        <w:left w:val="none" w:sz="0" w:space="0" w:color="auto"/>
        <w:bottom w:val="none" w:sz="0" w:space="0" w:color="auto"/>
        <w:right w:val="none" w:sz="0" w:space="0" w:color="auto"/>
      </w:divBdr>
    </w:div>
    <w:div w:id="1893806306">
      <w:bodyDiv w:val="1"/>
      <w:marLeft w:val="0"/>
      <w:marRight w:val="0"/>
      <w:marTop w:val="0"/>
      <w:marBottom w:val="0"/>
      <w:divBdr>
        <w:top w:val="none" w:sz="0" w:space="0" w:color="auto"/>
        <w:left w:val="none" w:sz="0" w:space="0" w:color="auto"/>
        <w:bottom w:val="none" w:sz="0" w:space="0" w:color="auto"/>
        <w:right w:val="none" w:sz="0" w:space="0" w:color="auto"/>
      </w:divBdr>
    </w:div>
    <w:div w:id="1895659560">
      <w:bodyDiv w:val="1"/>
      <w:marLeft w:val="0"/>
      <w:marRight w:val="0"/>
      <w:marTop w:val="0"/>
      <w:marBottom w:val="0"/>
      <w:divBdr>
        <w:top w:val="none" w:sz="0" w:space="0" w:color="auto"/>
        <w:left w:val="none" w:sz="0" w:space="0" w:color="auto"/>
        <w:bottom w:val="none" w:sz="0" w:space="0" w:color="auto"/>
        <w:right w:val="none" w:sz="0" w:space="0" w:color="auto"/>
      </w:divBdr>
    </w:div>
    <w:div w:id="1896310103">
      <w:bodyDiv w:val="1"/>
      <w:marLeft w:val="0"/>
      <w:marRight w:val="0"/>
      <w:marTop w:val="0"/>
      <w:marBottom w:val="0"/>
      <w:divBdr>
        <w:top w:val="none" w:sz="0" w:space="0" w:color="auto"/>
        <w:left w:val="none" w:sz="0" w:space="0" w:color="auto"/>
        <w:bottom w:val="none" w:sz="0" w:space="0" w:color="auto"/>
        <w:right w:val="none" w:sz="0" w:space="0" w:color="auto"/>
      </w:divBdr>
    </w:div>
    <w:div w:id="1897426079">
      <w:bodyDiv w:val="1"/>
      <w:marLeft w:val="0"/>
      <w:marRight w:val="0"/>
      <w:marTop w:val="0"/>
      <w:marBottom w:val="0"/>
      <w:divBdr>
        <w:top w:val="none" w:sz="0" w:space="0" w:color="auto"/>
        <w:left w:val="none" w:sz="0" w:space="0" w:color="auto"/>
        <w:bottom w:val="none" w:sz="0" w:space="0" w:color="auto"/>
        <w:right w:val="none" w:sz="0" w:space="0" w:color="auto"/>
      </w:divBdr>
    </w:div>
    <w:div w:id="1899123122">
      <w:bodyDiv w:val="1"/>
      <w:marLeft w:val="0"/>
      <w:marRight w:val="0"/>
      <w:marTop w:val="0"/>
      <w:marBottom w:val="0"/>
      <w:divBdr>
        <w:top w:val="none" w:sz="0" w:space="0" w:color="auto"/>
        <w:left w:val="none" w:sz="0" w:space="0" w:color="auto"/>
        <w:bottom w:val="none" w:sz="0" w:space="0" w:color="auto"/>
        <w:right w:val="none" w:sz="0" w:space="0" w:color="auto"/>
      </w:divBdr>
    </w:div>
    <w:div w:id="1902209898">
      <w:bodyDiv w:val="1"/>
      <w:marLeft w:val="0"/>
      <w:marRight w:val="0"/>
      <w:marTop w:val="0"/>
      <w:marBottom w:val="0"/>
      <w:divBdr>
        <w:top w:val="none" w:sz="0" w:space="0" w:color="auto"/>
        <w:left w:val="none" w:sz="0" w:space="0" w:color="auto"/>
        <w:bottom w:val="none" w:sz="0" w:space="0" w:color="auto"/>
        <w:right w:val="none" w:sz="0" w:space="0" w:color="auto"/>
      </w:divBdr>
    </w:div>
    <w:div w:id="1902980636">
      <w:bodyDiv w:val="1"/>
      <w:marLeft w:val="0"/>
      <w:marRight w:val="0"/>
      <w:marTop w:val="0"/>
      <w:marBottom w:val="0"/>
      <w:divBdr>
        <w:top w:val="none" w:sz="0" w:space="0" w:color="auto"/>
        <w:left w:val="none" w:sz="0" w:space="0" w:color="auto"/>
        <w:bottom w:val="none" w:sz="0" w:space="0" w:color="auto"/>
        <w:right w:val="none" w:sz="0" w:space="0" w:color="auto"/>
      </w:divBdr>
    </w:div>
    <w:div w:id="1905872630">
      <w:bodyDiv w:val="1"/>
      <w:marLeft w:val="0"/>
      <w:marRight w:val="0"/>
      <w:marTop w:val="0"/>
      <w:marBottom w:val="0"/>
      <w:divBdr>
        <w:top w:val="none" w:sz="0" w:space="0" w:color="auto"/>
        <w:left w:val="none" w:sz="0" w:space="0" w:color="auto"/>
        <w:bottom w:val="none" w:sz="0" w:space="0" w:color="auto"/>
        <w:right w:val="none" w:sz="0" w:space="0" w:color="auto"/>
      </w:divBdr>
    </w:div>
    <w:div w:id="1907912510">
      <w:bodyDiv w:val="1"/>
      <w:marLeft w:val="0"/>
      <w:marRight w:val="0"/>
      <w:marTop w:val="0"/>
      <w:marBottom w:val="0"/>
      <w:divBdr>
        <w:top w:val="none" w:sz="0" w:space="0" w:color="auto"/>
        <w:left w:val="none" w:sz="0" w:space="0" w:color="auto"/>
        <w:bottom w:val="none" w:sz="0" w:space="0" w:color="auto"/>
        <w:right w:val="none" w:sz="0" w:space="0" w:color="auto"/>
      </w:divBdr>
    </w:div>
    <w:div w:id="1908569814">
      <w:bodyDiv w:val="1"/>
      <w:marLeft w:val="0"/>
      <w:marRight w:val="0"/>
      <w:marTop w:val="0"/>
      <w:marBottom w:val="0"/>
      <w:divBdr>
        <w:top w:val="none" w:sz="0" w:space="0" w:color="auto"/>
        <w:left w:val="none" w:sz="0" w:space="0" w:color="auto"/>
        <w:bottom w:val="none" w:sz="0" w:space="0" w:color="auto"/>
        <w:right w:val="none" w:sz="0" w:space="0" w:color="auto"/>
      </w:divBdr>
    </w:div>
    <w:div w:id="1924143118">
      <w:bodyDiv w:val="1"/>
      <w:marLeft w:val="0"/>
      <w:marRight w:val="0"/>
      <w:marTop w:val="0"/>
      <w:marBottom w:val="0"/>
      <w:divBdr>
        <w:top w:val="none" w:sz="0" w:space="0" w:color="auto"/>
        <w:left w:val="none" w:sz="0" w:space="0" w:color="auto"/>
        <w:bottom w:val="none" w:sz="0" w:space="0" w:color="auto"/>
        <w:right w:val="none" w:sz="0" w:space="0" w:color="auto"/>
      </w:divBdr>
    </w:div>
    <w:div w:id="1926064492">
      <w:bodyDiv w:val="1"/>
      <w:marLeft w:val="0"/>
      <w:marRight w:val="0"/>
      <w:marTop w:val="0"/>
      <w:marBottom w:val="0"/>
      <w:divBdr>
        <w:top w:val="none" w:sz="0" w:space="0" w:color="auto"/>
        <w:left w:val="none" w:sz="0" w:space="0" w:color="auto"/>
        <w:bottom w:val="none" w:sz="0" w:space="0" w:color="auto"/>
        <w:right w:val="none" w:sz="0" w:space="0" w:color="auto"/>
      </w:divBdr>
    </w:div>
    <w:div w:id="1931235955">
      <w:bodyDiv w:val="1"/>
      <w:marLeft w:val="0"/>
      <w:marRight w:val="0"/>
      <w:marTop w:val="0"/>
      <w:marBottom w:val="0"/>
      <w:divBdr>
        <w:top w:val="none" w:sz="0" w:space="0" w:color="auto"/>
        <w:left w:val="none" w:sz="0" w:space="0" w:color="auto"/>
        <w:bottom w:val="none" w:sz="0" w:space="0" w:color="auto"/>
        <w:right w:val="none" w:sz="0" w:space="0" w:color="auto"/>
      </w:divBdr>
    </w:div>
    <w:div w:id="1932160236">
      <w:bodyDiv w:val="1"/>
      <w:marLeft w:val="0"/>
      <w:marRight w:val="0"/>
      <w:marTop w:val="0"/>
      <w:marBottom w:val="0"/>
      <w:divBdr>
        <w:top w:val="none" w:sz="0" w:space="0" w:color="auto"/>
        <w:left w:val="none" w:sz="0" w:space="0" w:color="auto"/>
        <w:bottom w:val="none" w:sz="0" w:space="0" w:color="auto"/>
        <w:right w:val="none" w:sz="0" w:space="0" w:color="auto"/>
      </w:divBdr>
    </w:div>
    <w:div w:id="1934511759">
      <w:bodyDiv w:val="1"/>
      <w:marLeft w:val="0"/>
      <w:marRight w:val="0"/>
      <w:marTop w:val="0"/>
      <w:marBottom w:val="0"/>
      <w:divBdr>
        <w:top w:val="none" w:sz="0" w:space="0" w:color="auto"/>
        <w:left w:val="none" w:sz="0" w:space="0" w:color="auto"/>
        <w:bottom w:val="none" w:sz="0" w:space="0" w:color="auto"/>
        <w:right w:val="none" w:sz="0" w:space="0" w:color="auto"/>
      </w:divBdr>
    </w:div>
    <w:div w:id="1934699003">
      <w:bodyDiv w:val="1"/>
      <w:marLeft w:val="0"/>
      <w:marRight w:val="0"/>
      <w:marTop w:val="0"/>
      <w:marBottom w:val="0"/>
      <w:divBdr>
        <w:top w:val="none" w:sz="0" w:space="0" w:color="auto"/>
        <w:left w:val="none" w:sz="0" w:space="0" w:color="auto"/>
        <w:bottom w:val="none" w:sz="0" w:space="0" w:color="auto"/>
        <w:right w:val="none" w:sz="0" w:space="0" w:color="auto"/>
      </w:divBdr>
    </w:div>
    <w:div w:id="1940091714">
      <w:bodyDiv w:val="1"/>
      <w:marLeft w:val="0"/>
      <w:marRight w:val="0"/>
      <w:marTop w:val="0"/>
      <w:marBottom w:val="0"/>
      <w:divBdr>
        <w:top w:val="none" w:sz="0" w:space="0" w:color="auto"/>
        <w:left w:val="none" w:sz="0" w:space="0" w:color="auto"/>
        <w:bottom w:val="none" w:sz="0" w:space="0" w:color="auto"/>
        <w:right w:val="none" w:sz="0" w:space="0" w:color="auto"/>
      </w:divBdr>
    </w:div>
    <w:div w:id="1945721379">
      <w:bodyDiv w:val="1"/>
      <w:marLeft w:val="0"/>
      <w:marRight w:val="0"/>
      <w:marTop w:val="0"/>
      <w:marBottom w:val="0"/>
      <w:divBdr>
        <w:top w:val="none" w:sz="0" w:space="0" w:color="auto"/>
        <w:left w:val="none" w:sz="0" w:space="0" w:color="auto"/>
        <w:bottom w:val="none" w:sz="0" w:space="0" w:color="auto"/>
        <w:right w:val="none" w:sz="0" w:space="0" w:color="auto"/>
      </w:divBdr>
    </w:div>
    <w:div w:id="1946378995">
      <w:bodyDiv w:val="1"/>
      <w:marLeft w:val="0"/>
      <w:marRight w:val="0"/>
      <w:marTop w:val="0"/>
      <w:marBottom w:val="0"/>
      <w:divBdr>
        <w:top w:val="none" w:sz="0" w:space="0" w:color="auto"/>
        <w:left w:val="none" w:sz="0" w:space="0" w:color="auto"/>
        <w:bottom w:val="none" w:sz="0" w:space="0" w:color="auto"/>
        <w:right w:val="none" w:sz="0" w:space="0" w:color="auto"/>
      </w:divBdr>
    </w:div>
    <w:div w:id="1947497593">
      <w:bodyDiv w:val="1"/>
      <w:marLeft w:val="0"/>
      <w:marRight w:val="0"/>
      <w:marTop w:val="0"/>
      <w:marBottom w:val="0"/>
      <w:divBdr>
        <w:top w:val="none" w:sz="0" w:space="0" w:color="auto"/>
        <w:left w:val="none" w:sz="0" w:space="0" w:color="auto"/>
        <w:bottom w:val="none" w:sz="0" w:space="0" w:color="auto"/>
        <w:right w:val="none" w:sz="0" w:space="0" w:color="auto"/>
      </w:divBdr>
    </w:div>
    <w:div w:id="1954290574">
      <w:bodyDiv w:val="1"/>
      <w:marLeft w:val="0"/>
      <w:marRight w:val="0"/>
      <w:marTop w:val="0"/>
      <w:marBottom w:val="0"/>
      <w:divBdr>
        <w:top w:val="none" w:sz="0" w:space="0" w:color="auto"/>
        <w:left w:val="none" w:sz="0" w:space="0" w:color="auto"/>
        <w:bottom w:val="none" w:sz="0" w:space="0" w:color="auto"/>
        <w:right w:val="none" w:sz="0" w:space="0" w:color="auto"/>
      </w:divBdr>
    </w:div>
    <w:div w:id="1958367418">
      <w:bodyDiv w:val="1"/>
      <w:marLeft w:val="0"/>
      <w:marRight w:val="0"/>
      <w:marTop w:val="0"/>
      <w:marBottom w:val="0"/>
      <w:divBdr>
        <w:top w:val="none" w:sz="0" w:space="0" w:color="auto"/>
        <w:left w:val="none" w:sz="0" w:space="0" w:color="auto"/>
        <w:bottom w:val="none" w:sz="0" w:space="0" w:color="auto"/>
        <w:right w:val="none" w:sz="0" w:space="0" w:color="auto"/>
      </w:divBdr>
    </w:div>
    <w:div w:id="1964145452">
      <w:bodyDiv w:val="1"/>
      <w:marLeft w:val="0"/>
      <w:marRight w:val="0"/>
      <w:marTop w:val="0"/>
      <w:marBottom w:val="0"/>
      <w:divBdr>
        <w:top w:val="none" w:sz="0" w:space="0" w:color="auto"/>
        <w:left w:val="none" w:sz="0" w:space="0" w:color="auto"/>
        <w:bottom w:val="none" w:sz="0" w:space="0" w:color="auto"/>
        <w:right w:val="none" w:sz="0" w:space="0" w:color="auto"/>
      </w:divBdr>
    </w:div>
    <w:div w:id="1967152228">
      <w:bodyDiv w:val="1"/>
      <w:marLeft w:val="0"/>
      <w:marRight w:val="0"/>
      <w:marTop w:val="0"/>
      <w:marBottom w:val="0"/>
      <w:divBdr>
        <w:top w:val="none" w:sz="0" w:space="0" w:color="auto"/>
        <w:left w:val="none" w:sz="0" w:space="0" w:color="auto"/>
        <w:bottom w:val="none" w:sz="0" w:space="0" w:color="auto"/>
        <w:right w:val="none" w:sz="0" w:space="0" w:color="auto"/>
      </w:divBdr>
    </w:div>
    <w:div w:id="1968312040">
      <w:bodyDiv w:val="1"/>
      <w:marLeft w:val="0"/>
      <w:marRight w:val="0"/>
      <w:marTop w:val="0"/>
      <w:marBottom w:val="0"/>
      <w:divBdr>
        <w:top w:val="none" w:sz="0" w:space="0" w:color="auto"/>
        <w:left w:val="none" w:sz="0" w:space="0" w:color="auto"/>
        <w:bottom w:val="none" w:sz="0" w:space="0" w:color="auto"/>
        <w:right w:val="none" w:sz="0" w:space="0" w:color="auto"/>
      </w:divBdr>
    </w:div>
    <w:div w:id="1972901632">
      <w:bodyDiv w:val="1"/>
      <w:marLeft w:val="0"/>
      <w:marRight w:val="0"/>
      <w:marTop w:val="0"/>
      <w:marBottom w:val="0"/>
      <w:divBdr>
        <w:top w:val="none" w:sz="0" w:space="0" w:color="auto"/>
        <w:left w:val="none" w:sz="0" w:space="0" w:color="auto"/>
        <w:bottom w:val="none" w:sz="0" w:space="0" w:color="auto"/>
        <w:right w:val="none" w:sz="0" w:space="0" w:color="auto"/>
      </w:divBdr>
    </w:div>
    <w:div w:id="1972973627">
      <w:bodyDiv w:val="1"/>
      <w:marLeft w:val="0"/>
      <w:marRight w:val="0"/>
      <w:marTop w:val="0"/>
      <w:marBottom w:val="0"/>
      <w:divBdr>
        <w:top w:val="none" w:sz="0" w:space="0" w:color="auto"/>
        <w:left w:val="none" w:sz="0" w:space="0" w:color="auto"/>
        <w:bottom w:val="none" w:sz="0" w:space="0" w:color="auto"/>
        <w:right w:val="none" w:sz="0" w:space="0" w:color="auto"/>
      </w:divBdr>
    </w:div>
    <w:div w:id="1977560987">
      <w:bodyDiv w:val="1"/>
      <w:marLeft w:val="0"/>
      <w:marRight w:val="0"/>
      <w:marTop w:val="0"/>
      <w:marBottom w:val="0"/>
      <w:divBdr>
        <w:top w:val="none" w:sz="0" w:space="0" w:color="auto"/>
        <w:left w:val="none" w:sz="0" w:space="0" w:color="auto"/>
        <w:bottom w:val="none" w:sz="0" w:space="0" w:color="auto"/>
        <w:right w:val="none" w:sz="0" w:space="0" w:color="auto"/>
      </w:divBdr>
    </w:div>
    <w:div w:id="1978025444">
      <w:bodyDiv w:val="1"/>
      <w:marLeft w:val="0"/>
      <w:marRight w:val="0"/>
      <w:marTop w:val="0"/>
      <w:marBottom w:val="0"/>
      <w:divBdr>
        <w:top w:val="none" w:sz="0" w:space="0" w:color="auto"/>
        <w:left w:val="none" w:sz="0" w:space="0" w:color="auto"/>
        <w:bottom w:val="none" w:sz="0" w:space="0" w:color="auto"/>
        <w:right w:val="none" w:sz="0" w:space="0" w:color="auto"/>
      </w:divBdr>
    </w:div>
    <w:div w:id="1983265389">
      <w:bodyDiv w:val="1"/>
      <w:marLeft w:val="0"/>
      <w:marRight w:val="0"/>
      <w:marTop w:val="0"/>
      <w:marBottom w:val="0"/>
      <w:divBdr>
        <w:top w:val="none" w:sz="0" w:space="0" w:color="auto"/>
        <w:left w:val="none" w:sz="0" w:space="0" w:color="auto"/>
        <w:bottom w:val="none" w:sz="0" w:space="0" w:color="auto"/>
        <w:right w:val="none" w:sz="0" w:space="0" w:color="auto"/>
      </w:divBdr>
    </w:div>
    <w:div w:id="1983653400">
      <w:bodyDiv w:val="1"/>
      <w:marLeft w:val="0"/>
      <w:marRight w:val="0"/>
      <w:marTop w:val="0"/>
      <w:marBottom w:val="0"/>
      <w:divBdr>
        <w:top w:val="none" w:sz="0" w:space="0" w:color="auto"/>
        <w:left w:val="none" w:sz="0" w:space="0" w:color="auto"/>
        <w:bottom w:val="none" w:sz="0" w:space="0" w:color="auto"/>
        <w:right w:val="none" w:sz="0" w:space="0" w:color="auto"/>
      </w:divBdr>
    </w:div>
    <w:div w:id="1985768277">
      <w:bodyDiv w:val="1"/>
      <w:marLeft w:val="0"/>
      <w:marRight w:val="0"/>
      <w:marTop w:val="0"/>
      <w:marBottom w:val="0"/>
      <w:divBdr>
        <w:top w:val="none" w:sz="0" w:space="0" w:color="auto"/>
        <w:left w:val="none" w:sz="0" w:space="0" w:color="auto"/>
        <w:bottom w:val="none" w:sz="0" w:space="0" w:color="auto"/>
        <w:right w:val="none" w:sz="0" w:space="0" w:color="auto"/>
      </w:divBdr>
    </w:div>
    <w:div w:id="1990400582">
      <w:bodyDiv w:val="1"/>
      <w:marLeft w:val="0"/>
      <w:marRight w:val="0"/>
      <w:marTop w:val="0"/>
      <w:marBottom w:val="0"/>
      <w:divBdr>
        <w:top w:val="none" w:sz="0" w:space="0" w:color="auto"/>
        <w:left w:val="none" w:sz="0" w:space="0" w:color="auto"/>
        <w:bottom w:val="none" w:sz="0" w:space="0" w:color="auto"/>
        <w:right w:val="none" w:sz="0" w:space="0" w:color="auto"/>
      </w:divBdr>
    </w:div>
    <w:div w:id="1990548759">
      <w:bodyDiv w:val="1"/>
      <w:marLeft w:val="0"/>
      <w:marRight w:val="0"/>
      <w:marTop w:val="0"/>
      <w:marBottom w:val="0"/>
      <w:divBdr>
        <w:top w:val="none" w:sz="0" w:space="0" w:color="auto"/>
        <w:left w:val="none" w:sz="0" w:space="0" w:color="auto"/>
        <w:bottom w:val="none" w:sz="0" w:space="0" w:color="auto"/>
        <w:right w:val="none" w:sz="0" w:space="0" w:color="auto"/>
      </w:divBdr>
    </w:div>
    <w:div w:id="1993631382">
      <w:bodyDiv w:val="1"/>
      <w:marLeft w:val="0"/>
      <w:marRight w:val="0"/>
      <w:marTop w:val="0"/>
      <w:marBottom w:val="0"/>
      <w:divBdr>
        <w:top w:val="none" w:sz="0" w:space="0" w:color="auto"/>
        <w:left w:val="none" w:sz="0" w:space="0" w:color="auto"/>
        <w:bottom w:val="none" w:sz="0" w:space="0" w:color="auto"/>
        <w:right w:val="none" w:sz="0" w:space="0" w:color="auto"/>
      </w:divBdr>
    </w:div>
    <w:div w:id="1996372251">
      <w:bodyDiv w:val="1"/>
      <w:marLeft w:val="0"/>
      <w:marRight w:val="0"/>
      <w:marTop w:val="0"/>
      <w:marBottom w:val="0"/>
      <w:divBdr>
        <w:top w:val="none" w:sz="0" w:space="0" w:color="auto"/>
        <w:left w:val="none" w:sz="0" w:space="0" w:color="auto"/>
        <w:bottom w:val="none" w:sz="0" w:space="0" w:color="auto"/>
        <w:right w:val="none" w:sz="0" w:space="0" w:color="auto"/>
      </w:divBdr>
    </w:div>
    <w:div w:id="1999920403">
      <w:bodyDiv w:val="1"/>
      <w:marLeft w:val="0"/>
      <w:marRight w:val="0"/>
      <w:marTop w:val="0"/>
      <w:marBottom w:val="0"/>
      <w:divBdr>
        <w:top w:val="none" w:sz="0" w:space="0" w:color="auto"/>
        <w:left w:val="none" w:sz="0" w:space="0" w:color="auto"/>
        <w:bottom w:val="none" w:sz="0" w:space="0" w:color="auto"/>
        <w:right w:val="none" w:sz="0" w:space="0" w:color="auto"/>
      </w:divBdr>
    </w:div>
    <w:div w:id="2002846784">
      <w:bodyDiv w:val="1"/>
      <w:marLeft w:val="0"/>
      <w:marRight w:val="0"/>
      <w:marTop w:val="0"/>
      <w:marBottom w:val="0"/>
      <w:divBdr>
        <w:top w:val="none" w:sz="0" w:space="0" w:color="auto"/>
        <w:left w:val="none" w:sz="0" w:space="0" w:color="auto"/>
        <w:bottom w:val="none" w:sz="0" w:space="0" w:color="auto"/>
        <w:right w:val="none" w:sz="0" w:space="0" w:color="auto"/>
      </w:divBdr>
    </w:div>
    <w:div w:id="2006083880">
      <w:bodyDiv w:val="1"/>
      <w:marLeft w:val="0"/>
      <w:marRight w:val="0"/>
      <w:marTop w:val="0"/>
      <w:marBottom w:val="0"/>
      <w:divBdr>
        <w:top w:val="none" w:sz="0" w:space="0" w:color="auto"/>
        <w:left w:val="none" w:sz="0" w:space="0" w:color="auto"/>
        <w:bottom w:val="none" w:sz="0" w:space="0" w:color="auto"/>
        <w:right w:val="none" w:sz="0" w:space="0" w:color="auto"/>
      </w:divBdr>
    </w:div>
    <w:div w:id="2006396220">
      <w:bodyDiv w:val="1"/>
      <w:marLeft w:val="0"/>
      <w:marRight w:val="0"/>
      <w:marTop w:val="0"/>
      <w:marBottom w:val="0"/>
      <w:divBdr>
        <w:top w:val="none" w:sz="0" w:space="0" w:color="auto"/>
        <w:left w:val="none" w:sz="0" w:space="0" w:color="auto"/>
        <w:bottom w:val="none" w:sz="0" w:space="0" w:color="auto"/>
        <w:right w:val="none" w:sz="0" w:space="0" w:color="auto"/>
      </w:divBdr>
    </w:div>
    <w:div w:id="2010786719">
      <w:bodyDiv w:val="1"/>
      <w:marLeft w:val="0"/>
      <w:marRight w:val="0"/>
      <w:marTop w:val="0"/>
      <w:marBottom w:val="0"/>
      <w:divBdr>
        <w:top w:val="none" w:sz="0" w:space="0" w:color="auto"/>
        <w:left w:val="none" w:sz="0" w:space="0" w:color="auto"/>
        <w:bottom w:val="none" w:sz="0" w:space="0" w:color="auto"/>
        <w:right w:val="none" w:sz="0" w:space="0" w:color="auto"/>
      </w:divBdr>
    </w:div>
    <w:div w:id="2014142947">
      <w:bodyDiv w:val="1"/>
      <w:marLeft w:val="0"/>
      <w:marRight w:val="0"/>
      <w:marTop w:val="0"/>
      <w:marBottom w:val="0"/>
      <w:divBdr>
        <w:top w:val="none" w:sz="0" w:space="0" w:color="auto"/>
        <w:left w:val="none" w:sz="0" w:space="0" w:color="auto"/>
        <w:bottom w:val="none" w:sz="0" w:space="0" w:color="auto"/>
        <w:right w:val="none" w:sz="0" w:space="0" w:color="auto"/>
      </w:divBdr>
    </w:div>
    <w:div w:id="2015262780">
      <w:bodyDiv w:val="1"/>
      <w:marLeft w:val="0"/>
      <w:marRight w:val="0"/>
      <w:marTop w:val="0"/>
      <w:marBottom w:val="0"/>
      <w:divBdr>
        <w:top w:val="none" w:sz="0" w:space="0" w:color="auto"/>
        <w:left w:val="none" w:sz="0" w:space="0" w:color="auto"/>
        <w:bottom w:val="none" w:sz="0" w:space="0" w:color="auto"/>
        <w:right w:val="none" w:sz="0" w:space="0" w:color="auto"/>
      </w:divBdr>
    </w:div>
    <w:div w:id="2016221735">
      <w:bodyDiv w:val="1"/>
      <w:marLeft w:val="0"/>
      <w:marRight w:val="0"/>
      <w:marTop w:val="0"/>
      <w:marBottom w:val="0"/>
      <w:divBdr>
        <w:top w:val="none" w:sz="0" w:space="0" w:color="auto"/>
        <w:left w:val="none" w:sz="0" w:space="0" w:color="auto"/>
        <w:bottom w:val="none" w:sz="0" w:space="0" w:color="auto"/>
        <w:right w:val="none" w:sz="0" w:space="0" w:color="auto"/>
      </w:divBdr>
    </w:div>
    <w:div w:id="2020236904">
      <w:bodyDiv w:val="1"/>
      <w:marLeft w:val="0"/>
      <w:marRight w:val="0"/>
      <w:marTop w:val="0"/>
      <w:marBottom w:val="0"/>
      <w:divBdr>
        <w:top w:val="none" w:sz="0" w:space="0" w:color="auto"/>
        <w:left w:val="none" w:sz="0" w:space="0" w:color="auto"/>
        <w:bottom w:val="none" w:sz="0" w:space="0" w:color="auto"/>
        <w:right w:val="none" w:sz="0" w:space="0" w:color="auto"/>
      </w:divBdr>
    </w:div>
    <w:div w:id="2025394501">
      <w:bodyDiv w:val="1"/>
      <w:marLeft w:val="0"/>
      <w:marRight w:val="0"/>
      <w:marTop w:val="0"/>
      <w:marBottom w:val="0"/>
      <w:divBdr>
        <w:top w:val="none" w:sz="0" w:space="0" w:color="auto"/>
        <w:left w:val="none" w:sz="0" w:space="0" w:color="auto"/>
        <w:bottom w:val="none" w:sz="0" w:space="0" w:color="auto"/>
        <w:right w:val="none" w:sz="0" w:space="0" w:color="auto"/>
      </w:divBdr>
      <w:divsChild>
        <w:div w:id="1635022269">
          <w:marLeft w:val="0"/>
          <w:marRight w:val="0"/>
          <w:marTop w:val="0"/>
          <w:marBottom w:val="0"/>
          <w:divBdr>
            <w:top w:val="none" w:sz="0" w:space="0" w:color="auto"/>
            <w:left w:val="none" w:sz="0" w:space="0" w:color="auto"/>
            <w:bottom w:val="none" w:sz="0" w:space="0" w:color="auto"/>
            <w:right w:val="none" w:sz="0" w:space="0" w:color="auto"/>
          </w:divBdr>
        </w:div>
      </w:divsChild>
    </w:div>
    <w:div w:id="2029135589">
      <w:bodyDiv w:val="1"/>
      <w:marLeft w:val="0"/>
      <w:marRight w:val="0"/>
      <w:marTop w:val="0"/>
      <w:marBottom w:val="0"/>
      <w:divBdr>
        <w:top w:val="none" w:sz="0" w:space="0" w:color="auto"/>
        <w:left w:val="none" w:sz="0" w:space="0" w:color="auto"/>
        <w:bottom w:val="none" w:sz="0" w:space="0" w:color="auto"/>
        <w:right w:val="none" w:sz="0" w:space="0" w:color="auto"/>
      </w:divBdr>
    </w:div>
    <w:div w:id="2031179432">
      <w:bodyDiv w:val="1"/>
      <w:marLeft w:val="0"/>
      <w:marRight w:val="0"/>
      <w:marTop w:val="0"/>
      <w:marBottom w:val="0"/>
      <w:divBdr>
        <w:top w:val="none" w:sz="0" w:space="0" w:color="auto"/>
        <w:left w:val="none" w:sz="0" w:space="0" w:color="auto"/>
        <w:bottom w:val="none" w:sz="0" w:space="0" w:color="auto"/>
        <w:right w:val="none" w:sz="0" w:space="0" w:color="auto"/>
      </w:divBdr>
    </w:div>
    <w:div w:id="2032872530">
      <w:bodyDiv w:val="1"/>
      <w:marLeft w:val="0"/>
      <w:marRight w:val="0"/>
      <w:marTop w:val="0"/>
      <w:marBottom w:val="0"/>
      <w:divBdr>
        <w:top w:val="none" w:sz="0" w:space="0" w:color="auto"/>
        <w:left w:val="none" w:sz="0" w:space="0" w:color="auto"/>
        <w:bottom w:val="none" w:sz="0" w:space="0" w:color="auto"/>
        <w:right w:val="none" w:sz="0" w:space="0" w:color="auto"/>
      </w:divBdr>
    </w:div>
    <w:div w:id="2039357524">
      <w:bodyDiv w:val="1"/>
      <w:marLeft w:val="0"/>
      <w:marRight w:val="0"/>
      <w:marTop w:val="0"/>
      <w:marBottom w:val="0"/>
      <w:divBdr>
        <w:top w:val="none" w:sz="0" w:space="0" w:color="auto"/>
        <w:left w:val="none" w:sz="0" w:space="0" w:color="auto"/>
        <w:bottom w:val="none" w:sz="0" w:space="0" w:color="auto"/>
        <w:right w:val="none" w:sz="0" w:space="0" w:color="auto"/>
      </w:divBdr>
    </w:div>
    <w:div w:id="2047220201">
      <w:bodyDiv w:val="1"/>
      <w:marLeft w:val="0"/>
      <w:marRight w:val="0"/>
      <w:marTop w:val="0"/>
      <w:marBottom w:val="0"/>
      <w:divBdr>
        <w:top w:val="none" w:sz="0" w:space="0" w:color="auto"/>
        <w:left w:val="none" w:sz="0" w:space="0" w:color="auto"/>
        <w:bottom w:val="none" w:sz="0" w:space="0" w:color="auto"/>
        <w:right w:val="none" w:sz="0" w:space="0" w:color="auto"/>
      </w:divBdr>
    </w:div>
    <w:div w:id="2047757798">
      <w:bodyDiv w:val="1"/>
      <w:marLeft w:val="0"/>
      <w:marRight w:val="0"/>
      <w:marTop w:val="0"/>
      <w:marBottom w:val="0"/>
      <w:divBdr>
        <w:top w:val="none" w:sz="0" w:space="0" w:color="auto"/>
        <w:left w:val="none" w:sz="0" w:space="0" w:color="auto"/>
        <w:bottom w:val="none" w:sz="0" w:space="0" w:color="auto"/>
        <w:right w:val="none" w:sz="0" w:space="0" w:color="auto"/>
      </w:divBdr>
    </w:div>
    <w:div w:id="2051492752">
      <w:bodyDiv w:val="1"/>
      <w:marLeft w:val="0"/>
      <w:marRight w:val="0"/>
      <w:marTop w:val="0"/>
      <w:marBottom w:val="0"/>
      <w:divBdr>
        <w:top w:val="none" w:sz="0" w:space="0" w:color="auto"/>
        <w:left w:val="none" w:sz="0" w:space="0" w:color="auto"/>
        <w:bottom w:val="none" w:sz="0" w:space="0" w:color="auto"/>
        <w:right w:val="none" w:sz="0" w:space="0" w:color="auto"/>
      </w:divBdr>
    </w:div>
    <w:div w:id="2052224587">
      <w:bodyDiv w:val="1"/>
      <w:marLeft w:val="0"/>
      <w:marRight w:val="0"/>
      <w:marTop w:val="0"/>
      <w:marBottom w:val="0"/>
      <w:divBdr>
        <w:top w:val="none" w:sz="0" w:space="0" w:color="auto"/>
        <w:left w:val="none" w:sz="0" w:space="0" w:color="auto"/>
        <w:bottom w:val="none" w:sz="0" w:space="0" w:color="auto"/>
        <w:right w:val="none" w:sz="0" w:space="0" w:color="auto"/>
      </w:divBdr>
    </w:div>
    <w:div w:id="2056008142">
      <w:bodyDiv w:val="1"/>
      <w:marLeft w:val="0"/>
      <w:marRight w:val="0"/>
      <w:marTop w:val="0"/>
      <w:marBottom w:val="0"/>
      <w:divBdr>
        <w:top w:val="none" w:sz="0" w:space="0" w:color="auto"/>
        <w:left w:val="none" w:sz="0" w:space="0" w:color="auto"/>
        <w:bottom w:val="none" w:sz="0" w:space="0" w:color="auto"/>
        <w:right w:val="none" w:sz="0" w:space="0" w:color="auto"/>
      </w:divBdr>
    </w:div>
    <w:div w:id="2057969503">
      <w:bodyDiv w:val="1"/>
      <w:marLeft w:val="0"/>
      <w:marRight w:val="0"/>
      <w:marTop w:val="0"/>
      <w:marBottom w:val="0"/>
      <w:divBdr>
        <w:top w:val="none" w:sz="0" w:space="0" w:color="auto"/>
        <w:left w:val="none" w:sz="0" w:space="0" w:color="auto"/>
        <w:bottom w:val="none" w:sz="0" w:space="0" w:color="auto"/>
        <w:right w:val="none" w:sz="0" w:space="0" w:color="auto"/>
      </w:divBdr>
    </w:div>
    <w:div w:id="2059359946">
      <w:bodyDiv w:val="1"/>
      <w:marLeft w:val="0"/>
      <w:marRight w:val="0"/>
      <w:marTop w:val="0"/>
      <w:marBottom w:val="0"/>
      <w:divBdr>
        <w:top w:val="none" w:sz="0" w:space="0" w:color="auto"/>
        <w:left w:val="none" w:sz="0" w:space="0" w:color="auto"/>
        <w:bottom w:val="none" w:sz="0" w:space="0" w:color="auto"/>
        <w:right w:val="none" w:sz="0" w:space="0" w:color="auto"/>
      </w:divBdr>
    </w:div>
    <w:div w:id="2060086339">
      <w:bodyDiv w:val="1"/>
      <w:marLeft w:val="0"/>
      <w:marRight w:val="0"/>
      <w:marTop w:val="0"/>
      <w:marBottom w:val="0"/>
      <w:divBdr>
        <w:top w:val="none" w:sz="0" w:space="0" w:color="auto"/>
        <w:left w:val="none" w:sz="0" w:space="0" w:color="auto"/>
        <w:bottom w:val="none" w:sz="0" w:space="0" w:color="auto"/>
        <w:right w:val="none" w:sz="0" w:space="0" w:color="auto"/>
      </w:divBdr>
    </w:div>
    <w:div w:id="2060468142">
      <w:bodyDiv w:val="1"/>
      <w:marLeft w:val="0"/>
      <w:marRight w:val="0"/>
      <w:marTop w:val="0"/>
      <w:marBottom w:val="0"/>
      <w:divBdr>
        <w:top w:val="none" w:sz="0" w:space="0" w:color="auto"/>
        <w:left w:val="none" w:sz="0" w:space="0" w:color="auto"/>
        <w:bottom w:val="none" w:sz="0" w:space="0" w:color="auto"/>
        <w:right w:val="none" w:sz="0" w:space="0" w:color="auto"/>
      </w:divBdr>
    </w:div>
    <w:div w:id="2061125715">
      <w:bodyDiv w:val="1"/>
      <w:marLeft w:val="0"/>
      <w:marRight w:val="0"/>
      <w:marTop w:val="0"/>
      <w:marBottom w:val="0"/>
      <w:divBdr>
        <w:top w:val="none" w:sz="0" w:space="0" w:color="auto"/>
        <w:left w:val="none" w:sz="0" w:space="0" w:color="auto"/>
        <w:bottom w:val="none" w:sz="0" w:space="0" w:color="auto"/>
        <w:right w:val="none" w:sz="0" w:space="0" w:color="auto"/>
      </w:divBdr>
    </w:div>
    <w:div w:id="2070374131">
      <w:bodyDiv w:val="1"/>
      <w:marLeft w:val="0"/>
      <w:marRight w:val="0"/>
      <w:marTop w:val="0"/>
      <w:marBottom w:val="0"/>
      <w:divBdr>
        <w:top w:val="none" w:sz="0" w:space="0" w:color="auto"/>
        <w:left w:val="none" w:sz="0" w:space="0" w:color="auto"/>
        <w:bottom w:val="none" w:sz="0" w:space="0" w:color="auto"/>
        <w:right w:val="none" w:sz="0" w:space="0" w:color="auto"/>
      </w:divBdr>
    </w:div>
    <w:div w:id="2072076723">
      <w:bodyDiv w:val="1"/>
      <w:marLeft w:val="0"/>
      <w:marRight w:val="0"/>
      <w:marTop w:val="0"/>
      <w:marBottom w:val="0"/>
      <w:divBdr>
        <w:top w:val="none" w:sz="0" w:space="0" w:color="auto"/>
        <w:left w:val="none" w:sz="0" w:space="0" w:color="auto"/>
        <w:bottom w:val="none" w:sz="0" w:space="0" w:color="auto"/>
        <w:right w:val="none" w:sz="0" w:space="0" w:color="auto"/>
      </w:divBdr>
    </w:div>
    <w:div w:id="2075812214">
      <w:bodyDiv w:val="1"/>
      <w:marLeft w:val="0"/>
      <w:marRight w:val="0"/>
      <w:marTop w:val="0"/>
      <w:marBottom w:val="0"/>
      <w:divBdr>
        <w:top w:val="none" w:sz="0" w:space="0" w:color="auto"/>
        <w:left w:val="none" w:sz="0" w:space="0" w:color="auto"/>
        <w:bottom w:val="none" w:sz="0" w:space="0" w:color="auto"/>
        <w:right w:val="none" w:sz="0" w:space="0" w:color="auto"/>
      </w:divBdr>
    </w:div>
    <w:div w:id="2076776196">
      <w:bodyDiv w:val="1"/>
      <w:marLeft w:val="0"/>
      <w:marRight w:val="0"/>
      <w:marTop w:val="0"/>
      <w:marBottom w:val="0"/>
      <w:divBdr>
        <w:top w:val="none" w:sz="0" w:space="0" w:color="auto"/>
        <w:left w:val="none" w:sz="0" w:space="0" w:color="auto"/>
        <w:bottom w:val="none" w:sz="0" w:space="0" w:color="auto"/>
        <w:right w:val="none" w:sz="0" w:space="0" w:color="auto"/>
      </w:divBdr>
    </w:div>
    <w:div w:id="2077966899">
      <w:bodyDiv w:val="1"/>
      <w:marLeft w:val="0"/>
      <w:marRight w:val="0"/>
      <w:marTop w:val="0"/>
      <w:marBottom w:val="0"/>
      <w:divBdr>
        <w:top w:val="none" w:sz="0" w:space="0" w:color="auto"/>
        <w:left w:val="none" w:sz="0" w:space="0" w:color="auto"/>
        <w:bottom w:val="none" w:sz="0" w:space="0" w:color="auto"/>
        <w:right w:val="none" w:sz="0" w:space="0" w:color="auto"/>
      </w:divBdr>
    </w:div>
    <w:div w:id="2078742064">
      <w:bodyDiv w:val="1"/>
      <w:marLeft w:val="0"/>
      <w:marRight w:val="0"/>
      <w:marTop w:val="0"/>
      <w:marBottom w:val="0"/>
      <w:divBdr>
        <w:top w:val="none" w:sz="0" w:space="0" w:color="auto"/>
        <w:left w:val="none" w:sz="0" w:space="0" w:color="auto"/>
        <w:bottom w:val="none" w:sz="0" w:space="0" w:color="auto"/>
        <w:right w:val="none" w:sz="0" w:space="0" w:color="auto"/>
      </w:divBdr>
    </w:div>
    <w:div w:id="2081361745">
      <w:bodyDiv w:val="1"/>
      <w:marLeft w:val="0"/>
      <w:marRight w:val="0"/>
      <w:marTop w:val="0"/>
      <w:marBottom w:val="0"/>
      <w:divBdr>
        <w:top w:val="none" w:sz="0" w:space="0" w:color="auto"/>
        <w:left w:val="none" w:sz="0" w:space="0" w:color="auto"/>
        <w:bottom w:val="none" w:sz="0" w:space="0" w:color="auto"/>
        <w:right w:val="none" w:sz="0" w:space="0" w:color="auto"/>
      </w:divBdr>
    </w:div>
    <w:div w:id="2083140787">
      <w:bodyDiv w:val="1"/>
      <w:marLeft w:val="0"/>
      <w:marRight w:val="0"/>
      <w:marTop w:val="0"/>
      <w:marBottom w:val="0"/>
      <w:divBdr>
        <w:top w:val="none" w:sz="0" w:space="0" w:color="auto"/>
        <w:left w:val="none" w:sz="0" w:space="0" w:color="auto"/>
        <w:bottom w:val="none" w:sz="0" w:space="0" w:color="auto"/>
        <w:right w:val="none" w:sz="0" w:space="0" w:color="auto"/>
      </w:divBdr>
    </w:div>
    <w:div w:id="2091150490">
      <w:bodyDiv w:val="1"/>
      <w:marLeft w:val="0"/>
      <w:marRight w:val="0"/>
      <w:marTop w:val="0"/>
      <w:marBottom w:val="0"/>
      <w:divBdr>
        <w:top w:val="none" w:sz="0" w:space="0" w:color="auto"/>
        <w:left w:val="none" w:sz="0" w:space="0" w:color="auto"/>
        <w:bottom w:val="none" w:sz="0" w:space="0" w:color="auto"/>
        <w:right w:val="none" w:sz="0" w:space="0" w:color="auto"/>
      </w:divBdr>
    </w:div>
    <w:div w:id="2097625636">
      <w:bodyDiv w:val="1"/>
      <w:marLeft w:val="0"/>
      <w:marRight w:val="0"/>
      <w:marTop w:val="0"/>
      <w:marBottom w:val="0"/>
      <w:divBdr>
        <w:top w:val="none" w:sz="0" w:space="0" w:color="auto"/>
        <w:left w:val="none" w:sz="0" w:space="0" w:color="auto"/>
        <w:bottom w:val="none" w:sz="0" w:space="0" w:color="auto"/>
        <w:right w:val="none" w:sz="0" w:space="0" w:color="auto"/>
      </w:divBdr>
    </w:div>
    <w:div w:id="2098213095">
      <w:bodyDiv w:val="1"/>
      <w:marLeft w:val="0"/>
      <w:marRight w:val="0"/>
      <w:marTop w:val="0"/>
      <w:marBottom w:val="0"/>
      <w:divBdr>
        <w:top w:val="none" w:sz="0" w:space="0" w:color="auto"/>
        <w:left w:val="none" w:sz="0" w:space="0" w:color="auto"/>
        <w:bottom w:val="none" w:sz="0" w:space="0" w:color="auto"/>
        <w:right w:val="none" w:sz="0" w:space="0" w:color="auto"/>
      </w:divBdr>
    </w:div>
    <w:div w:id="2107118936">
      <w:bodyDiv w:val="1"/>
      <w:marLeft w:val="0"/>
      <w:marRight w:val="0"/>
      <w:marTop w:val="0"/>
      <w:marBottom w:val="0"/>
      <w:divBdr>
        <w:top w:val="none" w:sz="0" w:space="0" w:color="auto"/>
        <w:left w:val="none" w:sz="0" w:space="0" w:color="auto"/>
        <w:bottom w:val="none" w:sz="0" w:space="0" w:color="auto"/>
        <w:right w:val="none" w:sz="0" w:space="0" w:color="auto"/>
      </w:divBdr>
    </w:div>
    <w:div w:id="2113545832">
      <w:bodyDiv w:val="1"/>
      <w:marLeft w:val="0"/>
      <w:marRight w:val="0"/>
      <w:marTop w:val="0"/>
      <w:marBottom w:val="0"/>
      <w:divBdr>
        <w:top w:val="none" w:sz="0" w:space="0" w:color="auto"/>
        <w:left w:val="none" w:sz="0" w:space="0" w:color="auto"/>
        <w:bottom w:val="none" w:sz="0" w:space="0" w:color="auto"/>
        <w:right w:val="none" w:sz="0" w:space="0" w:color="auto"/>
      </w:divBdr>
    </w:div>
    <w:div w:id="2131514236">
      <w:bodyDiv w:val="1"/>
      <w:marLeft w:val="0"/>
      <w:marRight w:val="0"/>
      <w:marTop w:val="0"/>
      <w:marBottom w:val="0"/>
      <w:divBdr>
        <w:top w:val="none" w:sz="0" w:space="0" w:color="auto"/>
        <w:left w:val="none" w:sz="0" w:space="0" w:color="auto"/>
        <w:bottom w:val="none" w:sz="0" w:space="0" w:color="auto"/>
        <w:right w:val="none" w:sz="0" w:space="0" w:color="auto"/>
      </w:divBdr>
    </w:div>
    <w:div w:id="2132941310">
      <w:bodyDiv w:val="1"/>
      <w:marLeft w:val="0"/>
      <w:marRight w:val="0"/>
      <w:marTop w:val="0"/>
      <w:marBottom w:val="0"/>
      <w:divBdr>
        <w:top w:val="none" w:sz="0" w:space="0" w:color="auto"/>
        <w:left w:val="none" w:sz="0" w:space="0" w:color="auto"/>
        <w:bottom w:val="none" w:sz="0" w:space="0" w:color="auto"/>
        <w:right w:val="none" w:sz="0" w:space="0" w:color="auto"/>
      </w:divBdr>
    </w:div>
    <w:div w:id="2134400667">
      <w:bodyDiv w:val="1"/>
      <w:marLeft w:val="0"/>
      <w:marRight w:val="0"/>
      <w:marTop w:val="0"/>
      <w:marBottom w:val="0"/>
      <w:divBdr>
        <w:top w:val="none" w:sz="0" w:space="0" w:color="auto"/>
        <w:left w:val="none" w:sz="0" w:space="0" w:color="auto"/>
        <w:bottom w:val="none" w:sz="0" w:space="0" w:color="auto"/>
        <w:right w:val="none" w:sz="0" w:space="0" w:color="auto"/>
      </w:divBdr>
    </w:div>
    <w:div w:id="2135832849">
      <w:bodyDiv w:val="1"/>
      <w:marLeft w:val="0"/>
      <w:marRight w:val="0"/>
      <w:marTop w:val="0"/>
      <w:marBottom w:val="0"/>
      <w:divBdr>
        <w:top w:val="none" w:sz="0" w:space="0" w:color="auto"/>
        <w:left w:val="none" w:sz="0" w:space="0" w:color="auto"/>
        <w:bottom w:val="none" w:sz="0" w:space="0" w:color="auto"/>
        <w:right w:val="none" w:sz="0" w:space="0" w:color="auto"/>
      </w:divBdr>
    </w:div>
    <w:div w:id="2140416794">
      <w:bodyDiv w:val="1"/>
      <w:marLeft w:val="0"/>
      <w:marRight w:val="0"/>
      <w:marTop w:val="0"/>
      <w:marBottom w:val="0"/>
      <w:divBdr>
        <w:top w:val="none" w:sz="0" w:space="0" w:color="auto"/>
        <w:left w:val="none" w:sz="0" w:space="0" w:color="auto"/>
        <w:bottom w:val="none" w:sz="0" w:space="0" w:color="auto"/>
        <w:right w:val="none" w:sz="0" w:space="0" w:color="auto"/>
      </w:divBdr>
      <w:divsChild>
        <w:div w:id="153031164">
          <w:marLeft w:val="0"/>
          <w:marRight w:val="0"/>
          <w:marTop w:val="0"/>
          <w:marBottom w:val="0"/>
          <w:divBdr>
            <w:top w:val="none" w:sz="0" w:space="0" w:color="auto"/>
            <w:left w:val="none" w:sz="0" w:space="0" w:color="auto"/>
            <w:bottom w:val="none" w:sz="0" w:space="0" w:color="auto"/>
            <w:right w:val="none" w:sz="0" w:space="0" w:color="auto"/>
          </w:divBdr>
          <w:divsChild>
            <w:div w:id="252663634">
              <w:marLeft w:val="0"/>
              <w:marRight w:val="0"/>
              <w:marTop w:val="0"/>
              <w:marBottom w:val="0"/>
              <w:divBdr>
                <w:top w:val="none" w:sz="0" w:space="0" w:color="auto"/>
                <w:left w:val="none" w:sz="0" w:space="0" w:color="auto"/>
                <w:bottom w:val="none" w:sz="0" w:space="0" w:color="auto"/>
                <w:right w:val="none" w:sz="0" w:space="0" w:color="auto"/>
              </w:divBdr>
            </w:div>
            <w:div w:id="300426901">
              <w:marLeft w:val="0"/>
              <w:marRight w:val="0"/>
              <w:marTop w:val="0"/>
              <w:marBottom w:val="0"/>
              <w:divBdr>
                <w:top w:val="none" w:sz="0" w:space="0" w:color="auto"/>
                <w:left w:val="none" w:sz="0" w:space="0" w:color="auto"/>
                <w:bottom w:val="none" w:sz="0" w:space="0" w:color="auto"/>
                <w:right w:val="none" w:sz="0" w:space="0" w:color="auto"/>
              </w:divBdr>
            </w:div>
            <w:div w:id="320354926">
              <w:marLeft w:val="0"/>
              <w:marRight w:val="0"/>
              <w:marTop w:val="0"/>
              <w:marBottom w:val="0"/>
              <w:divBdr>
                <w:top w:val="none" w:sz="0" w:space="0" w:color="auto"/>
                <w:left w:val="none" w:sz="0" w:space="0" w:color="auto"/>
                <w:bottom w:val="none" w:sz="0" w:space="0" w:color="auto"/>
                <w:right w:val="none" w:sz="0" w:space="0" w:color="auto"/>
              </w:divBdr>
            </w:div>
            <w:div w:id="504325003">
              <w:marLeft w:val="0"/>
              <w:marRight w:val="0"/>
              <w:marTop w:val="0"/>
              <w:marBottom w:val="0"/>
              <w:divBdr>
                <w:top w:val="none" w:sz="0" w:space="0" w:color="auto"/>
                <w:left w:val="none" w:sz="0" w:space="0" w:color="auto"/>
                <w:bottom w:val="none" w:sz="0" w:space="0" w:color="auto"/>
                <w:right w:val="none" w:sz="0" w:space="0" w:color="auto"/>
              </w:divBdr>
            </w:div>
            <w:div w:id="678774731">
              <w:marLeft w:val="0"/>
              <w:marRight w:val="0"/>
              <w:marTop w:val="0"/>
              <w:marBottom w:val="0"/>
              <w:divBdr>
                <w:top w:val="none" w:sz="0" w:space="0" w:color="auto"/>
                <w:left w:val="none" w:sz="0" w:space="0" w:color="auto"/>
                <w:bottom w:val="none" w:sz="0" w:space="0" w:color="auto"/>
                <w:right w:val="none" w:sz="0" w:space="0" w:color="auto"/>
              </w:divBdr>
            </w:div>
            <w:div w:id="801311112">
              <w:marLeft w:val="0"/>
              <w:marRight w:val="0"/>
              <w:marTop w:val="0"/>
              <w:marBottom w:val="0"/>
              <w:divBdr>
                <w:top w:val="none" w:sz="0" w:space="0" w:color="auto"/>
                <w:left w:val="none" w:sz="0" w:space="0" w:color="auto"/>
                <w:bottom w:val="none" w:sz="0" w:space="0" w:color="auto"/>
                <w:right w:val="none" w:sz="0" w:space="0" w:color="auto"/>
              </w:divBdr>
            </w:div>
            <w:div w:id="1348098782">
              <w:marLeft w:val="0"/>
              <w:marRight w:val="0"/>
              <w:marTop w:val="0"/>
              <w:marBottom w:val="0"/>
              <w:divBdr>
                <w:top w:val="none" w:sz="0" w:space="0" w:color="auto"/>
                <w:left w:val="none" w:sz="0" w:space="0" w:color="auto"/>
                <w:bottom w:val="none" w:sz="0" w:space="0" w:color="auto"/>
                <w:right w:val="none" w:sz="0" w:space="0" w:color="auto"/>
              </w:divBdr>
            </w:div>
            <w:div w:id="1468473306">
              <w:marLeft w:val="0"/>
              <w:marRight w:val="0"/>
              <w:marTop w:val="0"/>
              <w:marBottom w:val="0"/>
              <w:divBdr>
                <w:top w:val="none" w:sz="0" w:space="0" w:color="auto"/>
                <w:left w:val="none" w:sz="0" w:space="0" w:color="auto"/>
                <w:bottom w:val="none" w:sz="0" w:space="0" w:color="auto"/>
                <w:right w:val="none" w:sz="0" w:space="0" w:color="auto"/>
              </w:divBdr>
            </w:div>
            <w:div w:id="1946964590">
              <w:marLeft w:val="0"/>
              <w:marRight w:val="0"/>
              <w:marTop w:val="0"/>
              <w:marBottom w:val="0"/>
              <w:divBdr>
                <w:top w:val="none" w:sz="0" w:space="0" w:color="auto"/>
                <w:left w:val="none" w:sz="0" w:space="0" w:color="auto"/>
                <w:bottom w:val="none" w:sz="0" w:space="0" w:color="auto"/>
                <w:right w:val="none" w:sz="0" w:space="0" w:color="auto"/>
              </w:divBdr>
            </w:div>
            <w:div w:id="19477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104">
      <w:bodyDiv w:val="1"/>
      <w:marLeft w:val="0"/>
      <w:marRight w:val="0"/>
      <w:marTop w:val="0"/>
      <w:marBottom w:val="0"/>
      <w:divBdr>
        <w:top w:val="none" w:sz="0" w:space="0" w:color="auto"/>
        <w:left w:val="none" w:sz="0" w:space="0" w:color="auto"/>
        <w:bottom w:val="none" w:sz="0" w:space="0" w:color="auto"/>
        <w:right w:val="none" w:sz="0" w:space="0" w:color="auto"/>
      </w:divBdr>
    </w:div>
    <w:div w:id="21427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NunoMarmeleiro/desofs2024_M1C_3/tree/main/Deliverables/Document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NunoMarmeleiro/desofs2024_M1C_3/blob/main/Deliverables/Documentation/ThreatModelingProcess/ASVS_Checklist_TruckMotion.xlsx"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243;nioRocha\AppData\Roaming\Microsoft\Templates\Teacher's%20syllabus%20(color).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myisepipp-my.sharepoint.com/personal/1181600_isep_ipp_pt/Documents/DESOFS_REPORT/ASVS_Checklist_TruckMo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latin typeface="Calibri"/>
              </a:defRPr>
            </a:pPr>
            <a:r>
              <a:rPr lang="en-GB" sz="1800" b="1" strike="noStrike" spc="-1">
                <a:solidFill>
                  <a:srgbClr val="000000"/>
                </a:solidFill>
                <a:latin typeface="Calibri"/>
              </a:rPr>
              <a:t>Validity Percentage</a:t>
            </a:r>
          </a:p>
        </c:rich>
      </c:tx>
      <c:overlay val="0"/>
      <c:spPr>
        <a:noFill/>
        <a:ln>
          <a:noFill/>
        </a:ln>
      </c:spPr>
    </c:title>
    <c:autoTitleDeleted val="0"/>
    <c:plotArea>
      <c:layout>
        <c:manualLayout>
          <c:layoutTarget val="inner"/>
          <c:xMode val="edge"/>
          <c:yMode val="edge"/>
          <c:x val="0.27686906214188017"/>
          <c:y val="0.21048284457400571"/>
          <c:w val="0.47175483346271857"/>
          <c:h val="0.71037194294375172"/>
        </c:manualLayout>
      </c:layout>
      <c:radarChart>
        <c:radarStyle val="filled"/>
        <c:varyColors val="0"/>
        <c:ser>
          <c:idx val="0"/>
          <c:order val="0"/>
          <c:tx>
            <c:strRef>
              <c:f>'ASVS Results'!$D$1</c:f>
              <c:strCache>
                <c:ptCount val="1"/>
                <c:pt idx="0">
                  <c:v>Validity Percentage</c:v>
                </c:pt>
              </c:strCache>
            </c:strRef>
          </c:tx>
          <c:spPr>
            <a:gradFill>
              <a:gsLst>
                <a:gs pos="0">
                  <a:srgbClr val="3E7FCC"/>
                </a:gs>
                <a:gs pos="100000">
                  <a:srgbClr val="A4C1FF"/>
                </a:gs>
              </a:gsLst>
              <a:lin ang="16200000"/>
            </a:gradFill>
            <a:ln>
              <a:noFill/>
            </a:ln>
          </c:spPr>
          <c:dLbls>
            <c:spPr>
              <a:noFill/>
              <a:ln>
                <a:noFill/>
              </a:ln>
              <a:effectLst/>
            </c:spPr>
            <c:txPr>
              <a:bodyPr/>
              <a:lstStyle/>
              <a:p>
                <a:pPr>
                  <a:defRPr sz="1000" b="0" strike="noStrike" spc="-1">
                    <a:solidFill>
                      <a:srgbClr val="000000"/>
                    </a:solidFill>
                    <a:latin typeface="Calibri"/>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'ASVS Results'!$A$2:$A$16</c:f>
              <c:strCache>
                <c:ptCount val="15"/>
                <c:pt idx="0">
                  <c:v>Architecture, Design and Threat Modeling</c:v>
                </c:pt>
                <c:pt idx="1">
                  <c:v>Authentication</c:v>
                </c:pt>
                <c:pt idx="2">
                  <c:v>Session Management</c:v>
                </c:pt>
                <c:pt idx="3">
                  <c:v>Access Control</c:v>
                </c:pt>
                <c:pt idx="4">
                  <c:v>Validation, Sanitization and Encoding</c:v>
                </c:pt>
                <c:pt idx="5">
                  <c:v>Stored Cryptography</c:v>
                </c:pt>
                <c:pt idx="6">
                  <c:v>Error Handling and Logging</c:v>
                </c:pt>
                <c:pt idx="7">
                  <c:v>Data Protection</c:v>
                </c:pt>
                <c:pt idx="8">
                  <c:v>Communication</c:v>
                </c:pt>
                <c:pt idx="9">
                  <c:v>Malicious Code</c:v>
                </c:pt>
                <c:pt idx="10">
                  <c:v>Business Logic</c:v>
                </c:pt>
                <c:pt idx="11">
                  <c:v>Files and Resources</c:v>
                </c:pt>
                <c:pt idx="12">
                  <c:v>API and Web Service</c:v>
                </c:pt>
                <c:pt idx="13">
                  <c:v>Configuration</c:v>
                </c:pt>
                <c:pt idx="14">
                  <c:v>Total</c:v>
                </c:pt>
              </c:strCache>
            </c:strRef>
          </c:cat>
          <c:val>
            <c:numRef>
              <c:f>'ASVS Results'!$D$2:$D$16</c:f>
              <c:numCache>
                <c:formatCode>#,##0.00,_€;\-#,##0.00,_€</c:formatCode>
                <c:ptCount val="15"/>
                <c:pt idx="0">
                  <c:v>48.717948717948715</c:v>
                </c:pt>
                <c:pt idx="1">
                  <c:v>36.84210526315789</c:v>
                </c:pt>
                <c:pt idx="2">
                  <c:v>76.923076923076934</c:v>
                </c:pt>
                <c:pt idx="3">
                  <c:v>66.666666666666657</c:v>
                </c:pt>
                <c:pt idx="4">
                  <c:v>61.53846153846154</c:v>
                </c:pt>
                <c:pt idx="5">
                  <c:v>56.25</c:v>
                </c:pt>
                <c:pt idx="6">
                  <c:v>66.666666666666657</c:v>
                </c:pt>
                <c:pt idx="7">
                  <c:v>75</c:v>
                </c:pt>
                <c:pt idx="8">
                  <c:v>66.666666666666657</c:v>
                </c:pt>
                <c:pt idx="9">
                  <c:v>70</c:v>
                </c:pt>
                <c:pt idx="10">
                  <c:v>100</c:v>
                </c:pt>
                <c:pt idx="11">
                  <c:v>92.857142857142861</c:v>
                </c:pt>
                <c:pt idx="12">
                  <c:v>77.777777777777786</c:v>
                </c:pt>
                <c:pt idx="13">
                  <c:v>83.333333333333343</c:v>
                </c:pt>
                <c:pt idx="14">
                  <c:v>61.776061776061773</c:v>
                </c:pt>
              </c:numCache>
            </c:numRef>
          </c:val>
          <c:extLst>
            <c:ext xmlns:c16="http://schemas.microsoft.com/office/drawing/2014/chart" uri="{C3380CC4-5D6E-409C-BE32-E72D297353CC}">
              <c16:uniqueId val="{00000000-7C6B-4682-8F20-FBF1F4166DA5}"/>
            </c:ext>
          </c:extLst>
        </c:ser>
        <c:dLbls>
          <c:showLegendKey val="0"/>
          <c:showVal val="0"/>
          <c:showCatName val="0"/>
          <c:showSerName val="0"/>
          <c:showPercent val="0"/>
          <c:showBubbleSize val="0"/>
        </c:dLbls>
        <c:axId val="17923522"/>
        <c:axId val="74048637"/>
      </c:radarChart>
      <c:catAx>
        <c:axId val="17923522"/>
        <c:scaling>
          <c:orientation val="minMax"/>
        </c:scaling>
        <c:delete val="0"/>
        <c:axPos val="b"/>
        <c:majorGridlines>
          <c:spPr>
            <a:ln w="9360">
              <a:solidFill>
                <a:srgbClr val="878787"/>
              </a:solidFill>
              <a:round/>
            </a:ln>
          </c:spPr>
        </c:majorGridlines>
        <c:numFmt formatCode="General" sourceLinked="1"/>
        <c:majorTickMark val="out"/>
        <c:minorTickMark val="none"/>
        <c:tickLblPos val="nextTo"/>
        <c:spPr>
          <a:ln w="9360">
            <a:noFill/>
          </a:ln>
        </c:spPr>
        <c:txPr>
          <a:bodyPr/>
          <a:lstStyle/>
          <a:p>
            <a:pPr>
              <a:defRPr sz="1000" b="0" strike="noStrike" spc="-1">
                <a:solidFill>
                  <a:srgbClr val="000000"/>
                </a:solidFill>
                <a:latin typeface="Calibri"/>
              </a:defRPr>
            </a:pPr>
            <a:endParaRPr lang="en-US"/>
          </a:p>
        </c:txPr>
        <c:crossAx val="74048637"/>
        <c:crosses val="autoZero"/>
        <c:auto val="1"/>
        <c:lblAlgn val="ctr"/>
        <c:lblOffset val="100"/>
        <c:noMultiLvlLbl val="0"/>
      </c:catAx>
      <c:valAx>
        <c:axId val="74048637"/>
        <c:scaling>
          <c:orientation val="minMax"/>
        </c:scaling>
        <c:delete val="0"/>
        <c:axPos val="l"/>
        <c:majorGridlines>
          <c:spPr>
            <a:ln w="9360">
              <a:solidFill>
                <a:srgbClr val="878787"/>
              </a:solidFill>
              <a:round/>
            </a:ln>
          </c:spPr>
        </c:majorGridlines>
        <c:numFmt formatCode="#,##0.00\ ;\(#,##0.00\)" sourceLinked="0"/>
        <c:majorTickMark val="cross"/>
        <c:minorTickMark val="none"/>
        <c:tickLblPos val="nextTo"/>
        <c:spPr>
          <a:ln w="9360">
            <a:solidFill>
              <a:srgbClr val="878787"/>
            </a:solidFill>
            <a:round/>
          </a:ln>
        </c:spPr>
        <c:txPr>
          <a:bodyPr/>
          <a:lstStyle/>
          <a:p>
            <a:pPr>
              <a:defRPr sz="1000" b="0" strike="noStrike" spc="-1">
                <a:solidFill>
                  <a:srgbClr val="000000"/>
                </a:solidFill>
                <a:latin typeface="Calibri"/>
              </a:defRPr>
            </a:pPr>
            <a:endParaRPr lang="en-US"/>
          </a:p>
        </c:txPr>
        <c:crossAx val="17923522"/>
        <c:crosses val="autoZero"/>
        <c:crossBetween val="midCat"/>
      </c:valAx>
      <c:spPr>
        <a:solidFill>
          <a:srgbClr val="FFFFFF"/>
        </a:solidFill>
        <a:ln>
          <a:noFill/>
        </a:ln>
      </c:spPr>
    </c:plotArea>
    <c:legend>
      <c:legendPos val="r"/>
      <c:layout>
        <c:manualLayout>
          <c:xMode val="edge"/>
          <c:yMode val="edge"/>
          <c:x val="8.357916528039586E-3"/>
          <c:y val="0.93744487924924891"/>
          <c:w val="0.22403644966914346"/>
          <c:h val="6.0640219268366102E-2"/>
        </c:manualLayout>
      </c:layout>
      <c:overlay val="0"/>
      <c:spPr>
        <a:noFill/>
        <a:ln>
          <a:noFill/>
        </a:ln>
      </c:spPr>
      <c:txPr>
        <a:bodyPr/>
        <a:lstStyle/>
        <a:p>
          <a:pPr>
            <a:defRPr sz="1000" b="0" strike="noStrike" spc="-1">
              <a:solidFill>
                <a:srgbClr val="000000"/>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d73545b-8cef-4243-9cba-7ecc389a500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866868CC3B4E4FB01BBECEEC634816" ma:contentTypeVersion="14" ma:contentTypeDescription="Create a new document." ma:contentTypeScope="" ma:versionID="5be2b945849f79abffab18306fd75bec">
  <xsd:schema xmlns:xsd="http://www.w3.org/2001/XMLSchema" xmlns:xs="http://www.w3.org/2001/XMLSchema" xmlns:p="http://schemas.microsoft.com/office/2006/metadata/properties" xmlns:ns3="7ed888f8-566b-4923-ac8f-1ce340ff1bfa" xmlns:ns4="6d73545b-8cef-4243-9cba-7ecc389a5002" targetNamespace="http://schemas.microsoft.com/office/2006/metadata/properties" ma:root="true" ma:fieldsID="1e30cc5f8b06d25a3ac036bbdcf9e423" ns3:_="" ns4:_="">
    <xsd:import namespace="7ed888f8-566b-4923-ac8f-1ce340ff1bfa"/>
    <xsd:import namespace="6d73545b-8cef-4243-9cba-7ecc389a50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AutoKeyPoints" minOccurs="0"/>
                <xsd:element ref="ns4:MediaServiceKeyPoints" minOccurs="0"/>
                <xsd:element ref="ns4:MediaServiceDateTaken"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888f8-566b-4923-ac8f-1ce340ff1b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73545b-8cef-4243-9cba-7ecc389a50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Obj23</b:Tag>
    <b:SourceType>InternetSite</b:SourceType>
    <b:Guid>{D345889B-3289-43D6-BA8B-BDE7ABDAF2C8}</b:Guid>
    <b:Title>UML</b:Title>
    <b:Year>2023</b:Year>
    <b:Author>
      <b:Author>
        <b:NameList>
          <b:Person>
            <b:Last>Object Management Group®</b:Last>
            <b:First>Inc.</b:First>
          </b:Person>
        </b:NameList>
      </b:Author>
    </b:Author>
    <b:ProductionCompany>Unified Modeling Language</b:ProductionCompany>
    <b:URL>https://www.uml.org/</b:URL>
    <b:RefOrder>1</b:RefOrder>
  </b:Source>
  <b:Source>
    <b:Tag>DESOFST5</b:Tag>
    <b:SourceType>Misc</b:SourceType>
    <b:Guid>{708A0BE4-8477-48E9-9765-9BBBE0650C33}</b:Guid>
    <b:Title>Secure Software Development Process</b:Title>
    <b:Year>2024</b:Year>
    <b:Month>April</b:Month>
    <b:Author>
      <b:Author>
        <b:NameList>
          <b:Person>
            <b:Last>Sousa</b:Last>
            <b:First>Paulo</b:First>
            <b:Middle>Baltarejo</b:Middle>
          </b:Person>
        </b:NameList>
      </b:Author>
    </b:Author>
    <b:City>Porto</b:City>
    <b:StateProvince>Porto</b:StateProvince>
    <b:CountryRegion>Portugal</b:CountryRegion>
    <b:Publisher>Instituto Superior de Engenharia do Porto</b:Publisher>
    <b:URL>https://moodle.isep.ipp.pt/pluginfile.php/368100/mod_resource/content/3/T5.pdf</b:URL>
    <b:RefOrder>4</b:RefOrder>
  </b:Source>
  <b:Source>
    <b:Tag>OWA</b:Tag>
    <b:SourceType>InternetSite</b:SourceType>
    <b:Guid>{E9DDCAD0-E2F5-485E-944C-DEE420A7FFE1}</b:Guid>
    <b:Author>
      <b:Author>
        <b:NameList>
          <b:Person>
            <b:Last>OWASP</b:Last>
          </b:Person>
        </b:NameList>
      </b:Author>
    </b:Author>
    <b:Title>OWASP</b:Title>
    <b:InternetSiteTitle>OWASP</b:InternetSiteTitle>
    <b:URL>https://owasp.org/www-community/Threat_Modeling</b:URL>
    <b:Year>2024</b:Year>
    <b:RefOrder>2</b:RefOrder>
  </b:Source>
  <b:Source>
    <b:Tag>Lin24</b:Tag>
    <b:SourceType>InternetSite</b:SourceType>
    <b:Guid>{5A90196B-8878-4F2A-9BCE-93073B7E4BF9}</b:Guid>
    <b:Title>LinkedIn</b:Title>
    <b:InternetSiteTitle>LinkedIn</b:InternetSiteTitle>
    <b:Year>2024</b:Year>
    <b:URL>https://www.linkedin.com/advice/0/what-main-steps-deliverables-security-testing</b:URL>
    <b:Author>
      <b:Author>
        <b:NameList>
          <b:Person>
            <b:Last>Sharma</b:Last>
            <b:First>Shivani</b:First>
          </b:Person>
          <b:Person>
            <b:Last>Gupta</b:Last>
            <b:First>Ankita</b:First>
          </b:Person>
          <b:Person>
            <b:Last>BM</b:Last>
            <b:First>Arjun</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28B02-42E2-411E-BD44-23A1E0DA07D6}">
  <ds:schemaRefs>
    <ds:schemaRef ds:uri="http://schemas.microsoft.com/sharepoint/v3/contenttype/forms"/>
  </ds:schemaRefs>
</ds:datastoreItem>
</file>

<file path=customXml/itemProps3.xml><?xml version="1.0" encoding="utf-8"?>
<ds:datastoreItem xmlns:ds="http://schemas.openxmlformats.org/officeDocument/2006/customXml" ds:itemID="{0AF5A61F-E766-47A5-B0E1-05F498D6D87E}">
  <ds:schemaRefs>
    <ds:schemaRef ds:uri="http://schemas.microsoft.com/office/2006/metadata/properties"/>
    <ds:schemaRef ds:uri="http://schemas.microsoft.com/office/infopath/2007/PartnerControls"/>
    <ds:schemaRef ds:uri="6d73545b-8cef-4243-9cba-7ecc389a5002"/>
  </ds:schemaRefs>
</ds:datastoreItem>
</file>

<file path=customXml/itemProps4.xml><?xml version="1.0" encoding="utf-8"?>
<ds:datastoreItem xmlns:ds="http://schemas.openxmlformats.org/officeDocument/2006/customXml" ds:itemID="{B6B6D654-E81E-4448-A1E9-B128DCE74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888f8-566b-4923-ac8f-1ce340ff1bfa"/>
    <ds:schemaRef ds:uri="6d73545b-8cef-4243-9cba-7ecc389a50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33273E3-9D6B-422E-9B14-71273086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Teacher's syllabus (color).dotx</Template>
  <TotalTime>448</TotalTime>
  <Pages>61</Pages>
  <Words>14819</Words>
  <Characters>84471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SSDLC Analysis and Design – TruckMotion</vt:lpstr>
    </vt:vector>
  </TitlesOfParts>
  <Company/>
  <LinksUpToDate>false</LinksUpToDate>
  <CharactersWithSpaces>99092</CharactersWithSpaces>
  <SharedDoc>false</SharedDoc>
  <HLinks>
    <vt:vector size="432" baseType="variant">
      <vt:variant>
        <vt:i4>8061052</vt:i4>
      </vt:variant>
      <vt:variant>
        <vt:i4>486</vt:i4>
      </vt:variant>
      <vt:variant>
        <vt:i4>0</vt:i4>
      </vt:variant>
      <vt:variant>
        <vt:i4>5</vt:i4>
      </vt:variant>
      <vt:variant>
        <vt:lpwstr>https://github.com/NunoMarmeleiro/desofs2024_M1C_3/tree/main/Deliverables/Documentation</vt:lpwstr>
      </vt:variant>
      <vt:variant>
        <vt:lpwstr/>
      </vt:variant>
      <vt:variant>
        <vt:i4>65608</vt:i4>
      </vt:variant>
      <vt:variant>
        <vt:i4>483</vt:i4>
      </vt:variant>
      <vt:variant>
        <vt:i4>0</vt:i4>
      </vt:variant>
      <vt:variant>
        <vt:i4>5</vt:i4>
      </vt:variant>
      <vt:variant>
        <vt:lpwstr>https://github.com/NunoMarmeleiro/desofs2024_M1C_3/blob/main/Deliverables/Documentation/ThreatModelingProcess/ASVS_Checklist_TruckMotion.xlsx</vt:lpwstr>
      </vt:variant>
      <vt:variant>
        <vt:lpwstr/>
      </vt:variant>
      <vt:variant>
        <vt:i4>4259868</vt:i4>
      </vt:variant>
      <vt:variant>
        <vt:i4>462</vt:i4>
      </vt:variant>
      <vt:variant>
        <vt:i4>0</vt:i4>
      </vt:variant>
      <vt:variant>
        <vt:i4>5</vt:i4>
      </vt:variant>
      <vt:variant>
        <vt:lpwstr>https://github.com/NunoMarmeleiro/desofs2024_M1C_3/blob/main/Deliverables/Documentation/ThreatModelingProcess/threatmodel.pdf</vt:lpwstr>
      </vt:variant>
      <vt:variant>
        <vt:lpwstr/>
      </vt:variant>
      <vt:variant>
        <vt:i4>4259868</vt:i4>
      </vt:variant>
      <vt:variant>
        <vt:i4>459</vt:i4>
      </vt:variant>
      <vt:variant>
        <vt:i4>0</vt:i4>
      </vt:variant>
      <vt:variant>
        <vt:i4>5</vt:i4>
      </vt:variant>
      <vt:variant>
        <vt:lpwstr>https://github.com/NunoMarmeleiro/desofs2024_M1C_3/blob/main/Deliverables/Documentation/ThreatModelingProcess/threatmodel.pdf</vt:lpwstr>
      </vt:variant>
      <vt:variant>
        <vt:lpwstr/>
      </vt:variant>
      <vt:variant>
        <vt:i4>1769526</vt:i4>
      </vt:variant>
      <vt:variant>
        <vt:i4>410</vt:i4>
      </vt:variant>
      <vt:variant>
        <vt:i4>0</vt:i4>
      </vt:variant>
      <vt:variant>
        <vt:i4>5</vt:i4>
      </vt:variant>
      <vt:variant>
        <vt:lpwstr/>
      </vt:variant>
      <vt:variant>
        <vt:lpwstr>_Toc164614281</vt:lpwstr>
      </vt:variant>
      <vt:variant>
        <vt:i4>1769526</vt:i4>
      </vt:variant>
      <vt:variant>
        <vt:i4>404</vt:i4>
      </vt:variant>
      <vt:variant>
        <vt:i4>0</vt:i4>
      </vt:variant>
      <vt:variant>
        <vt:i4>5</vt:i4>
      </vt:variant>
      <vt:variant>
        <vt:lpwstr/>
      </vt:variant>
      <vt:variant>
        <vt:lpwstr>_Toc164614280</vt:lpwstr>
      </vt:variant>
      <vt:variant>
        <vt:i4>1310774</vt:i4>
      </vt:variant>
      <vt:variant>
        <vt:i4>398</vt:i4>
      </vt:variant>
      <vt:variant>
        <vt:i4>0</vt:i4>
      </vt:variant>
      <vt:variant>
        <vt:i4>5</vt:i4>
      </vt:variant>
      <vt:variant>
        <vt:lpwstr/>
      </vt:variant>
      <vt:variant>
        <vt:lpwstr>_Toc164614279</vt:lpwstr>
      </vt:variant>
      <vt:variant>
        <vt:i4>1310774</vt:i4>
      </vt:variant>
      <vt:variant>
        <vt:i4>392</vt:i4>
      </vt:variant>
      <vt:variant>
        <vt:i4>0</vt:i4>
      </vt:variant>
      <vt:variant>
        <vt:i4>5</vt:i4>
      </vt:variant>
      <vt:variant>
        <vt:lpwstr/>
      </vt:variant>
      <vt:variant>
        <vt:lpwstr>_Toc164614278</vt:lpwstr>
      </vt:variant>
      <vt:variant>
        <vt:i4>1310774</vt:i4>
      </vt:variant>
      <vt:variant>
        <vt:i4>386</vt:i4>
      </vt:variant>
      <vt:variant>
        <vt:i4>0</vt:i4>
      </vt:variant>
      <vt:variant>
        <vt:i4>5</vt:i4>
      </vt:variant>
      <vt:variant>
        <vt:lpwstr/>
      </vt:variant>
      <vt:variant>
        <vt:lpwstr>_Toc164614277</vt:lpwstr>
      </vt:variant>
      <vt:variant>
        <vt:i4>1310774</vt:i4>
      </vt:variant>
      <vt:variant>
        <vt:i4>380</vt:i4>
      </vt:variant>
      <vt:variant>
        <vt:i4>0</vt:i4>
      </vt:variant>
      <vt:variant>
        <vt:i4>5</vt:i4>
      </vt:variant>
      <vt:variant>
        <vt:lpwstr/>
      </vt:variant>
      <vt:variant>
        <vt:lpwstr>_Toc164614276</vt:lpwstr>
      </vt:variant>
      <vt:variant>
        <vt:i4>1310774</vt:i4>
      </vt:variant>
      <vt:variant>
        <vt:i4>371</vt:i4>
      </vt:variant>
      <vt:variant>
        <vt:i4>0</vt:i4>
      </vt:variant>
      <vt:variant>
        <vt:i4>5</vt:i4>
      </vt:variant>
      <vt:variant>
        <vt:lpwstr/>
      </vt:variant>
      <vt:variant>
        <vt:lpwstr>_Toc164614275</vt:lpwstr>
      </vt:variant>
      <vt:variant>
        <vt:i4>1310774</vt:i4>
      </vt:variant>
      <vt:variant>
        <vt:i4>365</vt:i4>
      </vt:variant>
      <vt:variant>
        <vt:i4>0</vt:i4>
      </vt:variant>
      <vt:variant>
        <vt:i4>5</vt:i4>
      </vt:variant>
      <vt:variant>
        <vt:lpwstr/>
      </vt:variant>
      <vt:variant>
        <vt:lpwstr>_Toc164614274</vt:lpwstr>
      </vt:variant>
      <vt:variant>
        <vt:i4>1310774</vt:i4>
      </vt:variant>
      <vt:variant>
        <vt:i4>359</vt:i4>
      </vt:variant>
      <vt:variant>
        <vt:i4>0</vt:i4>
      </vt:variant>
      <vt:variant>
        <vt:i4>5</vt:i4>
      </vt:variant>
      <vt:variant>
        <vt:lpwstr/>
      </vt:variant>
      <vt:variant>
        <vt:lpwstr>_Toc164614273</vt:lpwstr>
      </vt:variant>
      <vt:variant>
        <vt:i4>1310774</vt:i4>
      </vt:variant>
      <vt:variant>
        <vt:i4>353</vt:i4>
      </vt:variant>
      <vt:variant>
        <vt:i4>0</vt:i4>
      </vt:variant>
      <vt:variant>
        <vt:i4>5</vt:i4>
      </vt:variant>
      <vt:variant>
        <vt:lpwstr/>
      </vt:variant>
      <vt:variant>
        <vt:lpwstr>_Toc164614272</vt:lpwstr>
      </vt:variant>
      <vt:variant>
        <vt:i4>1310774</vt:i4>
      </vt:variant>
      <vt:variant>
        <vt:i4>344</vt:i4>
      </vt:variant>
      <vt:variant>
        <vt:i4>0</vt:i4>
      </vt:variant>
      <vt:variant>
        <vt:i4>5</vt:i4>
      </vt:variant>
      <vt:variant>
        <vt:lpwstr/>
      </vt:variant>
      <vt:variant>
        <vt:lpwstr>_Toc164614271</vt:lpwstr>
      </vt:variant>
      <vt:variant>
        <vt:i4>1310774</vt:i4>
      </vt:variant>
      <vt:variant>
        <vt:i4>338</vt:i4>
      </vt:variant>
      <vt:variant>
        <vt:i4>0</vt:i4>
      </vt:variant>
      <vt:variant>
        <vt:i4>5</vt:i4>
      </vt:variant>
      <vt:variant>
        <vt:lpwstr/>
      </vt:variant>
      <vt:variant>
        <vt:lpwstr>_Toc164614270</vt:lpwstr>
      </vt:variant>
      <vt:variant>
        <vt:i4>1376310</vt:i4>
      </vt:variant>
      <vt:variant>
        <vt:i4>332</vt:i4>
      </vt:variant>
      <vt:variant>
        <vt:i4>0</vt:i4>
      </vt:variant>
      <vt:variant>
        <vt:i4>5</vt:i4>
      </vt:variant>
      <vt:variant>
        <vt:lpwstr/>
      </vt:variant>
      <vt:variant>
        <vt:lpwstr>_Toc164614269</vt:lpwstr>
      </vt:variant>
      <vt:variant>
        <vt:i4>1376310</vt:i4>
      </vt:variant>
      <vt:variant>
        <vt:i4>326</vt:i4>
      </vt:variant>
      <vt:variant>
        <vt:i4>0</vt:i4>
      </vt:variant>
      <vt:variant>
        <vt:i4>5</vt:i4>
      </vt:variant>
      <vt:variant>
        <vt:lpwstr/>
      </vt:variant>
      <vt:variant>
        <vt:lpwstr>_Toc164614268</vt:lpwstr>
      </vt:variant>
      <vt:variant>
        <vt:i4>1376310</vt:i4>
      </vt:variant>
      <vt:variant>
        <vt:i4>320</vt:i4>
      </vt:variant>
      <vt:variant>
        <vt:i4>0</vt:i4>
      </vt:variant>
      <vt:variant>
        <vt:i4>5</vt:i4>
      </vt:variant>
      <vt:variant>
        <vt:lpwstr/>
      </vt:variant>
      <vt:variant>
        <vt:lpwstr>_Toc164614267</vt:lpwstr>
      </vt:variant>
      <vt:variant>
        <vt:i4>1376310</vt:i4>
      </vt:variant>
      <vt:variant>
        <vt:i4>314</vt:i4>
      </vt:variant>
      <vt:variant>
        <vt:i4>0</vt:i4>
      </vt:variant>
      <vt:variant>
        <vt:i4>5</vt:i4>
      </vt:variant>
      <vt:variant>
        <vt:lpwstr/>
      </vt:variant>
      <vt:variant>
        <vt:lpwstr>_Toc164614266</vt:lpwstr>
      </vt:variant>
      <vt:variant>
        <vt:i4>1376310</vt:i4>
      </vt:variant>
      <vt:variant>
        <vt:i4>308</vt:i4>
      </vt:variant>
      <vt:variant>
        <vt:i4>0</vt:i4>
      </vt:variant>
      <vt:variant>
        <vt:i4>5</vt:i4>
      </vt:variant>
      <vt:variant>
        <vt:lpwstr/>
      </vt:variant>
      <vt:variant>
        <vt:lpwstr>_Toc164614265</vt:lpwstr>
      </vt:variant>
      <vt:variant>
        <vt:i4>1376310</vt:i4>
      </vt:variant>
      <vt:variant>
        <vt:i4>302</vt:i4>
      </vt:variant>
      <vt:variant>
        <vt:i4>0</vt:i4>
      </vt:variant>
      <vt:variant>
        <vt:i4>5</vt:i4>
      </vt:variant>
      <vt:variant>
        <vt:lpwstr/>
      </vt:variant>
      <vt:variant>
        <vt:lpwstr>_Toc164614264</vt:lpwstr>
      </vt:variant>
      <vt:variant>
        <vt:i4>1376310</vt:i4>
      </vt:variant>
      <vt:variant>
        <vt:i4>296</vt:i4>
      </vt:variant>
      <vt:variant>
        <vt:i4>0</vt:i4>
      </vt:variant>
      <vt:variant>
        <vt:i4>5</vt:i4>
      </vt:variant>
      <vt:variant>
        <vt:lpwstr/>
      </vt:variant>
      <vt:variant>
        <vt:lpwstr>_Toc164614263</vt:lpwstr>
      </vt:variant>
      <vt:variant>
        <vt:i4>1376310</vt:i4>
      </vt:variant>
      <vt:variant>
        <vt:i4>290</vt:i4>
      </vt:variant>
      <vt:variant>
        <vt:i4>0</vt:i4>
      </vt:variant>
      <vt:variant>
        <vt:i4>5</vt:i4>
      </vt:variant>
      <vt:variant>
        <vt:lpwstr/>
      </vt:variant>
      <vt:variant>
        <vt:lpwstr>_Toc164614262</vt:lpwstr>
      </vt:variant>
      <vt:variant>
        <vt:i4>1376310</vt:i4>
      </vt:variant>
      <vt:variant>
        <vt:i4>284</vt:i4>
      </vt:variant>
      <vt:variant>
        <vt:i4>0</vt:i4>
      </vt:variant>
      <vt:variant>
        <vt:i4>5</vt:i4>
      </vt:variant>
      <vt:variant>
        <vt:lpwstr/>
      </vt:variant>
      <vt:variant>
        <vt:lpwstr>_Toc164614261</vt:lpwstr>
      </vt:variant>
      <vt:variant>
        <vt:i4>1376310</vt:i4>
      </vt:variant>
      <vt:variant>
        <vt:i4>278</vt:i4>
      </vt:variant>
      <vt:variant>
        <vt:i4>0</vt:i4>
      </vt:variant>
      <vt:variant>
        <vt:i4>5</vt:i4>
      </vt:variant>
      <vt:variant>
        <vt:lpwstr/>
      </vt:variant>
      <vt:variant>
        <vt:lpwstr>_Toc164614260</vt:lpwstr>
      </vt:variant>
      <vt:variant>
        <vt:i4>1441846</vt:i4>
      </vt:variant>
      <vt:variant>
        <vt:i4>272</vt:i4>
      </vt:variant>
      <vt:variant>
        <vt:i4>0</vt:i4>
      </vt:variant>
      <vt:variant>
        <vt:i4>5</vt:i4>
      </vt:variant>
      <vt:variant>
        <vt:lpwstr/>
      </vt:variant>
      <vt:variant>
        <vt:lpwstr>_Toc164614259</vt:lpwstr>
      </vt:variant>
      <vt:variant>
        <vt:i4>1441846</vt:i4>
      </vt:variant>
      <vt:variant>
        <vt:i4>266</vt:i4>
      </vt:variant>
      <vt:variant>
        <vt:i4>0</vt:i4>
      </vt:variant>
      <vt:variant>
        <vt:i4>5</vt:i4>
      </vt:variant>
      <vt:variant>
        <vt:lpwstr/>
      </vt:variant>
      <vt:variant>
        <vt:lpwstr>_Toc164614258</vt:lpwstr>
      </vt:variant>
      <vt:variant>
        <vt:i4>1441846</vt:i4>
      </vt:variant>
      <vt:variant>
        <vt:i4>260</vt:i4>
      </vt:variant>
      <vt:variant>
        <vt:i4>0</vt:i4>
      </vt:variant>
      <vt:variant>
        <vt:i4>5</vt:i4>
      </vt:variant>
      <vt:variant>
        <vt:lpwstr/>
      </vt:variant>
      <vt:variant>
        <vt:lpwstr>_Toc164614257</vt:lpwstr>
      </vt:variant>
      <vt:variant>
        <vt:i4>1441846</vt:i4>
      </vt:variant>
      <vt:variant>
        <vt:i4>254</vt:i4>
      </vt:variant>
      <vt:variant>
        <vt:i4>0</vt:i4>
      </vt:variant>
      <vt:variant>
        <vt:i4>5</vt:i4>
      </vt:variant>
      <vt:variant>
        <vt:lpwstr/>
      </vt:variant>
      <vt:variant>
        <vt:lpwstr>_Toc164614256</vt:lpwstr>
      </vt:variant>
      <vt:variant>
        <vt:i4>1441846</vt:i4>
      </vt:variant>
      <vt:variant>
        <vt:i4>248</vt:i4>
      </vt:variant>
      <vt:variant>
        <vt:i4>0</vt:i4>
      </vt:variant>
      <vt:variant>
        <vt:i4>5</vt:i4>
      </vt:variant>
      <vt:variant>
        <vt:lpwstr/>
      </vt:variant>
      <vt:variant>
        <vt:lpwstr>_Toc164614255</vt:lpwstr>
      </vt:variant>
      <vt:variant>
        <vt:i4>1441846</vt:i4>
      </vt:variant>
      <vt:variant>
        <vt:i4>242</vt:i4>
      </vt:variant>
      <vt:variant>
        <vt:i4>0</vt:i4>
      </vt:variant>
      <vt:variant>
        <vt:i4>5</vt:i4>
      </vt:variant>
      <vt:variant>
        <vt:lpwstr/>
      </vt:variant>
      <vt:variant>
        <vt:lpwstr>_Toc164614254</vt:lpwstr>
      </vt:variant>
      <vt:variant>
        <vt:i4>1441846</vt:i4>
      </vt:variant>
      <vt:variant>
        <vt:i4>236</vt:i4>
      </vt:variant>
      <vt:variant>
        <vt:i4>0</vt:i4>
      </vt:variant>
      <vt:variant>
        <vt:i4>5</vt:i4>
      </vt:variant>
      <vt:variant>
        <vt:lpwstr/>
      </vt:variant>
      <vt:variant>
        <vt:lpwstr>_Toc164614253</vt:lpwstr>
      </vt:variant>
      <vt:variant>
        <vt:i4>1441846</vt:i4>
      </vt:variant>
      <vt:variant>
        <vt:i4>230</vt:i4>
      </vt:variant>
      <vt:variant>
        <vt:i4>0</vt:i4>
      </vt:variant>
      <vt:variant>
        <vt:i4>5</vt:i4>
      </vt:variant>
      <vt:variant>
        <vt:lpwstr/>
      </vt:variant>
      <vt:variant>
        <vt:lpwstr>_Toc164614252</vt:lpwstr>
      </vt:variant>
      <vt:variant>
        <vt:i4>1441846</vt:i4>
      </vt:variant>
      <vt:variant>
        <vt:i4>224</vt:i4>
      </vt:variant>
      <vt:variant>
        <vt:i4>0</vt:i4>
      </vt:variant>
      <vt:variant>
        <vt:i4>5</vt:i4>
      </vt:variant>
      <vt:variant>
        <vt:lpwstr/>
      </vt:variant>
      <vt:variant>
        <vt:lpwstr>_Toc164614251</vt:lpwstr>
      </vt:variant>
      <vt:variant>
        <vt:i4>1441846</vt:i4>
      </vt:variant>
      <vt:variant>
        <vt:i4>218</vt:i4>
      </vt:variant>
      <vt:variant>
        <vt:i4>0</vt:i4>
      </vt:variant>
      <vt:variant>
        <vt:i4>5</vt:i4>
      </vt:variant>
      <vt:variant>
        <vt:lpwstr/>
      </vt:variant>
      <vt:variant>
        <vt:lpwstr>_Toc164614250</vt:lpwstr>
      </vt:variant>
      <vt:variant>
        <vt:i4>1507382</vt:i4>
      </vt:variant>
      <vt:variant>
        <vt:i4>212</vt:i4>
      </vt:variant>
      <vt:variant>
        <vt:i4>0</vt:i4>
      </vt:variant>
      <vt:variant>
        <vt:i4>5</vt:i4>
      </vt:variant>
      <vt:variant>
        <vt:lpwstr/>
      </vt:variant>
      <vt:variant>
        <vt:lpwstr>_Toc164614249</vt:lpwstr>
      </vt:variant>
      <vt:variant>
        <vt:i4>1507382</vt:i4>
      </vt:variant>
      <vt:variant>
        <vt:i4>206</vt:i4>
      </vt:variant>
      <vt:variant>
        <vt:i4>0</vt:i4>
      </vt:variant>
      <vt:variant>
        <vt:i4>5</vt:i4>
      </vt:variant>
      <vt:variant>
        <vt:lpwstr/>
      </vt:variant>
      <vt:variant>
        <vt:lpwstr>_Toc164614248</vt:lpwstr>
      </vt:variant>
      <vt:variant>
        <vt:i4>1507382</vt:i4>
      </vt:variant>
      <vt:variant>
        <vt:i4>200</vt:i4>
      </vt:variant>
      <vt:variant>
        <vt:i4>0</vt:i4>
      </vt:variant>
      <vt:variant>
        <vt:i4>5</vt:i4>
      </vt:variant>
      <vt:variant>
        <vt:lpwstr/>
      </vt:variant>
      <vt:variant>
        <vt:lpwstr>_Toc164614247</vt:lpwstr>
      </vt:variant>
      <vt:variant>
        <vt:i4>1507382</vt:i4>
      </vt:variant>
      <vt:variant>
        <vt:i4>194</vt:i4>
      </vt:variant>
      <vt:variant>
        <vt:i4>0</vt:i4>
      </vt:variant>
      <vt:variant>
        <vt:i4>5</vt:i4>
      </vt:variant>
      <vt:variant>
        <vt:lpwstr/>
      </vt:variant>
      <vt:variant>
        <vt:lpwstr>_Toc164614246</vt:lpwstr>
      </vt:variant>
      <vt:variant>
        <vt:i4>1507382</vt:i4>
      </vt:variant>
      <vt:variant>
        <vt:i4>188</vt:i4>
      </vt:variant>
      <vt:variant>
        <vt:i4>0</vt:i4>
      </vt:variant>
      <vt:variant>
        <vt:i4>5</vt:i4>
      </vt:variant>
      <vt:variant>
        <vt:lpwstr/>
      </vt:variant>
      <vt:variant>
        <vt:lpwstr>_Toc164614245</vt:lpwstr>
      </vt:variant>
      <vt:variant>
        <vt:i4>1507382</vt:i4>
      </vt:variant>
      <vt:variant>
        <vt:i4>182</vt:i4>
      </vt:variant>
      <vt:variant>
        <vt:i4>0</vt:i4>
      </vt:variant>
      <vt:variant>
        <vt:i4>5</vt:i4>
      </vt:variant>
      <vt:variant>
        <vt:lpwstr/>
      </vt:variant>
      <vt:variant>
        <vt:lpwstr>_Toc164614244</vt:lpwstr>
      </vt:variant>
      <vt:variant>
        <vt:i4>1507382</vt:i4>
      </vt:variant>
      <vt:variant>
        <vt:i4>176</vt:i4>
      </vt:variant>
      <vt:variant>
        <vt:i4>0</vt:i4>
      </vt:variant>
      <vt:variant>
        <vt:i4>5</vt:i4>
      </vt:variant>
      <vt:variant>
        <vt:lpwstr/>
      </vt:variant>
      <vt:variant>
        <vt:lpwstr>_Toc164614243</vt:lpwstr>
      </vt:variant>
      <vt:variant>
        <vt:i4>1507382</vt:i4>
      </vt:variant>
      <vt:variant>
        <vt:i4>170</vt:i4>
      </vt:variant>
      <vt:variant>
        <vt:i4>0</vt:i4>
      </vt:variant>
      <vt:variant>
        <vt:i4>5</vt:i4>
      </vt:variant>
      <vt:variant>
        <vt:lpwstr/>
      </vt:variant>
      <vt:variant>
        <vt:lpwstr>_Toc164614242</vt:lpwstr>
      </vt:variant>
      <vt:variant>
        <vt:i4>1507382</vt:i4>
      </vt:variant>
      <vt:variant>
        <vt:i4>164</vt:i4>
      </vt:variant>
      <vt:variant>
        <vt:i4>0</vt:i4>
      </vt:variant>
      <vt:variant>
        <vt:i4>5</vt:i4>
      </vt:variant>
      <vt:variant>
        <vt:lpwstr/>
      </vt:variant>
      <vt:variant>
        <vt:lpwstr>_Toc164614241</vt:lpwstr>
      </vt:variant>
      <vt:variant>
        <vt:i4>1507382</vt:i4>
      </vt:variant>
      <vt:variant>
        <vt:i4>158</vt:i4>
      </vt:variant>
      <vt:variant>
        <vt:i4>0</vt:i4>
      </vt:variant>
      <vt:variant>
        <vt:i4>5</vt:i4>
      </vt:variant>
      <vt:variant>
        <vt:lpwstr/>
      </vt:variant>
      <vt:variant>
        <vt:lpwstr>_Toc164614240</vt:lpwstr>
      </vt:variant>
      <vt:variant>
        <vt:i4>1048630</vt:i4>
      </vt:variant>
      <vt:variant>
        <vt:i4>152</vt:i4>
      </vt:variant>
      <vt:variant>
        <vt:i4>0</vt:i4>
      </vt:variant>
      <vt:variant>
        <vt:i4>5</vt:i4>
      </vt:variant>
      <vt:variant>
        <vt:lpwstr/>
      </vt:variant>
      <vt:variant>
        <vt:lpwstr>_Toc164614239</vt:lpwstr>
      </vt:variant>
      <vt:variant>
        <vt:i4>1048630</vt:i4>
      </vt:variant>
      <vt:variant>
        <vt:i4>146</vt:i4>
      </vt:variant>
      <vt:variant>
        <vt:i4>0</vt:i4>
      </vt:variant>
      <vt:variant>
        <vt:i4>5</vt:i4>
      </vt:variant>
      <vt:variant>
        <vt:lpwstr/>
      </vt:variant>
      <vt:variant>
        <vt:lpwstr>_Toc164614238</vt:lpwstr>
      </vt:variant>
      <vt:variant>
        <vt:i4>1048630</vt:i4>
      </vt:variant>
      <vt:variant>
        <vt:i4>140</vt:i4>
      </vt:variant>
      <vt:variant>
        <vt:i4>0</vt:i4>
      </vt:variant>
      <vt:variant>
        <vt:i4>5</vt:i4>
      </vt:variant>
      <vt:variant>
        <vt:lpwstr/>
      </vt:variant>
      <vt:variant>
        <vt:lpwstr>_Toc164614237</vt:lpwstr>
      </vt:variant>
      <vt:variant>
        <vt:i4>1048630</vt:i4>
      </vt:variant>
      <vt:variant>
        <vt:i4>134</vt:i4>
      </vt:variant>
      <vt:variant>
        <vt:i4>0</vt:i4>
      </vt:variant>
      <vt:variant>
        <vt:i4>5</vt:i4>
      </vt:variant>
      <vt:variant>
        <vt:lpwstr/>
      </vt:variant>
      <vt:variant>
        <vt:lpwstr>_Toc164614236</vt:lpwstr>
      </vt:variant>
      <vt:variant>
        <vt:i4>1048630</vt:i4>
      </vt:variant>
      <vt:variant>
        <vt:i4>128</vt:i4>
      </vt:variant>
      <vt:variant>
        <vt:i4>0</vt:i4>
      </vt:variant>
      <vt:variant>
        <vt:i4>5</vt:i4>
      </vt:variant>
      <vt:variant>
        <vt:lpwstr/>
      </vt:variant>
      <vt:variant>
        <vt:lpwstr>_Toc164614235</vt:lpwstr>
      </vt:variant>
      <vt:variant>
        <vt:i4>1048630</vt:i4>
      </vt:variant>
      <vt:variant>
        <vt:i4>122</vt:i4>
      </vt:variant>
      <vt:variant>
        <vt:i4>0</vt:i4>
      </vt:variant>
      <vt:variant>
        <vt:i4>5</vt:i4>
      </vt:variant>
      <vt:variant>
        <vt:lpwstr/>
      </vt:variant>
      <vt:variant>
        <vt:lpwstr>_Toc164614234</vt:lpwstr>
      </vt:variant>
      <vt:variant>
        <vt:i4>1048630</vt:i4>
      </vt:variant>
      <vt:variant>
        <vt:i4>116</vt:i4>
      </vt:variant>
      <vt:variant>
        <vt:i4>0</vt:i4>
      </vt:variant>
      <vt:variant>
        <vt:i4>5</vt:i4>
      </vt:variant>
      <vt:variant>
        <vt:lpwstr/>
      </vt:variant>
      <vt:variant>
        <vt:lpwstr>_Toc164614233</vt:lpwstr>
      </vt:variant>
      <vt:variant>
        <vt:i4>1048630</vt:i4>
      </vt:variant>
      <vt:variant>
        <vt:i4>110</vt:i4>
      </vt:variant>
      <vt:variant>
        <vt:i4>0</vt:i4>
      </vt:variant>
      <vt:variant>
        <vt:i4>5</vt:i4>
      </vt:variant>
      <vt:variant>
        <vt:lpwstr/>
      </vt:variant>
      <vt:variant>
        <vt:lpwstr>_Toc164614232</vt:lpwstr>
      </vt:variant>
      <vt:variant>
        <vt:i4>1048630</vt:i4>
      </vt:variant>
      <vt:variant>
        <vt:i4>104</vt:i4>
      </vt:variant>
      <vt:variant>
        <vt:i4>0</vt:i4>
      </vt:variant>
      <vt:variant>
        <vt:i4>5</vt:i4>
      </vt:variant>
      <vt:variant>
        <vt:lpwstr/>
      </vt:variant>
      <vt:variant>
        <vt:lpwstr>_Toc164614231</vt:lpwstr>
      </vt:variant>
      <vt:variant>
        <vt:i4>1048630</vt:i4>
      </vt:variant>
      <vt:variant>
        <vt:i4>98</vt:i4>
      </vt:variant>
      <vt:variant>
        <vt:i4>0</vt:i4>
      </vt:variant>
      <vt:variant>
        <vt:i4>5</vt:i4>
      </vt:variant>
      <vt:variant>
        <vt:lpwstr/>
      </vt:variant>
      <vt:variant>
        <vt:lpwstr>_Toc164614230</vt:lpwstr>
      </vt:variant>
      <vt:variant>
        <vt:i4>1114166</vt:i4>
      </vt:variant>
      <vt:variant>
        <vt:i4>92</vt:i4>
      </vt:variant>
      <vt:variant>
        <vt:i4>0</vt:i4>
      </vt:variant>
      <vt:variant>
        <vt:i4>5</vt:i4>
      </vt:variant>
      <vt:variant>
        <vt:lpwstr/>
      </vt:variant>
      <vt:variant>
        <vt:lpwstr>_Toc164614229</vt:lpwstr>
      </vt:variant>
      <vt:variant>
        <vt:i4>1114166</vt:i4>
      </vt:variant>
      <vt:variant>
        <vt:i4>86</vt:i4>
      </vt:variant>
      <vt:variant>
        <vt:i4>0</vt:i4>
      </vt:variant>
      <vt:variant>
        <vt:i4>5</vt:i4>
      </vt:variant>
      <vt:variant>
        <vt:lpwstr/>
      </vt:variant>
      <vt:variant>
        <vt:lpwstr>_Toc164614228</vt:lpwstr>
      </vt:variant>
      <vt:variant>
        <vt:i4>1114166</vt:i4>
      </vt:variant>
      <vt:variant>
        <vt:i4>80</vt:i4>
      </vt:variant>
      <vt:variant>
        <vt:i4>0</vt:i4>
      </vt:variant>
      <vt:variant>
        <vt:i4>5</vt:i4>
      </vt:variant>
      <vt:variant>
        <vt:lpwstr/>
      </vt:variant>
      <vt:variant>
        <vt:lpwstr>_Toc164614227</vt:lpwstr>
      </vt:variant>
      <vt:variant>
        <vt:i4>1114166</vt:i4>
      </vt:variant>
      <vt:variant>
        <vt:i4>74</vt:i4>
      </vt:variant>
      <vt:variant>
        <vt:i4>0</vt:i4>
      </vt:variant>
      <vt:variant>
        <vt:i4>5</vt:i4>
      </vt:variant>
      <vt:variant>
        <vt:lpwstr/>
      </vt:variant>
      <vt:variant>
        <vt:lpwstr>_Toc164614226</vt:lpwstr>
      </vt:variant>
      <vt:variant>
        <vt:i4>1114166</vt:i4>
      </vt:variant>
      <vt:variant>
        <vt:i4>68</vt:i4>
      </vt:variant>
      <vt:variant>
        <vt:i4>0</vt:i4>
      </vt:variant>
      <vt:variant>
        <vt:i4>5</vt:i4>
      </vt:variant>
      <vt:variant>
        <vt:lpwstr/>
      </vt:variant>
      <vt:variant>
        <vt:lpwstr>_Toc164614225</vt:lpwstr>
      </vt:variant>
      <vt:variant>
        <vt:i4>1114166</vt:i4>
      </vt:variant>
      <vt:variant>
        <vt:i4>62</vt:i4>
      </vt:variant>
      <vt:variant>
        <vt:i4>0</vt:i4>
      </vt:variant>
      <vt:variant>
        <vt:i4>5</vt:i4>
      </vt:variant>
      <vt:variant>
        <vt:lpwstr/>
      </vt:variant>
      <vt:variant>
        <vt:lpwstr>_Toc164614224</vt:lpwstr>
      </vt:variant>
      <vt:variant>
        <vt:i4>1114166</vt:i4>
      </vt:variant>
      <vt:variant>
        <vt:i4>56</vt:i4>
      </vt:variant>
      <vt:variant>
        <vt:i4>0</vt:i4>
      </vt:variant>
      <vt:variant>
        <vt:i4>5</vt:i4>
      </vt:variant>
      <vt:variant>
        <vt:lpwstr/>
      </vt:variant>
      <vt:variant>
        <vt:lpwstr>_Toc164614223</vt:lpwstr>
      </vt:variant>
      <vt:variant>
        <vt:i4>1114166</vt:i4>
      </vt:variant>
      <vt:variant>
        <vt:i4>50</vt:i4>
      </vt:variant>
      <vt:variant>
        <vt:i4>0</vt:i4>
      </vt:variant>
      <vt:variant>
        <vt:i4>5</vt:i4>
      </vt:variant>
      <vt:variant>
        <vt:lpwstr/>
      </vt:variant>
      <vt:variant>
        <vt:lpwstr>_Toc164614222</vt:lpwstr>
      </vt:variant>
      <vt:variant>
        <vt:i4>1114166</vt:i4>
      </vt:variant>
      <vt:variant>
        <vt:i4>44</vt:i4>
      </vt:variant>
      <vt:variant>
        <vt:i4>0</vt:i4>
      </vt:variant>
      <vt:variant>
        <vt:i4>5</vt:i4>
      </vt:variant>
      <vt:variant>
        <vt:lpwstr/>
      </vt:variant>
      <vt:variant>
        <vt:lpwstr>_Toc164614221</vt:lpwstr>
      </vt:variant>
      <vt:variant>
        <vt:i4>1114166</vt:i4>
      </vt:variant>
      <vt:variant>
        <vt:i4>38</vt:i4>
      </vt:variant>
      <vt:variant>
        <vt:i4>0</vt:i4>
      </vt:variant>
      <vt:variant>
        <vt:i4>5</vt:i4>
      </vt:variant>
      <vt:variant>
        <vt:lpwstr/>
      </vt:variant>
      <vt:variant>
        <vt:lpwstr>_Toc164614220</vt:lpwstr>
      </vt:variant>
      <vt:variant>
        <vt:i4>1179702</vt:i4>
      </vt:variant>
      <vt:variant>
        <vt:i4>32</vt:i4>
      </vt:variant>
      <vt:variant>
        <vt:i4>0</vt:i4>
      </vt:variant>
      <vt:variant>
        <vt:i4>5</vt:i4>
      </vt:variant>
      <vt:variant>
        <vt:lpwstr/>
      </vt:variant>
      <vt:variant>
        <vt:lpwstr>_Toc164614219</vt:lpwstr>
      </vt:variant>
      <vt:variant>
        <vt:i4>1179702</vt:i4>
      </vt:variant>
      <vt:variant>
        <vt:i4>26</vt:i4>
      </vt:variant>
      <vt:variant>
        <vt:i4>0</vt:i4>
      </vt:variant>
      <vt:variant>
        <vt:i4>5</vt:i4>
      </vt:variant>
      <vt:variant>
        <vt:lpwstr/>
      </vt:variant>
      <vt:variant>
        <vt:lpwstr>_Toc164614218</vt:lpwstr>
      </vt:variant>
      <vt:variant>
        <vt:i4>1179702</vt:i4>
      </vt:variant>
      <vt:variant>
        <vt:i4>20</vt:i4>
      </vt:variant>
      <vt:variant>
        <vt:i4>0</vt:i4>
      </vt:variant>
      <vt:variant>
        <vt:i4>5</vt:i4>
      </vt:variant>
      <vt:variant>
        <vt:lpwstr/>
      </vt:variant>
      <vt:variant>
        <vt:lpwstr>_Toc164614217</vt:lpwstr>
      </vt:variant>
      <vt:variant>
        <vt:i4>1179702</vt:i4>
      </vt:variant>
      <vt:variant>
        <vt:i4>14</vt:i4>
      </vt:variant>
      <vt:variant>
        <vt:i4>0</vt:i4>
      </vt:variant>
      <vt:variant>
        <vt:i4>5</vt:i4>
      </vt:variant>
      <vt:variant>
        <vt:lpwstr/>
      </vt:variant>
      <vt:variant>
        <vt:lpwstr>_Toc164614216</vt:lpwstr>
      </vt:variant>
      <vt:variant>
        <vt:i4>1179702</vt:i4>
      </vt:variant>
      <vt:variant>
        <vt:i4>8</vt:i4>
      </vt:variant>
      <vt:variant>
        <vt:i4>0</vt:i4>
      </vt:variant>
      <vt:variant>
        <vt:i4>5</vt:i4>
      </vt:variant>
      <vt:variant>
        <vt:lpwstr/>
      </vt:variant>
      <vt:variant>
        <vt:lpwstr>_Toc164614215</vt:lpwstr>
      </vt:variant>
      <vt:variant>
        <vt:i4>1179702</vt:i4>
      </vt:variant>
      <vt:variant>
        <vt:i4>2</vt:i4>
      </vt:variant>
      <vt:variant>
        <vt:i4>0</vt:i4>
      </vt:variant>
      <vt:variant>
        <vt:i4>5</vt:i4>
      </vt:variant>
      <vt:variant>
        <vt:lpwstr/>
      </vt:variant>
      <vt:variant>
        <vt:lpwstr>_Toc164614214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SSDLC Analysis and Design – TruckMotion</dc:title>
  <dc:subject>steps Specification – vERSION 1.0</dc:subject>
  <dc:creator>Nuno marmeleiro 1190922</dc:creator>
  <cp:keywords/>
  <dc:description/>
  <cp:lastModifiedBy>Nuno Marmeleiro (1190922)</cp:lastModifiedBy>
  <cp:revision>437</cp:revision>
  <dcterms:created xsi:type="dcterms:W3CDTF">2023-11-06T10:01:00Z</dcterms:created>
  <dcterms:modified xsi:type="dcterms:W3CDTF">2024-05-19T14:10:00Z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y fmtid="{D5CDD505-2E9C-101B-9397-08002B2CF9AE}" pid="3" name="ContentTypeId">
    <vt:lpwstr>0x0101003A866868CC3B4E4FB01BBECEEC634816</vt:lpwstr>
  </property>
</Properties>
</file>